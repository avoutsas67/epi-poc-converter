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959D6" w14:textId="77777777" w:rsidR="00AD182C" w:rsidRPr="00E82B70" w:rsidRDefault="00AD182C" w:rsidP="00437335">
      <w:pPr>
        <w:spacing w:line="240" w:lineRule="auto"/>
        <w:rPr>
          <w:lang w:val="es-ES"/>
        </w:rPr>
      </w:pPr>
      <w:bookmarkStart w:id="0" w:name="_GoBack"/>
      <w:bookmarkEnd w:id="0"/>
    </w:p>
    <w:p w14:paraId="03D831E6" w14:textId="77777777" w:rsidR="00AD182C" w:rsidRPr="00E82B70" w:rsidRDefault="00AD182C" w:rsidP="00437335">
      <w:pPr>
        <w:spacing w:line="240" w:lineRule="auto"/>
        <w:rPr>
          <w:lang w:val="es-ES"/>
        </w:rPr>
      </w:pPr>
    </w:p>
    <w:p w14:paraId="17FEFF27" w14:textId="77777777" w:rsidR="00AD182C" w:rsidRPr="00E82B70" w:rsidRDefault="00AD182C" w:rsidP="00437335">
      <w:pPr>
        <w:spacing w:line="240" w:lineRule="auto"/>
        <w:rPr>
          <w:lang w:val="es-ES"/>
        </w:rPr>
      </w:pPr>
    </w:p>
    <w:p w14:paraId="2C8F304B" w14:textId="77777777" w:rsidR="00AD182C" w:rsidRPr="00E82B70" w:rsidRDefault="00AD182C" w:rsidP="00437335">
      <w:pPr>
        <w:spacing w:line="240" w:lineRule="auto"/>
        <w:rPr>
          <w:lang w:val="es-ES"/>
        </w:rPr>
      </w:pPr>
    </w:p>
    <w:p w14:paraId="0C3C7EC6" w14:textId="77777777" w:rsidR="00AD182C" w:rsidRPr="00E82B70" w:rsidRDefault="00AD182C" w:rsidP="00437335">
      <w:pPr>
        <w:spacing w:line="240" w:lineRule="auto"/>
        <w:rPr>
          <w:lang w:val="es-ES"/>
        </w:rPr>
      </w:pPr>
    </w:p>
    <w:p w14:paraId="07D81706" w14:textId="77777777" w:rsidR="00AD182C" w:rsidRPr="00E82B70" w:rsidRDefault="00AD182C" w:rsidP="00437335">
      <w:pPr>
        <w:spacing w:line="240" w:lineRule="auto"/>
        <w:rPr>
          <w:lang w:val="es-ES"/>
        </w:rPr>
      </w:pPr>
    </w:p>
    <w:p w14:paraId="07F7F14A" w14:textId="77777777" w:rsidR="00AD182C" w:rsidRPr="00E82B70" w:rsidRDefault="00AD182C" w:rsidP="00437335">
      <w:pPr>
        <w:spacing w:line="240" w:lineRule="auto"/>
        <w:rPr>
          <w:lang w:val="es-ES"/>
        </w:rPr>
      </w:pPr>
    </w:p>
    <w:p w14:paraId="4DF04886" w14:textId="77777777" w:rsidR="00AD182C" w:rsidRPr="00E82B70" w:rsidRDefault="00AD182C" w:rsidP="00437335">
      <w:pPr>
        <w:spacing w:line="240" w:lineRule="auto"/>
        <w:rPr>
          <w:lang w:val="es-ES"/>
        </w:rPr>
      </w:pPr>
    </w:p>
    <w:p w14:paraId="161B0FB4" w14:textId="77777777" w:rsidR="00AD182C" w:rsidRPr="00E82B70" w:rsidRDefault="00AD182C" w:rsidP="00437335">
      <w:pPr>
        <w:spacing w:line="240" w:lineRule="auto"/>
        <w:rPr>
          <w:lang w:val="es-ES"/>
        </w:rPr>
      </w:pPr>
    </w:p>
    <w:p w14:paraId="273629C2" w14:textId="77777777" w:rsidR="00AD182C" w:rsidRPr="00E82B70" w:rsidRDefault="00AD182C" w:rsidP="00437335">
      <w:pPr>
        <w:spacing w:line="240" w:lineRule="auto"/>
        <w:rPr>
          <w:lang w:val="es-ES"/>
        </w:rPr>
      </w:pPr>
    </w:p>
    <w:p w14:paraId="63ECC83F" w14:textId="77777777" w:rsidR="00AD182C" w:rsidRPr="00E82B70" w:rsidRDefault="00AD182C" w:rsidP="00437335">
      <w:pPr>
        <w:spacing w:line="240" w:lineRule="auto"/>
        <w:rPr>
          <w:lang w:val="es-ES"/>
        </w:rPr>
      </w:pPr>
    </w:p>
    <w:p w14:paraId="0DCB11C0" w14:textId="77777777" w:rsidR="00AD182C" w:rsidRPr="00E82B70" w:rsidRDefault="00AD182C" w:rsidP="00437335">
      <w:pPr>
        <w:spacing w:line="240" w:lineRule="auto"/>
        <w:rPr>
          <w:lang w:val="es-ES"/>
        </w:rPr>
      </w:pPr>
    </w:p>
    <w:p w14:paraId="4274A5B4" w14:textId="77777777" w:rsidR="00AD182C" w:rsidRPr="00E82B70" w:rsidRDefault="00AD182C" w:rsidP="00437335">
      <w:pPr>
        <w:spacing w:line="240" w:lineRule="auto"/>
        <w:rPr>
          <w:lang w:val="es-ES"/>
        </w:rPr>
      </w:pPr>
    </w:p>
    <w:p w14:paraId="1005B1A7" w14:textId="77777777" w:rsidR="00AD182C" w:rsidRPr="00E82B70" w:rsidRDefault="00AD182C" w:rsidP="00437335">
      <w:pPr>
        <w:spacing w:line="240" w:lineRule="auto"/>
        <w:rPr>
          <w:lang w:val="es-ES"/>
        </w:rPr>
      </w:pPr>
    </w:p>
    <w:p w14:paraId="457CFD2E" w14:textId="77777777" w:rsidR="00AD182C" w:rsidRPr="00E82B70" w:rsidRDefault="00AD182C" w:rsidP="00437335">
      <w:pPr>
        <w:spacing w:line="240" w:lineRule="auto"/>
        <w:rPr>
          <w:lang w:val="es-ES"/>
        </w:rPr>
      </w:pPr>
    </w:p>
    <w:p w14:paraId="67099950" w14:textId="77777777" w:rsidR="00AD182C" w:rsidRPr="00E82B70" w:rsidRDefault="00AD182C" w:rsidP="00437335">
      <w:pPr>
        <w:spacing w:line="240" w:lineRule="auto"/>
        <w:rPr>
          <w:lang w:val="es-ES"/>
        </w:rPr>
      </w:pPr>
    </w:p>
    <w:p w14:paraId="764B7677" w14:textId="77777777" w:rsidR="00AD182C" w:rsidRPr="00E82B70" w:rsidRDefault="00AD182C" w:rsidP="00437335">
      <w:pPr>
        <w:spacing w:line="240" w:lineRule="auto"/>
        <w:rPr>
          <w:lang w:val="es-ES"/>
        </w:rPr>
      </w:pPr>
    </w:p>
    <w:p w14:paraId="480C9C5B" w14:textId="77777777" w:rsidR="00AD182C" w:rsidRPr="00E82B70" w:rsidRDefault="00AD182C" w:rsidP="00437335">
      <w:pPr>
        <w:spacing w:line="240" w:lineRule="auto"/>
        <w:rPr>
          <w:lang w:val="es-ES"/>
        </w:rPr>
      </w:pPr>
    </w:p>
    <w:p w14:paraId="26D722E8" w14:textId="77777777" w:rsidR="00AD182C" w:rsidRPr="00E82B70" w:rsidRDefault="00AD182C" w:rsidP="00437335">
      <w:pPr>
        <w:spacing w:line="240" w:lineRule="auto"/>
        <w:rPr>
          <w:lang w:val="es-ES"/>
        </w:rPr>
      </w:pPr>
    </w:p>
    <w:p w14:paraId="2662DB93" w14:textId="77777777" w:rsidR="00AD182C" w:rsidRPr="00E82B70" w:rsidRDefault="00AD182C" w:rsidP="00437335">
      <w:pPr>
        <w:spacing w:line="240" w:lineRule="auto"/>
        <w:rPr>
          <w:lang w:val="es-ES"/>
        </w:rPr>
      </w:pPr>
    </w:p>
    <w:p w14:paraId="398E6035" w14:textId="77777777" w:rsidR="00AD182C" w:rsidRPr="00E82B70" w:rsidRDefault="00AD182C" w:rsidP="00437335">
      <w:pPr>
        <w:spacing w:line="240" w:lineRule="auto"/>
        <w:rPr>
          <w:lang w:val="es-ES"/>
        </w:rPr>
      </w:pPr>
    </w:p>
    <w:p w14:paraId="260DA7DF" w14:textId="77777777" w:rsidR="00AD182C" w:rsidRPr="00E82B70" w:rsidRDefault="00AD182C" w:rsidP="00437335">
      <w:pPr>
        <w:spacing w:line="240" w:lineRule="auto"/>
        <w:rPr>
          <w:lang w:val="es-ES"/>
        </w:rPr>
      </w:pPr>
    </w:p>
    <w:p w14:paraId="74EDEEF3" w14:textId="77777777" w:rsidR="00AD182C" w:rsidRPr="00E82B70" w:rsidRDefault="00AD182C" w:rsidP="00437335">
      <w:pPr>
        <w:spacing w:line="240" w:lineRule="auto"/>
        <w:rPr>
          <w:lang w:val="es-ES"/>
        </w:rPr>
      </w:pPr>
    </w:p>
    <w:p w14:paraId="66F4D16B" w14:textId="77777777" w:rsidR="00AD182C" w:rsidRPr="00E82B70" w:rsidRDefault="00AD182C" w:rsidP="00437335">
      <w:pPr>
        <w:spacing w:line="240" w:lineRule="auto"/>
        <w:jc w:val="center"/>
        <w:rPr>
          <w:b/>
          <w:bCs/>
          <w:lang w:val="es-ES"/>
        </w:rPr>
      </w:pPr>
      <w:r w:rsidRPr="00E82B70">
        <w:rPr>
          <w:b/>
          <w:bCs/>
          <w:lang w:val="es-ES"/>
        </w:rPr>
        <w:t>ANEXO I</w:t>
      </w:r>
    </w:p>
    <w:p w14:paraId="5912DA80" w14:textId="77777777" w:rsidR="00AD182C" w:rsidRPr="00E82B70" w:rsidRDefault="00AD182C" w:rsidP="00437335">
      <w:pPr>
        <w:spacing w:line="240" w:lineRule="auto"/>
        <w:jc w:val="center"/>
        <w:rPr>
          <w:b/>
          <w:bCs/>
          <w:lang w:val="es-ES"/>
        </w:rPr>
      </w:pPr>
    </w:p>
    <w:p w14:paraId="4355382B" w14:textId="77777777" w:rsidR="00AD182C" w:rsidRPr="00E82B70" w:rsidRDefault="00AD182C" w:rsidP="00437335">
      <w:pPr>
        <w:pStyle w:val="TitleA"/>
      </w:pPr>
      <w:r w:rsidRPr="00E82B70">
        <w:t>FICHA TÉCNICA O RESUMEN DE LAS CARACTERÍSTICAS DEL PRODUCTO</w:t>
      </w:r>
    </w:p>
    <w:p w14:paraId="37589107" w14:textId="77777777" w:rsidR="00AD182C" w:rsidRPr="00E82B70" w:rsidRDefault="00AD182C" w:rsidP="00437335">
      <w:pPr>
        <w:spacing w:line="240" w:lineRule="auto"/>
        <w:jc w:val="center"/>
        <w:rPr>
          <w:b/>
          <w:bCs/>
          <w:lang w:val="es-ES"/>
        </w:rPr>
      </w:pPr>
    </w:p>
    <w:p w14:paraId="5BC0975A" w14:textId="77777777" w:rsidR="00AD182C" w:rsidRPr="00E82B70" w:rsidRDefault="00AD182C" w:rsidP="00437335">
      <w:pPr>
        <w:pStyle w:val="HeadingSmPC"/>
        <w:keepNext/>
        <w:spacing w:line="240" w:lineRule="auto"/>
        <w:rPr>
          <w:noProof w:val="0"/>
          <w:lang w:val="es-ES"/>
        </w:rPr>
      </w:pPr>
      <w:r w:rsidRPr="00E82B70">
        <w:rPr>
          <w:noProof w:val="0"/>
          <w:lang w:val="es-ES"/>
        </w:rPr>
        <w:br w:type="page"/>
      </w:r>
      <w:r w:rsidRPr="00E82B70">
        <w:rPr>
          <w:noProof w:val="0"/>
          <w:lang w:val="es-ES"/>
        </w:rPr>
        <w:lastRenderedPageBreak/>
        <w:t>1.</w:t>
      </w:r>
      <w:r w:rsidRPr="00E82B70">
        <w:rPr>
          <w:noProof w:val="0"/>
          <w:lang w:val="es-ES"/>
        </w:rPr>
        <w:tab/>
        <w:t>NOMBRE DEL MEDICAMENTO</w:t>
      </w:r>
    </w:p>
    <w:p w14:paraId="067B416C" w14:textId="77777777" w:rsidR="00AD182C" w:rsidRPr="00E82B70" w:rsidRDefault="00AD182C" w:rsidP="00437335">
      <w:pPr>
        <w:keepNext/>
        <w:spacing w:line="240" w:lineRule="auto"/>
        <w:rPr>
          <w:lang w:val="es-ES"/>
        </w:rPr>
      </w:pPr>
    </w:p>
    <w:p w14:paraId="41898B06" w14:textId="77777777" w:rsidR="00AD182C" w:rsidRPr="00E82B70" w:rsidRDefault="00AD182C" w:rsidP="00437335">
      <w:pPr>
        <w:spacing w:line="240" w:lineRule="auto"/>
        <w:rPr>
          <w:lang w:val="es-ES"/>
        </w:rPr>
      </w:pPr>
      <w:r w:rsidRPr="00E82B70">
        <w:rPr>
          <w:lang w:val="es-ES"/>
        </w:rPr>
        <w:t>ELOCTA 250 UI polvo y disolvente para solución inyectable</w:t>
      </w:r>
    </w:p>
    <w:p w14:paraId="54A74743" w14:textId="77777777" w:rsidR="00AD182C" w:rsidRPr="00E82B70" w:rsidRDefault="00AD182C" w:rsidP="00437335">
      <w:pPr>
        <w:spacing w:line="240" w:lineRule="auto"/>
        <w:rPr>
          <w:lang w:val="es-ES"/>
        </w:rPr>
      </w:pPr>
    </w:p>
    <w:p w14:paraId="3065A644" w14:textId="77777777" w:rsidR="00AD182C" w:rsidRPr="00E82B70" w:rsidRDefault="00AD182C" w:rsidP="00437335">
      <w:pPr>
        <w:spacing w:line="240" w:lineRule="auto"/>
        <w:rPr>
          <w:lang w:val="es-ES"/>
        </w:rPr>
      </w:pPr>
      <w:r w:rsidRPr="00E82B70">
        <w:rPr>
          <w:lang w:val="es-ES"/>
        </w:rPr>
        <w:t>ELOCTA 500 UI polvo y disolvente para solución inyectable</w:t>
      </w:r>
    </w:p>
    <w:p w14:paraId="46A838C6" w14:textId="77777777" w:rsidR="00AD182C" w:rsidRPr="00E82B70" w:rsidRDefault="00AD182C" w:rsidP="00437335">
      <w:pPr>
        <w:spacing w:line="240" w:lineRule="auto"/>
        <w:rPr>
          <w:lang w:val="es-ES"/>
        </w:rPr>
      </w:pPr>
    </w:p>
    <w:p w14:paraId="3E96D501" w14:textId="77777777" w:rsidR="00AD182C" w:rsidRPr="00E82B70" w:rsidRDefault="00AD182C" w:rsidP="00437335">
      <w:pPr>
        <w:spacing w:line="240" w:lineRule="auto"/>
        <w:rPr>
          <w:lang w:val="es-ES"/>
        </w:rPr>
      </w:pPr>
      <w:r w:rsidRPr="00E82B70">
        <w:rPr>
          <w:lang w:val="es-ES"/>
        </w:rPr>
        <w:t>ELOCTA 750 UI polvo y disolvente para solución inyectable</w:t>
      </w:r>
    </w:p>
    <w:p w14:paraId="3B764F5F" w14:textId="77777777" w:rsidR="00AD182C" w:rsidRPr="00E82B70" w:rsidRDefault="00AD182C" w:rsidP="00437335">
      <w:pPr>
        <w:spacing w:line="240" w:lineRule="auto"/>
        <w:rPr>
          <w:lang w:val="es-ES"/>
        </w:rPr>
      </w:pPr>
    </w:p>
    <w:p w14:paraId="44CFB858" w14:textId="77777777" w:rsidR="00AD182C" w:rsidRPr="00E82B70" w:rsidRDefault="00AD182C" w:rsidP="00437335">
      <w:pPr>
        <w:spacing w:line="240" w:lineRule="auto"/>
        <w:rPr>
          <w:lang w:val="es-ES"/>
        </w:rPr>
      </w:pPr>
      <w:r w:rsidRPr="00E82B70">
        <w:rPr>
          <w:lang w:val="es-ES"/>
        </w:rPr>
        <w:t>ELOCTA 1000 UI polvo y disolvente para solución inyectable</w:t>
      </w:r>
    </w:p>
    <w:p w14:paraId="6FDFD0B9" w14:textId="77777777" w:rsidR="00AD182C" w:rsidRPr="00E82B70" w:rsidRDefault="00AD182C" w:rsidP="00437335">
      <w:pPr>
        <w:spacing w:line="240" w:lineRule="auto"/>
        <w:rPr>
          <w:lang w:val="es-ES"/>
        </w:rPr>
      </w:pPr>
    </w:p>
    <w:p w14:paraId="7857315B" w14:textId="77777777" w:rsidR="00AD182C" w:rsidRPr="00E82B70" w:rsidRDefault="00AD182C" w:rsidP="00437335">
      <w:pPr>
        <w:spacing w:line="240" w:lineRule="auto"/>
        <w:rPr>
          <w:lang w:val="es-ES"/>
        </w:rPr>
      </w:pPr>
      <w:r w:rsidRPr="00E82B70">
        <w:rPr>
          <w:lang w:val="es-ES"/>
        </w:rPr>
        <w:t>ELOCTA 1500 UI polvo y disolvente para solución inyectable</w:t>
      </w:r>
    </w:p>
    <w:p w14:paraId="440D5C7B" w14:textId="77777777" w:rsidR="00AD182C" w:rsidRPr="00E82B70" w:rsidRDefault="00AD182C" w:rsidP="00437335">
      <w:pPr>
        <w:spacing w:line="240" w:lineRule="auto"/>
        <w:rPr>
          <w:lang w:val="es-ES"/>
        </w:rPr>
      </w:pPr>
    </w:p>
    <w:p w14:paraId="4FA1AE3A" w14:textId="77777777" w:rsidR="00AD182C" w:rsidRPr="00E82B70" w:rsidRDefault="00AD182C" w:rsidP="00437335">
      <w:pPr>
        <w:spacing w:line="240" w:lineRule="auto"/>
        <w:rPr>
          <w:lang w:val="es-ES"/>
        </w:rPr>
      </w:pPr>
      <w:r w:rsidRPr="00E82B70">
        <w:rPr>
          <w:lang w:val="es-ES"/>
        </w:rPr>
        <w:t>ELOCTA 2000 UI polvo y disolvente para solución inyectable</w:t>
      </w:r>
    </w:p>
    <w:p w14:paraId="08A5D538" w14:textId="77777777" w:rsidR="00AD182C" w:rsidRPr="00E82B70" w:rsidRDefault="00AD182C" w:rsidP="00437335">
      <w:pPr>
        <w:spacing w:line="240" w:lineRule="auto"/>
        <w:rPr>
          <w:lang w:val="es-ES"/>
        </w:rPr>
      </w:pPr>
    </w:p>
    <w:p w14:paraId="5CF17945" w14:textId="77777777" w:rsidR="00AD182C" w:rsidRPr="00E82B70" w:rsidRDefault="00AD182C" w:rsidP="00437335">
      <w:pPr>
        <w:spacing w:line="240" w:lineRule="auto"/>
        <w:rPr>
          <w:lang w:val="es-ES"/>
        </w:rPr>
      </w:pPr>
      <w:r w:rsidRPr="00E82B70">
        <w:rPr>
          <w:lang w:val="es-ES"/>
        </w:rPr>
        <w:t>ELOCTA 3000 UI polvo y disolvente para solución inyectable</w:t>
      </w:r>
    </w:p>
    <w:p w14:paraId="36C62130" w14:textId="77777777" w:rsidR="00AD182C" w:rsidRPr="00E82B70" w:rsidRDefault="00AD182C" w:rsidP="00437335">
      <w:pPr>
        <w:spacing w:line="240" w:lineRule="auto"/>
        <w:rPr>
          <w:lang w:val="es-ES"/>
        </w:rPr>
      </w:pPr>
    </w:p>
    <w:p w14:paraId="69F3EF19" w14:textId="77777777" w:rsidR="00AD182C" w:rsidRPr="00E82B70" w:rsidRDefault="00AD182C" w:rsidP="00437335">
      <w:pPr>
        <w:spacing w:line="240" w:lineRule="auto"/>
        <w:rPr>
          <w:lang w:val="es-ES"/>
        </w:rPr>
      </w:pPr>
      <w:r w:rsidRPr="00E82B70">
        <w:rPr>
          <w:lang w:val="es-ES"/>
        </w:rPr>
        <w:t>ELOCTA 4000 UI polvo y disolvente para solución inyectable</w:t>
      </w:r>
    </w:p>
    <w:p w14:paraId="4E2888EB" w14:textId="77777777" w:rsidR="00AD182C" w:rsidRPr="00E82B70" w:rsidRDefault="00AD182C" w:rsidP="00437335">
      <w:pPr>
        <w:spacing w:line="240" w:lineRule="auto"/>
        <w:rPr>
          <w:lang w:val="es-ES"/>
        </w:rPr>
      </w:pPr>
    </w:p>
    <w:p w14:paraId="04197C5C" w14:textId="77777777" w:rsidR="00AD182C" w:rsidRPr="00E82B70" w:rsidRDefault="00AD182C" w:rsidP="00437335">
      <w:pPr>
        <w:spacing w:line="240" w:lineRule="auto"/>
        <w:rPr>
          <w:lang w:val="es-ES"/>
        </w:rPr>
      </w:pPr>
    </w:p>
    <w:p w14:paraId="60C498DB" w14:textId="77777777" w:rsidR="00AD182C" w:rsidRPr="00E82B70" w:rsidRDefault="00AD182C" w:rsidP="00437335">
      <w:pPr>
        <w:keepNext/>
        <w:suppressAutoHyphens/>
        <w:spacing w:line="240" w:lineRule="auto"/>
        <w:ind w:left="567" w:hanging="567"/>
        <w:rPr>
          <w:lang w:val="es-ES"/>
        </w:rPr>
      </w:pPr>
      <w:r w:rsidRPr="00E82B70">
        <w:rPr>
          <w:b/>
          <w:bCs/>
          <w:lang w:val="es-ES"/>
        </w:rPr>
        <w:t>2.</w:t>
      </w:r>
      <w:r w:rsidRPr="00E82B70">
        <w:rPr>
          <w:b/>
          <w:bCs/>
          <w:lang w:val="es-ES"/>
        </w:rPr>
        <w:tab/>
        <w:t>COMPOSICIÓN CUALITATIVA Y CUANTITATIVA</w:t>
      </w:r>
    </w:p>
    <w:p w14:paraId="7128F5AD" w14:textId="77777777" w:rsidR="00AD182C" w:rsidRPr="00E82B70" w:rsidRDefault="00AD182C" w:rsidP="00437335">
      <w:pPr>
        <w:keepNext/>
        <w:spacing w:line="240" w:lineRule="auto"/>
        <w:rPr>
          <w:lang w:val="es-ES"/>
        </w:rPr>
      </w:pPr>
    </w:p>
    <w:p w14:paraId="4B65F22C" w14:textId="77777777" w:rsidR="00AD182C" w:rsidRPr="00E82B70" w:rsidRDefault="00AD182C" w:rsidP="00437335">
      <w:pPr>
        <w:keepNext/>
        <w:spacing w:line="240" w:lineRule="auto"/>
        <w:rPr>
          <w:u w:val="single"/>
          <w:lang w:val="es-ES"/>
        </w:rPr>
      </w:pPr>
      <w:r w:rsidRPr="00E82B70">
        <w:rPr>
          <w:u w:val="single"/>
          <w:lang w:val="es-ES"/>
        </w:rPr>
        <w:t>ELOCTA 250 UI polvo y disolvente para solución inyectable</w:t>
      </w:r>
    </w:p>
    <w:p w14:paraId="2108536F" w14:textId="77777777" w:rsidR="00AD182C" w:rsidRPr="00E82B70" w:rsidRDefault="00AD182C" w:rsidP="00437335">
      <w:pPr>
        <w:spacing w:line="240" w:lineRule="auto"/>
        <w:rPr>
          <w:lang w:val="es-ES"/>
        </w:rPr>
      </w:pPr>
      <w:r w:rsidRPr="00E82B70">
        <w:rPr>
          <w:lang w:val="es-ES"/>
        </w:rPr>
        <w:t>Cada vial contiene nominalmente 250 UI de efmoroctocog alfa.</w:t>
      </w:r>
    </w:p>
    <w:p w14:paraId="57758DCF" w14:textId="77777777" w:rsidR="00AD182C" w:rsidRPr="00E82B70" w:rsidRDefault="00AD182C" w:rsidP="00437335">
      <w:pPr>
        <w:spacing w:line="240" w:lineRule="auto"/>
        <w:rPr>
          <w:lang w:val="es-ES"/>
        </w:rPr>
      </w:pPr>
      <w:r w:rsidRPr="00E82B70">
        <w:rPr>
          <w:lang w:val="es-ES"/>
        </w:rPr>
        <w:t>ELOCTA contiene aproximadamente 83 UI/ml de factor VIII de coagulación recombinante humano, efmoroctocog alfa, tras la reconstitución.</w:t>
      </w:r>
    </w:p>
    <w:p w14:paraId="53CE18C9" w14:textId="77777777" w:rsidR="00AD182C" w:rsidRPr="00E82B70" w:rsidRDefault="00AD182C" w:rsidP="00437335">
      <w:pPr>
        <w:spacing w:line="240" w:lineRule="auto"/>
        <w:rPr>
          <w:lang w:val="es-ES"/>
        </w:rPr>
      </w:pPr>
    </w:p>
    <w:p w14:paraId="2499C803" w14:textId="77777777" w:rsidR="00AD182C" w:rsidRPr="00E82B70" w:rsidRDefault="00AD182C" w:rsidP="00437335">
      <w:pPr>
        <w:keepNext/>
        <w:spacing w:line="240" w:lineRule="auto"/>
        <w:rPr>
          <w:lang w:val="es-ES"/>
        </w:rPr>
      </w:pPr>
      <w:r w:rsidRPr="00E82B70">
        <w:rPr>
          <w:u w:val="single"/>
          <w:lang w:val="es-ES"/>
        </w:rPr>
        <w:t>ELOCTA 500 UI polvo y disolvente para solución inyectable</w:t>
      </w:r>
    </w:p>
    <w:p w14:paraId="3A9AF1A2" w14:textId="77777777" w:rsidR="00AD182C" w:rsidRPr="00E82B70" w:rsidRDefault="00AD182C" w:rsidP="00437335">
      <w:pPr>
        <w:spacing w:line="240" w:lineRule="auto"/>
        <w:rPr>
          <w:lang w:val="es-ES"/>
        </w:rPr>
      </w:pPr>
      <w:r w:rsidRPr="00E82B70">
        <w:rPr>
          <w:lang w:val="es-ES"/>
        </w:rPr>
        <w:t>Cada vial contiene nominalmente 500 UI de efmoroctocog alfa. ELOCTA contiene aproximadamente 167 UI/ml de efmoroctocog alfa recombinante tras la reconstitución.</w:t>
      </w:r>
    </w:p>
    <w:p w14:paraId="6534A5D2" w14:textId="77777777" w:rsidR="00AD182C" w:rsidRPr="00E82B70" w:rsidRDefault="00AD182C" w:rsidP="00437335">
      <w:pPr>
        <w:spacing w:line="240" w:lineRule="auto"/>
        <w:rPr>
          <w:lang w:val="es-ES"/>
        </w:rPr>
      </w:pPr>
    </w:p>
    <w:p w14:paraId="2FCA5E8E" w14:textId="77777777" w:rsidR="00AD182C" w:rsidRPr="00E82B70" w:rsidRDefault="00AD182C" w:rsidP="00437335">
      <w:pPr>
        <w:keepNext/>
        <w:spacing w:line="240" w:lineRule="auto"/>
        <w:rPr>
          <w:lang w:val="es-ES"/>
        </w:rPr>
      </w:pPr>
      <w:r w:rsidRPr="00E82B70">
        <w:rPr>
          <w:u w:val="single"/>
          <w:lang w:val="es-ES"/>
        </w:rPr>
        <w:t>ELOCTA 750 UI polvo y disolvente para solución inyectable</w:t>
      </w:r>
    </w:p>
    <w:p w14:paraId="019A2B55" w14:textId="77777777" w:rsidR="00AD182C" w:rsidRPr="00E82B70" w:rsidRDefault="00AD182C" w:rsidP="00437335">
      <w:pPr>
        <w:spacing w:line="240" w:lineRule="auto"/>
        <w:rPr>
          <w:lang w:val="es-ES"/>
        </w:rPr>
      </w:pPr>
      <w:r w:rsidRPr="00E82B70">
        <w:rPr>
          <w:lang w:val="es-ES"/>
        </w:rPr>
        <w:t>Cada vial contiene nominalmente 750 UI de efmoroctocog alfa. ELOCTA contiene aproximadamente 250 UI/ml de efmoroctocog alfa recombinante tras la reconstitución.</w:t>
      </w:r>
    </w:p>
    <w:p w14:paraId="127D02C5" w14:textId="77777777" w:rsidR="00AD182C" w:rsidRPr="00E82B70" w:rsidRDefault="00AD182C" w:rsidP="00437335">
      <w:pPr>
        <w:spacing w:line="240" w:lineRule="auto"/>
        <w:rPr>
          <w:lang w:val="es-ES"/>
        </w:rPr>
      </w:pPr>
    </w:p>
    <w:p w14:paraId="60DFFD75" w14:textId="77777777" w:rsidR="00AD182C" w:rsidRPr="00E82B70" w:rsidRDefault="00AD182C" w:rsidP="00437335">
      <w:pPr>
        <w:keepNext/>
        <w:spacing w:line="240" w:lineRule="auto"/>
        <w:rPr>
          <w:lang w:val="es-ES"/>
        </w:rPr>
      </w:pPr>
      <w:r w:rsidRPr="00E82B70">
        <w:rPr>
          <w:u w:val="single"/>
          <w:lang w:val="es-ES"/>
        </w:rPr>
        <w:t>ELOCTA 1000 UI polvo y disolvente para solución inyectable</w:t>
      </w:r>
    </w:p>
    <w:p w14:paraId="0C0B5832" w14:textId="77777777" w:rsidR="00AD182C" w:rsidRPr="00E82B70" w:rsidRDefault="00AD182C" w:rsidP="00437335">
      <w:pPr>
        <w:spacing w:line="240" w:lineRule="auto"/>
        <w:rPr>
          <w:lang w:val="es-ES"/>
        </w:rPr>
      </w:pPr>
      <w:r w:rsidRPr="00E82B70">
        <w:rPr>
          <w:lang w:val="es-ES"/>
        </w:rPr>
        <w:t>Cada vial contiene nominalmente 1000 UI de efmoroctocog alfa. ELOCTA contiene aproximadamente 333 UI/ml de efmoroctocog alfa recombinante tras la reconstitución.</w:t>
      </w:r>
    </w:p>
    <w:p w14:paraId="2A433A80" w14:textId="77777777" w:rsidR="00AD182C" w:rsidRPr="00E82B70" w:rsidRDefault="00AD182C" w:rsidP="00437335">
      <w:pPr>
        <w:spacing w:line="240" w:lineRule="auto"/>
        <w:rPr>
          <w:lang w:val="es-ES"/>
        </w:rPr>
      </w:pPr>
    </w:p>
    <w:p w14:paraId="70280D26" w14:textId="77777777" w:rsidR="00AD182C" w:rsidRPr="00E82B70" w:rsidRDefault="00AD182C" w:rsidP="00437335">
      <w:pPr>
        <w:keepNext/>
        <w:spacing w:line="240" w:lineRule="auto"/>
        <w:rPr>
          <w:lang w:val="es-ES"/>
        </w:rPr>
      </w:pPr>
      <w:r w:rsidRPr="00E82B70">
        <w:rPr>
          <w:u w:val="single"/>
          <w:lang w:val="es-ES"/>
        </w:rPr>
        <w:t>ELOCTA 1500 UI polvo y disolvente para solución inyectable</w:t>
      </w:r>
    </w:p>
    <w:p w14:paraId="4B8D640A" w14:textId="77777777" w:rsidR="00AD182C" w:rsidRPr="00E82B70" w:rsidRDefault="00AD182C" w:rsidP="00437335">
      <w:pPr>
        <w:spacing w:line="240" w:lineRule="auto"/>
        <w:rPr>
          <w:lang w:val="es-ES"/>
        </w:rPr>
      </w:pPr>
      <w:r w:rsidRPr="00E82B70">
        <w:rPr>
          <w:lang w:val="es-ES"/>
        </w:rPr>
        <w:t>Cada vial contiene nominalmente 1500 UI de efmoroctocog alfa. ELOCTA contiene aproximadamente 500 UI/ml de efmoroctocog alfa recombinante tras la reconstitución.</w:t>
      </w:r>
    </w:p>
    <w:p w14:paraId="0A43A994" w14:textId="77777777" w:rsidR="00AD182C" w:rsidRPr="00E82B70" w:rsidRDefault="00AD182C" w:rsidP="00437335">
      <w:pPr>
        <w:spacing w:line="240" w:lineRule="auto"/>
        <w:rPr>
          <w:lang w:val="es-ES"/>
        </w:rPr>
      </w:pPr>
    </w:p>
    <w:p w14:paraId="60CD535A" w14:textId="77777777" w:rsidR="00AD182C" w:rsidRPr="00E82B70" w:rsidRDefault="00AD182C" w:rsidP="00437335">
      <w:pPr>
        <w:keepNext/>
        <w:spacing w:line="240" w:lineRule="auto"/>
        <w:rPr>
          <w:lang w:val="es-ES"/>
        </w:rPr>
      </w:pPr>
      <w:r w:rsidRPr="00E82B70">
        <w:rPr>
          <w:u w:val="single"/>
          <w:lang w:val="es-ES"/>
        </w:rPr>
        <w:t>ELOCTA 2000 UI polvo y disolvente para solución inyectable</w:t>
      </w:r>
    </w:p>
    <w:p w14:paraId="40039390" w14:textId="77777777" w:rsidR="00AD182C" w:rsidRPr="00E82B70" w:rsidRDefault="00AD182C" w:rsidP="00437335">
      <w:pPr>
        <w:spacing w:line="240" w:lineRule="auto"/>
        <w:rPr>
          <w:lang w:val="es-ES"/>
        </w:rPr>
      </w:pPr>
      <w:r w:rsidRPr="00E82B70">
        <w:rPr>
          <w:lang w:val="es-ES"/>
        </w:rPr>
        <w:t>Cada vial contiene nominalmente 2000 UI de efmoroctocog alfa. ELOCTA contiene aproximadamente 667 UI/ml de efmoroctocog alfa recombinante tras la reconstitución.</w:t>
      </w:r>
    </w:p>
    <w:p w14:paraId="6440DC6B" w14:textId="77777777" w:rsidR="00AD182C" w:rsidRPr="00E82B70" w:rsidRDefault="00AD182C" w:rsidP="00437335">
      <w:pPr>
        <w:spacing w:line="240" w:lineRule="auto"/>
        <w:rPr>
          <w:lang w:val="es-ES"/>
        </w:rPr>
      </w:pPr>
    </w:p>
    <w:p w14:paraId="2754DE4C" w14:textId="77777777" w:rsidR="00AD182C" w:rsidRPr="00E82B70" w:rsidRDefault="00AD182C" w:rsidP="00437335">
      <w:pPr>
        <w:keepNext/>
        <w:spacing w:line="240" w:lineRule="auto"/>
        <w:rPr>
          <w:lang w:val="es-ES"/>
        </w:rPr>
      </w:pPr>
      <w:r w:rsidRPr="00E82B70">
        <w:rPr>
          <w:u w:val="single"/>
          <w:lang w:val="es-ES"/>
        </w:rPr>
        <w:t>ELOCTA 3000 UI polvo y disolvente para solución inyectable</w:t>
      </w:r>
    </w:p>
    <w:p w14:paraId="7DE0D2E3" w14:textId="77777777" w:rsidR="00AD182C" w:rsidRPr="00E82B70" w:rsidRDefault="00AD182C" w:rsidP="00437335">
      <w:pPr>
        <w:spacing w:line="240" w:lineRule="auto"/>
        <w:rPr>
          <w:lang w:val="es-ES"/>
        </w:rPr>
      </w:pPr>
      <w:r w:rsidRPr="00E82B70">
        <w:rPr>
          <w:lang w:val="es-ES"/>
        </w:rPr>
        <w:t>Cada vial contiene nominalmente 3000 UI de efmoroctocog alfa. ELOCTA contiene aproximadamente 1000 UI/ml de efmoroctocog alfa recombinante tras la reconstitución.</w:t>
      </w:r>
    </w:p>
    <w:p w14:paraId="35074108" w14:textId="77777777" w:rsidR="00AD182C" w:rsidRPr="00E82B70" w:rsidRDefault="00AD182C" w:rsidP="00437335">
      <w:pPr>
        <w:spacing w:line="240" w:lineRule="auto"/>
        <w:rPr>
          <w:lang w:val="es-ES"/>
        </w:rPr>
      </w:pPr>
    </w:p>
    <w:p w14:paraId="72569F67" w14:textId="77777777" w:rsidR="00AD182C" w:rsidRPr="00E82B70" w:rsidRDefault="00AD182C" w:rsidP="00437335">
      <w:pPr>
        <w:keepNext/>
        <w:spacing w:line="240" w:lineRule="auto"/>
        <w:rPr>
          <w:lang w:val="es-ES"/>
        </w:rPr>
      </w:pPr>
      <w:r w:rsidRPr="00E82B70">
        <w:rPr>
          <w:u w:val="single"/>
          <w:lang w:val="es-ES"/>
        </w:rPr>
        <w:lastRenderedPageBreak/>
        <w:t>ELOCTA 4000 UI polvo y disolvente para solución inyectable</w:t>
      </w:r>
    </w:p>
    <w:p w14:paraId="002E27E9" w14:textId="77777777" w:rsidR="00AD182C" w:rsidRPr="00E82B70" w:rsidRDefault="00AD182C" w:rsidP="00437335">
      <w:pPr>
        <w:spacing w:line="240" w:lineRule="auto"/>
        <w:rPr>
          <w:lang w:val="es-ES"/>
        </w:rPr>
      </w:pPr>
      <w:r w:rsidRPr="00E82B70">
        <w:rPr>
          <w:lang w:val="es-ES"/>
        </w:rPr>
        <w:t>Cada vial contiene nominalmente 4000 UI de efmoroctocog alfa. ELOCTA contiene aproximadamente 1333 UI/ml de efmoroctocog alfa recombinante tras la reconstitución.</w:t>
      </w:r>
    </w:p>
    <w:p w14:paraId="05BDC1EE" w14:textId="77777777" w:rsidR="00AD182C" w:rsidRPr="00E82B70" w:rsidRDefault="00AD182C" w:rsidP="00437335">
      <w:pPr>
        <w:pStyle w:val="Default"/>
        <w:rPr>
          <w:color w:val="auto"/>
          <w:sz w:val="22"/>
          <w:szCs w:val="22"/>
          <w:lang w:val="es-ES"/>
        </w:rPr>
      </w:pPr>
    </w:p>
    <w:p w14:paraId="5BC58859" w14:textId="77777777" w:rsidR="00AD182C" w:rsidRPr="00E82B70" w:rsidRDefault="00AD182C" w:rsidP="00437335">
      <w:pPr>
        <w:pStyle w:val="Default"/>
        <w:rPr>
          <w:color w:val="auto"/>
          <w:sz w:val="22"/>
          <w:szCs w:val="22"/>
          <w:lang w:val="es-ES"/>
        </w:rPr>
      </w:pPr>
      <w:r w:rsidRPr="00E82B70">
        <w:rPr>
          <w:color w:val="auto"/>
          <w:sz w:val="22"/>
          <w:szCs w:val="22"/>
          <w:lang w:val="es-ES"/>
        </w:rPr>
        <w:t>La potencia (Unidades Internacionales, UI) se determina utilizando el ensayo de sustrato cromogénico de la Farmacopea Europea. La actividad específica de ELOCTA es de 4.000 </w:t>
      </w:r>
      <w:r w:rsidRPr="00E82B70">
        <w:rPr>
          <w:color w:val="auto"/>
          <w:sz w:val="22"/>
          <w:szCs w:val="22"/>
          <w:lang w:val="es-ES"/>
        </w:rPr>
        <w:noBreakHyphen/>
        <w:t> 10.200 UI/mg de proteína.</w:t>
      </w:r>
    </w:p>
    <w:p w14:paraId="440CB215" w14:textId="77777777" w:rsidR="00AD182C" w:rsidRPr="00E82B70" w:rsidRDefault="00AD182C" w:rsidP="00437335">
      <w:pPr>
        <w:spacing w:line="240" w:lineRule="auto"/>
        <w:rPr>
          <w:lang w:val="es-ES"/>
        </w:rPr>
      </w:pPr>
    </w:p>
    <w:p w14:paraId="3618AAF8" w14:textId="77777777" w:rsidR="00AD182C" w:rsidRPr="00E82B70" w:rsidRDefault="00AD182C" w:rsidP="00437335">
      <w:pPr>
        <w:spacing w:line="240" w:lineRule="auto"/>
        <w:rPr>
          <w:rFonts w:eastAsia="Times New Roman"/>
          <w:lang w:val="es-ES"/>
        </w:rPr>
      </w:pPr>
      <w:r w:rsidRPr="00E82B70">
        <w:rPr>
          <w:rFonts w:eastAsia="Times New Roman"/>
          <w:lang w:val="es-ES"/>
        </w:rPr>
        <w:t>Efmoroctocog alfa (</w:t>
      </w:r>
      <w:r w:rsidRPr="00E82B70">
        <w:rPr>
          <w:lang w:val="es-ES"/>
        </w:rPr>
        <w:t>factor VIII de coagulación recombinante humano</w:t>
      </w:r>
      <w:r w:rsidRPr="00E82B70">
        <w:rPr>
          <w:rFonts w:eastAsia="Times New Roman"/>
          <w:lang w:val="es-ES"/>
        </w:rPr>
        <w:t>, proteína de fusión Fc [rFVIIIFc]) consta de 1.890 aminoácidos. Se produce mediante tecnología de DNA recombinante en una línea celular embrionaria de riñón humano (HEK) sin la adición de ninguna proteína exógena de origen humano o animal en el proceso de cultivo celular, la purificación o la formulación final.</w:t>
      </w:r>
    </w:p>
    <w:p w14:paraId="6B63AFAD" w14:textId="77777777" w:rsidR="00AD182C" w:rsidRPr="00E82B70" w:rsidRDefault="00AD182C" w:rsidP="00437335">
      <w:pPr>
        <w:spacing w:line="240" w:lineRule="auto"/>
        <w:rPr>
          <w:lang w:val="es-ES"/>
        </w:rPr>
      </w:pPr>
    </w:p>
    <w:p w14:paraId="6A5779E7" w14:textId="77777777" w:rsidR="00AD182C" w:rsidRPr="00E82B70" w:rsidRDefault="00AD182C" w:rsidP="00437335">
      <w:pPr>
        <w:keepNext/>
        <w:tabs>
          <w:tab w:val="clear" w:pos="567"/>
        </w:tabs>
        <w:autoSpaceDE w:val="0"/>
        <w:autoSpaceDN w:val="0"/>
        <w:adjustRightInd w:val="0"/>
        <w:spacing w:line="240" w:lineRule="auto"/>
        <w:rPr>
          <w:u w:val="single"/>
          <w:lang w:val="es-ES"/>
        </w:rPr>
      </w:pPr>
      <w:r w:rsidRPr="00E82B70">
        <w:rPr>
          <w:u w:val="single"/>
          <w:lang w:val="es-ES"/>
        </w:rPr>
        <w:t>Excipiente con efecto conocido</w:t>
      </w:r>
    </w:p>
    <w:p w14:paraId="38EC8F13" w14:textId="77777777" w:rsidR="00AD182C" w:rsidRPr="00E82B70" w:rsidRDefault="00AD182C" w:rsidP="00437335">
      <w:pPr>
        <w:tabs>
          <w:tab w:val="clear" w:pos="567"/>
        </w:tabs>
        <w:autoSpaceDE w:val="0"/>
        <w:autoSpaceDN w:val="0"/>
        <w:adjustRightInd w:val="0"/>
        <w:spacing w:line="240" w:lineRule="auto"/>
        <w:rPr>
          <w:u w:val="single"/>
          <w:lang w:val="es-ES"/>
        </w:rPr>
      </w:pPr>
      <w:r w:rsidRPr="00E82B70">
        <w:rPr>
          <w:lang w:val="es-ES"/>
        </w:rPr>
        <w:t>0,6 mmol (o 14 mg) de sodio por vial.</w:t>
      </w:r>
    </w:p>
    <w:p w14:paraId="6639A4EA" w14:textId="77777777" w:rsidR="00AD182C" w:rsidRPr="00E82B70" w:rsidRDefault="00AD182C" w:rsidP="00437335">
      <w:pPr>
        <w:spacing w:line="240" w:lineRule="auto"/>
        <w:rPr>
          <w:lang w:val="es-ES"/>
        </w:rPr>
      </w:pPr>
    </w:p>
    <w:p w14:paraId="4C789D1E" w14:textId="77777777" w:rsidR="00AD182C" w:rsidRPr="00E82B70" w:rsidRDefault="00AD182C" w:rsidP="00437335">
      <w:pPr>
        <w:spacing w:line="240" w:lineRule="auto"/>
        <w:rPr>
          <w:lang w:val="es-ES"/>
        </w:rPr>
      </w:pPr>
      <w:r w:rsidRPr="00E82B70">
        <w:rPr>
          <w:lang w:val="es-ES"/>
        </w:rPr>
        <w:t>Para consultar la lista completa de excipientes, ver sección 6.1.</w:t>
      </w:r>
    </w:p>
    <w:p w14:paraId="4A306842" w14:textId="77777777" w:rsidR="00AD182C" w:rsidRPr="00E82B70" w:rsidRDefault="00AD182C" w:rsidP="00437335">
      <w:pPr>
        <w:spacing w:line="240" w:lineRule="auto"/>
        <w:rPr>
          <w:lang w:val="es-ES"/>
        </w:rPr>
      </w:pPr>
    </w:p>
    <w:p w14:paraId="3E1C7615" w14:textId="77777777" w:rsidR="00AD182C" w:rsidRPr="00E82B70" w:rsidRDefault="00AD182C" w:rsidP="00437335">
      <w:pPr>
        <w:spacing w:line="240" w:lineRule="auto"/>
        <w:rPr>
          <w:lang w:val="es-ES"/>
        </w:rPr>
      </w:pPr>
    </w:p>
    <w:p w14:paraId="64EACFC1" w14:textId="77777777" w:rsidR="00AD182C" w:rsidRPr="00E82B70" w:rsidRDefault="00AD182C" w:rsidP="00437335">
      <w:pPr>
        <w:keepNext/>
        <w:spacing w:line="240" w:lineRule="auto"/>
        <w:rPr>
          <w:lang w:val="es-ES"/>
        </w:rPr>
      </w:pPr>
      <w:r w:rsidRPr="00E82B70">
        <w:rPr>
          <w:b/>
          <w:bCs/>
          <w:lang w:val="es-ES"/>
        </w:rPr>
        <w:t>3.</w:t>
      </w:r>
      <w:r w:rsidRPr="00E82B70">
        <w:rPr>
          <w:b/>
          <w:bCs/>
          <w:lang w:val="es-ES"/>
        </w:rPr>
        <w:tab/>
        <w:t>FORMA FARMACÉUTICA</w:t>
      </w:r>
    </w:p>
    <w:p w14:paraId="1F310DEF" w14:textId="77777777" w:rsidR="00AD182C" w:rsidRPr="00E82B70" w:rsidRDefault="00AD182C" w:rsidP="00437335">
      <w:pPr>
        <w:keepNext/>
        <w:spacing w:line="240" w:lineRule="auto"/>
        <w:rPr>
          <w:lang w:val="es-ES"/>
        </w:rPr>
      </w:pPr>
    </w:p>
    <w:p w14:paraId="37F0561A" w14:textId="77777777" w:rsidR="00AD182C" w:rsidRPr="00E82B70" w:rsidRDefault="00AD182C" w:rsidP="00437335">
      <w:pPr>
        <w:pStyle w:val="Default"/>
        <w:rPr>
          <w:color w:val="auto"/>
          <w:sz w:val="22"/>
          <w:szCs w:val="22"/>
          <w:lang w:val="es-ES"/>
        </w:rPr>
      </w:pPr>
      <w:r w:rsidRPr="00E82B70">
        <w:rPr>
          <w:color w:val="auto"/>
          <w:sz w:val="22"/>
          <w:szCs w:val="22"/>
          <w:lang w:val="es-ES"/>
        </w:rPr>
        <w:t>Polvo y disolvente para solución inyectable.</w:t>
      </w:r>
    </w:p>
    <w:p w14:paraId="1A23F9D7" w14:textId="77777777" w:rsidR="00AD182C" w:rsidRPr="00E82B70" w:rsidRDefault="00AD182C" w:rsidP="00437335">
      <w:pPr>
        <w:pStyle w:val="Default"/>
        <w:rPr>
          <w:color w:val="auto"/>
          <w:sz w:val="22"/>
          <w:szCs w:val="22"/>
          <w:lang w:val="es-ES"/>
        </w:rPr>
      </w:pPr>
    </w:p>
    <w:p w14:paraId="71347123" w14:textId="77777777" w:rsidR="00AD182C" w:rsidRPr="00E82B70" w:rsidRDefault="00AD182C" w:rsidP="00437335">
      <w:pPr>
        <w:pStyle w:val="Default"/>
        <w:rPr>
          <w:color w:val="auto"/>
          <w:sz w:val="22"/>
          <w:szCs w:val="22"/>
          <w:lang w:val="es-ES"/>
        </w:rPr>
      </w:pPr>
      <w:r w:rsidRPr="00E82B70">
        <w:rPr>
          <w:color w:val="auto"/>
          <w:sz w:val="22"/>
          <w:szCs w:val="22"/>
          <w:lang w:val="es-ES"/>
        </w:rPr>
        <w:t>Polvo: liofilizado, suelto o sólido de color blanco a blanquecino.</w:t>
      </w:r>
    </w:p>
    <w:p w14:paraId="03E54939" w14:textId="77777777" w:rsidR="00AD182C" w:rsidRPr="00E82B70" w:rsidRDefault="00AD182C" w:rsidP="00437335">
      <w:pPr>
        <w:tabs>
          <w:tab w:val="clear" w:pos="567"/>
          <w:tab w:val="left" w:pos="1843"/>
        </w:tabs>
        <w:autoSpaceDE w:val="0"/>
        <w:autoSpaceDN w:val="0"/>
        <w:adjustRightInd w:val="0"/>
        <w:spacing w:line="240" w:lineRule="auto"/>
        <w:rPr>
          <w:lang w:val="es-ES" w:eastAsia="en-GB"/>
        </w:rPr>
      </w:pPr>
      <w:r w:rsidRPr="00E82B70">
        <w:rPr>
          <w:lang w:val="es-ES"/>
        </w:rPr>
        <w:t>Disolvente:</w:t>
      </w:r>
      <w:r w:rsidRPr="00E82B70">
        <w:rPr>
          <w:lang w:val="es-ES" w:eastAsia="en-GB"/>
        </w:rPr>
        <w:t xml:space="preserve"> agua para preparaciones inyectables, una disolución transparente e incolora.</w:t>
      </w:r>
    </w:p>
    <w:p w14:paraId="0E36CCC7" w14:textId="77777777" w:rsidR="00AD182C" w:rsidRPr="00E82B70" w:rsidRDefault="00AD182C" w:rsidP="00437335">
      <w:pPr>
        <w:spacing w:line="240" w:lineRule="auto"/>
        <w:rPr>
          <w:lang w:val="es-ES"/>
        </w:rPr>
      </w:pPr>
    </w:p>
    <w:p w14:paraId="675AA331" w14:textId="77777777" w:rsidR="00AD182C" w:rsidRPr="00E82B70" w:rsidRDefault="00AD182C" w:rsidP="00437335">
      <w:pPr>
        <w:suppressAutoHyphens/>
        <w:spacing w:line="240" w:lineRule="auto"/>
        <w:ind w:left="567" w:hanging="567"/>
        <w:rPr>
          <w:caps/>
          <w:lang w:val="es-ES"/>
        </w:rPr>
      </w:pPr>
    </w:p>
    <w:p w14:paraId="1B3371C9" w14:textId="77777777" w:rsidR="00AD182C" w:rsidRPr="00E82B70" w:rsidRDefault="00AD182C" w:rsidP="00437335">
      <w:pPr>
        <w:keepNext/>
        <w:spacing w:line="240" w:lineRule="auto"/>
        <w:rPr>
          <w:caps/>
          <w:lang w:val="es-ES"/>
        </w:rPr>
      </w:pPr>
      <w:r w:rsidRPr="00E82B70">
        <w:rPr>
          <w:b/>
          <w:bCs/>
          <w:caps/>
          <w:lang w:val="es-ES"/>
        </w:rPr>
        <w:t>4.</w:t>
      </w:r>
      <w:r w:rsidRPr="00E82B70">
        <w:rPr>
          <w:b/>
          <w:bCs/>
          <w:caps/>
          <w:lang w:val="es-ES"/>
        </w:rPr>
        <w:tab/>
      </w:r>
      <w:r w:rsidRPr="00E82B70">
        <w:rPr>
          <w:b/>
          <w:bCs/>
          <w:lang w:val="es-ES"/>
        </w:rPr>
        <w:t>DATOS CLÍNICOS</w:t>
      </w:r>
    </w:p>
    <w:p w14:paraId="1FA0DD79" w14:textId="77777777" w:rsidR="00AD182C" w:rsidRPr="00E82B70" w:rsidRDefault="00AD182C" w:rsidP="00437335">
      <w:pPr>
        <w:keepNext/>
        <w:spacing w:line="240" w:lineRule="auto"/>
        <w:rPr>
          <w:lang w:val="es-ES"/>
        </w:rPr>
      </w:pPr>
    </w:p>
    <w:p w14:paraId="795D404C" w14:textId="77777777" w:rsidR="00AD182C" w:rsidRPr="00E82B70" w:rsidRDefault="00AD182C" w:rsidP="00437335">
      <w:pPr>
        <w:keepNext/>
        <w:spacing w:line="240" w:lineRule="auto"/>
        <w:rPr>
          <w:lang w:val="es-ES"/>
        </w:rPr>
      </w:pPr>
      <w:r w:rsidRPr="00E82B70">
        <w:rPr>
          <w:b/>
          <w:bCs/>
          <w:lang w:val="es-ES"/>
        </w:rPr>
        <w:t>4.1</w:t>
      </w:r>
      <w:r w:rsidRPr="00E82B70">
        <w:rPr>
          <w:b/>
          <w:bCs/>
          <w:lang w:val="es-ES"/>
        </w:rPr>
        <w:tab/>
        <w:t>Indicaciones terapéuticas</w:t>
      </w:r>
    </w:p>
    <w:p w14:paraId="09789F8B" w14:textId="77777777" w:rsidR="00AD182C" w:rsidRPr="00E82B70" w:rsidRDefault="00AD182C" w:rsidP="00437335">
      <w:pPr>
        <w:keepNext/>
        <w:spacing w:line="240" w:lineRule="auto"/>
        <w:rPr>
          <w:lang w:val="es-ES"/>
        </w:rPr>
      </w:pPr>
    </w:p>
    <w:p w14:paraId="738D5BC1" w14:textId="77777777" w:rsidR="00AD182C" w:rsidRPr="00E82B70" w:rsidRDefault="00AD182C" w:rsidP="00AC7E5A">
      <w:pPr>
        <w:spacing w:line="240" w:lineRule="auto"/>
        <w:rPr>
          <w:lang w:val="es-ES"/>
        </w:rPr>
      </w:pPr>
      <w:r w:rsidRPr="00E82B70">
        <w:rPr>
          <w:lang w:val="es-ES"/>
        </w:rPr>
        <w:t>Tratamiento y profilaxis de las hemorragias en pacientes con hemofilia A (deficiencia congénita de factor VIII).</w:t>
      </w:r>
    </w:p>
    <w:p w14:paraId="1105E72A" w14:textId="77777777" w:rsidR="00AD182C" w:rsidRPr="00E82B70" w:rsidRDefault="00AD182C" w:rsidP="00437335">
      <w:pPr>
        <w:spacing w:line="240" w:lineRule="auto"/>
        <w:rPr>
          <w:lang w:val="es-ES"/>
        </w:rPr>
      </w:pPr>
    </w:p>
    <w:p w14:paraId="2A81E70A" w14:textId="77777777" w:rsidR="00AD182C" w:rsidRPr="00E82B70" w:rsidRDefault="00AD182C" w:rsidP="00437335">
      <w:pPr>
        <w:spacing w:line="240" w:lineRule="auto"/>
        <w:rPr>
          <w:lang w:val="es-ES"/>
        </w:rPr>
      </w:pPr>
      <w:r w:rsidRPr="00E82B70">
        <w:rPr>
          <w:lang w:val="es-ES"/>
        </w:rPr>
        <w:t>ELOCTA se puede usar en todos los grupos de edad.</w:t>
      </w:r>
    </w:p>
    <w:p w14:paraId="548927A0" w14:textId="77777777" w:rsidR="00AD182C" w:rsidRPr="00E82B70" w:rsidRDefault="00AD182C" w:rsidP="00437335">
      <w:pPr>
        <w:spacing w:line="240" w:lineRule="auto"/>
        <w:rPr>
          <w:lang w:val="es-ES"/>
        </w:rPr>
      </w:pPr>
    </w:p>
    <w:p w14:paraId="2CC1F96C" w14:textId="77777777" w:rsidR="00AD182C" w:rsidRPr="00E82B70" w:rsidRDefault="00AD182C" w:rsidP="00437335">
      <w:pPr>
        <w:keepNext/>
        <w:spacing w:line="240" w:lineRule="auto"/>
        <w:rPr>
          <w:b/>
          <w:bCs/>
          <w:lang w:val="es-ES"/>
        </w:rPr>
      </w:pPr>
      <w:r w:rsidRPr="00E82B70">
        <w:rPr>
          <w:b/>
          <w:bCs/>
          <w:lang w:val="es-ES"/>
        </w:rPr>
        <w:t>4.2</w:t>
      </w:r>
      <w:r w:rsidRPr="00E82B70">
        <w:rPr>
          <w:b/>
          <w:bCs/>
          <w:lang w:val="es-ES"/>
        </w:rPr>
        <w:tab/>
        <w:t>Posología y forma de administración</w:t>
      </w:r>
    </w:p>
    <w:p w14:paraId="288A64F9" w14:textId="77777777" w:rsidR="00AD182C" w:rsidRPr="00E82B70" w:rsidRDefault="00AD182C" w:rsidP="00437335">
      <w:pPr>
        <w:keepNext/>
        <w:spacing w:line="240" w:lineRule="auto"/>
        <w:rPr>
          <w:b/>
          <w:bCs/>
          <w:lang w:val="es-ES"/>
        </w:rPr>
      </w:pPr>
    </w:p>
    <w:p w14:paraId="60507BE6" w14:textId="77777777" w:rsidR="00AD182C" w:rsidRPr="00E82B70" w:rsidRDefault="00AD182C" w:rsidP="00437335">
      <w:pPr>
        <w:autoSpaceDE w:val="0"/>
        <w:autoSpaceDN w:val="0"/>
        <w:adjustRightInd w:val="0"/>
        <w:spacing w:line="240" w:lineRule="auto"/>
        <w:rPr>
          <w:lang w:val="es-ES"/>
        </w:rPr>
      </w:pPr>
      <w:r w:rsidRPr="00E82B70">
        <w:rPr>
          <w:lang w:val="es-ES"/>
        </w:rPr>
        <w:t>El tratamiento se debe iniciar bajo la supervisión de un médico con experiencia en el tratamiento de la hemofilia.</w:t>
      </w:r>
    </w:p>
    <w:p w14:paraId="0AADFF6C" w14:textId="77777777" w:rsidR="00AD182C" w:rsidRPr="00E82B70" w:rsidRDefault="00AD182C" w:rsidP="00437335">
      <w:pPr>
        <w:autoSpaceDE w:val="0"/>
        <w:autoSpaceDN w:val="0"/>
        <w:adjustRightInd w:val="0"/>
        <w:spacing w:line="240" w:lineRule="auto"/>
        <w:rPr>
          <w:lang w:val="es-ES"/>
        </w:rPr>
      </w:pPr>
    </w:p>
    <w:p w14:paraId="502C960B" w14:textId="77777777" w:rsidR="00AD182C" w:rsidRPr="00E82B70" w:rsidRDefault="00AD182C" w:rsidP="00A67DDD">
      <w:pPr>
        <w:keepNext/>
        <w:spacing w:line="240" w:lineRule="auto"/>
        <w:rPr>
          <w:i/>
          <w:iCs/>
          <w:u w:val="single"/>
          <w:lang w:val="es-ES"/>
        </w:rPr>
      </w:pPr>
      <w:r w:rsidRPr="00E82B70">
        <w:rPr>
          <w:i/>
          <w:iCs/>
          <w:u w:val="single"/>
          <w:lang w:val="es-ES"/>
        </w:rPr>
        <w:t>Control del tratamiento</w:t>
      </w:r>
    </w:p>
    <w:p w14:paraId="59850C98" w14:textId="77777777" w:rsidR="00AD182C" w:rsidRPr="00E82B70" w:rsidRDefault="00AD182C" w:rsidP="00A67DDD">
      <w:pPr>
        <w:spacing w:line="240" w:lineRule="auto"/>
        <w:rPr>
          <w:lang w:val="es-ES"/>
        </w:rPr>
      </w:pPr>
      <w:r w:rsidRPr="00E82B70">
        <w:rPr>
          <w:lang w:val="es-ES"/>
        </w:rPr>
        <w:t>Durante el transcurso del tratamiento se recomienda controlar adecuadamente los niveles de factor VIII (mediante el ensayo de coagulación en una fase o el ensayo cromogénico) para estimar la dosis que se debe administrar y la frecuencia de repetición de las inyecciones. La respuesta individual de los pacientes al factor VIII puede variar y presentar distintas semividas y niveles de recuperación. La dosis basada en el peso corporal puede precisar ajustes en los pacientes con bajo peso o sobrepeso. En el caso de las intervenciones de cirugía mayor en particular, es indispensable controlar con precisión el tratamiento de sustitución mediante pruebas de coagulación (actividad plasmática del factor VIII).</w:t>
      </w:r>
    </w:p>
    <w:p w14:paraId="604112EF" w14:textId="77777777" w:rsidR="00AD182C" w:rsidRPr="00E82B70" w:rsidRDefault="00AD182C" w:rsidP="00A67DDD">
      <w:pPr>
        <w:spacing w:line="240" w:lineRule="auto"/>
        <w:rPr>
          <w:lang w:val="es-ES"/>
        </w:rPr>
      </w:pPr>
    </w:p>
    <w:p w14:paraId="3B80545C" w14:textId="77777777" w:rsidR="00AD182C" w:rsidRPr="00E82B70" w:rsidRDefault="00AD182C" w:rsidP="00A67DDD">
      <w:pPr>
        <w:autoSpaceDE w:val="0"/>
        <w:autoSpaceDN w:val="0"/>
        <w:adjustRightInd w:val="0"/>
        <w:spacing w:line="240" w:lineRule="auto"/>
        <w:rPr>
          <w:lang w:val="es-ES"/>
        </w:rPr>
      </w:pPr>
      <w:r w:rsidRPr="00E82B70">
        <w:rPr>
          <w:lang w:val="es-ES"/>
        </w:rPr>
        <w:t xml:space="preserve">Cuando se utilice una prueba de coagulación de una etapa basada en el tiempo de tromboplastina (TTPa) </w:t>
      </w:r>
      <w:r w:rsidRPr="00E82B70">
        <w:rPr>
          <w:i/>
          <w:iCs/>
          <w:lang w:val="es-ES"/>
        </w:rPr>
        <w:t>in vitro</w:t>
      </w:r>
      <w:r w:rsidRPr="00E82B70">
        <w:rPr>
          <w:lang w:val="es-ES"/>
        </w:rPr>
        <w:t xml:space="preserve"> para determinar la actividad del factor VIII en las muestras de sangre de los pacientes, los </w:t>
      </w:r>
      <w:r w:rsidRPr="00E82B70">
        <w:rPr>
          <w:lang w:val="es-ES"/>
        </w:rPr>
        <w:lastRenderedPageBreak/>
        <w:t>resultados de la actividad plasmática del factor VIII se pueden ver afectados considerablemente tanto por el tipo de reactivo TTPa como por el patrón de referencia utilizado en el análisis. Asimismo, pueden existir discrepancias significativas entre los resultados analíticos obtenidos con la prueba de coagulación de una etapa basada en el TTPa y el ensayo cromogénico de acuerdo con la Ph. Eur. Esto es importante, sobre todo cuando se cambia de laboratorio o de reactivo para la prueba.</w:t>
      </w:r>
    </w:p>
    <w:p w14:paraId="453118BA" w14:textId="77777777" w:rsidR="00AD182C" w:rsidRPr="00E82B70" w:rsidRDefault="00AD182C" w:rsidP="00437335">
      <w:pPr>
        <w:autoSpaceDE w:val="0"/>
        <w:autoSpaceDN w:val="0"/>
        <w:adjustRightInd w:val="0"/>
        <w:spacing w:line="240" w:lineRule="auto"/>
        <w:rPr>
          <w:lang w:val="es-ES"/>
        </w:rPr>
      </w:pPr>
    </w:p>
    <w:p w14:paraId="078E601B" w14:textId="77777777" w:rsidR="00AD182C" w:rsidRPr="00E82B70" w:rsidRDefault="00AD182C" w:rsidP="00437335">
      <w:pPr>
        <w:keepNext/>
        <w:spacing w:line="240" w:lineRule="auto"/>
        <w:rPr>
          <w:u w:val="single"/>
          <w:lang w:val="es-ES"/>
        </w:rPr>
      </w:pPr>
      <w:r w:rsidRPr="00E82B70">
        <w:rPr>
          <w:u w:val="single"/>
          <w:lang w:val="es-ES"/>
        </w:rPr>
        <w:t>Posología</w:t>
      </w:r>
    </w:p>
    <w:p w14:paraId="7C0998B0" w14:textId="77777777" w:rsidR="00AD182C" w:rsidRPr="00E82B70" w:rsidRDefault="00AD182C" w:rsidP="00437335">
      <w:pPr>
        <w:autoSpaceDE w:val="0"/>
        <w:autoSpaceDN w:val="0"/>
        <w:adjustRightInd w:val="0"/>
        <w:spacing w:line="240" w:lineRule="auto"/>
        <w:rPr>
          <w:lang w:val="es-ES"/>
        </w:rPr>
      </w:pPr>
      <w:r w:rsidRPr="00E82B70">
        <w:rPr>
          <w:lang w:val="es-ES"/>
        </w:rPr>
        <w:t>La dosis y la duración del tratamiento de sustitución dependen de la gravedad de la deficiencia de factor VIII, de la localización y la magnitud de la hemorragia y del estado clínico del paciente.</w:t>
      </w:r>
    </w:p>
    <w:p w14:paraId="17339093" w14:textId="77777777" w:rsidR="00AD182C" w:rsidRPr="00E82B70" w:rsidRDefault="00AD182C" w:rsidP="00437335">
      <w:pPr>
        <w:spacing w:line="240" w:lineRule="auto"/>
        <w:rPr>
          <w:lang w:val="es-ES"/>
        </w:rPr>
      </w:pPr>
    </w:p>
    <w:p w14:paraId="303E1BF7" w14:textId="77777777" w:rsidR="00AD182C" w:rsidRPr="00E82B70" w:rsidRDefault="00AD182C" w:rsidP="00437335">
      <w:pPr>
        <w:autoSpaceDE w:val="0"/>
        <w:autoSpaceDN w:val="0"/>
        <w:adjustRightInd w:val="0"/>
        <w:spacing w:line="240" w:lineRule="auto"/>
        <w:rPr>
          <w:lang w:val="es-ES"/>
        </w:rPr>
      </w:pPr>
      <w:r w:rsidRPr="00E82B70">
        <w:rPr>
          <w:lang w:val="es-ES"/>
        </w:rPr>
        <w:t>El número de unidades de Fc de factor VIII recombinante administradas se expresa en UI, en relación con el estándar actual de la OMS para los productos de factor VIII. La actividad plasmática del factor VIII se expresa como un porcentaje (en relación con el plasma humano normal) o en UI (en relación con un estándar internacional para el factor VIII plasmático).</w:t>
      </w:r>
    </w:p>
    <w:p w14:paraId="59C38DEC" w14:textId="77777777" w:rsidR="00AD182C" w:rsidRPr="00E82B70" w:rsidRDefault="00AD182C" w:rsidP="00437335">
      <w:pPr>
        <w:autoSpaceDE w:val="0"/>
        <w:autoSpaceDN w:val="0"/>
        <w:adjustRightInd w:val="0"/>
        <w:spacing w:line="240" w:lineRule="auto"/>
        <w:rPr>
          <w:lang w:val="es-ES"/>
        </w:rPr>
      </w:pPr>
    </w:p>
    <w:p w14:paraId="3E28839B" w14:textId="77777777" w:rsidR="00AD182C" w:rsidRPr="00E82B70" w:rsidRDefault="00AD182C" w:rsidP="00437335">
      <w:pPr>
        <w:autoSpaceDE w:val="0"/>
        <w:autoSpaceDN w:val="0"/>
        <w:adjustRightInd w:val="0"/>
        <w:spacing w:line="240" w:lineRule="auto"/>
        <w:rPr>
          <w:lang w:val="es-ES"/>
        </w:rPr>
      </w:pPr>
      <w:r w:rsidRPr="00E82B70">
        <w:rPr>
          <w:lang w:val="es-ES"/>
        </w:rPr>
        <w:t>La actividad de 1 UI de Fc de factor VIII recombinante equivale a la cantidad de factor VIII presente en 1 ml de plasma humano normal.</w:t>
      </w:r>
    </w:p>
    <w:p w14:paraId="334DA83A" w14:textId="77777777" w:rsidR="00AD182C" w:rsidRPr="00E82B70" w:rsidRDefault="00AD182C" w:rsidP="00437335">
      <w:pPr>
        <w:autoSpaceDE w:val="0"/>
        <w:autoSpaceDN w:val="0"/>
        <w:adjustRightInd w:val="0"/>
        <w:spacing w:line="240" w:lineRule="auto"/>
        <w:rPr>
          <w:lang w:val="es-ES"/>
        </w:rPr>
      </w:pPr>
    </w:p>
    <w:p w14:paraId="453B8785" w14:textId="77777777" w:rsidR="00AD182C" w:rsidRPr="00E82B70" w:rsidRDefault="00AD182C" w:rsidP="00437335">
      <w:pPr>
        <w:keepNext/>
        <w:autoSpaceDE w:val="0"/>
        <w:autoSpaceDN w:val="0"/>
        <w:adjustRightInd w:val="0"/>
        <w:spacing w:line="240" w:lineRule="auto"/>
        <w:ind w:left="357" w:hanging="357"/>
        <w:rPr>
          <w:i/>
          <w:iCs/>
          <w:u w:val="single"/>
          <w:lang w:val="es-ES"/>
        </w:rPr>
      </w:pPr>
      <w:r w:rsidRPr="00E82B70">
        <w:rPr>
          <w:i/>
          <w:iCs/>
          <w:u w:val="single"/>
          <w:lang w:val="es-ES"/>
        </w:rPr>
        <w:t>Tratamiento a demanda</w:t>
      </w:r>
    </w:p>
    <w:p w14:paraId="17CAD9FA" w14:textId="77777777" w:rsidR="00AD182C" w:rsidRPr="00E82B70" w:rsidRDefault="00AD182C" w:rsidP="00437335">
      <w:pPr>
        <w:autoSpaceDE w:val="0"/>
        <w:autoSpaceDN w:val="0"/>
        <w:adjustRightInd w:val="0"/>
        <w:spacing w:line="240" w:lineRule="auto"/>
        <w:rPr>
          <w:lang w:val="es-ES"/>
        </w:rPr>
      </w:pPr>
      <w:r w:rsidRPr="00E82B70">
        <w:rPr>
          <w:lang w:val="es-ES"/>
        </w:rPr>
        <w:t>El cálculo de la dosis necesaria de Fc de factor VIII recombinante se basa en el hallazgo empírico de que 1 UI de factor VIII por kg de peso corporal aumenta la actividad plasmática del factor VIII en 2 UI/dl. La dosis necesaria se determina mediante la siguiente fórmula:</w:t>
      </w:r>
    </w:p>
    <w:p w14:paraId="5C190B6F" w14:textId="77777777" w:rsidR="00AD182C" w:rsidRPr="00E82B70" w:rsidRDefault="00AD182C" w:rsidP="00437335">
      <w:pPr>
        <w:autoSpaceDE w:val="0"/>
        <w:autoSpaceDN w:val="0"/>
        <w:adjustRightInd w:val="0"/>
        <w:spacing w:line="240" w:lineRule="auto"/>
        <w:rPr>
          <w:lang w:val="es-ES"/>
        </w:rPr>
      </w:pPr>
    </w:p>
    <w:p w14:paraId="47D88355" w14:textId="77777777" w:rsidR="00AD182C" w:rsidRPr="00E82B70" w:rsidRDefault="00AD182C" w:rsidP="00437335">
      <w:pPr>
        <w:autoSpaceDE w:val="0"/>
        <w:autoSpaceDN w:val="0"/>
        <w:adjustRightInd w:val="0"/>
        <w:spacing w:line="240" w:lineRule="auto"/>
        <w:rPr>
          <w:lang w:val="es-ES"/>
        </w:rPr>
      </w:pPr>
      <w:r w:rsidRPr="00E82B70">
        <w:rPr>
          <w:lang w:val="es-ES"/>
        </w:rPr>
        <w:t>Unidades necesarias = peso corporal (kg) × aumento deseado del factor VIII (%) (UI/dl) × 0,5 (UI/kg por UI/dl)</w:t>
      </w:r>
    </w:p>
    <w:p w14:paraId="58331DD5" w14:textId="77777777" w:rsidR="00AD182C" w:rsidRPr="00E82B70" w:rsidRDefault="00AD182C" w:rsidP="00437335">
      <w:pPr>
        <w:autoSpaceDE w:val="0"/>
        <w:autoSpaceDN w:val="0"/>
        <w:adjustRightInd w:val="0"/>
        <w:spacing w:line="240" w:lineRule="auto"/>
        <w:rPr>
          <w:lang w:val="es-ES"/>
        </w:rPr>
      </w:pPr>
    </w:p>
    <w:p w14:paraId="3C0C58EF" w14:textId="77777777" w:rsidR="00AD182C" w:rsidRPr="00E82B70" w:rsidRDefault="00AD182C" w:rsidP="00437335">
      <w:pPr>
        <w:autoSpaceDE w:val="0"/>
        <w:autoSpaceDN w:val="0"/>
        <w:adjustRightInd w:val="0"/>
        <w:spacing w:line="240" w:lineRule="auto"/>
        <w:rPr>
          <w:lang w:val="es-ES"/>
        </w:rPr>
      </w:pPr>
      <w:r w:rsidRPr="00E82B70">
        <w:rPr>
          <w:lang w:val="es-ES"/>
        </w:rPr>
        <w:t>La dosis y la frecuencia de administración se establecerán siempre en función de la eficacia clínica observada en cada caso.</w:t>
      </w:r>
    </w:p>
    <w:p w14:paraId="40BC9986" w14:textId="77777777" w:rsidR="00AD182C" w:rsidRPr="00E82B70" w:rsidRDefault="00AD182C" w:rsidP="00437335">
      <w:pPr>
        <w:spacing w:line="240" w:lineRule="auto"/>
        <w:rPr>
          <w:lang w:val="es-ES"/>
        </w:rPr>
      </w:pPr>
    </w:p>
    <w:p w14:paraId="1E5A7536" w14:textId="77777777" w:rsidR="00AD182C" w:rsidRPr="00E82B70" w:rsidRDefault="00AD182C" w:rsidP="00437335">
      <w:pPr>
        <w:spacing w:line="240" w:lineRule="auto"/>
        <w:rPr>
          <w:lang w:val="es-ES"/>
        </w:rPr>
      </w:pPr>
      <w:r w:rsidRPr="00E82B70">
        <w:rPr>
          <w:lang w:val="es-ES"/>
        </w:rPr>
        <w:t>En el caso de los siguientes episodios hemorrágicos, la actividad del factor VIII no debe caer por debajo del nivel de actividad plasmática establecido (en % del nivel normal o UI/dl) durante el periodo correspondiente. La Tabla 1 se puede usar como guía posológica en los episodios hemorrágicos y durante la cirugía:</w:t>
      </w:r>
    </w:p>
    <w:p w14:paraId="0F4F4FB1" w14:textId="77777777" w:rsidR="00AD182C" w:rsidRPr="00E82B70" w:rsidRDefault="00AD182C" w:rsidP="00437335">
      <w:pPr>
        <w:spacing w:line="240" w:lineRule="auto"/>
        <w:rPr>
          <w:lang w:val="es-ES"/>
        </w:rPr>
      </w:pPr>
    </w:p>
    <w:p w14:paraId="70B1002E" w14:textId="77777777" w:rsidR="00AD182C" w:rsidRPr="00E82B70" w:rsidRDefault="00AD182C" w:rsidP="00437335">
      <w:pPr>
        <w:keepNext/>
        <w:autoSpaceDE w:val="0"/>
        <w:autoSpaceDN w:val="0"/>
        <w:adjustRightInd w:val="0"/>
        <w:spacing w:line="240" w:lineRule="auto"/>
        <w:ind w:left="357" w:hanging="357"/>
        <w:rPr>
          <w:b/>
          <w:bCs/>
          <w:lang w:val="es-ES"/>
        </w:rPr>
      </w:pPr>
      <w:r w:rsidRPr="00E82B70">
        <w:rPr>
          <w:b/>
          <w:bCs/>
          <w:lang w:val="es-ES"/>
        </w:rPr>
        <w:lastRenderedPageBreak/>
        <w:t>Tabla 1: Guía posológica de ELOCTA para el tratamiento de los episodios hemorrágicos y durante la cirugía</w:t>
      </w:r>
    </w:p>
    <w:p w14:paraId="5160DE78" w14:textId="77777777" w:rsidR="00AD182C" w:rsidRPr="00E82B70" w:rsidRDefault="00AD182C" w:rsidP="00437335">
      <w:pPr>
        <w:keepNext/>
        <w:spacing w:line="240" w:lineRule="auto"/>
        <w:rPr>
          <w:b/>
          <w:bCs/>
          <w:lang w:val="es-ES"/>
        </w:rPr>
      </w:pPr>
    </w:p>
    <w:tbl>
      <w:tblPr>
        <w:tblW w:w="0" w:type="auto"/>
        <w:tblInd w:w="-106" w:type="dxa"/>
        <w:tblBorders>
          <w:insideH w:val="single" w:sz="4" w:space="0" w:color="auto"/>
        </w:tblBorders>
        <w:tblLook w:val="00A0" w:firstRow="1" w:lastRow="0" w:firstColumn="1" w:lastColumn="0" w:noHBand="0" w:noVBand="0"/>
      </w:tblPr>
      <w:tblGrid>
        <w:gridCol w:w="2795"/>
        <w:gridCol w:w="2373"/>
        <w:gridCol w:w="4298"/>
      </w:tblGrid>
      <w:tr w:rsidR="00AD182C" w:rsidRPr="00F0342D" w14:paraId="580D4E34" w14:textId="77777777">
        <w:tc>
          <w:tcPr>
            <w:tcW w:w="2835" w:type="dxa"/>
            <w:tcBorders>
              <w:top w:val="nil"/>
            </w:tcBorders>
          </w:tcPr>
          <w:p w14:paraId="0C4381E1" w14:textId="77777777" w:rsidR="00AD182C" w:rsidRPr="00E82B70" w:rsidRDefault="00AD182C" w:rsidP="00437335">
            <w:pPr>
              <w:keepNext/>
              <w:spacing w:line="240" w:lineRule="auto"/>
              <w:outlineLvl w:val="1"/>
              <w:rPr>
                <w:b/>
                <w:bCs/>
                <w:lang w:val="es-ES"/>
              </w:rPr>
            </w:pPr>
            <w:r w:rsidRPr="00E82B70">
              <w:rPr>
                <w:b/>
                <w:bCs/>
                <w:lang w:val="es-ES"/>
              </w:rPr>
              <w:t>Grado de hemorragia / Tipo de procedimiento quirúrgico</w:t>
            </w:r>
          </w:p>
        </w:tc>
        <w:tc>
          <w:tcPr>
            <w:tcW w:w="2410" w:type="dxa"/>
            <w:tcBorders>
              <w:top w:val="nil"/>
            </w:tcBorders>
          </w:tcPr>
          <w:p w14:paraId="14DA57E1" w14:textId="77777777" w:rsidR="00AD182C" w:rsidRPr="00E82B70" w:rsidRDefault="00AD182C" w:rsidP="00437335">
            <w:pPr>
              <w:keepNext/>
              <w:spacing w:line="240" w:lineRule="auto"/>
              <w:outlineLvl w:val="1"/>
              <w:rPr>
                <w:b/>
                <w:bCs/>
                <w:lang w:val="es-ES"/>
              </w:rPr>
            </w:pPr>
            <w:r w:rsidRPr="00E82B70">
              <w:rPr>
                <w:b/>
                <w:bCs/>
                <w:lang w:val="es-ES"/>
              </w:rPr>
              <w:t xml:space="preserve">Nivel requerido de factor VIII (%) (UI/dl) </w:t>
            </w:r>
          </w:p>
        </w:tc>
        <w:tc>
          <w:tcPr>
            <w:tcW w:w="4394" w:type="dxa"/>
            <w:tcBorders>
              <w:top w:val="nil"/>
            </w:tcBorders>
          </w:tcPr>
          <w:p w14:paraId="1769FCA0" w14:textId="77777777" w:rsidR="00AD182C" w:rsidRPr="00E82B70" w:rsidRDefault="00AD182C" w:rsidP="00437335">
            <w:pPr>
              <w:keepNext/>
              <w:spacing w:line="240" w:lineRule="auto"/>
              <w:outlineLvl w:val="1"/>
              <w:rPr>
                <w:b/>
                <w:bCs/>
                <w:lang w:val="es-ES"/>
              </w:rPr>
            </w:pPr>
            <w:r w:rsidRPr="00E82B70">
              <w:rPr>
                <w:b/>
                <w:bCs/>
                <w:lang w:val="es-ES"/>
              </w:rPr>
              <w:t>Frecuencia de dosificación (horas) / Duración del tratamiento (días)</w:t>
            </w:r>
          </w:p>
        </w:tc>
      </w:tr>
      <w:tr w:rsidR="00AD182C" w:rsidRPr="00E82B70" w14:paraId="6454A5E5" w14:textId="77777777">
        <w:trPr>
          <w:trHeight w:val="325"/>
        </w:trPr>
        <w:tc>
          <w:tcPr>
            <w:tcW w:w="2835" w:type="dxa"/>
            <w:tcBorders>
              <w:bottom w:val="nil"/>
            </w:tcBorders>
          </w:tcPr>
          <w:p w14:paraId="117E170E" w14:textId="77777777" w:rsidR="00AD182C" w:rsidRPr="00E82B70" w:rsidRDefault="00AD182C" w:rsidP="00437335">
            <w:pPr>
              <w:keepNext/>
              <w:spacing w:line="240" w:lineRule="auto"/>
              <w:outlineLvl w:val="1"/>
              <w:rPr>
                <w:u w:val="single"/>
                <w:lang w:val="es-ES"/>
              </w:rPr>
            </w:pPr>
            <w:r w:rsidRPr="00E82B70">
              <w:rPr>
                <w:u w:val="single"/>
                <w:lang w:val="es-ES"/>
              </w:rPr>
              <w:t>Hemorragia</w:t>
            </w:r>
          </w:p>
        </w:tc>
        <w:tc>
          <w:tcPr>
            <w:tcW w:w="2410" w:type="dxa"/>
            <w:tcBorders>
              <w:bottom w:val="nil"/>
            </w:tcBorders>
          </w:tcPr>
          <w:p w14:paraId="2D4738B9" w14:textId="77777777" w:rsidR="00AD182C" w:rsidRPr="00E82B70" w:rsidRDefault="00AD182C" w:rsidP="00437335">
            <w:pPr>
              <w:keepNext/>
              <w:spacing w:line="240" w:lineRule="auto"/>
              <w:outlineLvl w:val="1"/>
              <w:rPr>
                <w:lang w:val="es-ES"/>
              </w:rPr>
            </w:pPr>
          </w:p>
        </w:tc>
        <w:tc>
          <w:tcPr>
            <w:tcW w:w="4394" w:type="dxa"/>
            <w:tcBorders>
              <w:bottom w:val="nil"/>
            </w:tcBorders>
          </w:tcPr>
          <w:p w14:paraId="2057D35F" w14:textId="77777777" w:rsidR="00AD182C" w:rsidRPr="00E82B70" w:rsidRDefault="00AD182C" w:rsidP="00437335">
            <w:pPr>
              <w:keepNext/>
              <w:spacing w:line="240" w:lineRule="auto"/>
              <w:outlineLvl w:val="1"/>
              <w:rPr>
                <w:lang w:val="es-ES"/>
              </w:rPr>
            </w:pPr>
          </w:p>
        </w:tc>
      </w:tr>
      <w:tr w:rsidR="00AD182C" w:rsidRPr="00E82B70" w14:paraId="03018B9D" w14:textId="77777777">
        <w:tc>
          <w:tcPr>
            <w:tcW w:w="2835" w:type="dxa"/>
            <w:tcBorders>
              <w:top w:val="nil"/>
              <w:bottom w:val="nil"/>
            </w:tcBorders>
          </w:tcPr>
          <w:p w14:paraId="1E6D3FD9" w14:textId="77777777" w:rsidR="00AD182C" w:rsidRPr="00F0342D" w:rsidRDefault="00AD182C" w:rsidP="00437335">
            <w:pPr>
              <w:keepNext/>
              <w:spacing w:line="240" w:lineRule="auto"/>
              <w:outlineLvl w:val="1"/>
              <w:rPr>
                <w:lang w:val="pt-PT"/>
              </w:rPr>
            </w:pPr>
            <w:r w:rsidRPr="00F0342D">
              <w:rPr>
                <w:lang w:val="pt-PT"/>
              </w:rPr>
              <w:t>Hemartrosis precoz, hemorragia muscular o hemorragia oral</w:t>
            </w:r>
          </w:p>
        </w:tc>
        <w:tc>
          <w:tcPr>
            <w:tcW w:w="2410" w:type="dxa"/>
            <w:tcBorders>
              <w:top w:val="nil"/>
              <w:bottom w:val="nil"/>
            </w:tcBorders>
          </w:tcPr>
          <w:p w14:paraId="603732C2" w14:textId="77777777" w:rsidR="00AD182C" w:rsidRPr="00E82B70" w:rsidRDefault="00AD182C" w:rsidP="00437335">
            <w:pPr>
              <w:keepNext/>
              <w:spacing w:line="240" w:lineRule="auto"/>
              <w:outlineLvl w:val="1"/>
              <w:rPr>
                <w:lang w:val="es-ES"/>
              </w:rPr>
            </w:pPr>
            <w:r w:rsidRPr="00E82B70">
              <w:rPr>
                <w:lang w:val="es-ES"/>
              </w:rPr>
              <w:t>20 </w:t>
            </w:r>
            <w:r w:rsidRPr="00E82B70">
              <w:rPr>
                <w:lang w:val="es-ES"/>
              </w:rPr>
              <w:noBreakHyphen/>
              <w:t> 40</w:t>
            </w:r>
          </w:p>
        </w:tc>
        <w:tc>
          <w:tcPr>
            <w:tcW w:w="4394" w:type="dxa"/>
            <w:tcBorders>
              <w:top w:val="nil"/>
              <w:bottom w:val="nil"/>
            </w:tcBorders>
          </w:tcPr>
          <w:p w14:paraId="40A32EE4" w14:textId="77777777" w:rsidR="00AD182C" w:rsidRPr="00E82B70" w:rsidRDefault="00AD182C" w:rsidP="00437335">
            <w:pPr>
              <w:spacing w:line="240" w:lineRule="auto"/>
              <w:rPr>
                <w:lang w:val="es-ES"/>
              </w:rPr>
            </w:pPr>
            <w:r w:rsidRPr="00E82B70">
              <w:rPr>
                <w:lang w:val="es-ES"/>
              </w:rPr>
              <w:t xml:space="preserve">Repetir la inyección cada 12 a 24 horas durante al menos 1 día, hasta que, en función del dolor, el episodio hemorrágico se haya resuelto o hasta que se produzca la cicatrización. </w:t>
            </w:r>
            <w:r w:rsidRPr="00E82B70">
              <w:rPr>
                <w:vertAlign w:val="superscript"/>
                <w:lang w:val="es-ES"/>
              </w:rPr>
              <w:t>1</w:t>
            </w:r>
          </w:p>
          <w:p w14:paraId="4F4AC8AE" w14:textId="77777777" w:rsidR="00AD182C" w:rsidRPr="00E82B70" w:rsidRDefault="00AD182C" w:rsidP="00437335">
            <w:pPr>
              <w:keepNext/>
              <w:spacing w:line="240" w:lineRule="auto"/>
              <w:outlineLvl w:val="1"/>
              <w:rPr>
                <w:lang w:val="es-ES"/>
              </w:rPr>
            </w:pPr>
          </w:p>
        </w:tc>
      </w:tr>
      <w:tr w:rsidR="00AD182C" w:rsidRPr="00E82B70" w14:paraId="073A8C44" w14:textId="77777777">
        <w:tc>
          <w:tcPr>
            <w:tcW w:w="2835" w:type="dxa"/>
            <w:tcBorders>
              <w:top w:val="nil"/>
              <w:bottom w:val="nil"/>
            </w:tcBorders>
          </w:tcPr>
          <w:p w14:paraId="6D55B5B0" w14:textId="77777777" w:rsidR="00AD182C" w:rsidRPr="00E82B70" w:rsidRDefault="00AD182C" w:rsidP="00437335">
            <w:pPr>
              <w:keepNext/>
              <w:spacing w:line="240" w:lineRule="auto"/>
              <w:outlineLvl w:val="1"/>
              <w:rPr>
                <w:lang w:val="es-ES"/>
              </w:rPr>
            </w:pPr>
            <w:r w:rsidRPr="00E82B70">
              <w:rPr>
                <w:lang w:val="es-ES"/>
              </w:rPr>
              <w:t>Hemartrosis, hemorragia muscular o hematoma más extensos</w:t>
            </w:r>
          </w:p>
        </w:tc>
        <w:tc>
          <w:tcPr>
            <w:tcW w:w="2410" w:type="dxa"/>
            <w:tcBorders>
              <w:top w:val="nil"/>
              <w:bottom w:val="nil"/>
            </w:tcBorders>
          </w:tcPr>
          <w:p w14:paraId="0C280EDD" w14:textId="77777777" w:rsidR="00AD182C" w:rsidRPr="00E82B70" w:rsidRDefault="00AD182C" w:rsidP="00437335">
            <w:pPr>
              <w:keepNext/>
              <w:spacing w:line="240" w:lineRule="auto"/>
              <w:outlineLvl w:val="1"/>
              <w:rPr>
                <w:lang w:val="es-ES"/>
              </w:rPr>
            </w:pPr>
            <w:r w:rsidRPr="00E82B70">
              <w:rPr>
                <w:lang w:val="es-ES"/>
              </w:rPr>
              <w:t>30 </w:t>
            </w:r>
            <w:r w:rsidRPr="00E82B70">
              <w:rPr>
                <w:lang w:val="es-ES"/>
              </w:rPr>
              <w:noBreakHyphen/>
              <w:t> 60</w:t>
            </w:r>
          </w:p>
        </w:tc>
        <w:tc>
          <w:tcPr>
            <w:tcW w:w="4394" w:type="dxa"/>
            <w:tcBorders>
              <w:top w:val="nil"/>
              <w:bottom w:val="nil"/>
            </w:tcBorders>
          </w:tcPr>
          <w:p w14:paraId="77CEEA4E" w14:textId="77777777" w:rsidR="00AD182C" w:rsidRPr="00E82B70" w:rsidRDefault="00AD182C" w:rsidP="00437335">
            <w:pPr>
              <w:spacing w:line="240" w:lineRule="auto"/>
              <w:rPr>
                <w:lang w:val="es-ES"/>
              </w:rPr>
            </w:pPr>
            <w:r w:rsidRPr="00E82B70">
              <w:rPr>
                <w:lang w:val="es-ES"/>
              </w:rPr>
              <w:t>Repetir la inyección cada 12 a 24 horas durante 3-4 días o más hasta que el dolor y la discapacidad aguda se hayan resuelto.</w:t>
            </w:r>
            <w:r w:rsidRPr="00E82B70">
              <w:rPr>
                <w:vertAlign w:val="superscript"/>
                <w:lang w:val="es-ES"/>
              </w:rPr>
              <w:t xml:space="preserve"> 1</w:t>
            </w:r>
          </w:p>
          <w:p w14:paraId="57FFB11D" w14:textId="77777777" w:rsidR="00AD182C" w:rsidRPr="00E82B70" w:rsidRDefault="00AD182C" w:rsidP="00437335">
            <w:pPr>
              <w:keepNext/>
              <w:spacing w:line="240" w:lineRule="auto"/>
              <w:outlineLvl w:val="1"/>
              <w:rPr>
                <w:lang w:val="es-ES"/>
              </w:rPr>
            </w:pPr>
          </w:p>
        </w:tc>
      </w:tr>
      <w:tr w:rsidR="00AD182C" w:rsidRPr="00F0342D" w14:paraId="0A49BEAF" w14:textId="77777777">
        <w:tc>
          <w:tcPr>
            <w:tcW w:w="2835" w:type="dxa"/>
            <w:tcBorders>
              <w:top w:val="nil"/>
            </w:tcBorders>
          </w:tcPr>
          <w:p w14:paraId="6C23C14D" w14:textId="77777777" w:rsidR="00AD182C" w:rsidRPr="00E82B70" w:rsidRDefault="00AD182C" w:rsidP="00437335">
            <w:pPr>
              <w:keepNext/>
              <w:spacing w:line="240" w:lineRule="auto"/>
              <w:outlineLvl w:val="1"/>
              <w:rPr>
                <w:lang w:val="es-ES"/>
              </w:rPr>
            </w:pPr>
            <w:r w:rsidRPr="00E82B70">
              <w:rPr>
                <w:lang w:val="es-ES"/>
              </w:rPr>
              <w:t xml:space="preserve">Hemorragias potencialmente mortales </w:t>
            </w:r>
          </w:p>
        </w:tc>
        <w:tc>
          <w:tcPr>
            <w:tcW w:w="2410" w:type="dxa"/>
            <w:tcBorders>
              <w:top w:val="nil"/>
            </w:tcBorders>
          </w:tcPr>
          <w:p w14:paraId="32BB9472" w14:textId="77777777" w:rsidR="00AD182C" w:rsidRPr="00E82B70" w:rsidRDefault="00AD182C" w:rsidP="00437335">
            <w:pPr>
              <w:keepNext/>
              <w:spacing w:line="240" w:lineRule="auto"/>
              <w:outlineLvl w:val="1"/>
              <w:rPr>
                <w:lang w:val="es-ES"/>
              </w:rPr>
            </w:pPr>
            <w:r w:rsidRPr="00E82B70">
              <w:rPr>
                <w:lang w:val="es-ES"/>
              </w:rPr>
              <w:t>60 </w:t>
            </w:r>
            <w:r w:rsidRPr="00E82B70">
              <w:rPr>
                <w:lang w:val="es-ES"/>
              </w:rPr>
              <w:noBreakHyphen/>
              <w:t> 100</w:t>
            </w:r>
          </w:p>
        </w:tc>
        <w:tc>
          <w:tcPr>
            <w:tcW w:w="4394" w:type="dxa"/>
            <w:tcBorders>
              <w:top w:val="nil"/>
            </w:tcBorders>
          </w:tcPr>
          <w:p w14:paraId="613A9B6D" w14:textId="77777777" w:rsidR="00AD182C" w:rsidRPr="00E82B70" w:rsidRDefault="00AD182C" w:rsidP="00437335">
            <w:pPr>
              <w:spacing w:line="240" w:lineRule="auto"/>
              <w:rPr>
                <w:lang w:val="es-ES"/>
              </w:rPr>
            </w:pPr>
            <w:r w:rsidRPr="00E82B70">
              <w:rPr>
                <w:lang w:val="es-ES"/>
              </w:rPr>
              <w:t>Repetir la inyección cada 8 a 24 horas hasta que desaparezca el riesgo.</w:t>
            </w:r>
          </w:p>
          <w:p w14:paraId="20697F6A" w14:textId="77777777" w:rsidR="00AD182C" w:rsidRPr="00E82B70" w:rsidRDefault="00AD182C" w:rsidP="00437335">
            <w:pPr>
              <w:keepNext/>
              <w:spacing w:line="240" w:lineRule="auto"/>
              <w:outlineLvl w:val="1"/>
              <w:rPr>
                <w:lang w:val="es-ES"/>
              </w:rPr>
            </w:pPr>
          </w:p>
        </w:tc>
      </w:tr>
      <w:tr w:rsidR="00AD182C" w:rsidRPr="00E82B70" w14:paraId="6531A879" w14:textId="77777777">
        <w:tc>
          <w:tcPr>
            <w:tcW w:w="2835" w:type="dxa"/>
            <w:tcBorders>
              <w:bottom w:val="nil"/>
            </w:tcBorders>
          </w:tcPr>
          <w:p w14:paraId="4A24E364" w14:textId="77777777" w:rsidR="00AD182C" w:rsidRPr="00E82B70" w:rsidRDefault="00AD182C" w:rsidP="00437335">
            <w:pPr>
              <w:keepNext/>
              <w:spacing w:line="240" w:lineRule="auto"/>
              <w:outlineLvl w:val="1"/>
              <w:rPr>
                <w:u w:val="single"/>
                <w:lang w:val="es-ES"/>
              </w:rPr>
            </w:pPr>
            <w:r w:rsidRPr="00E82B70">
              <w:rPr>
                <w:u w:val="single"/>
                <w:lang w:val="es-ES"/>
              </w:rPr>
              <w:t>Cirugía</w:t>
            </w:r>
          </w:p>
        </w:tc>
        <w:tc>
          <w:tcPr>
            <w:tcW w:w="2410" w:type="dxa"/>
            <w:tcBorders>
              <w:bottom w:val="nil"/>
            </w:tcBorders>
          </w:tcPr>
          <w:p w14:paraId="0434466D" w14:textId="77777777" w:rsidR="00AD182C" w:rsidRPr="00E82B70" w:rsidRDefault="00AD182C" w:rsidP="00437335">
            <w:pPr>
              <w:keepNext/>
              <w:spacing w:line="240" w:lineRule="auto"/>
              <w:outlineLvl w:val="1"/>
              <w:rPr>
                <w:lang w:val="es-ES"/>
              </w:rPr>
            </w:pPr>
          </w:p>
        </w:tc>
        <w:tc>
          <w:tcPr>
            <w:tcW w:w="4394" w:type="dxa"/>
            <w:tcBorders>
              <w:bottom w:val="nil"/>
            </w:tcBorders>
          </w:tcPr>
          <w:p w14:paraId="647E87EE" w14:textId="77777777" w:rsidR="00AD182C" w:rsidRPr="00E82B70" w:rsidRDefault="00AD182C" w:rsidP="00437335">
            <w:pPr>
              <w:keepNext/>
              <w:spacing w:line="240" w:lineRule="auto"/>
              <w:outlineLvl w:val="1"/>
              <w:rPr>
                <w:lang w:val="es-ES"/>
              </w:rPr>
            </w:pPr>
          </w:p>
        </w:tc>
      </w:tr>
      <w:tr w:rsidR="00AD182C" w:rsidRPr="00F0342D" w14:paraId="6B07FBDA" w14:textId="77777777">
        <w:tc>
          <w:tcPr>
            <w:tcW w:w="2835" w:type="dxa"/>
            <w:tcBorders>
              <w:top w:val="nil"/>
            </w:tcBorders>
          </w:tcPr>
          <w:p w14:paraId="3D192331" w14:textId="77777777" w:rsidR="00AD182C" w:rsidRPr="00E82B70" w:rsidRDefault="00AD182C" w:rsidP="00437335">
            <w:pPr>
              <w:keepNext/>
              <w:spacing w:line="240" w:lineRule="auto"/>
              <w:outlineLvl w:val="1"/>
              <w:rPr>
                <w:lang w:val="es-ES"/>
              </w:rPr>
            </w:pPr>
            <w:r w:rsidRPr="00E82B70">
              <w:rPr>
                <w:lang w:val="es-ES"/>
              </w:rPr>
              <w:t xml:space="preserve">Cirugía menor, incluidas las extracciones dentales </w:t>
            </w:r>
          </w:p>
        </w:tc>
        <w:tc>
          <w:tcPr>
            <w:tcW w:w="2410" w:type="dxa"/>
            <w:tcBorders>
              <w:top w:val="nil"/>
            </w:tcBorders>
          </w:tcPr>
          <w:p w14:paraId="0867E499" w14:textId="77777777" w:rsidR="00AD182C" w:rsidRPr="00E82B70" w:rsidRDefault="00AD182C" w:rsidP="00437335">
            <w:pPr>
              <w:keepNext/>
              <w:spacing w:line="240" w:lineRule="auto"/>
              <w:outlineLvl w:val="1"/>
              <w:rPr>
                <w:lang w:val="es-ES"/>
              </w:rPr>
            </w:pPr>
            <w:r w:rsidRPr="00E82B70">
              <w:rPr>
                <w:lang w:val="es-ES"/>
              </w:rPr>
              <w:t>30 </w:t>
            </w:r>
            <w:r w:rsidRPr="00E82B70">
              <w:rPr>
                <w:lang w:val="es-ES"/>
              </w:rPr>
              <w:noBreakHyphen/>
              <w:t> 60</w:t>
            </w:r>
          </w:p>
        </w:tc>
        <w:tc>
          <w:tcPr>
            <w:tcW w:w="4394" w:type="dxa"/>
            <w:tcBorders>
              <w:top w:val="nil"/>
            </w:tcBorders>
          </w:tcPr>
          <w:p w14:paraId="14B9743D" w14:textId="77777777" w:rsidR="00AD182C" w:rsidRPr="00E82B70" w:rsidRDefault="00AD182C" w:rsidP="00437335">
            <w:pPr>
              <w:spacing w:line="240" w:lineRule="auto"/>
              <w:rPr>
                <w:lang w:val="es-ES"/>
              </w:rPr>
            </w:pPr>
            <w:r w:rsidRPr="00E82B70">
              <w:rPr>
                <w:lang w:val="es-ES"/>
              </w:rPr>
              <w:t>Repetir la inyección cada 24 horas, durante al menos 1 día hasta que se produzca la cicatrización.</w:t>
            </w:r>
          </w:p>
          <w:p w14:paraId="29ACF38C" w14:textId="77777777" w:rsidR="00AD182C" w:rsidRPr="00E82B70" w:rsidRDefault="00AD182C" w:rsidP="00437335">
            <w:pPr>
              <w:keepNext/>
              <w:spacing w:line="240" w:lineRule="auto"/>
              <w:outlineLvl w:val="1"/>
              <w:rPr>
                <w:lang w:val="es-ES"/>
              </w:rPr>
            </w:pPr>
          </w:p>
        </w:tc>
      </w:tr>
      <w:tr w:rsidR="00AD182C" w:rsidRPr="00F0342D" w14:paraId="6F4C1974" w14:textId="77777777">
        <w:tc>
          <w:tcPr>
            <w:tcW w:w="2835" w:type="dxa"/>
          </w:tcPr>
          <w:p w14:paraId="2C55CAAA" w14:textId="77777777" w:rsidR="00AD182C" w:rsidRPr="00E82B70" w:rsidRDefault="00AD182C" w:rsidP="00437335">
            <w:pPr>
              <w:keepNext/>
              <w:spacing w:line="240" w:lineRule="auto"/>
              <w:outlineLvl w:val="1"/>
              <w:rPr>
                <w:u w:val="single"/>
                <w:lang w:val="es-ES"/>
              </w:rPr>
            </w:pPr>
            <w:r w:rsidRPr="00E82B70">
              <w:rPr>
                <w:u w:val="single"/>
                <w:lang w:val="es-ES"/>
              </w:rPr>
              <w:t>Cirugía mayor</w:t>
            </w:r>
          </w:p>
        </w:tc>
        <w:tc>
          <w:tcPr>
            <w:tcW w:w="2410" w:type="dxa"/>
          </w:tcPr>
          <w:p w14:paraId="724CA7F5" w14:textId="77777777" w:rsidR="00AD182C" w:rsidRPr="00E82B70" w:rsidRDefault="00AD182C" w:rsidP="00437335">
            <w:pPr>
              <w:keepNext/>
              <w:spacing w:line="240" w:lineRule="auto"/>
              <w:outlineLvl w:val="1"/>
              <w:rPr>
                <w:lang w:val="es-ES"/>
              </w:rPr>
            </w:pPr>
            <w:r w:rsidRPr="00E82B70">
              <w:rPr>
                <w:lang w:val="es-ES"/>
              </w:rPr>
              <w:t>80 </w:t>
            </w:r>
            <w:r w:rsidRPr="00E82B70">
              <w:rPr>
                <w:lang w:val="es-ES"/>
              </w:rPr>
              <w:noBreakHyphen/>
              <w:t> 100</w:t>
            </w:r>
          </w:p>
          <w:p w14:paraId="01D457CC" w14:textId="77777777" w:rsidR="00AD182C" w:rsidRPr="00E82B70" w:rsidRDefault="00AD182C" w:rsidP="00437335">
            <w:pPr>
              <w:keepNext/>
              <w:spacing w:line="240" w:lineRule="auto"/>
              <w:outlineLvl w:val="1"/>
              <w:rPr>
                <w:lang w:val="es-ES"/>
              </w:rPr>
            </w:pPr>
            <w:r w:rsidRPr="00E82B70">
              <w:rPr>
                <w:lang w:val="es-ES"/>
              </w:rPr>
              <w:t>(antes y después de la cirugía)</w:t>
            </w:r>
          </w:p>
        </w:tc>
        <w:tc>
          <w:tcPr>
            <w:tcW w:w="4394" w:type="dxa"/>
          </w:tcPr>
          <w:p w14:paraId="4A38CEE7" w14:textId="77777777" w:rsidR="00AD182C" w:rsidRPr="00E82B70" w:rsidRDefault="00AD182C" w:rsidP="00437335">
            <w:pPr>
              <w:spacing w:line="240" w:lineRule="auto"/>
              <w:rPr>
                <w:lang w:val="es-ES"/>
              </w:rPr>
            </w:pPr>
            <w:r w:rsidRPr="00E82B70">
              <w:rPr>
                <w:lang w:val="es-ES"/>
              </w:rPr>
              <w:t>Repetir la inyección cada 8 a 24 horas según sea necesario hasta la cicatrización adecuada de la herida y después continuar el tratamiento al menos otros 7 días para mantener una actividad del factor VIII del 30 % al 60 % (UI/dl).</w:t>
            </w:r>
          </w:p>
          <w:p w14:paraId="00664AB1" w14:textId="77777777" w:rsidR="00AD182C" w:rsidRPr="00E82B70" w:rsidRDefault="00AD182C" w:rsidP="00437335">
            <w:pPr>
              <w:keepNext/>
              <w:spacing w:line="240" w:lineRule="auto"/>
              <w:outlineLvl w:val="1"/>
              <w:rPr>
                <w:lang w:val="es-ES"/>
              </w:rPr>
            </w:pPr>
          </w:p>
        </w:tc>
      </w:tr>
    </w:tbl>
    <w:p w14:paraId="557956F9" w14:textId="77777777" w:rsidR="00AD182C" w:rsidRPr="00E82B70" w:rsidRDefault="00AD182C" w:rsidP="00437335">
      <w:pPr>
        <w:spacing w:line="240" w:lineRule="auto"/>
        <w:rPr>
          <w:sz w:val="20"/>
          <w:szCs w:val="20"/>
          <w:lang w:val="es-ES"/>
        </w:rPr>
      </w:pPr>
      <w:r w:rsidRPr="00E82B70">
        <w:rPr>
          <w:sz w:val="20"/>
          <w:szCs w:val="20"/>
          <w:vertAlign w:val="superscript"/>
          <w:lang w:val="es-ES"/>
        </w:rPr>
        <w:t xml:space="preserve">1 </w:t>
      </w:r>
      <w:r w:rsidRPr="00E82B70">
        <w:rPr>
          <w:sz w:val="20"/>
          <w:szCs w:val="20"/>
          <w:lang w:val="es-ES"/>
        </w:rPr>
        <w:t>En ciertos pacientes y circunstancias, el intervalo de dosificación se puede prolongar hasta 36 horas. Ver sección 5.2 para consultar los datos farmacocinéticos.</w:t>
      </w:r>
    </w:p>
    <w:p w14:paraId="2B0A82F9" w14:textId="77777777" w:rsidR="00AD182C" w:rsidRPr="00E82B70" w:rsidRDefault="00AD182C" w:rsidP="00437335">
      <w:pPr>
        <w:spacing w:line="240" w:lineRule="auto"/>
        <w:rPr>
          <w:u w:val="single"/>
          <w:lang w:val="es-ES"/>
        </w:rPr>
      </w:pPr>
    </w:p>
    <w:p w14:paraId="4D4F4F3E" w14:textId="77777777" w:rsidR="00AD182C" w:rsidRPr="00E82B70" w:rsidRDefault="00AD182C" w:rsidP="00437335">
      <w:pPr>
        <w:pStyle w:val="Default"/>
        <w:keepNext/>
        <w:rPr>
          <w:i/>
          <w:iCs/>
          <w:color w:val="auto"/>
          <w:sz w:val="22"/>
          <w:szCs w:val="22"/>
          <w:u w:val="single"/>
          <w:lang w:val="es-ES"/>
        </w:rPr>
      </w:pPr>
      <w:r w:rsidRPr="00E82B70">
        <w:rPr>
          <w:i/>
          <w:iCs/>
          <w:color w:val="auto"/>
          <w:sz w:val="22"/>
          <w:szCs w:val="22"/>
          <w:u w:val="single"/>
          <w:lang w:val="es-ES"/>
        </w:rPr>
        <w:t>Profilaxis</w:t>
      </w:r>
    </w:p>
    <w:p w14:paraId="769FCD9E" w14:textId="77777777" w:rsidR="00AD182C" w:rsidRPr="00E82B70" w:rsidRDefault="00AD182C" w:rsidP="00437335">
      <w:pPr>
        <w:spacing w:line="240" w:lineRule="auto"/>
        <w:rPr>
          <w:lang w:val="es-ES"/>
        </w:rPr>
      </w:pPr>
      <w:r w:rsidRPr="00E82B70">
        <w:rPr>
          <w:lang w:val="es-ES"/>
        </w:rPr>
        <w:t>Para la profilaxis a largo plazo, la dosis recomendada es de 50 UI de factor VIII por kg de peso corporal en intervalos de entre 3 y 5 días. La dosis se puede ajustar en función de la respuesta del paciente dentro de un intervalo comprendido entre 25 y 65 UI/kg (ver las secciones 5.1 y 5.2).</w:t>
      </w:r>
    </w:p>
    <w:p w14:paraId="6BA02D44" w14:textId="77777777" w:rsidR="00AD182C" w:rsidRPr="00E82B70" w:rsidRDefault="00AD182C" w:rsidP="00437335">
      <w:pPr>
        <w:spacing w:line="240" w:lineRule="auto"/>
        <w:rPr>
          <w:lang w:val="es-ES"/>
        </w:rPr>
      </w:pPr>
      <w:r w:rsidRPr="00E82B70">
        <w:rPr>
          <w:lang w:val="es-ES"/>
        </w:rPr>
        <w:t>En algunos casos, especialmente en pacientes jóvenes, es posible que sea necesario acortar los intervalos de administración o usar dosis más elevadas.</w:t>
      </w:r>
    </w:p>
    <w:p w14:paraId="7AF5881B" w14:textId="77777777" w:rsidR="00AD182C" w:rsidRPr="00E82B70" w:rsidRDefault="00AD182C" w:rsidP="00437335">
      <w:pPr>
        <w:spacing w:line="240" w:lineRule="auto"/>
        <w:rPr>
          <w:i/>
          <w:iCs/>
          <w:u w:val="single"/>
          <w:lang w:val="es-ES"/>
        </w:rPr>
      </w:pPr>
    </w:p>
    <w:p w14:paraId="38735E22" w14:textId="77777777" w:rsidR="00AD182C" w:rsidRPr="00E82B70" w:rsidRDefault="00AD182C" w:rsidP="00437335">
      <w:pPr>
        <w:keepNext/>
        <w:autoSpaceDE w:val="0"/>
        <w:autoSpaceDN w:val="0"/>
        <w:adjustRightInd w:val="0"/>
        <w:spacing w:line="240" w:lineRule="auto"/>
        <w:rPr>
          <w:i/>
          <w:iCs/>
          <w:u w:val="single"/>
          <w:lang w:val="es-ES"/>
        </w:rPr>
      </w:pPr>
      <w:r w:rsidRPr="00E82B70">
        <w:rPr>
          <w:i/>
          <w:iCs/>
          <w:u w:val="single"/>
          <w:lang w:val="es-ES"/>
        </w:rPr>
        <w:t>Personas de edad avanzada</w:t>
      </w:r>
    </w:p>
    <w:p w14:paraId="3CEF0E9A" w14:textId="77777777" w:rsidR="00AD182C" w:rsidRPr="00E82B70" w:rsidRDefault="00AD182C" w:rsidP="00437335">
      <w:pPr>
        <w:spacing w:line="240" w:lineRule="auto"/>
        <w:rPr>
          <w:lang w:val="es-ES"/>
        </w:rPr>
      </w:pPr>
      <w:r w:rsidRPr="00E82B70">
        <w:rPr>
          <w:lang w:val="es-ES"/>
        </w:rPr>
        <w:t>Se dispone de experiencia limitada en los pacientes ≥65 años.</w:t>
      </w:r>
    </w:p>
    <w:p w14:paraId="3A0FF207" w14:textId="77777777" w:rsidR="00AD182C" w:rsidRPr="00E82B70" w:rsidRDefault="00AD182C" w:rsidP="00437335">
      <w:pPr>
        <w:spacing w:line="240" w:lineRule="auto"/>
        <w:rPr>
          <w:lang w:val="es-ES"/>
        </w:rPr>
      </w:pPr>
    </w:p>
    <w:p w14:paraId="10C4C658" w14:textId="77777777" w:rsidR="00AD182C" w:rsidRPr="00E82B70" w:rsidRDefault="00AD182C" w:rsidP="00F436FE">
      <w:pPr>
        <w:keepNext/>
        <w:autoSpaceDE w:val="0"/>
        <w:autoSpaceDN w:val="0"/>
        <w:adjustRightInd w:val="0"/>
        <w:spacing w:line="240" w:lineRule="auto"/>
        <w:rPr>
          <w:i/>
          <w:iCs/>
          <w:u w:val="single"/>
          <w:lang w:val="es-ES"/>
        </w:rPr>
      </w:pPr>
      <w:r w:rsidRPr="00E82B70">
        <w:rPr>
          <w:i/>
          <w:iCs/>
          <w:u w:val="single"/>
          <w:lang w:val="es-ES"/>
        </w:rPr>
        <w:t>Población pediátrica</w:t>
      </w:r>
    </w:p>
    <w:p w14:paraId="67F9E29A" w14:textId="77777777" w:rsidR="00AD182C" w:rsidRPr="00E82B70" w:rsidRDefault="00AD182C" w:rsidP="00F436FE">
      <w:pPr>
        <w:spacing w:line="240" w:lineRule="auto"/>
        <w:rPr>
          <w:lang w:val="es-ES"/>
        </w:rPr>
      </w:pPr>
      <w:r w:rsidRPr="00E82B70">
        <w:rPr>
          <w:lang w:val="es-ES"/>
        </w:rPr>
        <w:t>Los niños menores de 12 años pueden precisar dosis más altas o más frecuentes (ver sección 5.1). En los adolescentes de edad igual o superior a 12 años, las recomendaciones posológicas son las mismas que en los adultos.</w:t>
      </w:r>
    </w:p>
    <w:p w14:paraId="0BB39203" w14:textId="77777777" w:rsidR="00AD182C" w:rsidRPr="00E82B70" w:rsidRDefault="00AD182C" w:rsidP="00F436FE">
      <w:pPr>
        <w:spacing w:line="240" w:lineRule="auto"/>
        <w:rPr>
          <w:u w:val="single"/>
          <w:lang w:val="es-ES"/>
        </w:rPr>
      </w:pPr>
    </w:p>
    <w:p w14:paraId="02F5410E" w14:textId="77777777" w:rsidR="00AD182C" w:rsidRPr="00E82B70" w:rsidRDefault="00AD182C" w:rsidP="00437335">
      <w:pPr>
        <w:keepNext/>
        <w:autoSpaceDE w:val="0"/>
        <w:autoSpaceDN w:val="0"/>
        <w:adjustRightInd w:val="0"/>
        <w:spacing w:line="240" w:lineRule="auto"/>
        <w:rPr>
          <w:u w:val="single"/>
          <w:lang w:val="es-ES"/>
        </w:rPr>
      </w:pPr>
      <w:r w:rsidRPr="00E82B70">
        <w:rPr>
          <w:u w:val="single"/>
          <w:lang w:val="es-ES"/>
        </w:rPr>
        <w:lastRenderedPageBreak/>
        <w:t>Forma de administración</w:t>
      </w:r>
    </w:p>
    <w:p w14:paraId="15CD5FE6" w14:textId="77777777" w:rsidR="00AD182C" w:rsidRPr="00E82B70" w:rsidRDefault="00AD182C" w:rsidP="00437335">
      <w:pPr>
        <w:spacing w:line="240" w:lineRule="auto"/>
        <w:rPr>
          <w:u w:val="single"/>
          <w:lang w:val="es-ES"/>
        </w:rPr>
      </w:pPr>
      <w:r w:rsidRPr="00E82B70">
        <w:rPr>
          <w:lang w:val="es-ES"/>
        </w:rPr>
        <w:t>ELOCTA es para uso por vía intravenosa.</w:t>
      </w:r>
    </w:p>
    <w:p w14:paraId="02E4BBAC" w14:textId="77777777" w:rsidR="00AD182C" w:rsidRPr="00E82B70" w:rsidRDefault="00AD182C" w:rsidP="00437335">
      <w:pPr>
        <w:pStyle w:val="Default"/>
        <w:rPr>
          <w:color w:val="auto"/>
          <w:sz w:val="22"/>
          <w:szCs w:val="22"/>
          <w:lang w:val="es-ES"/>
        </w:rPr>
      </w:pPr>
    </w:p>
    <w:p w14:paraId="1C007A0C" w14:textId="77777777" w:rsidR="00AD182C" w:rsidRPr="00E82B70" w:rsidRDefault="00AD182C" w:rsidP="00437335">
      <w:pPr>
        <w:pStyle w:val="Default"/>
        <w:rPr>
          <w:color w:val="auto"/>
          <w:sz w:val="22"/>
          <w:szCs w:val="22"/>
          <w:lang w:val="es-ES"/>
        </w:rPr>
      </w:pPr>
      <w:r w:rsidRPr="00E82B70">
        <w:rPr>
          <w:color w:val="auto"/>
          <w:sz w:val="22"/>
          <w:szCs w:val="22"/>
          <w:lang w:val="es-ES"/>
        </w:rPr>
        <w:t>ELOCTA se debe inyectar por vía intravenosa durante varios minutos. La velocidad de administración se debe determinar en función del grado de comodidad del paciente y no debe superar los 10 ml/min.</w:t>
      </w:r>
    </w:p>
    <w:p w14:paraId="5956D98E" w14:textId="77777777" w:rsidR="00AD182C" w:rsidRPr="00E82B70" w:rsidRDefault="00AD182C" w:rsidP="00437335">
      <w:pPr>
        <w:autoSpaceDE w:val="0"/>
        <w:autoSpaceDN w:val="0"/>
        <w:adjustRightInd w:val="0"/>
        <w:spacing w:line="240" w:lineRule="auto"/>
        <w:rPr>
          <w:lang w:val="es-ES"/>
        </w:rPr>
      </w:pPr>
    </w:p>
    <w:p w14:paraId="73E4FA18" w14:textId="77777777" w:rsidR="00AD182C" w:rsidRPr="00E82B70" w:rsidRDefault="00AD182C" w:rsidP="00437335">
      <w:pPr>
        <w:autoSpaceDE w:val="0"/>
        <w:autoSpaceDN w:val="0"/>
        <w:adjustRightInd w:val="0"/>
        <w:spacing w:line="240" w:lineRule="auto"/>
        <w:rPr>
          <w:lang w:val="es-ES"/>
        </w:rPr>
      </w:pPr>
      <w:r w:rsidRPr="00E82B70">
        <w:rPr>
          <w:lang w:val="es-ES"/>
        </w:rPr>
        <w:t>Para consultar las instrucciones de reconstitución del medicamento antes de la administración, ver sección 6.6.</w:t>
      </w:r>
    </w:p>
    <w:p w14:paraId="325B5EEF" w14:textId="77777777" w:rsidR="00AD182C" w:rsidRPr="00E82B70" w:rsidRDefault="00AD182C" w:rsidP="00437335">
      <w:pPr>
        <w:spacing w:line="240" w:lineRule="auto"/>
        <w:rPr>
          <w:lang w:val="es-ES"/>
        </w:rPr>
      </w:pPr>
    </w:p>
    <w:p w14:paraId="7655C62C" w14:textId="77777777" w:rsidR="00AD182C" w:rsidRPr="00E82B70" w:rsidRDefault="00AD182C" w:rsidP="00437335">
      <w:pPr>
        <w:keepNext/>
        <w:autoSpaceDE w:val="0"/>
        <w:autoSpaceDN w:val="0"/>
        <w:adjustRightInd w:val="0"/>
        <w:spacing w:line="240" w:lineRule="auto"/>
        <w:rPr>
          <w:lang w:val="es-ES"/>
        </w:rPr>
      </w:pPr>
      <w:r w:rsidRPr="00E82B70">
        <w:rPr>
          <w:b/>
          <w:bCs/>
          <w:lang w:val="es-ES"/>
        </w:rPr>
        <w:t>4.3</w:t>
      </w:r>
      <w:r w:rsidRPr="00E82B70">
        <w:rPr>
          <w:b/>
          <w:bCs/>
          <w:lang w:val="es-ES"/>
        </w:rPr>
        <w:tab/>
        <w:t>Contraindicaciones</w:t>
      </w:r>
    </w:p>
    <w:p w14:paraId="53A06D89" w14:textId="77777777" w:rsidR="00AD182C" w:rsidRPr="00E82B70" w:rsidRDefault="00AD182C" w:rsidP="00437335">
      <w:pPr>
        <w:keepNext/>
        <w:autoSpaceDE w:val="0"/>
        <w:autoSpaceDN w:val="0"/>
        <w:adjustRightInd w:val="0"/>
        <w:spacing w:line="240" w:lineRule="auto"/>
        <w:rPr>
          <w:lang w:val="es-ES"/>
        </w:rPr>
      </w:pPr>
    </w:p>
    <w:p w14:paraId="4C96FBCF" w14:textId="77777777" w:rsidR="00AD182C" w:rsidRPr="00E82B70" w:rsidRDefault="00AD182C" w:rsidP="00437335">
      <w:pPr>
        <w:spacing w:line="240" w:lineRule="auto"/>
        <w:rPr>
          <w:lang w:val="es-ES"/>
        </w:rPr>
      </w:pPr>
      <w:r w:rsidRPr="00E82B70">
        <w:rPr>
          <w:lang w:val="es-ES"/>
        </w:rPr>
        <w:t>Hipersensibilidad al principio activo o a alguno de los excipientes incluidos en la sección 6.1.</w:t>
      </w:r>
    </w:p>
    <w:p w14:paraId="57470246" w14:textId="77777777" w:rsidR="00AD182C" w:rsidRPr="00E82B70" w:rsidRDefault="00AD182C" w:rsidP="00437335">
      <w:pPr>
        <w:spacing w:line="240" w:lineRule="auto"/>
        <w:rPr>
          <w:lang w:val="es-ES"/>
        </w:rPr>
      </w:pPr>
    </w:p>
    <w:p w14:paraId="5A2F1B9C" w14:textId="77777777" w:rsidR="00AD182C" w:rsidRPr="00E82B70" w:rsidRDefault="00AD182C" w:rsidP="00437335">
      <w:pPr>
        <w:keepNext/>
        <w:autoSpaceDE w:val="0"/>
        <w:autoSpaceDN w:val="0"/>
        <w:adjustRightInd w:val="0"/>
        <w:spacing w:line="240" w:lineRule="auto"/>
        <w:ind w:left="567" w:hanging="567"/>
        <w:rPr>
          <w:b/>
          <w:bCs/>
          <w:lang w:val="es-ES"/>
        </w:rPr>
      </w:pPr>
      <w:r w:rsidRPr="00E82B70">
        <w:rPr>
          <w:b/>
          <w:bCs/>
          <w:lang w:val="es-ES"/>
        </w:rPr>
        <w:t>4.4</w:t>
      </w:r>
      <w:r w:rsidRPr="00E82B70">
        <w:rPr>
          <w:b/>
          <w:bCs/>
          <w:lang w:val="es-ES"/>
        </w:rPr>
        <w:tab/>
        <w:t>Advertencias y precauciones especiales de empleo</w:t>
      </w:r>
    </w:p>
    <w:p w14:paraId="5C4303E4" w14:textId="77777777" w:rsidR="00AD182C" w:rsidRPr="00E82B70" w:rsidRDefault="00AD182C" w:rsidP="00437335">
      <w:pPr>
        <w:keepNext/>
        <w:autoSpaceDE w:val="0"/>
        <w:autoSpaceDN w:val="0"/>
        <w:adjustRightInd w:val="0"/>
        <w:spacing w:line="240" w:lineRule="auto"/>
        <w:ind w:left="567" w:hanging="567"/>
        <w:rPr>
          <w:b/>
          <w:bCs/>
          <w:lang w:val="es-ES"/>
        </w:rPr>
      </w:pPr>
    </w:p>
    <w:p w14:paraId="11F921F7" w14:textId="77777777" w:rsidR="00AD182C" w:rsidRPr="00E82B70" w:rsidRDefault="00AD182C" w:rsidP="00437335">
      <w:pPr>
        <w:keepNext/>
        <w:autoSpaceDE w:val="0"/>
        <w:autoSpaceDN w:val="0"/>
        <w:adjustRightInd w:val="0"/>
        <w:spacing w:line="240" w:lineRule="auto"/>
        <w:ind w:left="567" w:hanging="567"/>
        <w:rPr>
          <w:lang w:val="es-ES"/>
        </w:rPr>
      </w:pPr>
      <w:r w:rsidRPr="00E82B70">
        <w:rPr>
          <w:u w:val="single"/>
          <w:lang w:val="es-ES"/>
        </w:rPr>
        <w:t>Hipersensibilidad</w:t>
      </w:r>
    </w:p>
    <w:p w14:paraId="1D98B5EF" w14:textId="77777777" w:rsidR="00AD182C" w:rsidRPr="00E82B70" w:rsidRDefault="00AD182C" w:rsidP="00437335">
      <w:pPr>
        <w:spacing w:line="240" w:lineRule="auto"/>
        <w:rPr>
          <w:lang w:val="es-ES"/>
        </w:rPr>
      </w:pPr>
      <w:r w:rsidRPr="00E82B70">
        <w:rPr>
          <w:lang w:val="es-ES"/>
        </w:rPr>
        <w:t>Es posible que se produzcan reacciones de hipersensibilidad de tipo alérgico con ELOCTA. Si aparecen síntomas de hipersensibilidad, se debe aconsejar a los pacientes que interrumpan inmediatamente el uso del medicamento y se pongan en contacto con su médico.</w:t>
      </w:r>
    </w:p>
    <w:p w14:paraId="068843F5" w14:textId="77777777" w:rsidR="00AD182C" w:rsidRPr="00E82B70" w:rsidRDefault="00AD182C" w:rsidP="00437335">
      <w:pPr>
        <w:spacing w:line="240" w:lineRule="auto"/>
        <w:rPr>
          <w:lang w:val="es-ES"/>
        </w:rPr>
      </w:pPr>
      <w:r w:rsidRPr="00E82B70">
        <w:rPr>
          <w:lang w:val="es-ES"/>
        </w:rPr>
        <w:t>Se debe informar a los pacientes sobre los signos de las reacciones de hipersensibilidad, como habón urticarial, urticaria generalizada, opresión en el pecho, sibilancia, hipotensión y anafilaxia.</w:t>
      </w:r>
    </w:p>
    <w:p w14:paraId="34A3AEF9" w14:textId="77777777" w:rsidR="00AD182C" w:rsidRPr="00E82B70" w:rsidRDefault="00AD182C" w:rsidP="00437335">
      <w:pPr>
        <w:spacing w:line="240" w:lineRule="auto"/>
        <w:rPr>
          <w:lang w:val="es-ES"/>
        </w:rPr>
      </w:pPr>
    </w:p>
    <w:p w14:paraId="067C5D4E" w14:textId="77777777" w:rsidR="00AD182C" w:rsidRPr="00E82B70" w:rsidRDefault="00AD182C" w:rsidP="00437335">
      <w:pPr>
        <w:spacing w:line="240" w:lineRule="auto"/>
        <w:rPr>
          <w:lang w:val="es-ES"/>
        </w:rPr>
      </w:pPr>
      <w:r w:rsidRPr="00E82B70">
        <w:rPr>
          <w:lang w:val="es-ES"/>
        </w:rPr>
        <w:t>En caso de shock, se debe instaurar el tratamiento médico habitual para el shock.</w:t>
      </w:r>
    </w:p>
    <w:p w14:paraId="6C141A74" w14:textId="77777777" w:rsidR="00AD182C" w:rsidRPr="00E82B70" w:rsidRDefault="00AD182C" w:rsidP="00437335">
      <w:pPr>
        <w:spacing w:line="240" w:lineRule="auto"/>
        <w:rPr>
          <w:u w:val="single"/>
          <w:lang w:val="es-ES"/>
        </w:rPr>
      </w:pPr>
    </w:p>
    <w:p w14:paraId="5A47B8EB" w14:textId="77777777" w:rsidR="00AD182C" w:rsidRPr="00E82B70" w:rsidRDefault="00AD182C" w:rsidP="00437335">
      <w:pPr>
        <w:keepNext/>
        <w:spacing w:line="240" w:lineRule="auto"/>
        <w:rPr>
          <w:u w:val="single"/>
          <w:lang w:val="es-ES"/>
        </w:rPr>
      </w:pPr>
      <w:r w:rsidRPr="00E82B70">
        <w:rPr>
          <w:u w:val="single"/>
          <w:lang w:val="es-ES"/>
        </w:rPr>
        <w:t>Inhibidores</w:t>
      </w:r>
    </w:p>
    <w:p w14:paraId="0C8DF50D" w14:textId="77777777" w:rsidR="00AD182C" w:rsidRPr="00E82B70" w:rsidRDefault="00AD182C" w:rsidP="00437335">
      <w:pPr>
        <w:spacing w:line="240" w:lineRule="auto"/>
        <w:rPr>
          <w:lang w:val="es-ES"/>
        </w:rPr>
      </w:pPr>
      <w:r w:rsidRPr="00E82B70">
        <w:rPr>
          <w:lang w:val="es-ES"/>
        </w:rPr>
        <w:t>La formación de anticuerpos neutralizantes (inhibidores) contra el factor VIII es una complicación conocida del tratamiento de los pacientes con hemofilia A. Estos inhibidores son generalmente inmunoglobulinas IgG dirigidas contra la actividad procoagulante del factor VIII, que se cuantifica en Unidades Bethesda (UB) por ml de plasma, utilizando el ensayo modificado. El riesgo de desarrollar inhibidores se correlaciona con la gravedad de la enfermedad, así como la exposición al factor VIII y es mayor en los primeros 50 días de exposición, pero continúa durante toda la vida, aunque el riesgo es poco frecuente.</w:t>
      </w:r>
    </w:p>
    <w:p w14:paraId="3CFEB9DB" w14:textId="77777777" w:rsidR="00AD182C" w:rsidRPr="00E82B70" w:rsidRDefault="00AD182C" w:rsidP="00437335">
      <w:pPr>
        <w:spacing w:line="240" w:lineRule="auto"/>
        <w:rPr>
          <w:lang w:val="es-ES"/>
        </w:rPr>
      </w:pPr>
    </w:p>
    <w:p w14:paraId="132CE100" w14:textId="77777777" w:rsidR="00AD182C" w:rsidRPr="00E82B70" w:rsidRDefault="00AD182C" w:rsidP="00437335">
      <w:pPr>
        <w:spacing w:line="240" w:lineRule="auto"/>
        <w:rPr>
          <w:lang w:val="es-ES" w:eastAsia="zh-CN"/>
        </w:rPr>
      </w:pPr>
      <w:r w:rsidRPr="00E82B70">
        <w:rPr>
          <w:lang w:val="es-ES" w:eastAsia="zh-CN"/>
        </w:rPr>
        <w:t>La relevancia clínica del desarrollo de inhibidores dependerá del título de inhibidores, a saber: un título bajo entraña un menor riesgo de obtener una respuesta clínica insuficiente que un título alto de inhibidores.</w:t>
      </w:r>
    </w:p>
    <w:p w14:paraId="3BC079B1" w14:textId="77777777" w:rsidR="00AD182C" w:rsidRPr="00E82B70" w:rsidRDefault="00AD182C" w:rsidP="00437335">
      <w:pPr>
        <w:spacing w:line="240" w:lineRule="auto"/>
        <w:rPr>
          <w:lang w:val="es-ES"/>
        </w:rPr>
      </w:pPr>
    </w:p>
    <w:p w14:paraId="62095A15" w14:textId="77777777" w:rsidR="00AD182C" w:rsidRPr="00E82B70" w:rsidRDefault="00AD182C" w:rsidP="00437335">
      <w:pPr>
        <w:spacing w:line="240" w:lineRule="auto"/>
        <w:rPr>
          <w:lang w:val="es-ES"/>
        </w:rPr>
      </w:pPr>
      <w:r w:rsidRPr="00E82B70">
        <w:rPr>
          <w:lang w:val="es-ES"/>
        </w:rPr>
        <w:t>En general, todos los pacientes tratados con productos del factor VIII de coagulación deben ser controlados cuidadosamente por si desarrollan inhibidores, mediante las observaciones clínicas y pruebas analíticas adecuadas. Si no se alcanzan los niveles esperados de actividad plasmática del factor VIII o si la hemorragia no se controla con la dosis adecuada, se deben realizar pruebas para descartar la presencia de inhibidores del factor VIII. En los pacientes con niveles altos de inhibidor, el tratamiento con factor VIII puede no ser eficaz y se deben considerar otras opciones terapéuticas. El tratamiento de estos pacientes deben dirigirlo médicos con experiencia en pacientes con hemofilia y en inhibidores del factor VIII.</w:t>
      </w:r>
    </w:p>
    <w:p w14:paraId="1BD1CF38" w14:textId="77777777" w:rsidR="00AD182C" w:rsidRPr="00E82B70" w:rsidRDefault="00AD182C" w:rsidP="00437335">
      <w:pPr>
        <w:spacing w:line="240" w:lineRule="auto"/>
        <w:rPr>
          <w:lang w:val="es-ES"/>
        </w:rPr>
      </w:pPr>
    </w:p>
    <w:p w14:paraId="5B0746EC" w14:textId="77777777" w:rsidR="00AD182C" w:rsidRPr="00E82B70" w:rsidRDefault="00AD182C" w:rsidP="00437335">
      <w:pPr>
        <w:keepNext/>
        <w:spacing w:line="240" w:lineRule="auto"/>
        <w:rPr>
          <w:u w:val="single"/>
          <w:lang w:val="es-ES"/>
        </w:rPr>
      </w:pPr>
      <w:r w:rsidRPr="00E82B70">
        <w:rPr>
          <w:u w:val="single"/>
          <w:lang w:val="es-ES"/>
        </w:rPr>
        <w:t>Acontecimientos cardiovasculares</w:t>
      </w:r>
    </w:p>
    <w:p w14:paraId="4138B2B0" w14:textId="77777777" w:rsidR="00AD182C" w:rsidRPr="00E82B70" w:rsidRDefault="00AD182C" w:rsidP="00437335">
      <w:pPr>
        <w:spacing w:line="240" w:lineRule="auto"/>
        <w:rPr>
          <w:lang w:val="es-ES"/>
        </w:rPr>
      </w:pPr>
      <w:r w:rsidRPr="00E82B70">
        <w:rPr>
          <w:lang w:val="es-ES"/>
        </w:rPr>
        <w:t>En pacientes con factores de riesgo cardiovascular ya existentes, el tratamiento de sustitución con FVIII puede aumentar el riesgo cardiovascular.</w:t>
      </w:r>
    </w:p>
    <w:p w14:paraId="372BD371" w14:textId="77777777" w:rsidR="00AD182C" w:rsidRPr="00E82B70" w:rsidRDefault="00AD182C" w:rsidP="00437335">
      <w:pPr>
        <w:spacing w:line="240" w:lineRule="auto"/>
        <w:rPr>
          <w:lang w:val="es-ES"/>
        </w:rPr>
      </w:pPr>
    </w:p>
    <w:p w14:paraId="275B7729" w14:textId="77777777" w:rsidR="00AD182C" w:rsidRPr="00E82B70" w:rsidRDefault="00AD182C" w:rsidP="00437335">
      <w:pPr>
        <w:keepNext/>
        <w:spacing w:line="240" w:lineRule="auto"/>
        <w:rPr>
          <w:u w:val="single"/>
          <w:lang w:val="es-ES"/>
        </w:rPr>
      </w:pPr>
      <w:r w:rsidRPr="00E82B70">
        <w:rPr>
          <w:u w:val="single"/>
          <w:lang w:val="es-ES"/>
        </w:rPr>
        <w:lastRenderedPageBreak/>
        <w:t>Complicaciones asociadas al catéter</w:t>
      </w:r>
    </w:p>
    <w:p w14:paraId="7AF722F4" w14:textId="77777777" w:rsidR="00AD182C" w:rsidRPr="00E82B70" w:rsidRDefault="00AD182C" w:rsidP="00437335">
      <w:pPr>
        <w:spacing w:line="240" w:lineRule="auto"/>
        <w:rPr>
          <w:lang w:val="es-ES"/>
        </w:rPr>
      </w:pPr>
      <w:r w:rsidRPr="00E82B70">
        <w:rPr>
          <w:lang w:val="es-ES"/>
        </w:rPr>
        <w:t>Si para la administración es necesario un dispositivo de acceso venoso central (DAVC), se debe tener en cuenta el riesgo de complicaciones relacionadas con el DAVC, incluidas las infecciones locales, la bacteriemia y la trombosis en el lugar de colocación del catéter.</w:t>
      </w:r>
    </w:p>
    <w:p w14:paraId="7604DA48" w14:textId="77777777" w:rsidR="00AD182C" w:rsidRPr="00E82B70" w:rsidRDefault="00AD182C" w:rsidP="00437335">
      <w:pPr>
        <w:spacing w:line="240" w:lineRule="auto"/>
        <w:rPr>
          <w:lang w:val="es-ES"/>
        </w:rPr>
      </w:pPr>
    </w:p>
    <w:p w14:paraId="3336EEDF" w14:textId="77777777" w:rsidR="00AD182C" w:rsidRPr="00E82B70" w:rsidRDefault="00AD182C" w:rsidP="003176C6">
      <w:pPr>
        <w:keepNext/>
        <w:keepLines/>
        <w:tabs>
          <w:tab w:val="clear" w:pos="567"/>
        </w:tabs>
        <w:spacing w:line="240" w:lineRule="auto"/>
        <w:rPr>
          <w:u w:val="single"/>
          <w:lang w:val="es-ES"/>
        </w:rPr>
      </w:pPr>
      <w:r w:rsidRPr="00E82B70">
        <w:rPr>
          <w:u w:val="single"/>
          <w:lang w:val="es-ES"/>
        </w:rPr>
        <w:t>Trazabilidad</w:t>
      </w:r>
    </w:p>
    <w:p w14:paraId="5D76BE72" w14:textId="77777777" w:rsidR="00AD182C" w:rsidRPr="00E82B70" w:rsidRDefault="00AD182C" w:rsidP="00437335">
      <w:pPr>
        <w:spacing w:line="240" w:lineRule="auto"/>
        <w:rPr>
          <w:lang w:val="es-ES"/>
        </w:rPr>
      </w:pPr>
      <w:r w:rsidRPr="00E82B70">
        <w:rPr>
          <w:lang w:val="es-ES"/>
        </w:rPr>
        <w:t>Con objeto de mejorar la trazabilidad de los medicamentos biológicos, el nombre y el número de lote del medicamento administrado deben estar claramente registrados.</w:t>
      </w:r>
    </w:p>
    <w:p w14:paraId="2F7508A9" w14:textId="77777777" w:rsidR="00AD182C" w:rsidRPr="00E82B70" w:rsidRDefault="00AD182C" w:rsidP="00437335">
      <w:pPr>
        <w:tabs>
          <w:tab w:val="clear" w:pos="567"/>
          <w:tab w:val="left" w:pos="7530"/>
        </w:tabs>
        <w:spacing w:line="240" w:lineRule="auto"/>
        <w:rPr>
          <w:lang w:val="es-ES"/>
        </w:rPr>
      </w:pPr>
    </w:p>
    <w:p w14:paraId="37DA0ECA" w14:textId="77777777" w:rsidR="00AD182C" w:rsidRPr="00E82B70" w:rsidRDefault="00AD182C" w:rsidP="00437335">
      <w:pPr>
        <w:pStyle w:val="Default"/>
        <w:keepNext/>
        <w:rPr>
          <w:color w:val="auto"/>
          <w:sz w:val="22"/>
          <w:szCs w:val="22"/>
          <w:lang w:val="es-ES"/>
        </w:rPr>
      </w:pPr>
      <w:r w:rsidRPr="00E82B70">
        <w:rPr>
          <w:color w:val="auto"/>
          <w:sz w:val="22"/>
          <w:szCs w:val="22"/>
          <w:u w:val="single"/>
          <w:lang w:val="es-ES"/>
        </w:rPr>
        <w:t>Población pediátrica</w:t>
      </w:r>
    </w:p>
    <w:p w14:paraId="43763B97" w14:textId="77777777" w:rsidR="00AD182C" w:rsidRPr="00E82B70" w:rsidRDefault="00AD182C" w:rsidP="00437335">
      <w:pPr>
        <w:spacing w:line="240" w:lineRule="auto"/>
        <w:rPr>
          <w:lang w:val="es-ES"/>
        </w:rPr>
      </w:pPr>
      <w:r w:rsidRPr="00E82B70">
        <w:rPr>
          <w:lang w:val="es-ES"/>
        </w:rPr>
        <w:t>Las advertencias y precauciones descritas son válidas tanto para adultos como para niños y adolescentes.</w:t>
      </w:r>
    </w:p>
    <w:p w14:paraId="29D8F263" w14:textId="77777777" w:rsidR="00AD182C" w:rsidRPr="00E82B70" w:rsidRDefault="00AD182C" w:rsidP="00437335">
      <w:pPr>
        <w:spacing w:line="240" w:lineRule="auto"/>
        <w:rPr>
          <w:lang w:val="es-ES"/>
        </w:rPr>
      </w:pPr>
    </w:p>
    <w:p w14:paraId="02D79457" w14:textId="77777777" w:rsidR="00AD182C" w:rsidRPr="00E82B70" w:rsidRDefault="00AD182C" w:rsidP="00437335">
      <w:pPr>
        <w:keepNext/>
        <w:autoSpaceDE w:val="0"/>
        <w:autoSpaceDN w:val="0"/>
        <w:adjustRightInd w:val="0"/>
        <w:spacing w:line="240" w:lineRule="auto"/>
        <w:rPr>
          <w:u w:val="single"/>
          <w:lang w:val="es-ES"/>
        </w:rPr>
      </w:pPr>
      <w:r w:rsidRPr="00E82B70">
        <w:rPr>
          <w:u w:val="single"/>
          <w:lang w:val="es-ES"/>
        </w:rPr>
        <w:t>Consideraciones relativas a los excipientes</w:t>
      </w:r>
    </w:p>
    <w:p w14:paraId="23626EF3" w14:textId="77777777" w:rsidR="00AD182C" w:rsidRPr="00E82B70" w:rsidRDefault="00AD182C" w:rsidP="00437335">
      <w:pPr>
        <w:spacing w:line="240" w:lineRule="auto"/>
        <w:rPr>
          <w:lang w:val="es-ES"/>
        </w:rPr>
      </w:pPr>
      <w:r w:rsidRPr="00E82B70">
        <w:rPr>
          <w:lang w:val="es-ES"/>
        </w:rPr>
        <w:t>Este medicamento contiene menos de 1 mmol de sodio (23 mg) por vial; esto es, esencialmente “exento de sodio”.</w:t>
      </w:r>
    </w:p>
    <w:p w14:paraId="1247339A" w14:textId="77777777" w:rsidR="00AD182C" w:rsidRPr="00E82B70" w:rsidRDefault="00AD182C" w:rsidP="00437335">
      <w:pPr>
        <w:spacing w:line="240" w:lineRule="auto"/>
        <w:rPr>
          <w:lang w:val="es-ES"/>
        </w:rPr>
      </w:pPr>
      <w:r w:rsidRPr="00E82B70">
        <w:rPr>
          <w:lang w:val="es-ES"/>
        </w:rPr>
        <w:t>No obstante, dependiendo del peso corporal y de la posología, el paciente podría recibir más de un vial (ver sección 2 para información sobre el contenido por vial), lo que debe tenerse en cuenta en pacientes con dietas pobres en sodio.</w:t>
      </w:r>
    </w:p>
    <w:p w14:paraId="509364D3" w14:textId="77777777" w:rsidR="00AD182C" w:rsidRPr="00E82B70" w:rsidRDefault="00AD182C" w:rsidP="00437335">
      <w:pPr>
        <w:spacing w:line="240" w:lineRule="auto"/>
        <w:rPr>
          <w:lang w:val="es-ES"/>
        </w:rPr>
      </w:pPr>
    </w:p>
    <w:p w14:paraId="418FD03D" w14:textId="77777777" w:rsidR="00AD182C" w:rsidRPr="00E82B70" w:rsidRDefault="00AD182C" w:rsidP="00437335">
      <w:pPr>
        <w:keepNext/>
        <w:autoSpaceDE w:val="0"/>
        <w:autoSpaceDN w:val="0"/>
        <w:adjustRightInd w:val="0"/>
        <w:spacing w:line="240" w:lineRule="auto"/>
        <w:ind w:left="567" w:hanging="567"/>
        <w:rPr>
          <w:b/>
          <w:bCs/>
          <w:lang w:val="es-ES"/>
        </w:rPr>
      </w:pPr>
      <w:r w:rsidRPr="00E82B70">
        <w:rPr>
          <w:b/>
          <w:bCs/>
          <w:lang w:val="es-ES"/>
        </w:rPr>
        <w:t>4.5</w:t>
      </w:r>
      <w:r w:rsidRPr="00E82B70">
        <w:rPr>
          <w:b/>
          <w:bCs/>
          <w:lang w:val="es-ES"/>
        </w:rPr>
        <w:tab/>
        <w:t>Interacción con otros medicamentos y otras formas de interacción</w:t>
      </w:r>
    </w:p>
    <w:p w14:paraId="453488FB" w14:textId="77777777" w:rsidR="00AD182C" w:rsidRPr="00E82B70" w:rsidRDefault="00AD182C" w:rsidP="00437335">
      <w:pPr>
        <w:keepNext/>
        <w:spacing w:line="240" w:lineRule="auto"/>
        <w:rPr>
          <w:lang w:val="es-ES"/>
        </w:rPr>
      </w:pPr>
    </w:p>
    <w:p w14:paraId="0B77D057" w14:textId="77777777" w:rsidR="00AD182C" w:rsidRPr="00E82B70" w:rsidRDefault="00AD182C" w:rsidP="00437335">
      <w:pPr>
        <w:spacing w:line="240" w:lineRule="auto"/>
        <w:rPr>
          <w:lang w:val="es-ES"/>
        </w:rPr>
      </w:pPr>
      <w:r w:rsidRPr="00E82B70">
        <w:rPr>
          <w:lang w:val="es-ES"/>
        </w:rPr>
        <w:t>No se han notificado interacciones del factor VIII de coagulación humano (rDNA) con otros medicamentos. No se han realizado estudios de interacciones con ELOCTA.</w:t>
      </w:r>
    </w:p>
    <w:p w14:paraId="0E805434" w14:textId="77777777" w:rsidR="00AD182C" w:rsidRPr="00E82B70" w:rsidRDefault="00AD182C" w:rsidP="00437335">
      <w:pPr>
        <w:spacing w:line="240" w:lineRule="auto"/>
        <w:rPr>
          <w:lang w:val="es-ES"/>
        </w:rPr>
      </w:pPr>
    </w:p>
    <w:p w14:paraId="6C2B0403" w14:textId="77777777" w:rsidR="00AD182C" w:rsidRPr="00E82B70" w:rsidRDefault="00AD182C" w:rsidP="00437335">
      <w:pPr>
        <w:keepNext/>
        <w:autoSpaceDE w:val="0"/>
        <w:autoSpaceDN w:val="0"/>
        <w:adjustRightInd w:val="0"/>
        <w:spacing w:line="240" w:lineRule="auto"/>
        <w:ind w:left="567" w:hanging="567"/>
        <w:rPr>
          <w:b/>
          <w:bCs/>
          <w:lang w:val="es-ES"/>
        </w:rPr>
      </w:pPr>
      <w:r w:rsidRPr="00E82B70">
        <w:rPr>
          <w:b/>
          <w:bCs/>
          <w:lang w:val="es-ES"/>
        </w:rPr>
        <w:t>4.6</w:t>
      </w:r>
      <w:r w:rsidRPr="00E82B70">
        <w:rPr>
          <w:b/>
          <w:bCs/>
          <w:lang w:val="es-ES"/>
        </w:rPr>
        <w:tab/>
        <w:t>Fertilidad, embarazo y lactancia</w:t>
      </w:r>
    </w:p>
    <w:p w14:paraId="4945DEFA" w14:textId="77777777" w:rsidR="00AD182C" w:rsidRPr="00E82B70" w:rsidRDefault="00AD182C" w:rsidP="00437335">
      <w:pPr>
        <w:keepNext/>
        <w:spacing w:line="240" w:lineRule="auto"/>
        <w:rPr>
          <w:lang w:val="es-ES"/>
        </w:rPr>
      </w:pPr>
    </w:p>
    <w:p w14:paraId="1887E847" w14:textId="77777777" w:rsidR="00AD182C" w:rsidRPr="00E82B70" w:rsidRDefault="00AD182C" w:rsidP="00437335">
      <w:pPr>
        <w:spacing w:line="240" w:lineRule="auto"/>
        <w:rPr>
          <w:lang w:val="es-ES"/>
        </w:rPr>
      </w:pPr>
      <w:r w:rsidRPr="00E82B70">
        <w:rPr>
          <w:lang w:val="es-ES"/>
        </w:rPr>
        <w:t>No se han realizado estudios de reproducción animal con factor VIII. Se realizó un estudio de transferencia placentaria en ratones con ELOCTA (ver sección 5.3). Dado que la hemofilia A aparece raramente en las mujeres, no se dispone de experiencia sobre el uso del factor VIII durante el embarazo y la lactancia. Por lo tanto, solo se debe usar el factor VIII durante el embarazo y la lactancia si está claramente indicado.</w:t>
      </w:r>
    </w:p>
    <w:p w14:paraId="30E69BE6" w14:textId="77777777" w:rsidR="00AD182C" w:rsidRPr="00E82B70" w:rsidRDefault="00AD182C" w:rsidP="00437335">
      <w:pPr>
        <w:spacing w:line="240" w:lineRule="auto"/>
        <w:rPr>
          <w:i/>
          <w:iCs/>
          <w:lang w:val="es-ES"/>
        </w:rPr>
      </w:pPr>
    </w:p>
    <w:p w14:paraId="19F79190" w14:textId="77777777" w:rsidR="00AD182C" w:rsidRPr="00E82B70" w:rsidRDefault="00AD182C" w:rsidP="00437335">
      <w:pPr>
        <w:keepNext/>
        <w:autoSpaceDE w:val="0"/>
        <w:autoSpaceDN w:val="0"/>
        <w:adjustRightInd w:val="0"/>
        <w:spacing w:line="240" w:lineRule="auto"/>
        <w:ind w:left="567" w:hanging="567"/>
        <w:rPr>
          <w:b/>
          <w:bCs/>
          <w:lang w:val="es-ES"/>
        </w:rPr>
      </w:pPr>
      <w:r w:rsidRPr="00E82B70">
        <w:rPr>
          <w:b/>
          <w:bCs/>
          <w:lang w:val="es-ES"/>
        </w:rPr>
        <w:t>4.7</w:t>
      </w:r>
      <w:r w:rsidRPr="00E82B70">
        <w:rPr>
          <w:b/>
          <w:bCs/>
          <w:lang w:val="es-ES"/>
        </w:rPr>
        <w:tab/>
        <w:t>Efectos sobre la capacidad para conducir y utilizar máquinas</w:t>
      </w:r>
    </w:p>
    <w:p w14:paraId="4997EDF8" w14:textId="77777777" w:rsidR="00AD182C" w:rsidRPr="00E82B70" w:rsidRDefault="00AD182C" w:rsidP="00437335">
      <w:pPr>
        <w:keepNext/>
        <w:spacing w:line="240" w:lineRule="auto"/>
        <w:rPr>
          <w:lang w:val="es-ES"/>
        </w:rPr>
      </w:pPr>
    </w:p>
    <w:p w14:paraId="649126D2" w14:textId="77777777" w:rsidR="00AD182C" w:rsidRPr="00E82B70" w:rsidRDefault="00AD182C" w:rsidP="00437335">
      <w:pPr>
        <w:spacing w:line="240" w:lineRule="auto"/>
        <w:rPr>
          <w:lang w:val="es-ES"/>
        </w:rPr>
      </w:pPr>
      <w:r w:rsidRPr="00E82B70">
        <w:rPr>
          <w:lang w:val="es-ES"/>
        </w:rPr>
        <w:t>La influencia de ELOCTA sobre la capacidad para conducir y utilizar máquinas es nula.</w:t>
      </w:r>
    </w:p>
    <w:p w14:paraId="2F8B3D6D" w14:textId="77777777" w:rsidR="00AD182C" w:rsidRPr="00E82B70" w:rsidRDefault="00AD182C" w:rsidP="00437335">
      <w:pPr>
        <w:spacing w:line="240" w:lineRule="auto"/>
        <w:rPr>
          <w:lang w:val="es-ES"/>
        </w:rPr>
      </w:pPr>
    </w:p>
    <w:p w14:paraId="0BC05119" w14:textId="77777777" w:rsidR="00AD182C" w:rsidRPr="00E82B70" w:rsidRDefault="00AD182C" w:rsidP="00437335">
      <w:pPr>
        <w:keepNext/>
        <w:autoSpaceDE w:val="0"/>
        <w:autoSpaceDN w:val="0"/>
        <w:adjustRightInd w:val="0"/>
        <w:spacing w:line="240" w:lineRule="auto"/>
        <w:ind w:left="567" w:hanging="567"/>
        <w:rPr>
          <w:b/>
          <w:bCs/>
          <w:lang w:val="es-ES"/>
        </w:rPr>
      </w:pPr>
      <w:r w:rsidRPr="00E82B70">
        <w:rPr>
          <w:b/>
          <w:bCs/>
          <w:lang w:val="es-ES"/>
        </w:rPr>
        <w:t>4.8</w:t>
      </w:r>
      <w:r w:rsidRPr="00E82B70">
        <w:rPr>
          <w:b/>
          <w:bCs/>
          <w:lang w:val="es-ES"/>
        </w:rPr>
        <w:tab/>
        <w:t>Reacciones adversas</w:t>
      </w:r>
    </w:p>
    <w:p w14:paraId="6BF3DF08" w14:textId="77777777" w:rsidR="00AD182C" w:rsidRPr="00E82B70" w:rsidRDefault="00AD182C" w:rsidP="00437335">
      <w:pPr>
        <w:pStyle w:val="Default"/>
        <w:keepNext/>
        <w:autoSpaceDE/>
        <w:autoSpaceDN/>
        <w:adjustRightInd/>
        <w:rPr>
          <w:color w:val="auto"/>
          <w:sz w:val="22"/>
          <w:szCs w:val="22"/>
          <w:u w:val="single"/>
          <w:lang w:val="es-ES"/>
        </w:rPr>
      </w:pPr>
    </w:p>
    <w:p w14:paraId="05C02388" w14:textId="77777777" w:rsidR="00AD182C" w:rsidRPr="00E82B70" w:rsidRDefault="00AD182C" w:rsidP="00437335">
      <w:pPr>
        <w:pStyle w:val="Default"/>
        <w:keepNext/>
        <w:autoSpaceDE/>
        <w:autoSpaceDN/>
        <w:adjustRightInd/>
        <w:rPr>
          <w:color w:val="auto"/>
          <w:sz w:val="22"/>
          <w:szCs w:val="22"/>
          <w:u w:val="single"/>
          <w:lang w:val="es-ES"/>
        </w:rPr>
      </w:pPr>
      <w:r w:rsidRPr="00E82B70">
        <w:rPr>
          <w:color w:val="auto"/>
          <w:sz w:val="22"/>
          <w:szCs w:val="22"/>
          <w:u w:val="single"/>
          <w:lang w:val="es-ES"/>
        </w:rPr>
        <w:t>Resumen del perfil de seguridad</w:t>
      </w:r>
    </w:p>
    <w:p w14:paraId="371FC1FE" w14:textId="77777777" w:rsidR="00AD182C" w:rsidRPr="00E82B70" w:rsidRDefault="00AD182C" w:rsidP="00437335">
      <w:pPr>
        <w:autoSpaceDE w:val="0"/>
        <w:autoSpaceDN w:val="0"/>
        <w:adjustRightInd w:val="0"/>
        <w:spacing w:line="240" w:lineRule="auto"/>
        <w:rPr>
          <w:lang w:val="es-ES"/>
        </w:rPr>
      </w:pPr>
      <w:r w:rsidRPr="00E82B70">
        <w:rPr>
          <w:lang w:val="es-ES"/>
        </w:rPr>
        <w:t>Se han observado raramente reacciones alérgicas o de hipersensibilidad (entre las que se pueden encontrar angioedema, escozor y punzadas en el lugar de la perfusión, escalofríos, rubefacción, urticaria generalizada, cefalea, habón urticarial, hipotensión, letargia, náuseas, inquietud, taquicardia, opresión en el pecho, hormigueo, vómitos, sibilancia), que en algunos casos pueden evolucionar a anafilaxia grave (incluido shock).</w:t>
      </w:r>
    </w:p>
    <w:p w14:paraId="5861FFD8" w14:textId="77777777" w:rsidR="00AD182C" w:rsidRPr="00E82B70" w:rsidRDefault="00AD182C" w:rsidP="00437335">
      <w:pPr>
        <w:autoSpaceDE w:val="0"/>
        <w:autoSpaceDN w:val="0"/>
        <w:adjustRightInd w:val="0"/>
        <w:spacing w:line="240" w:lineRule="auto"/>
        <w:rPr>
          <w:lang w:val="es-ES"/>
        </w:rPr>
      </w:pPr>
    </w:p>
    <w:p w14:paraId="42A0E1C0" w14:textId="73F9E527" w:rsidR="00AD182C" w:rsidRPr="00E82B70" w:rsidRDefault="00AD182C" w:rsidP="00437335">
      <w:pPr>
        <w:autoSpaceDE w:val="0"/>
        <w:autoSpaceDN w:val="0"/>
        <w:adjustRightInd w:val="0"/>
        <w:spacing w:line="240" w:lineRule="auto"/>
        <w:rPr>
          <w:lang w:val="es-ES"/>
        </w:rPr>
      </w:pPr>
      <w:r w:rsidRPr="00E82B70">
        <w:rPr>
          <w:lang w:val="es-ES"/>
        </w:rPr>
        <w:t>En los pacientes con hemofilia A tratados con factor VIII, incluido ELOCTA, puede producirse el desarrollo de anticuerpos neutralizantes (inhibidores). Si aparecen dichos inhibidores, la situación se manifestará en forma de respuesta clínica insuficiente. En estos casos, se recomienda ponerse en contacto con un centro especializado en hemofilia.</w:t>
      </w:r>
    </w:p>
    <w:p w14:paraId="31016C40" w14:textId="77777777" w:rsidR="00AD182C" w:rsidRPr="00E82B70" w:rsidRDefault="00AD182C" w:rsidP="00437335">
      <w:pPr>
        <w:autoSpaceDE w:val="0"/>
        <w:autoSpaceDN w:val="0"/>
        <w:adjustRightInd w:val="0"/>
        <w:spacing w:line="240" w:lineRule="auto"/>
        <w:jc w:val="both"/>
        <w:rPr>
          <w:lang w:val="es-ES"/>
        </w:rPr>
      </w:pPr>
    </w:p>
    <w:p w14:paraId="1EA2A380" w14:textId="77777777" w:rsidR="00AD182C" w:rsidRPr="00E82B70" w:rsidRDefault="00AD182C" w:rsidP="00F436FE">
      <w:pPr>
        <w:pStyle w:val="Default"/>
        <w:keepNext/>
        <w:autoSpaceDE/>
        <w:autoSpaceDN/>
        <w:adjustRightInd/>
        <w:rPr>
          <w:color w:val="auto"/>
          <w:sz w:val="22"/>
          <w:szCs w:val="22"/>
          <w:u w:val="single"/>
          <w:lang w:val="es-ES"/>
        </w:rPr>
      </w:pPr>
      <w:r w:rsidRPr="00E82B70">
        <w:rPr>
          <w:color w:val="auto"/>
          <w:sz w:val="22"/>
          <w:szCs w:val="22"/>
          <w:u w:val="single"/>
          <w:lang w:val="es-ES"/>
        </w:rPr>
        <w:lastRenderedPageBreak/>
        <w:t>Tabla de reacciones adversas</w:t>
      </w:r>
    </w:p>
    <w:p w14:paraId="60672D94" w14:textId="016942EC" w:rsidR="00AD182C" w:rsidRPr="00E82B70" w:rsidDel="0043511E" w:rsidRDefault="00AD182C" w:rsidP="00F436FE">
      <w:pPr>
        <w:pStyle w:val="Default"/>
        <w:keepNext/>
        <w:autoSpaceDE/>
        <w:autoSpaceDN/>
        <w:adjustRightInd/>
        <w:rPr>
          <w:ins w:id="1" w:author="Author"/>
          <w:del w:id="2" w:author="Author"/>
          <w:color w:val="auto"/>
          <w:sz w:val="22"/>
          <w:szCs w:val="22"/>
          <w:lang w:val="es-ES"/>
        </w:rPr>
      </w:pPr>
      <w:del w:id="3" w:author="Author">
        <w:r w:rsidRPr="00E82B70" w:rsidDel="0043511E">
          <w:rPr>
            <w:color w:val="auto"/>
            <w:sz w:val="22"/>
            <w:szCs w:val="22"/>
            <w:lang w:val="es-ES"/>
          </w:rPr>
          <w:delText>Las frecuencias mostradas en la Tabla 2 siguiente se observaron en un total de 276 pacientes con hemofilia A grave en ensayos clínicos de fase 3 y en un estudio de extensión con una duración de hasta cuatro años. Las reacciones adversas se supervisaron para un total de 893,72 años-paciente. El número total de días de exposición fue de 80.848 días, con una mediana de 294 (intervalo 1 - 735) días de exposición por sujeto.</w:delText>
        </w:r>
      </w:del>
    </w:p>
    <w:p w14:paraId="1CBC303F" w14:textId="77777777" w:rsidR="00AD182C" w:rsidRPr="00E82B70" w:rsidDel="0043511E" w:rsidRDefault="00AD182C" w:rsidP="00F436FE">
      <w:pPr>
        <w:autoSpaceDE w:val="0"/>
        <w:autoSpaceDN w:val="0"/>
        <w:adjustRightInd w:val="0"/>
        <w:spacing w:line="240" w:lineRule="auto"/>
        <w:rPr>
          <w:del w:id="4" w:author="Author"/>
          <w:lang w:val="es-ES"/>
        </w:rPr>
      </w:pPr>
    </w:p>
    <w:p w14:paraId="7A93A345" w14:textId="77777777" w:rsidR="00AD182C" w:rsidRPr="00E82B70" w:rsidRDefault="00AD182C" w:rsidP="00437335">
      <w:pPr>
        <w:pStyle w:val="Default"/>
        <w:rPr>
          <w:color w:val="auto"/>
          <w:sz w:val="22"/>
          <w:szCs w:val="22"/>
          <w:lang w:val="es-ES"/>
        </w:rPr>
      </w:pPr>
      <w:r w:rsidRPr="00E82B70">
        <w:rPr>
          <w:color w:val="auto"/>
          <w:sz w:val="22"/>
          <w:szCs w:val="22"/>
          <w:lang w:val="es-ES"/>
        </w:rPr>
        <w:t>La Tabla 2, que figura a continuación, está ordenada conforme a la clasificación de órganos del sistema MedDRA (COS y nivel terminológico preferido).</w:t>
      </w:r>
      <w:ins w:id="5" w:author="Author">
        <w:r w:rsidRPr="00E82B70">
          <w:rPr>
            <w:color w:val="auto"/>
            <w:sz w:val="22"/>
            <w:szCs w:val="22"/>
            <w:lang w:val="es-ES"/>
          </w:rPr>
          <w:t xml:space="preserve"> Las frecuencias de las reacciones adversas se basan en ensayos clínicos con un total de 379 pacientes con hemofilia A grave, de los cuales 276 eran pacientes tratados previamente (PTP) y 103 eran pacientes no tratados previamente (PUP). Ver sección 5.1 para más información sobre los ensayos clínicos.</w:t>
        </w:r>
      </w:ins>
    </w:p>
    <w:p w14:paraId="0CEB8BB9" w14:textId="77777777" w:rsidR="00AD182C" w:rsidRPr="00E82B70" w:rsidRDefault="00AD182C" w:rsidP="00437335">
      <w:pPr>
        <w:pStyle w:val="Default"/>
        <w:rPr>
          <w:color w:val="auto"/>
          <w:sz w:val="22"/>
          <w:szCs w:val="22"/>
          <w:lang w:val="es-ES"/>
        </w:rPr>
      </w:pPr>
    </w:p>
    <w:p w14:paraId="435C0336" w14:textId="77777777" w:rsidR="00AD182C" w:rsidRPr="00E82B70" w:rsidRDefault="00AD182C" w:rsidP="00437335">
      <w:pPr>
        <w:pStyle w:val="Default"/>
        <w:rPr>
          <w:color w:val="auto"/>
          <w:sz w:val="22"/>
          <w:szCs w:val="22"/>
          <w:lang w:val="es-ES"/>
        </w:rPr>
      </w:pPr>
      <w:r w:rsidRPr="00E82B70">
        <w:rPr>
          <w:color w:val="auto"/>
          <w:sz w:val="22"/>
          <w:szCs w:val="22"/>
          <w:lang w:val="es-ES"/>
        </w:rPr>
        <w:t>Las frecuencias se han evaluado según la siguiente convención: muy frecuentes (≥1/10); frecuentes (≥1/100 a &lt;1/10); poco frecuentes (≥1/1.000 a &lt;1/100); raras (≥1/10.000 a &lt;1/1.000); muy raras (&lt;1/10.000), frecuencia no conocida (no puede estimarse a partir de los datos disponibles).</w:t>
      </w:r>
    </w:p>
    <w:p w14:paraId="3BF401A3" w14:textId="77777777" w:rsidR="00AD182C" w:rsidRPr="00E82B70" w:rsidRDefault="00AD182C" w:rsidP="00437335">
      <w:pPr>
        <w:pStyle w:val="Default"/>
        <w:rPr>
          <w:color w:val="auto"/>
          <w:sz w:val="22"/>
          <w:szCs w:val="22"/>
          <w:lang w:val="es-ES"/>
        </w:rPr>
      </w:pPr>
    </w:p>
    <w:p w14:paraId="1AEFADF2" w14:textId="77777777" w:rsidR="00AD182C" w:rsidRPr="00E82B70" w:rsidRDefault="00AD182C" w:rsidP="00437335">
      <w:pPr>
        <w:autoSpaceDE w:val="0"/>
        <w:autoSpaceDN w:val="0"/>
        <w:adjustRightInd w:val="0"/>
        <w:spacing w:line="240" w:lineRule="auto"/>
        <w:rPr>
          <w:lang w:val="es-ES"/>
        </w:rPr>
      </w:pPr>
      <w:r w:rsidRPr="00E82B70">
        <w:rPr>
          <w:lang w:val="es-ES"/>
        </w:rPr>
        <w:t>Las reacciones adversas se enumeran en orden decreciente de gravedad dentro de cada intervalo de frecuencia.</w:t>
      </w:r>
    </w:p>
    <w:p w14:paraId="77F0EDAF" w14:textId="77777777" w:rsidR="00AD182C" w:rsidRPr="00E82B70" w:rsidRDefault="00AD182C" w:rsidP="00437335">
      <w:pPr>
        <w:spacing w:line="240" w:lineRule="auto"/>
        <w:rPr>
          <w:lang w:val="es-ES"/>
        </w:rPr>
      </w:pPr>
    </w:p>
    <w:p w14:paraId="70DB4B6E" w14:textId="77777777" w:rsidR="00AD182C" w:rsidRPr="00E82B70" w:rsidRDefault="00AD182C" w:rsidP="00F436FE">
      <w:pPr>
        <w:keepNext/>
        <w:spacing w:line="240" w:lineRule="auto"/>
        <w:rPr>
          <w:b/>
          <w:bCs/>
          <w:lang w:val="es-ES"/>
        </w:rPr>
      </w:pPr>
      <w:r w:rsidRPr="00E82B70">
        <w:rPr>
          <w:b/>
          <w:bCs/>
          <w:lang w:val="es-ES"/>
        </w:rPr>
        <w:lastRenderedPageBreak/>
        <w:t>Tabla 2: Reacciones adversas notificadas con ELOCTA en los ensayos clínicos</w:t>
      </w:r>
      <w:ins w:id="6" w:author="Author">
        <w:r w:rsidRPr="00E82B70">
          <w:rPr>
            <w:b/>
            <w:bCs/>
            <w:vertAlign w:val="superscript"/>
            <w:lang w:val="es-ES"/>
          </w:rPr>
          <w:t>1</w:t>
        </w:r>
      </w:ins>
    </w:p>
    <w:tbl>
      <w:tblPr>
        <w:tblW w:w="5000" w:type="pct"/>
        <w:tblCellMar>
          <w:left w:w="0" w:type="dxa"/>
          <w:right w:w="0" w:type="dxa"/>
        </w:tblCellMar>
        <w:tblLook w:val="00A0" w:firstRow="1" w:lastRow="0" w:firstColumn="1" w:lastColumn="0" w:noHBand="0" w:noVBand="0"/>
      </w:tblPr>
      <w:tblGrid>
        <w:gridCol w:w="3534"/>
        <w:gridCol w:w="3600"/>
        <w:gridCol w:w="2206"/>
      </w:tblGrid>
      <w:tr w:rsidR="00AD182C" w:rsidRPr="00E82B70" w14:paraId="4E113C18" w14:textId="77777777" w:rsidTr="004F7344">
        <w:tc>
          <w:tcPr>
            <w:tcW w:w="189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7E9BAB7" w14:textId="77777777" w:rsidR="00AD182C" w:rsidRPr="00E82B70" w:rsidRDefault="00AD182C" w:rsidP="00465454">
            <w:pPr>
              <w:keepNext/>
              <w:spacing w:line="240" w:lineRule="auto"/>
              <w:rPr>
                <w:b/>
                <w:bCs/>
                <w:lang w:val="es-ES"/>
              </w:rPr>
            </w:pPr>
            <w:r w:rsidRPr="00E82B70">
              <w:rPr>
                <w:b/>
                <w:bCs/>
                <w:lang w:val="es-ES"/>
              </w:rPr>
              <w:t>Clasificación de órganos del sistema MedDRA</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CACCCC8" w14:textId="77777777" w:rsidR="00AD182C" w:rsidRPr="00E82B70" w:rsidRDefault="00AD182C" w:rsidP="00465454">
            <w:pPr>
              <w:keepNext/>
              <w:spacing w:line="240" w:lineRule="auto"/>
              <w:rPr>
                <w:lang w:val="es-ES"/>
              </w:rPr>
            </w:pPr>
            <w:r w:rsidRPr="00E82B70">
              <w:rPr>
                <w:b/>
                <w:bCs/>
                <w:lang w:val="es-ES"/>
              </w:rPr>
              <w:t>Reacciones adversas</w:t>
            </w:r>
          </w:p>
        </w:tc>
        <w:tc>
          <w:tcPr>
            <w:tcW w:w="1181" w:type="pct"/>
            <w:tcBorders>
              <w:top w:val="single" w:sz="8" w:space="0" w:color="000000"/>
              <w:left w:val="single" w:sz="8" w:space="0" w:color="000000"/>
              <w:bottom w:val="single" w:sz="8" w:space="0" w:color="000000"/>
              <w:right w:val="single" w:sz="8" w:space="0" w:color="000000"/>
            </w:tcBorders>
          </w:tcPr>
          <w:p w14:paraId="1C38E761" w14:textId="77777777" w:rsidR="00AD182C" w:rsidRPr="00E82B70" w:rsidRDefault="00AD182C" w:rsidP="00465454">
            <w:pPr>
              <w:keepNext/>
              <w:spacing w:line="240" w:lineRule="auto"/>
              <w:ind w:left="57"/>
              <w:rPr>
                <w:lang w:val="es-ES"/>
              </w:rPr>
            </w:pPr>
            <w:r w:rsidRPr="00E82B70">
              <w:rPr>
                <w:b/>
                <w:bCs/>
                <w:lang w:val="es-ES"/>
              </w:rPr>
              <w:t>Categoría de frecuencia</w:t>
            </w:r>
            <w:ins w:id="7" w:author="Author">
              <w:r w:rsidRPr="00E82B70">
                <w:rPr>
                  <w:b/>
                  <w:bCs/>
                  <w:vertAlign w:val="superscript"/>
                  <w:lang w:val="es-ES"/>
                </w:rPr>
                <w:t>1</w:t>
              </w:r>
            </w:ins>
            <w:del w:id="8" w:author="Author">
              <w:r w:rsidRPr="00E82B70" w:rsidDel="0019123C">
                <w:rPr>
                  <w:b/>
                  <w:bCs/>
                  <w:lang w:val="es-ES"/>
                </w:rPr>
                <w:delText xml:space="preserve"> </w:delText>
              </w:r>
            </w:del>
          </w:p>
        </w:tc>
      </w:tr>
      <w:tr w:rsidR="00AD182C" w:rsidRPr="00E82B70" w14:paraId="1E7133FA" w14:textId="77777777" w:rsidTr="004F7344">
        <w:tc>
          <w:tcPr>
            <w:tcW w:w="189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63B45FB" w14:textId="77777777" w:rsidR="00AD182C" w:rsidRPr="00E82B70" w:rsidRDefault="00AD182C" w:rsidP="00465454">
            <w:pPr>
              <w:keepNext/>
              <w:spacing w:line="240" w:lineRule="auto"/>
              <w:rPr>
                <w:lang w:val="es-ES"/>
              </w:rPr>
            </w:pPr>
            <w:r w:rsidRPr="00E82B70">
              <w:rPr>
                <w:lang w:val="es-ES"/>
              </w:rPr>
              <w:t>Trastornos de la sangre y del sistema linfático</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AF858D2" w14:textId="77777777" w:rsidR="00AD182C" w:rsidRPr="00E82B70" w:rsidRDefault="00AD182C" w:rsidP="00465454">
            <w:pPr>
              <w:keepNext/>
              <w:spacing w:line="240" w:lineRule="auto"/>
              <w:rPr>
                <w:lang w:val="es-ES"/>
              </w:rPr>
            </w:pPr>
            <w:r w:rsidRPr="00E82B70">
              <w:rPr>
                <w:lang w:val="es-ES"/>
              </w:rPr>
              <w:t>Inhibición del factor VIII</w:t>
            </w:r>
          </w:p>
        </w:tc>
        <w:tc>
          <w:tcPr>
            <w:tcW w:w="1181" w:type="pct"/>
            <w:tcBorders>
              <w:top w:val="single" w:sz="8" w:space="0" w:color="000000"/>
              <w:left w:val="single" w:sz="8" w:space="0" w:color="000000"/>
              <w:bottom w:val="single" w:sz="8" w:space="0" w:color="000000"/>
              <w:right w:val="single" w:sz="8" w:space="0" w:color="000000"/>
            </w:tcBorders>
          </w:tcPr>
          <w:p w14:paraId="14743154" w14:textId="77777777" w:rsidR="00AD182C" w:rsidRPr="00E82B70" w:rsidRDefault="00AD182C" w:rsidP="00465454">
            <w:pPr>
              <w:keepNext/>
              <w:spacing w:line="240" w:lineRule="auto"/>
              <w:ind w:left="57"/>
              <w:rPr>
                <w:lang w:val="es-ES"/>
              </w:rPr>
            </w:pPr>
            <w:r w:rsidRPr="00E82B70">
              <w:rPr>
                <w:lang w:val="es-ES"/>
              </w:rPr>
              <w:t>Poco frecuentes (PTP)</w:t>
            </w:r>
            <w:ins w:id="9" w:author="Author">
              <w:r w:rsidRPr="00E82B70">
                <w:rPr>
                  <w:vertAlign w:val="superscript"/>
                  <w:lang w:val="es-ES"/>
                </w:rPr>
                <w:t>2</w:t>
              </w:r>
            </w:ins>
            <w:del w:id="10" w:author="Author">
              <w:r w:rsidRPr="00E82B70" w:rsidDel="0019123C">
                <w:rPr>
                  <w:vertAlign w:val="superscript"/>
                  <w:lang w:val="es-ES"/>
                </w:rPr>
                <w:delText>1</w:delText>
              </w:r>
            </w:del>
          </w:p>
          <w:p w14:paraId="48953077" w14:textId="77777777" w:rsidR="00AD182C" w:rsidRPr="00E82B70" w:rsidRDefault="00AD182C" w:rsidP="00465454">
            <w:pPr>
              <w:keepNext/>
              <w:spacing w:line="240" w:lineRule="auto"/>
              <w:ind w:left="57"/>
              <w:rPr>
                <w:lang w:val="es-ES"/>
              </w:rPr>
            </w:pPr>
            <w:r w:rsidRPr="00E82B70">
              <w:rPr>
                <w:lang w:val="es-ES"/>
              </w:rPr>
              <w:t>Muy frecuentes (PUP)</w:t>
            </w:r>
            <w:ins w:id="11" w:author="Author">
              <w:r w:rsidRPr="00E82B70">
                <w:rPr>
                  <w:vertAlign w:val="superscript"/>
                  <w:lang w:val="es-ES"/>
                </w:rPr>
                <w:t>2</w:t>
              </w:r>
            </w:ins>
          </w:p>
        </w:tc>
      </w:tr>
      <w:tr w:rsidR="00AD182C" w:rsidRPr="00E82B70" w14:paraId="52B9A26B" w14:textId="77777777" w:rsidTr="004F7344">
        <w:tc>
          <w:tcPr>
            <w:tcW w:w="1892"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77E3C320" w14:textId="77777777" w:rsidR="00AD182C" w:rsidRPr="00E82B70" w:rsidRDefault="00AD182C" w:rsidP="00465454">
            <w:pPr>
              <w:keepNext/>
              <w:spacing w:line="240" w:lineRule="auto"/>
              <w:rPr>
                <w:lang w:val="es-ES"/>
              </w:rPr>
            </w:pPr>
            <w:r w:rsidRPr="00E82B70">
              <w:rPr>
                <w:lang w:val="es-ES"/>
              </w:rPr>
              <w:t>Trastornos del sistema nervioso</w:t>
            </w:r>
            <w:r w:rsidRPr="00E82B70">
              <w:rPr>
                <w:lang w:val="es-ES"/>
              </w:rPr>
              <w:tab/>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7C1A380" w14:textId="77777777" w:rsidR="00AD182C" w:rsidRPr="00E82B70" w:rsidRDefault="00AD182C" w:rsidP="00465454">
            <w:pPr>
              <w:keepNext/>
              <w:spacing w:line="240" w:lineRule="auto"/>
              <w:rPr>
                <w:lang w:val="es-ES"/>
              </w:rPr>
            </w:pPr>
            <w:r w:rsidRPr="00E82B70">
              <w:rPr>
                <w:lang w:val="es-ES"/>
              </w:rPr>
              <w:t>Cefalea</w:t>
            </w:r>
          </w:p>
        </w:tc>
        <w:tc>
          <w:tcPr>
            <w:tcW w:w="1181" w:type="pct"/>
            <w:tcBorders>
              <w:top w:val="single" w:sz="8" w:space="0" w:color="000000"/>
              <w:left w:val="single" w:sz="8" w:space="0" w:color="000000"/>
              <w:bottom w:val="single" w:sz="8" w:space="0" w:color="000000"/>
              <w:right w:val="single" w:sz="8" w:space="0" w:color="000000"/>
            </w:tcBorders>
          </w:tcPr>
          <w:p w14:paraId="5AAA4F86"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1487C7B6"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3698BB70"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C5B85FD" w14:textId="77777777" w:rsidR="00AD182C" w:rsidRPr="00E82B70" w:rsidRDefault="00AD182C" w:rsidP="00465454">
            <w:pPr>
              <w:keepNext/>
              <w:spacing w:line="240" w:lineRule="auto"/>
              <w:rPr>
                <w:lang w:val="es-ES"/>
              </w:rPr>
            </w:pPr>
            <w:r w:rsidRPr="00E82B70">
              <w:rPr>
                <w:lang w:val="es-ES"/>
              </w:rPr>
              <w:t>Mareo</w:t>
            </w:r>
          </w:p>
        </w:tc>
        <w:tc>
          <w:tcPr>
            <w:tcW w:w="1181" w:type="pct"/>
            <w:tcBorders>
              <w:top w:val="single" w:sz="8" w:space="0" w:color="000000"/>
              <w:left w:val="single" w:sz="8" w:space="0" w:color="000000"/>
              <w:bottom w:val="single" w:sz="8" w:space="0" w:color="000000"/>
              <w:right w:val="single" w:sz="8" w:space="0" w:color="000000"/>
            </w:tcBorders>
          </w:tcPr>
          <w:p w14:paraId="7E300DA1" w14:textId="77777777" w:rsidR="00AD182C" w:rsidRPr="00E82B70" w:rsidRDefault="00AD182C" w:rsidP="00465454">
            <w:pPr>
              <w:keepNext/>
              <w:spacing w:line="240" w:lineRule="auto"/>
              <w:ind w:left="57"/>
              <w:rPr>
                <w:lang w:val="es-ES"/>
              </w:rPr>
            </w:pPr>
            <w:ins w:id="12" w:author="Author">
              <w:r w:rsidRPr="00E82B70">
                <w:rPr>
                  <w:lang w:val="es-ES"/>
                </w:rPr>
                <w:t>Poco frecuentes</w:t>
              </w:r>
            </w:ins>
          </w:p>
        </w:tc>
      </w:tr>
      <w:tr w:rsidR="00AD182C" w:rsidRPr="00E82B70" w14:paraId="7EF5A6D8" w14:textId="77777777" w:rsidTr="004F7344">
        <w:tc>
          <w:tcPr>
            <w:tcW w:w="1892"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38054C16"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E44BFF5" w14:textId="77777777" w:rsidR="00AD182C" w:rsidRPr="00E82B70" w:rsidRDefault="00AD182C" w:rsidP="00465454">
            <w:pPr>
              <w:keepNext/>
              <w:spacing w:line="240" w:lineRule="auto"/>
              <w:rPr>
                <w:lang w:val="es-ES"/>
              </w:rPr>
            </w:pPr>
            <w:r w:rsidRPr="00E82B70">
              <w:rPr>
                <w:lang w:val="es-ES"/>
              </w:rPr>
              <w:t>Disgeusia</w:t>
            </w:r>
          </w:p>
        </w:tc>
        <w:tc>
          <w:tcPr>
            <w:tcW w:w="1181" w:type="pct"/>
            <w:tcBorders>
              <w:top w:val="single" w:sz="8" w:space="0" w:color="000000"/>
              <w:left w:val="single" w:sz="8" w:space="0" w:color="000000"/>
              <w:bottom w:val="single" w:sz="8" w:space="0" w:color="000000"/>
              <w:right w:val="single" w:sz="8" w:space="0" w:color="000000"/>
            </w:tcBorders>
          </w:tcPr>
          <w:p w14:paraId="6E84FD48" w14:textId="77777777" w:rsidR="00AD182C" w:rsidRPr="00E82B70" w:rsidRDefault="00AD182C" w:rsidP="00465454">
            <w:pPr>
              <w:keepNext/>
              <w:spacing w:line="240" w:lineRule="auto"/>
              <w:ind w:left="57"/>
              <w:rPr>
                <w:lang w:val="es-ES"/>
              </w:rPr>
            </w:pPr>
            <w:ins w:id="13" w:author="Author">
              <w:r w:rsidRPr="00E82B70">
                <w:rPr>
                  <w:lang w:val="es-ES"/>
                </w:rPr>
                <w:t>Poco frecuentes</w:t>
              </w:r>
            </w:ins>
            <w:del w:id="14" w:author="Author">
              <w:r w:rsidRPr="00E82B70" w:rsidDel="00F436FE">
                <w:rPr>
                  <w:lang w:val="es-ES"/>
                </w:rPr>
                <w:delText xml:space="preserve"> </w:delText>
              </w:r>
            </w:del>
          </w:p>
        </w:tc>
      </w:tr>
      <w:tr w:rsidR="00AD182C" w:rsidRPr="00E82B70" w14:paraId="76EFAC13" w14:textId="77777777" w:rsidTr="004F7344">
        <w:tc>
          <w:tcPr>
            <w:tcW w:w="189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10E97B1" w14:textId="77777777" w:rsidR="00AD182C" w:rsidRPr="00E82B70" w:rsidRDefault="00AD182C" w:rsidP="00465454">
            <w:pPr>
              <w:keepNext/>
              <w:spacing w:line="240" w:lineRule="auto"/>
              <w:rPr>
                <w:lang w:val="es-ES"/>
              </w:rPr>
            </w:pPr>
            <w:r w:rsidRPr="00E82B70">
              <w:rPr>
                <w:lang w:val="es-ES"/>
              </w:rPr>
              <w:t>Trastornos cardiacos</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7DE3872" w14:textId="77777777" w:rsidR="00AD182C" w:rsidRPr="00E82B70" w:rsidRDefault="00AD182C" w:rsidP="00465454">
            <w:pPr>
              <w:keepNext/>
              <w:spacing w:line="240" w:lineRule="auto"/>
              <w:rPr>
                <w:lang w:val="es-ES"/>
              </w:rPr>
            </w:pPr>
            <w:r w:rsidRPr="00E82B70">
              <w:rPr>
                <w:lang w:val="es-ES"/>
              </w:rPr>
              <w:t>Bradicardia</w:t>
            </w:r>
          </w:p>
        </w:tc>
        <w:tc>
          <w:tcPr>
            <w:tcW w:w="1181" w:type="pct"/>
            <w:tcBorders>
              <w:top w:val="single" w:sz="8" w:space="0" w:color="000000"/>
              <w:left w:val="single" w:sz="8" w:space="0" w:color="000000"/>
              <w:bottom w:val="single" w:sz="8" w:space="0" w:color="000000"/>
              <w:right w:val="single" w:sz="8" w:space="0" w:color="000000"/>
            </w:tcBorders>
          </w:tcPr>
          <w:p w14:paraId="43282A68"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2B5D095A" w14:textId="77777777" w:rsidTr="004F7344">
        <w:tc>
          <w:tcPr>
            <w:tcW w:w="1892"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3A93C00" w14:textId="77777777" w:rsidR="00AD182C" w:rsidRPr="00E82B70" w:rsidRDefault="00AD182C" w:rsidP="00465454">
            <w:pPr>
              <w:keepNext/>
              <w:spacing w:line="240" w:lineRule="auto"/>
              <w:rPr>
                <w:lang w:val="es-ES"/>
              </w:rPr>
            </w:pPr>
            <w:r w:rsidRPr="00E82B70">
              <w:rPr>
                <w:lang w:val="es-ES"/>
              </w:rPr>
              <w:t>Trastornos vasculares</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E6FC9CD" w14:textId="77777777" w:rsidR="00AD182C" w:rsidRPr="00E82B70" w:rsidRDefault="00AD182C" w:rsidP="00465454">
            <w:pPr>
              <w:keepNext/>
              <w:spacing w:line="240" w:lineRule="auto"/>
              <w:rPr>
                <w:lang w:val="es-ES"/>
              </w:rPr>
            </w:pPr>
            <w:r w:rsidRPr="00E82B70">
              <w:rPr>
                <w:lang w:val="es-ES"/>
              </w:rPr>
              <w:t>Hipertensión</w:t>
            </w:r>
          </w:p>
        </w:tc>
        <w:tc>
          <w:tcPr>
            <w:tcW w:w="1181" w:type="pct"/>
            <w:tcBorders>
              <w:top w:val="single" w:sz="8" w:space="0" w:color="000000"/>
              <w:left w:val="single" w:sz="8" w:space="0" w:color="000000"/>
              <w:bottom w:val="single" w:sz="8" w:space="0" w:color="000000"/>
              <w:right w:val="single" w:sz="8" w:space="0" w:color="000000"/>
            </w:tcBorders>
          </w:tcPr>
          <w:p w14:paraId="519DBCB3"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7C55E31E"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2B3C91DF"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DB4D920" w14:textId="77777777" w:rsidR="00AD182C" w:rsidRPr="00E82B70" w:rsidRDefault="00AD182C" w:rsidP="00465454">
            <w:pPr>
              <w:keepNext/>
              <w:spacing w:line="240" w:lineRule="auto"/>
              <w:rPr>
                <w:lang w:val="es-ES"/>
              </w:rPr>
            </w:pPr>
            <w:r w:rsidRPr="00E82B70">
              <w:rPr>
                <w:lang w:val="es-ES"/>
              </w:rPr>
              <w:t>Sofoco</w:t>
            </w:r>
          </w:p>
        </w:tc>
        <w:tc>
          <w:tcPr>
            <w:tcW w:w="1181" w:type="pct"/>
            <w:tcBorders>
              <w:top w:val="single" w:sz="8" w:space="0" w:color="000000"/>
              <w:left w:val="single" w:sz="8" w:space="0" w:color="000000"/>
              <w:bottom w:val="single" w:sz="8" w:space="0" w:color="000000"/>
              <w:right w:val="single" w:sz="8" w:space="0" w:color="000000"/>
            </w:tcBorders>
          </w:tcPr>
          <w:p w14:paraId="2DFA748C" w14:textId="77777777" w:rsidR="00AD182C" w:rsidRPr="00E82B70" w:rsidRDefault="00AD182C" w:rsidP="00465454">
            <w:pPr>
              <w:keepNext/>
              <w:spacing w:line="240" w:lineRule="auto"/>
              <w:ind w:left="57"/>
              <w:rPr>
                <w:lang w:val="es-ES"/>
              </w:rPr>
            </w:pPr>
            <w:ins w:id="15" w:author="Author">
              <w:r w:rsidRPr="00E82B70">
                <w:rPr>
                  <w:lang w:val="es-ES"/>
                </w:rPr>
                <w:t>Poco frecuentes</w:t>
              </w:r>
            </w:ins>
          </w:p>
        </w:tc>
      </w:tr>
      <w:tr w:rsidR="00AD182C" w:rsidRPr="00E82B70" w14:paraId="590EE77E" w14:textId="77777777" w:rsidTr="004F7344">
        <w:tc>
          <w:tcPr>
            <w:tcW w:w="1892"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05F6E1F3"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B46D80E" w14:textId="77777777" w:rsidR="00AD182C" w:rsidRPr="00E82B70" w:rsidRDefault="00AD182C" w:rsidP="00465454">
            <w:pPr>
              <w:keepNext/>
              <w:spacing w:line="240" w:lineRule="auto"/>
              <w:rPr>
                <w:lang w:val="es-ES"/>
              </w:rPr>
            </w:pPr>
            <w:r w:rsidRPr="00E82B70">
              <w:rPr>
                <w:lang w:val="es-ES"/>
              </w:rPr>
              <w:t>Angiopatía</w:t>
            </w:r>
            <w:ins w:id="16" w:author="Author">
              <w:r w:rsidRPr="00E82B70">
                <w:rPr>
                  <w:sz w:val="20"/>
                  <w:szCs w:val="20"/>
                  <w:vertAlign w:val="superscript"/>
                  <w:lang w:val="es-ES"/>
                </w:rPr>
                <w:t>4</w:t>
              </w:r>
            </w:ins>
            <w:del w:id="17" w:author="Author">
              <w:r w:rsidRPr="00E82B70" w:rsidDel="00FA3A99">
                <w:rPr>
                  <w:vertAlign w:val="superscript"/>
                  <w:lang w:val="es-ES"/>
                </w:rPr>
                <w:delText>2</w:delText>
              </w:r>
            </w:del>
          </w:p>
        </w:tc>
        <w:tc>
          <w:tcPr>
            <w:tcW w:w="1181" w:type="pct"/>
            <w:tcBorders>
              <w:top w:val="single" w:sz="8" w:space="0" w:color="000000"/>
              <w:left w:val="single" w:sz="8" w:space="0" w:color="000000"/>
              <w:bottom w:val="single" w:sz="8" w:space="0" w:color="000000"/>
              <w:right w:val="single" w:sz="8" w:space="0" w:color="000000"/>
            </w:tcBorders>
          </w:tcPr>
          <w:p w14:paraId="17DB7472" w14:textId="77777777" w:rsidR="00AD182C" w:rsidRPr="00E82B70" w:rsidRDefault="00AD182C" w:rsidP="00465454">
            <w:pPr>
              <w:keepNext/>
              <w:spacing w:line="240" w:lineRule="auto"/>
              <w:ind w:left="57"/>
              <w:rPr>
                <w:lang w:val="es-ES"/>
              </w:rPr>
            </w:pPr>
            <w:ins w:id="18" w:author="Author">
              <w:r w:rsidRPr="00E82B70">
                <w:rPr>
                  <w:lang w:val="es-ES"/>
                </w:rPr>
                <w:t>Poco frecuentes</w:t>
              </w:r>
            </w:ins>
          </w:p>
        </w:tc>
      </w:tr>
      <w:tr w:rsidR="00AD182C" w:rsidRPr="00E82B70" w14:paraId="6816DE45" w14:textId="77777777" w:rsidTr="004F7344">
        <w:tc>
          <w:tcPr>
            <w:tcW w:w="189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BD3C1D0" w14:textId="77777777" w:rsidR="00AD182C" w:rsidRPr="00E82B70" w:rsidRDefault="00AD182C" w:rsidP="00465454">
            <w:pPr>
              <w:keepNext/>
              <w:spacing w:line="240" w:lineRule="auto"/>
              <w:rPr>
                <w:lang w:val="es-ES"/>
              </w:rPr>
            </w:pPr>
            <w:r w:rsidRPr="00E82B70">
              <w:rPr>
                <w:lang w:val="es-ES"/>
              </w:rPr>
              <w:t>Trastornos respiratorios, torácicos y mediastínicos</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5BF17C2" w14:textId="77777777" w:rsidR="00AD182C" w:rsidRPr="00E82B70" w:rsidRDefault="00AD182C" w:rsidP="00465454">
            <w:pPr>
              <w:keepNext/>
              <w:spacing w:line="240" w:lineRule="auto"/>
              <w:rPr>
                <w:lang w:val="es-ES"/>
              </w:rPr>
            </w:pPr>
            <w:r w:rsidRPr="00E82B70">
              <w:rPr>
                <w:lang w:val="es-ES"/>
              </w:rPr>
              <w:t>Tos</w:t>
            </w:r>
          </w:p>
        </w:tc>
        <w:tc>
          <w:tcPr>
            <w:tcW w:w="1181" w:type="pct"/>
            <w:tcBorders>
              <w:top w:val="single" w:sz="8" w:space="0" w:color="000000"/>
              <w:left w:val="single" w:sz="8" w:space="0" w:color="000000"/>
              <w:bottom w:val="single" w:sz="8" w:space="0" w:color="000000"/>
              <w:right w:val="single" w:sz="8" w:space="0" w:color="000000"/>
            </w:tcBorders>
          </w:tcPr>
          <w:p w14:paraId="3EFF6D74"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25717E60" w14:textId="77777777" w:rsidTr="004F7344">
        <w:tc>
          <w:tcPr>
            <w:tcW w:w="189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059E2D1" w14:textId="77777777" w:rsidR="00AD182C" w:rsidRPr="00E82B70" w:rsidRDefault="00AD182C" w:rsidP="00465454">
            <w:pPr>
              <w:keepNext/>
              <w:spacing w:line="240" w:lineRule="auto"/>
              <w:rPr>
                <w:lang w:val="es-ES"/>
              </w:rPr>
            </w:pPr>
            <w:r w:rsidRPr="00E82B70">
              <w:rPr>
                <w:lang w:val="es-ES"/>
              </w:rPr>
              <w:t>Trastornos gastrointestinales</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35F5F64" w14:textId="3E5A44F9" w:rsidR="00AD182C" w:rsidRPr="00E82B70" w:rsidRDefault="00AD182C" w:rsidP="00465454">
            <w:pPr>
              <w:keepNext/>
              <w:spacing w:line="240" w:lineRule="auto"/>
              <w:rPr>
                <w:lang w:val="es-ES"/>
              </w:rPr>
            </w:pPr>
            <w:r w:rsidRPr="00E82B70">
              <w:rPr>
                <w:lang w:val="es-ES"/>
              </w:rPr>
              <w:t>Dolor en la zona inferior del abdomen</w:t>
            </w:r>
          </w:p>
        </w:tc>
        <w:tc>
          <w:tcPr>
            <w:tcW w:w="1181" w:type="pct"/>
            <w:tcBorders>
              <w:top w:val="single" w:sz="8" w:space="0" w:color="000000"/>
              <w:left w:val="single" w:sz="8" w:space="0" w:color="000000"/>
              <w:bottom w:val="single" w:sz="8" w:space="0" w:color="000000"/>
              <w:right w:val="single" w:sz="8" w:space="0" w:color="000000"/>
            </w:tcBorders>
          </w:tcPr>
          <w:p w14:paraId="1CDB55A6"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655CCD35" w14:textId="77777777" w:rsidTr="004F7344">
        <w:tc>
          <w:tcPr>
            <w:tcW w:w="1892"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0E09DDC7" w14:textId="77777777" w:rsidR="00AD182C" w:rsidRPr="00E82B70" w:rsidRDefault="00AD182C" w:rsidP="00465454">
            <w:pPr>
              <w:keepNext/>
              <w:spacing w:line="240" w:lineRule="auto"/>
              <w:rPr>
                <w:lang w:val="es-ES"/>
              </w:rPr>
            </w:pPr>
            <w:r w:rsidRPr="00E82B70">
              <w:rPr>
                <w:lang w:val="es-ES"/>
              </w:rPr>
              <w:t>Trastornos de la piel y del tejido subcutáneo</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B8DD7E9" w14:textId="77777777" w:rsidR="00AD182C" w:rsidRPr="00E82B70" w:rsidRDefault="00AD182C" w:rsidP="00465454">
            <w:pPr>
              <w:keepNext/>
              <w:spacing w:line="240" w:lineRule="auto"/>
              <w:rPr>
                <w:lang w:val="es-ES"/>
              </w:rPr>
            </w:pPr>
            <w:ins w:id="19" w:author="Author">
              <w:r w:rsidRPr="00E82B70">
                <w:rPr>
                  <w:lang w:val="es-ES"/>
                </w:rPr>
                <w:t>Erupción papular</w:t>
              </w:r>
            </w:ins>
          </w:p>
        </w:tc>
        <w:tc>
          <w:tcPr>
            <w:tcW w:w="1181" w:type="pct"/>
            <w:tcBorders>
              <w:top w:val="single" w:sz="8" w:space="0" w:color="000000"/>
              <w:left w:val="single" w:sz="8" w:space="0" w:color="000000"/>
              <w:bottom w:val="single" w:sz="8" w:space="0" w:color="000000"/>
              <w:right w:val="single" w:sz="8" w:space="0" w:color="000000"/>
            </w:tcBorders>
          </w:tcPr>
          <w:p w14:paraId="7BA0DD75" w14:textId="77777777" w:rsidR="00AD182C" w:rsidRPr="00E82B70" w:rsidRDefault="00AD182C" w:rsidP="00465454">
            <w:pPr>
              <w:keepNext/>
              <w:spacing w:line="240" w:lineRule="auto"/>
              <w:ind w:left="57"/>
              <w:rPr>
                <w:lang w:val="es-ES"/>
              </w:rPr>
            </w:pPr>
            <w:ins w:id="20" w:author="Author">
              <w:r w:rsidRPr="00E82B70">
                <w:rPr>
                  <w:lang w:val="es-ES"/>
                </w:rPr>
                <w:t>Frecuentes (PUP)</w:t>
              </w:r>
              <w:r w:rsidRPr="00E82B70">
                <w:rPr>
                  <w:vertAlign w:val="superscript"/>
                  <w:lang w:val="es-ES"/>
                </w:rPr>
                <w:t>3</w:t>
              </w:r>
            </w:ins>
          </w:p>
        </w:tc>
      </w:tr>
      <w:tr w:rsidR="00AD182C" w:rsidRPr="00E82B70" w14:paraId="38352C88" w14:textId="77777777" w:rsidTr="004F7344">
        <w:tc>
          <w:tcPr>
            <w:tcW w:w="1892"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34396643"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914E36C" w14:textId="77777777" w:rsidR="00AD182C" w:rsidRPr="00E82B70" w:rsidRDefault="00AD182C" w:rsidP="00465454">
            <w:pPr>
              <w:keepNext/>
              <w:spacing w:line="240" w:lineRule="auto"/>
              <w:rPr>
                <w:lang w:val="es-ES"/>
              </w:rPr>
            </w:pPr>
            <w:r w:rsidRPr="00E82B70">
              <w:rPr>
                <w:lang w:val="es-ES"/>
              </w:rPr>
              <w:t>Erupción</w:t>
            </w:r>
          </w:p>
        </w:tc>
        <w:tc>
          <w:tcPr>
            <w:tcW w:w="1181" w:type="pct"/>
            <w:tcBorders>
              <w:top w:val="single" w:sz="8" w:space="0" w:color="000000"/>
              <w:left w:val="single" w:sz="8" w:space="0" w:color="000000"/>
              <w:bottom w:val="single" w:sz="8" w:space="0" w:color="000000"/>
              <w:right w:val="single" w:sz="8" w:space="0" w:color="000000"/>
            </w:tcBorders>
          </w:tcPr>
          <w:p w14:paraId="516559DC"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6697F00D" w14:textId="77777777" w:rsidTr="004F7344">
        <w:tc>
          <w:tcPr>
            <w:tcW w:w="1892"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AFA2E8D" w14:textId="77777777" w:rsidR="00AD182C" w:rsidRPr="00E82B70" w:rsidRDefault="00AD182C" w:rsidP="00465454">
            <w:pPr>
              <w:keepNext/>
              <w:spacing w:line="240" w:lineRule="auto"/>
              <w:rPr>
                <w:lang w:val="es-ES"/>
              </w:rPr>
            </w:pPr>
            <w:r w:rsidRPr="00E82B70">
              <w:rPr>
                <w:lang w:val="es-ES"/>
              </w:rPr>
              <w:t>Trastornos musculoesqueléticos y del tejido conjuntivo</w:t>
            </w: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1AD8CC90" w14:textId="77777777" w:rsidR="00AD182C" w:rsidRPr="00E82B70" w:rsidRDefault="00AD182C" w:rsidP="00465454">
            <w:pPr>
              <w:keepNext/>
              <w:spacing w:line="240" w:lineRule="auto"/>
              <w:rPr>
                <w:lang w:val="es-ES"/>
              </w:rPr>
            </w:pPr>
            <w:r w:rsidRPr="00E82B70">
              <w:rPr>
                <w:lang w:val="es-ES"/>
              </w:rPr>
              <w:t>Artralgias</w:t>
            </w:r>
          </w:p>
        </w:tc>
        <w:tc>
          <w:tcPr>
            <w:tcW w:w="1181" w:type="pct"/>
            <w:tcBorders>
              <w:top w:val="single" w:sz="8" w:space="0" w:color="000000"/>
              <w:left w:val="single" w:sz="8" w:space="0" w:color="000000"/>
              <w:right w:val="single" w:sz="8" w:space="0" w:color="000000"/>
            </w:tcBorders>
          </w:tcPr>
          <w:p w14:paraId="0A2C752D"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1BB55162"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6DE0FF1B"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6BA7AD96" w14:textId="77777777" w:rsidR="00AD182C" w:rsidRPr="00E82B70" w:rsidRDefault="00AD182C" w:rsidP="00465454">
            <w:pPr>
              <w:keepNext/>
              <w:spacing w:line="240" w:lineRule="auto"/>
              <w:rPr>
                <w:lang w:val="es-ES"/>
              </w:rPr>
            </w:pPr>
            <w:r w:rsidRPr="00E82B70">
              <w:rPr>
                <w:lang w:val="es-ES"/>
              </w:rPr>
              <w:t>Mialgias</w:t>
            </w:r>
          </w:p>
        </w:tc>
        <w:tc>
          <w:tcPr>
            <w:tcW w:w="1181" w:type="pct"/>
            <w:tcBorders>
              <w:top w:val="single" w:sz="8" w:space="0" w:color="000000"/>
              <w:left w:val="single" w:sz="8" w:space="0" w:color="000000"/>
              <w:right w:val="single" w:sz="8" w:space="0" w:color="000000"/>
            </w:tcBorders>
          </w:tcPr>
          <w:p w14:paraId="1ABB3A39" w14:textId="77777777" w:rsidR="00AD182C" w:rsidRPr="00E82B70" w:rsidRDefault="00AD182C" w:rsidP="00465454">
            <w:pPr>
              <w:keepNext/>
              <w:spacing w:line="240" w:lineRule="auto"/>
              <w:ind w:left="57"/>
              <w:rPr>
                <w:lang w:val="es-ES"/>
              </w:rPr>
            </w:pPr>
            <w:ins w:id="21" w:author="Author">
              <w:r w:rsidRPr="00E82B70">
                <w:rPr>
                  <w:lang w:val="es-ES"/>
                </w:rPr>
                <w:t>Poco frecuentes</w:t>
              </w:r>
            </w:ins>
          </w:p>
        </w:tc>
      </w:tr>
      <w:tr w:rsidR="00AD182C" w:rsidRPr="00E82B70" w14:paraId="220B23FA"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15FFEAAE"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15DAD308" w14:textId="77777777" w:rsidR="00AD182C" w:rsidRPr="00E82B70" w:rsidRDefault="00AD182C" w:rsidP="00465454">
            <w:pPr>
              <w:keepNext/>
              <w:spacing w:line="240" w:lineRule="auto"/>
              <w:rPr>
                <w:lang w:val="es-ES"/>
              </w:rPr>
            </w:pPr>
            <w:r w:rsidRPr="00E82B70">
              <w:rPr>
                <w:lang w:val="es-ES"/>
              </w:rPr>
              <w:t>Dolor de espalda</w:t>
            </w:r>
          </w:p>
        </w:tc>
        <w:tc>
          <w:tcPr>
            <w:tcW w:w="1181" w:type="pct"/>
            <w:tcBorders>
              <w:top w:val="single" w:sz="8" w:space="0" w:color="000000"/>
              <w:left w:val="single" w:sz="8" w:space="0" w:color="000000"/>
              <w:right w:val="single" w:sz="8" w:space="0" w:color="000000"/>
            </w:tcBorders>
          </w:tcPr>
          <w:p w14:paraId="06DE87C4" w14:textId="77777777" w:rsidR="00AD182C" w:rsidRPr="00E82B70" w:rsidRDefault="00AD182C" w:rsidP="00465454">
            <w:pPr>
              <w:keepNext/>
              <w:spacing w:line="240" w:lineRule="auto"/>
              <w:ind w:left="57"/>
              <w:rPr>
                <w:lang w:val="es-ES"/>
              </w:rPr>
            </w:pPr>
            <w:ins w:id="22" w:author="Author">
              <w:r w:rsidRPr="00E82B70">
                <w:rPr>
                  <w:lang w:val="es-ES"/>
                </w:rPr>
                <w:t>Poco frecuentes</w:t>
              </w:r>
            </w:ins>
          </w:p>
        </w:tc>
      </w:tr>
      <w:tr w:rsidR="00AD182C" w:rsidRPr="00E82B70" w14:paraId="6DDF36BF"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206FE306"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7F650F4E" w14:textId="77777777" w:rsidR="00AD182C" w:rsidRPr="00E82B70" w:rsidRDefault="00AD182C" w:rsidP="00465454">
            <w:pPr>
              <w:keepNext/>
              <w:spacing w:line="240" w:lineRule="auto"/>
              <w:rPr>
                <w:lang w:val="es-ES"/>
              </w:rPr>
            </w:pPr>
            <w:r w:rsidRPr="00E82B70">
              <w:rPr>
                <w:lang w:val="es-ES"/>
              </w:rPr>
              <w:t>Tumefacción articular</w:t>
            </w:r>
          </w:p>
        </w:tc>
        <w:tc>
          <w:tcPr>
            <w:tcW w:w="1181" w:type="pct"/>
            <w:tcBorders>
              <w:top w:val="single" w:sz="8" w:space="0" w:color="000000"/>
              <w:left w:val="single" w:sz="8" w:space="0" w:color="000000"/>
              <w:right w:val="single" w:sz="8" w:space="0" w:color="000000"/>
            </w:tcBorders>
          </w:tcPr>
          <w:p w14:paraId="63091107" w14:textId="77777777" w:rsidR="00AD182C" w:rsidRPr="00E82B70" w:rsidRDefault="00AD182C" w:rsidP="00465454">
            <w:pPr>
              <w:keepNext/>
              <w:spacing w:line="240" w:lineRule="auto"/>
              <w:ind w:left="57"/>
              <w:rPr>
                <w:lang w:val="es-ES"/>
              </w:rPr>
            </w:pPr>
            <w:ins w:id="23" w:author="Author">
              <w:r w:rsidRPr="00E82B70">
                <w:rPr>
                  <w:lang w:val="es-ES"/>
                </w:rPr>
                <w:t>Poco frecuentes</w:t>
              </w:r>
            </w:ins>
          </w:p>
        </w:tc>
      </w:tr>
      <w:tr w:rsidR="00AD182C" w:rsidRPr="00E82B70" w14:paraId="769979CD" w14:textId="77777777" w:rsidTr="004F7344">
        <w:tc>
          <w:tcPr>
            <w:tcW w:w="1892"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7442B3C" w14:textId="77777777" w:rsidR="00AD182C" w:rsidRPr="00E82B70" w:rsidRDefault="00AD182C" w:rsidP="00465454">
            <w:pPr>
              <w:keepNext/>
              <w:spacing w:line="240" w:lineRule="auto"/>
              <w:rPr>
                <w:lang w:val="es-ES"/>
              </w:rPr>
            </w:pPr>
            <w:r w:rsidRPr="00E82B70">
              <w:rPr>
                <w:lang w:val="es-ES"/>
              </w:rPr>
              <w:t>Trastornos generales y alteraciones en el lugar de administración</w:t>
            </w: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7D3B5B5C" w14:textId="77777777" w:rsidR="00AD182C" w:rsidRPr="00E82B70" w:rsidRDefault="00AD182C" w:rsidP="00465454">
            <w:pPr>
              <w:keepNext/>
              <w:spacing w:line="240" w:lineRule="auto"/>
              <w:rPr>
                <w:lang w:val="es-ES"/>
              </w:rPr>
            </w:pPr>
            <w:ins w:id="24" w:author="Author">
              <w:r w:rsidRPr="00E82B70">
                <w:rPr>
                  <w:lang w:val="es-ES"/>
                </w:rPr>
                <w:t>Trombosis relacionada con el dispositivo</w:t>
              </w:r>
            </w:ins>
          </w:p>
        </w:tc>
        <w:tc>
          <w:tcPr>
            <w:tcW w:w="1181" w:type="pct"/>
            <w:tcBorders>
              <w:top w:val="single" w:sz="8" w:space="0" w:color="000000"/>
              <w:left w:val="single" w:sz="8" w:space="0" w:color="000000"/>
              <w:right w:val="single" w:sz="8" w:space="0" w:color="000000"/>
            </w:tcBorders>
          </w:tcPr>
          <w:p w14:paraId="692CCBF6" w14:textId="77777777" w:rsidR="00AD182C" w:rsidRPr="00E82B70" w:rsidRDefault="00AD182C" w:rsidP="00465454">
            <w:pPr>
              <w:keepNext/>
              <w:spacing w:line="240" w:lineRule="auto"/>
              <w:ind w:left="57"/>
              <w:rPr>
                <w:lang w:val="es-ES"/>
              </w:rPr>
            </w:pPr>
            <w:ins w:id="25" w:author="Author">
              <w:r w:rsidRPr="00E82B70">
                <w:rPr>
                  <w:lang w:val="es-ES"/>
                </w:rPr>
                <w:t>Frecuentes (PUP)</w:t>
              </w:r>
              <w:r w:rsidRPr="00E82B70">
                <w:rPr>
                  <w:vertAlign w:val="superscript"/>
                  <w:lang w:val="es-ES"/>
                </w:rPr>
                <w:t>3</w:t>
              </w:r>
            </w:ins>
          </w:p>
        </w:tc>
      </w:tr>
      <w:tr w:rsidR="00AD182C" w:rsidRPr="00E82B70" w14:paraId="26053855"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78E29AB7"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28565864" w14:textId="77777777" w:rsidR="00AD182C" w:rsidRPr="00E82B70" w:rsidRDefault="00AD182C" w:rsidP="00465454">
            <w:pPr>
              <w:keepNext/>
              <w:spacing w:line="240" w:lineRule="auto"/>
              <w:rPr>
                <w:lang w:val="es-ES"/>
              </w:rPr>
            </w:pPr>
            <w:r w:rsidRPr="00E82B70">
              <w:rPr>
                <w:lang w:val="es-ES"/>
              </w:rPr>
              <w:t>Malestar general</w:t>
            </w:r>
          </w:p>
        </w:tc>
        <w:tc>
          <w:tcPr>
            <w:tcW w:w="1181" w:type="pct"/>
            <w:tcBorders>
              <w:top w:val="single" w:sz="8" w:space="0" w:color="000000"/>
              <w:left w:val="single" w:sz="8" w:space="0" w:color="000000"/>
              <w:right w:val="single" w:sz="8" w:space="0" w:color="000000"/>
            </w:tcBorders>
          </w:tcPr>
          <w:p w14:paraId="1389BC30" w14:textId="77777777" w:rsidR="00AD182C" w:rsidRPr="00E82B70" w:rsidRDefault="00AD182C" w:rsidP="00465454">
            <w:pPr>
              <w:keepNext/>
              <w:spacing w:line="240" w:lineRule="auto"/>
              <w:ind w:left="57"/>
              <w:rPr>
                <w:lang w:val="es-ES"/>
              </w:rPr>
            </w:pPr>
            <w:r w:rsidRPr="00E82B70">
              <w:rPr>
                <w:lang w:val="es-ES"/>
              </w:rPr>
              <w:t>Poco frecuentes</w:t>
            </w:r>
          </w:p>
        </w:tc>
      </w:tr>
      <w:tr w:rsidR="00AD182C" w:rsidRPr="00E82B70" w14:paraId="53B2AD44"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314EE5E1"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3AD5A9C7" w14:textId="77777777" w:rsidR="00AD182C" w:rsidRPr="00E82B70" w:rsidRDefault="00AD182C" w:rsidP="00465454">
            <w:pPr>
              <w:keepNext/>
              <w:spacing w:line="240" w:lineRule="auto"/>
              <w:rPr>
                <w:lang w:val="es-ES"/>
              </w:rPr>
            </w:pPr>
            <w:r w:rsidRPr="00E82B70">
              <w:rPr>
                <w:lang w:val="es-ES"/>
              </w:rPr>
              <w:t>Dolor torácico</w:t>
            </w:r>
          </w:p>
        </w:tc>
        <w:tc>
          <w:tcPr>
            <w:tcW w:w="1181" w:type="pct"/>
            <w:tcBorders>
              <w:top w:val="single" w:sz="8" w:space="0" w:color="000000"/>
              <w:left w:val="single" w:sz="8" w:space="0" w:color="000000"/>
              <w:right w:val="single" w:sz="8" w:space="0" w:color="000000"/>
            </w:tcBorders>
          </w:tcPr>
          <w:p w14:paraId="31DF043F" w14:textId="77777777" w:rsidR="00AD182C" w:rsidRPr="00E82B70" w:rsidRDefault="00AD182C" w:rsidP="00465454">
            <w:pPr>
              <w:keepNext/>
              <w:spacing w:line="240" w:lineRule="auto"/>
              <w:ind w:left="57"/>
              <w:rPr>
                <w:lang w:val="es-ES"/>
              </w:rPr>
            </w:pPr>
            <w:ins w:id="26" w:author="Author">
              <w:r w:rsidRPr="00E82B70">
                <w:rPr>
                  <w:lang w:val="es-ES"/>
                </w:rPr>
                <w:t>Poco frecuentes</w:t>
              </w:r>
            </w:ins>
          </w:p>
        </w:tc>
      </w:tr>
      <w:tr w:rsidR="00AD182C" w:rsidRPr="00E82B70" w14:paraId="7BDAD592"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08ADF561"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14AB3E64" w14:textId="77777777" w:rsidR="00AD182C" w:rsidRPr="00E82B70" w:rsidRDefault="00AD182C" w:rsidP="00465454">
            <w:pPr>
              <w:keepNext/>
              <w:spacing w:line="240" w:lineRule="auto"/>
              <w:rPr>
                <w:lang w:val="es-ES"/>
              </w:rPr>
            </w:pPr>
            <w:r w:rsidRPr="00E82B70">
              <w:rPr>
                <w:lang w:val="es-ES"/>
              </w:rPr>
              <w:t>Sensación de frío</w:t>
            </w:r>
          </w:p>
        </w:tc>
        <w:tc>
          <w:tcPr>
            <w:tcW w:w="1181" w:type="pct"/>
            <w:tcBorders>
              <w:top w:val="single" w:sz="8" w:space="0" w:color="000000"/>
              <w:left w:val="single" w:sz="8" w:space="0" w:color="000000"/>
              <w:right w:val="single" w:sz="8" w:space="0" w:color="000000"/>
            </w:tcBorders>
          </w:tcPr>
          <w:p w14:paraId="088545FE" w14:textId="77777777" w:rsidR="00AD182C" w:rsidRPr="00E82B70" w:rsidRDefault="00AD182C" w:rsidP="00465454">
            <w:pPr>
              <w:keepNext/>
              <w:spacing w:line="240" w:lineRule="auto"/>
              <w:ind w:left="57"/>
              <w:rPr>
                <w:lang w:val="es-ES"/>
              </w:rPr>
            </w:pPr>
            <w:ins w:id="27" w:author="Author">
              <w:r w:rsidRPr="00E82B70">
                <w:rPr>
                  <w:lang w:val="es-ES"/>
                </w:rPr>
                <w:t>Poco frecuentes</w:t>
              </w:r>
            </w:ins>
          </w:p>
        </w:tc>
      </w:tr>
      <w:tr w:rsidR="00AD182C" w:rsidRPr="00E82B70" w14:paraId="78C4EA65" w14:textId="77777777" w:rsidTr="004F7344">
        <w:tc>
          <w:tcPr>
            <w:tcW w:w="1892" w:type="pct"/>
            <w:vMerge/>
            <w:tcBorders>
              <w:left w:val="single" w:sz="8" w:space="0" w:color="000000"/>
              <w:right w:val="single" w:sz="8" w:space="0" w:color="000000"/>
            </w:tcBorders>
            <w:tcMar>
              <w:top w:w="15" w:type="dxa"/>
              <w:left w:w="108" w:type="dxa"/>
              <w:bottom w:w="0" w:type="dxa"/>
              <w:right w:w="108" w:type="dxa"/>
            </w:tcMar>
          </w:tcPr>
          <w:p w14:paraId="15403A01" w14:textId="77777777" w:rsidR="00AD182C" w:rsidRPr="00E82B70" w:rsidRDefault="00AD182C" w:rsidP="00465454">
            <w:pPr>
              <w:keepNext/>
              <w:spacing w:line="240" w:lineRule="auto"/>
              <w:rPr>
                <w:lang w:val="es-ES"/>
              </w:rPr>
            </w:pPr>
          </w:p>
        </w:tc>
        <w:tc>
          <w:tcPr>
            <w:tcW w:w="1927" w:type="pct"/>
            <w:tcBorders>
              <w:top w:val="single" w:sz="8" w:space="0" w:color="000000"/>
              <w:left w:val="single" w:sz="8" w:space="0" w:color="000000"/>
              <w:right w:val="single" w:sz="8" w:space="0" w:color="000000"/>
            </w:tcBorders>
            <w:tcMar>
              <w:top w:w="15" w:type="dxa"/>
              <w:left w:w="108" w:type="dxa"/>
              <w:bottom w:w="0" w:type="dxa"/>
              <w:right w:w="108" w:type="dxa"/>
            </w:tcMar>
          </w:tcPr>
          <w:p w14:paraId="5BFDE47F" w14:textId="77777777" w:rsidR="00AD182C" w:rsidRPr="00E82B70" w:rsidRDefault="00AD182C" w:rsidP="00465454">
            <w:pPr>
              <w:keepNext/>
              <w:spacing w:line="240" w:lineRule="auto"/>
              <w:rPr>
                <w:lang w:val="es-ES"/>
              </w:rPr>
            </w:pPr>
            <w:r w:rsidRPr="00E82B70">
              <w:rPr>
                <w:lang w:val="es-ES"/>
              </w:rPr>
              <w:t>Sensación de calor</w:t>
            </w:r>
          </w:p>
        </w:tc>
        <w:tc>
          <w:tcPr>
            <w:tcW w:w="1181" w:type="pct"/>
            <w:tcBorders>
              <w:top w:val="single" w:sz="8" w:space="0" w:color="000000"/>
              <w:left w:val="single" w:sz="8" w:space="0" w:color="000000"/>
              <w:right w:val="single" w:sz="8" w:space="0" w:color="000000"/>
            </w:tcBorders>
          </w:tcPr>
          <w:p w14:paraId="3633B574" w14:textId="77777777" w:rsidR="00AD182C" w:rsidRPr="00E82B70" w:rsidRDefault="00AD182C" w:rsidP="00465454">
            <w:pPr>
              <w:keepNext/>
              <w:spacing w:line="240" w:lineRule="auto"/>
              <w:ind w:left="57"/>
              <w:rPr>
                <w:lang w:val="es-ES"/>
              </w:rPr>
            </w:pPr>
            <w:ins w:id="28" w:author="Author">
              <w:r w:rsidRPr="00E82B70">
                <w:rPr>
                  <w:lang w:val="es-ES"/>
                </w:rPr>
                <w:t>Poco frecuentes</w:t>
              </w:r>
            </w:ins>
          </w:p>
        </w:tc>
      </w:tr>
      <w:tr w:rsidR="00AD182C" w:rsidRPr="00E82B70" w14:paraId="108C04E4" w14:textId="77777777" w:rsidTr="004F7344">
        <w:tc>
          <w:tcPr>
            <w:tcW w:w="189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5611AEE" w14:textId="77777777" w:rsidR="00AD182C" w:rsidRPr="00E82B70" w:rsidRDefault="00AD182C" w:rsidP="00465454">
            <w:pPr>
              <w:spacing w:line="240" w:lineRule="auto"/>
              <w:rPr>
                <w:lang w:val="es-ES"/>
              </w:rPr>
            </w:pPr>
            <w:r w:rsidRPr="00E82B70">
              <w:rPr>
                <w:lang w:val="es-ES"/>
              </w:rPr>
              <w:t>Lesiones traumáticas, intoxicaciones y complicaciones de procedimientos terapéuticos</w:t>
            </w:r>
          </w:p>
        </w:tc>
        <w:tc>
          <w:tcPr>
            <w:tcW w:w="19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952E836" w14:textId="77777777" w:rsidR="00AD182C" w:rsidRPr="00E82B70" w:rsidRDefault="00AD182C" w:rsidP="00465454">
            <w:pPr>
              <w:spacing w:line="240" w:lineRule="auto"/>
              <w:rPr>
                <w:lang w:val="es-ES"/>
              </w:rPr>
            </w:pPr>
            <w:r w:rsidRPr="00E82B70">
              <w:rPr>
                <w:lang w:val="es-ES"/>
              </w:rPr>
              <w:t>Hipotensión por procedimiento terapéutico</w:t>
            </w:r>
          </w:p>
        </w:tc>
        <w:tc>
          <w:tcPr>
            <w:tcW w:w="1181" w:type="pct"/>
            <w:tcBorders>
              <w:top w:val="single" w:sz="8" w:space="0" w:color="000000"/>
              <w:left w:val="single" w:sz="8" w:space="0" w:color="000000"/>
              <w:bottom w:val="single" w:sz="8" w:space="0" w:color="000000"/>
              <w:right w:val="single" w:sz="8" w:space="0" w:color="000000"/>
            </w:tcBorders>
          </w:tcPr>
          <w:p w14:paraId="2CA351F6" w14:textId="77777777" w:rsidR="00AD182C" w:rsidRPr="00E82B70" w:rsidRDefault="00AD182C" w:rsidP="00465454">
            <w:pPr>
              <w:spacing w:line="240" w:lineRule="auto"/>
              <w:ind w:left="57"/>
              <w:rPr>
                <w:lang w:val="es-ES"/>
              </w:rPr>
            </w:pPr>
            <w:r w:rsidRPr="00E82B70">
              <w:rPr>
                <w:lang w:val="es-ES"/>
              </w:rPr>
              <w:t>Poco frecuentes</w:t>
            </w:r>
          </w:p>
        </w:tc>
      </w:tr>
    </w:tbl>
    <w:p w14:paraId="66A44CFB" w14:textId="77777777" w:rsidR="00AD182C" w:rsidRPr="00E82B70" w:rsidRDefault="00AD182C" w:rsidP="00F436FE">
      <w:pPr>
        <w:autoSpaceDE w:val="0"/>
        <w:autoSpaceDN w:val="0"/>
        <w:adjustRightInd w:val="0"/>
        <w:spacing w:line="240" w:lineRule="auto"/>
        <w:rPr>
          <w:ins w:id="29" w:author="Author"/>
          <w:sz w:val="20"/>
          <w:szCs w:val="20"/>
          <w:lang w:val="es-ES"/>
        </w:rPr>
      </w:pPr>
      <w:ins w:id="30" w:author="Author">
        <w:r w:rsidRPr="00E82B70">
          <w:rPr>
            <w:sz w:val="20"/>
            <w:szCs w:val="20"/>
            <w:lang w:val="es-ES"/>
          </w:rPr>
          <w:t>PTP = pacientes tratados previamente, PUP = pacientes no tratados previamente.</w:t>
        </w:r>
      </w:ins>
    </w:p>
    <w:p w14:paraId="482A3531" w14:textId="5B94CABE" w:rsidR="00AD182C" w:rsidRPr="00E82B70" w:rsidRDefault="00AD182C" w:rsidP="00F436FE">
      <w:pPr>
        <w:autoSpaceDE w:val="0"/>
        <w:autoSpaceDN w:val="0"/>
        <w:adjustRightInd w:val="0"/>
        <w:spacing w:line="240" w:lineRule="auto"/>
        <w:rPr>
          <w:ins w:id="31" w:author="Author"/>
          <w:sz w:val="20"/>
          <w:szCs w:val="20"/>
          <w:lang w:val="es-ES"/>
        </w:rPr>
      </w:pPr>
      <w:ins w:id="32" w:author="Author">
        <w:r w:rsidRPr="00E82B70">
          <w:rPr>
            <w:sz w:val="20"/>
            <w:szCs w:val="20"/>
            <w:vertAlign w:val="superscript"/>
            <w:lang w:val="es-ES"/>
          </w:rPr>
          <w:t>1</w:t>
        </w:r>
        <w:r w:rsidRPr="00E82B70">
          <w:rPr>
            <w:sz w:val="20"/>
            <w:szCs w:val="20"/>
            <w:lang w:val="es-ES"/>
          </w:rPr>
          <w:t> Las reacciones adversas medicamentosas y la frecuencia se basan solamente en la aparición en PTP, a menos que se indique lo contrario.</w:t>
        </w:r>
      </w:ins>
    </w:p>
    <w:p w14:paraId="164763E2" w14:textId="77777777" w:rsidR="00AD182C" w:rsidRPr="00E82B70" w:rsidRDefault="00AD182C" w:rsidP="00F436FE">
      <w:pPr>
        <w:autoSpaceDE w:val="0"/>
        <w:autoSpaceDN w:val="0"/>
        <w:adjustRightInd w:val="0"/>
        <w:spacing w:line="240" w:lineRule="auto"/>
        <w:rPr>
          <w:ins w:id="33" w:author="Author"/>
          <w:sz w:val="20"/>
          <w:szCs w:val="20"/>
          <w:lang w:val="es-ES"/>
        </w:rPr>
      </w:pPr>
      <w:ins w:id="34" w:author="Author">
        <w:r w:rsidRPr="00E82B70">
          <w:rPr>
            <w:sz w:val="20"/>
            <w:szCs w:val="20"/>
            <w:vertAlign w:val="superscript"/>
            <w:lang w:val="es-ES"/>
          </w:rPr>
          <w:t>2</w:t>
        </w:r>
      </w:ins>
      <w:del w:id="35" w:author="Author">
        <w:r w:rsidRPr="00E82B70" w:rsidDel="00FA3A99">
          <w:rPr>
            <w:sz w:val="20"/>
            <w:szCs w:val="20"/>
            <w:vertAlign w:val="superscript"/>
            <w:lang w:val="es-ES"/>
          </w:rPr>
          <w:delText>1</w:delText>
        </w:r>
      </w:del>
      <w:r w:rsidRPr="00E82B70">
        <w:rPr>
          <w:sz w:val="20"/>
          <w:szCs w:val="20"/>
          <w:lang w:val="es-ES"/>
        </w:rPr>
        <w:t> La frecuencia se basa en estudios con todos los productos de FVIII que incluyeron a pacientes con hemofilia A grave.</w:t>
      </w:r>
      <w:del w:id="36" w:author="Author">
        <w:r w:rsidRPr="00E82B70" w:rsidDel="00EF032D">
          <w:rPr>
            <w:sz w:val="20"/>
            <w:szCs w:val="20"/>
            <w:lang w:val="es-ES"/>
          </w:rPr>
          <w:delText xml:space="preserve"> PTP = sujetos tratados previamente, PUP = pacientes no tratados previamente.</w:delText>
        </w:r>
      </w:del>
    </w:p>
    <w:p w14:paraId="4BCF88BA" w14:textId="6B8E2418" w:rsidR="00AD182C" w:rsidRPr="00E82B70" w:rsidRDefault="00AD182C" w:rsidP="00F436FE">
      <w:pPr>
        <w:autoSpaceDE w:val="0"/>
        <w:autoSpaceDN w:val="0"/>
        <w:adjustRightInd w:val="0"/>
        <w:spacing w:line="240" w:lineRule="auto"/>
        <w:rPr>
          <w:i/>
          <w:iCs/>
          <w:sz w:val="20"/>
          <w:szCs w:val="20"/>
          <w:lang w:val="es-ES"/>
        </w:rPr>
      </w:pPr>
      <w:ins w:id="37" w:author="Author">
        <w:r w:rsidRPr="00E82B70">
          <w:rPr>
            <w:sz w:val="20"/>
            <w:szCs w:val="20"/>
            <w:vertAlign w:val="superscript"/>
            <w:lang w:val="es-ES"/>
          </w:rPr>
          <w:t>3</w:t>
        </w:r>
        <w:r w:rsidRPr="00E82B70">
          <w:rPr>
            <w:sz w:val="20"/>
            <w:szCs w:val="20"/>
            <w:lang w:val="es-ES"/>
          </w:rPr>
          <w:t> Las reacciones adversas medicamentosas y la frecuencia se basan solamente en la aparición en PUP.</w:t>
        </w:r>
      </w:ins>
    </w:p>
    <w:p w14:paraId="73BD272D" w14:textId="77777777" w:rsidR="00AD182C" w:rsidRPr="00E82B70" w:rsidRDefault="00AD182C" w:rsidP="00F436FE">
      <w:pPr>
        <w:autoSpaceDE w:val="0"/>
        <w:autoSpaceDN w:val="0"/>
        <w:adjustRightInd w:val="0"/>
        <w:spacing w:line="240" w:lineRule="auto"/>
        <w:rPr>
          <w:sz w:val="20"/>
          <w:szCs w:val="20"/>
          <w:lang w:val="es-ES"/>
        </w:rPr>
      </w:pPr>
      <w:ins w:id="38" w:author="Author">
        <w:r w:rsidRPr="00E82B70">
          <w:rPr>
            <w:sz w:val="20"/>
            <w:szCs w:val="20"/>
            <w:vertAlign w:val="superscript"/>
            <w:lang w:val="es-ES"/>
          </w:rPr>
          <w:t>4</w:t>
        </w:r>
      </w:ins>
      <w:del w:id="39" w:author="Author">
        <w:r w:rsidRPr="00E82B70" w:rsidDel="00FA3A99">
          <w:rPr>
            <w:sz w:val="20"/>
            <w:szCs w:val="20"/>
            <w:vertAlign w:val="superscript"/>
            <w:lang w:val="es-ES"/>
          </w:rPr>
          <w:delText>2</w:delText>
        </w:r>
      </w:del>
      <w:r w:rsidRPr="00E82B70">
        <w:rPr>
          <w:sz w:val="20"/>
          <w:szCs w:val="20"/>
          <w:lang w:val="es-ES"/>
        </w:rPr>
        <w:t> Término del investigador</w:t>
      </w:r>
      <w:r w:rsidRPr="00E82B70">
        <w:rPr>
          <w:i/>
          <w:iCs/>
          <w:sz w:val="20"/>
          <w:szCs w:val="20"/>
          <w:lang w:val="es-ES"/>
        </w:rPr>
        <w:t>: dolor vascular tras la inyección de ELOCTA</w:t>
      </w:r>
      <w:r w:rsidRPr="00E82B70">
        <w:rPr>
          <w:sz w:val="20"/>
          <w:szCs w:val="20"/>
          <w:lang w:val="es-ES"/>
        </w:rPr>
        <w:t>.</w:t>
      </w:r>
    </w:p>
    <w:p w14:paraId="3A94E0DC" w14:textId="77777777" w:rsidR="00AD182C" w:rsidRPr="00E82B70" w:rsidRDefault="00AD182C" w:rsidP="00437335">
      <w:pPr>
        <w:pStyle w:val="Default"/>
        <w:rPr>
          <w:color w:val="auto"/>
          <w:sz w:val="22"/>
          <w:szCs w:val="22"/>
          <w:u w:val="single"/>
          <w:lang w:val="es-ES"/>
        </w:rPr>
      </w:pPr>
    </w:p>
    <w:p w14:paraId="7C8326F8" w14:textId="77777777" w:rsidR="00AD182C" w:rsidRPr="00E82B70" w:rsidRDefault="00AD182C" w:rsidP="00437335">
      <w:pPr>
        <w:pStyle w:val="Default"/>
        <w:keepNext/>
        <w:rPr>
          <w:color w:val="auto"/>
          <w:sz w:val="22"/>
          <w:szCs w:val="22"/>
          <w:lang w:val="es-ES"/>
        </w:rPr>
      </w:pPr>
      <w:r w:rsidRPr="00E82B70">
        <w:rPr>
          <w:color w:val="auto"/>
          <w:sz w:val="22"/>
          <w:szCs w:val="22"/>
          <w:u w:val="single"/>
          <w:lang w:val="es-ES"/>
        </w:rPr>
        <w:t>Población pediátrica</w:t>
      </w:r>
    </w:p>
    <w:p w14:paraId="4E7AEA22" w14:textId="77777777" w:rsidR="00AD182C" w:rsidRPr="00E82B70" w:rsidRDefault="00AD182C" w:rsidP="00777CC6">
      <w:pPr>
        <w:autoSpaceDE w:val="0"/>
        <w:autoSpaceDN w:val="0"/>
        <w:adjustRightInd w:val="0"/>
        <w:spacing w:line="240" w:lineRule="auto"/>
        <w:rPr>
          <w:lang w:val="es-ES"/>
        </w:rPr>
      </w:pPr>
      <w:r w:rsidRPr="00E82B70">
        <w:rPr>
          <w:lang w:val="es-ES"/>
        </w:rPr>
        <w:t>No se han observado diferencias específicas debidas a la edad entre los sujetos pediátricos y los sujetos adultos con respecto a las reacciones adversas. Se prevé que la frecuencia, el tipo y la gravedad de las reacciones adversas en los niños sean iguales a los de los adultos.</w:t>
      </w:r>
    </w:p>
    <w:p w14:paraId="5C7505DF" w14:textId="77777777" w:rsidR="00AD182C" w:rsidRPr="00E82B70" w:rsidRDefault="00AD182C" w:rsidP="00777CC6">
      <w:pPr>
        <w:autoSpaceDE w:val="0"/>
        <w:autoSpaceDN w:val="0"/>
        <w:adjustRightInd w:val="0"/>
        <w:spacing w:line="240" w:lineRule="auto"/>
        <w:rPr>
          <w:lang w:val="es-ES"/>
        </w:rPr>
      </w:pPr>
    </w:p>
    <w:p w14:paraId="106F2EF4" w14:textId="77777777" w:rsidR="00AD182C" w:rsidRPr="00E82B70" w:rsidRDefault="00AD182C" w:rsidP="00437335">
      <w:pPr>
        <w:keepNext/>
        <w:autoSpaceDE w:val="0"/>
        <w:autoSpaceDN w:val="0"/>
        <w:adjustRightInd w:val="0"/>
        <w:spacing w:line="240" w:lineRule="auto"/>
        <w:rPr>
          <w:u w:val="single"/>
          <w:lang w:val="es-ES"/>
        </w:rPr>
      </w:pPr>
      <w:r w:rsidRPr="00E82B70">
        <w:rPr>
          <w:u w:val="single"/>
          <w:lang w:val="es-ES"/>
        </w:rPr>
        <w:t>Notificación de sospechas de reacciones adversas</w:t>
      </w:r>
    </w:p>
    <w:p w14:paraId="1469128C" w14:textId="7B9CE9E3" w:rsidR="00AD182C" w:rsidRPr="00E82B70" w:rsidRDefault="00AD182C" w:rsidP="00437335">
      <w:pPr>
        <w:autoSpaceDE w:val="0"/>
        <w:autoSpaceDN w:val="0"/>
        <w:adjustRightInd w:val="0"/>
        <w:spacing w:line="240" w:lineRule="auto"/>
        <w:rPr>
          <w:lang w:val="es-ES"/>
        </w:rPr>
      </w:pPr>
      <w:r w:rsidRPr="00E82B70">
        <w:rPr>
          <w:lang w:val="es-ES"/>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E82B70">
        <w:rPr>
          <w:shd w:val="clear" w:color="auto" w:fill="BFBFBF"/>
          <w:lang w:val="es-ES"/>
        </w:rPr>
        <w:t xml:space="preserve">sistema nacional de notificación incluido en el </w:t>
      </w:r>
      <w:hyperlink r:id="rId7" w:history="1">
        <w:r w:rsidRPr="00E82B70">
          <w:rPr>
            <w:color w:val="0000FF"/>
            <w:u w:val="single"/>
            <w:shd w:val="clear" w:color="auto" w:fill="BFBFBF"/>
            <w:lang w:val="es-ES"/>
          </w:rPr>
          <w:t>Apéndice V</w:t>
        </w:r>
      </w:hyperlink>
      <w:r w:rsidRPr="00E82B70">
        <w:rPr>
          <w:lang w:val="es-ES"/>
        </w:rPr>
        <w:t>.</w:t>
      </w:r>
    </w:p>
    <w:p w14:paraId="1DF9386A" w14:textId="77777777" w:rsidR="00AD182C" w:rsidRPr="00E82B70" w:rsidRDefault="00AD182C" w:rsidP="00437335">
      <w:pPr>
        <w:autoSpaceDE w:val="0"/>
        <w:autoSpaceDN w:val="0"/>
        <w:adjustRightInd w:val="0"/>
        <w:spacing w:line="240" w:lineRule="auto"/>
        <w:rPr>
          <w:lang w:val="es-ES"/>
        </w:rPr>
      </w:pPr>
    </w:p>
    <w:p w14:paraId="7CF5ECC8" w14:textId="77777777" w:rsidR="00AD182C" w:rsidRPr="00E82B70" w:rsidRDefault="00AD182C" w:rsidP="00437335">
      <w:pPr>
        <w:keepNext/>
        <w:autoSpaceDE w:val="0"/>
        <w:autoSpaceDN w:val="0"/>
        <w:adjustRightInd w:val="0"/>
        <w:spacing w:line="240" w:lineRule="auto"/>
        <w:rPr>
          <w:lang w:val="es-ES"/>
        </w:rPr>
      </w:pPr>
      <w:r w:rsidRPr="00E82B70">
        <w:rPr>
          <w:b/>
          <w:bCs/>
          <w:lang w:val="es-ES"/>
        </w:rPr>
        <w:t>4.9</w:t>
      </w:r>
      <w:r w:rsidRPr="00E82B70">
        <w:rPr>
          <w:b/>
          <w:bCs/>
          <w:lang w:val="es-ES"/>
        </w:rPr>
        <w:tab/>
        <w:t>Sobredosis</w:t>
      </w:r>
    </w:p>
    <w:p w14:paraId="0189B04B" w14:textId="77777777" w:rsidR="00AD182C" w:rsidRPr="00E82B70" w:rsidRDefault="00AD182C" w:rsidP="00437335">
      <w:pPr>
        <w:keepNext/>
        <w:autoSpaceDE w:val="0"/>
        <w:autoSpaceDN w:val="0"/>
        <w:adjustRightInd w:val="0"/>
        <w:spacing w:line="240" w:lineRule="auto"/>
        <w:rPr>
          <w:lang w:val="es-ES"/>
        </w:rPr>
      </w:pPr>
    </w:p>
    <w:p w14:paraId="1A3CD5A3" w14:textId="77777777" w:rsidR="00AD182C" w:rsidRPr="00E82B70" w:rsidRDefault="00AD182C" w:rsidP="00437335">
      <w:pPr>
        <w:spacing w:line="240" w:lineRule="auto"/>
        <w:rPr>
          <w:i/>
          <w:iCs/>
          <w:lang w:val="es-ES"/>
        </w:rPr>
      </w:pPr>
      <w:r w:rsidRPr="00E82B70">
        <w:rPr>
          <w:lang w:val="es-ES"/>
        </w:rPr>
        <w:t>No se han notificado síntomas de sobredosis.</w:t>
      </w:r>
    </w:p>
    <w:p w14:paraId="2ADC7E06" w14:textId="77777777" w:rsidR="00AD182C" w:rsidRPr="00E82B70" w:rsidRDefault="00AD182C" w:rsidP="00437335">
      <w:pPr>
        <w:spacing w:line="240" w:lineRule="auto"/>
        <w:rPr>
          <w:lang w:val="es-ES"/>
        </w:rPr>
      </w:pPr>
    </w:p>
    <w:p w14:paraId="67DB66CF" w14:textId="77777777" w:rsidR="00AD182C" w:rsidRPr="00E82B70" w:rsidRDefault="00AD182C" w:rsidP="00437335">
      <w:pPr>
        <w:suppressAutoHyphens/>
        <w:spacing w:line="240" w:lineRule="auto"/>
        <w:ind w:left="567" w:hanging="567"/>
        <w:rPr>
          <w:lang w:val="es-ES"/>
        </w:rPr>
      </w:pPr>
    </w:p>
    <w:p w14:paraId="6704055A" w14:textId="77777777" w:rsidR="00AD182C" w:rsidRPr="00E82B70" w:rsidRDefault="00AD182C" w:rsidP="00437335">
      <w:pPr>
        <w:keepNext/>
        <w:autoSpaceDE w:val="0"/>
        <w:autoSpaceDN w:val="0"/>
        <w:adjustRightInd w:val="0"/>
        <w:spacing w:line="240" w:lineRule="auto"/>
        <w:rPr>
          <w:lang w:val="es-ES"/>
        </w:rPr>
      </w:pPr>
      <w:r w:rsidRPr="00E82B70">
        <w:rPr>
          <w:b/>
          <w:bCs/>
          <w:lang w:val="es-ES"/>
        </w:rPr>
        <w:t>5.</w:t>
      </w:r>
      <w:r w:rsidRPr="00E82B70">
        <w:rPr>
          <w:b/>
          <w:bCs/>
          <w:lang w:val="es-ES"/>
        </w:rPr>
        <w:tab/>
        <w:t>PROPIEDADES FARMACOLÓGICAS</w:t>
      </w:r>
    </w:p>
    <w:p w14:paraId="204E304E" w14:textId="77777777" w:rsidR="00AD182C" w:rsidRPr="00E82B70" w:rsidRDefault="00AD182C" w:rsidP="00437335">
      <w:pPr>
        <w:keepNext/>
        <w:autoSpaceDE w:val="0"/>
        <w:autoSpaceDN w:val="0"/>
        <w:adjustRightInd w:val="0"/>
        <w:spacing w:line="240" w:lineRule="auto"/>
        <w:rPr>
          <w:lang w:val="es-ES"/>
        </w:rPr>
      </w:pPr>
    </w:p>
    <w:p w14:paraId="729FD54F" w14:textId="77777777" w:rsidR="00AD182C" w:rsidRPr="00E82B70" w:rsidRDefault="00AD182C" w:rsidP="00437335">
      <w:pPr>
        <w:keepNext/>
        <w:autoSpaceDE w:val="0"/>
        <w:autoSpaceDN w:val="0"/>
        <w:adjustRightInd w:val="0"/>
        <w:spacing w:line="240" w:lineRule="auto"/>
        <w:rPr>
          <w:lang w:val="es-ES"/>
        </w:rPr>
      </w:pPr>
      <w:r w:rsidRPr="00E82B70">
        <w:rPr>
          <w:b/>
          <w:bCs/>
          <w:lang w:val="es-ES"/>
        </w:rPr>
        <w:t>5.1</w:t>
      </w:r>
      <w:r w:rsidRPr="00E82B70">
        <w:rPr>
          <w:b/>
          <w:bCs/>
          <w:lang w:val="es-ES"/>
        </w:rPr>
        <w:tab/>
        <w:t>Propiedades farmacodinámicas</w:t>
      </w:r>
    </w:p>
    <w:p w14:paraId="78C721A5" w14:textId="77777777" w:rsidR="00AD182C" w:rsidRPr="00E82B70" w:rsidRDefault="00AD182C" w:rsidP="00437335">
      <w:pPr>
        <w:keepNext/>
        <w:autoSpaceDE w:val="0"/>
        <w:autoSpaceDN w:val="0"/>
        <w:adjustRightInd w:val="0"/>
        <w:spacing w:line="240" w:lineRule="auto"/>
        <w:rPr>
          <w:lang w:val="es-ES"/>
        </w:rPr>
      </w:pPr>
    </w:p>
    <w:p w14:paraId="0A62B127" w14:textId="77777777" w:rsidR="00AD182C" w:rsidRPr="00E82B70" w:rsidRDefault="00AD182C" w:rsidP="00437335">
      <w:pPr>
        <w:spacing w:line="240" w:lineRule="auto"/>
        <w:rPr>
          <w:lang w:val="es-ES"/>
        </w:rPr>
      </w:pPr>
      <w:r w:rsidRPr="00E82B70">
        <w:rPr>
          <w:lang w:val="es-ES"/>
        </w:rPr>
        <w:t>Grupo farmacoterapéutico: antihemorrágicos, factor VIII de coagulación sanguínea, código ATC: B02BD02</w:t>
      </w:r>
    </w:p>
    <w:p w14:paraId="0732E28A" w14:textId="77777777" w:rsidR="00AD182C" w:rsidRPr="00E82B70" w:rsidRDefault="00AD182C" w:rsidP="00437335">
      <w:pPr>
        <w:spacing w:line="240" w:lineRule="auto"/>
        <w:rPr>
          <w:lang w:val="es-ES"/>
        </w:rPr>
      </w:pPr>
    </w:p>
    <w:p w14:paraId="4629728B" w14:textId="77777777" w:rsidR="00AD182C" w:rsidRPr="00E82B70" w:rsidRDefault="00AD182C" w:rsidP="00437335">
      <w:pPr>
        <w:keepNext/>
        <w:autoSpaceDE w:val="0"/>
        <w:autoSpaceDN w:val="0"/>
        <w:adjustRightInd w:val="0"/>
        <w:spacing w:line="240" w:lineRule="auto"/>
        <w:rPr>
          <w:u w:val="single"/>
          <w:lang w:val="es-ES"/>
        </w:rPr>
      </w:pPr>
      <w:r w:rsidRPr="00E82B70">
        <w:rPr>
          <w:u w:val="single"/>
          <w:lang w:val="es-ES"/>
        </w:rPr>
        <w:t>Mecanismo de acción</w:t>
      </w:r>
    </w:p>
    <w:p w14:paraId="3F1C10FE" w14:textId="77777777" w:rsidR="00AD182C" w:rsidRPr="00E82B70" w:rsidRDefault="00AD182C" w:rsidP="00437335">
      <w:pPr>
        <w:autoSpaceDE w:val="0"/>
        <w:autoSpaceDN w:val="0"/>
        <w:adjustRightInd w:val="0"/>
        <w:spacing w:line="240" w:lineRule="auto"/>
        <w:rPr>
          <w:lang w:val="es-ES"/>
        </w:rPr>
      </w:pPr>
      <w:r w:rsidRPr="00E82B70">
        <w:rPr>
          <w:lang w:val="es-ES"/>
        </w:rPr>
        <w:t>El complejo factor VIII/factor de von Willebrand consta de dos moléculas (factor VIII y factor de von Willebrand) con diferentes funciones fisiológicas. Cuando se perfunde a un paciente hemofílico, el factor VIII se une al factor de von Willebrand en la circulación del paciente. El factor VIII activado actúa como cofactor del factor IX activado, lo que acelera la conversión del factor X a factor X activado. El factor X activado convierte la protrombina en trombina. La trombina convierte a su vez el fibrinógeno en fibrina, lo que permite la formación del coágulo sanguíneo.</w:t>
      </w:r>
    </w:p>
    <w:p w14:paraId="32C4B997" w14:textId="77777777" w:rsidR="00AD182C" w:rsidRPr="00E82B70" w:rsidRDefault="00AD182C" w:rsidP="00437335">
      <w:pPr>
        <w:autoSpaceDE w:val="0"/>
        <w:autoSpaceDN w:val="0"/>
        <w:adjustRightInd w:val="0"/>
        <w:spacing w:line="240" w:lineRule="auto"/>
        <w:rPr>
          <w:lang w:val="es-ES"/>
        </w:rPr>
      </w:pPr>
    </w:p>
    <w:p w14:paraId="40109D1D" w14:textId="77777777" w:rsidR="00AD182C" w:rsidRPr="00E82B70" w:rsidRDefault="00AD182C" w:rsidP="00437335">
      <w:pPr>
        <w:autoSpaceDE w:val="0"/>
        <w:autoSpaceDN w:val="0"/>
        <w:adjustRightInd w:val="0"/>
        <w:spacing w:line="240" w:lineRule="auto"/>
        <w:rPr>
          <w:lang w:val="es-ES"/>
        </w:rPr>
      </w:pPr>
      <w:r w:rsidRPr="00E82B70">
        <w:rPr>
          <w:lang w:val="es-ES"/>
        </w:rPr>
        <w:t>La hemofilia A es un trastorno hereditario de la coagulación sanguínea ligado al cromosoma X que se debe a una disminución de los niveles de factor VIII:C funcional, lo que da lugar a hemorragias en las articulaciones, los músculos o los órganos internos, ya sea de forma espontánea o como consecuencia de un traumatismo accidental o quirúrgico. El tratamiento de sustitución aumenta los niveles plasmáticos del factor VIII, lo que permite corregir temporalmente la deficiencia de este factor y la tendencia a las hemorragias.</w:t>
      </w:r>
    </w:p>
    <w:p w14:paraId="58683168" w14:textId="77777777" w:rsidR="00AD182C" w:rsidRPr="00E82B70" w:rsidRDefault="00AD182C" w:rsidP="00437335">
      <w:pPr>
        <w:autoSpaceDE w:val="0"/>
        <w:autoSpaceDN w:val="0"/>
        <w:adjustRightInd w:val="0"/>
        <w:spacing w:line="240" w:lineRule="auto"/>
        <w:rPr>
          <w:lang w:val="es-ES"/>
        </w:rPr>
      </w:pPr>
    </w:p>
    <w:p w14:paraId="303C54C0" w14:textId="77777777" w:rsidR="00AD182C" w:rsidRPr="00E82B70" w:rsidRDefault="00AD182C" w:rsidP="00437335">
      <w:pPr>
        <w:autoSpaceDE w:val="0"/>
        <w:autoSpaceDN w:val="0"/>
        <w:adjustRightInd w:val="0"/>
        <w:spacing w:line="240" w:lineRule="auto"/>
        <w:rPr>
          <w:lang w:val="es-ES"/>
        </w:rPr>
      </w:pPr>
      <w:r w:rsidRPr="00E82B70">
        <w:rPr>
          <w:lang w:val="es-ES"/>
        </w:rPr>
        <w:t>Cabe destacar que la tasa de hemorragia anualizada no es comparable entre diferentes concentrados de factores ni entre diferentes estudios clínicos.</w:t>
      </w:r>
    </w:p>
    <w:p w14:paraId="158C07CB" w14:textId="77777777" w:rsidR="00AD182C" w:rsidRPr="00E82B70" w:rsidRDefault="00AD182C" w:rsidP="00437335">
      <w:pPr>
        <w:autoSpaceDE w:val="0"/>
        <w:autoSpaceDN w:val="0"/>
        <w:adjustRightInd w:val="0"/>
        <w:spacing w:line="240" w:lineRule="auto"/>
        <w:rPr>
          <w:lang w:val="es-ES"/>
        </w:rPr>
      </w:pPr>
    </w:p>
    <w:p w14:paraId="3813B982" w14:textId="77777777" w:rsidR="00AD182C" w:rsidRPr="00E82B70" w:rsidRDefault="00AD182C" w:rsidP="00437335">
      <w:pPr>
        <w:autoSpaceDE w:val="0"/>
        <w:autoSpaceDN w:val="0"/>
        <w:adjustRightInd w:val="0"/>
        <w:spacing w:line="240" w:lineRule="auto"/>
        <w:rPr>
          <w:lang w:val="es-ES"/>
        </w:rPr>
      </w:pPr>
      <w:r w:rsidRPr="00E82B70">
        <w:rPr>
          <w:lang w:val="es-ES"/>
        </w:rPr>
        <w:t>ELOCTA (efmoroctocog alfa) es una proteína de fusión totalmente recombinante con una semivida extendida. ELOCTA está constituida por factor VIII de coagulación humano recombinante con deleción del dominio B, unido covalentemente al dominio Fc de la inmunoglobulina humana G1. La región Fc de la inmunoglobulina humana G1 se une al receptor Fc neonatal. Este receptor se expresa durante toda la vida y forma parte de una vía natural que protege a las inmunoglobulinas de la degradación lisosómica al reciclar estas proteínas de vuelta a la circulación, lo que causa su prolongada semivida plasmática. Efmoroctocog alfa se une al receptor Fc neonatal, de modo que utiliza esta misma vía natural para retrasar su degradación lisosómica y alcanzar una semivida plasmática más prolongada que la del factor VIII endógeno.</w:t>
      </w:r>
    </w:p>
    <w:p w14:paraId="67C083FF" w14:textId="77777777" w:rsidR="00AD182C" w:rsidRPr="00E82B70" w:rsidRDefault="00AD182C" w:rsidP="00F436FE">
      <w:pPr>
        <w:autoSpaceDE w:val="0"/>
        <w:autoSpaceDN w:val="0"/>
        <w:adjustRightInd w:val="0"/>
        <w:spacing w:line="240" w:lineRule="auto"/>
        <w:rPr>
          <w:lang w:val="es-ES"/>
        </w:rPr>
      </w:pPr>
    </w:p>
    <w:p w14:paraId="5F94AA52" w14:textId="77777777" w:rsidR="00AD182C" w:rsidRPr="00E82B70" w:rsidRDefault="00AD182C" w:rsidP="00F436FE">
      <w:pPr>
        <w:keepNext/>
        <w:autoSpaceDE w:val="0"/>
        <w:autoSpaceDN w:val="0"/>
        <w:adjustRightInd w:val="0"/>
        <w:spacing w:line="240" w:lineRule="auto"/>
        <w:rPr>
          <w:u w:val="single"/>
          <w:lang w:val="es-ES"/>
        </w:rPr>
      </w:pPr>
      <w:r w:rsidRPr="00E82B70">
        <w:rPr>
          <w:u w:val="single"/>
          <w:lang w:val="es-ES"/>
        </w:rPr>
        <w:t>Eficacia clínica y seguridad</w:t>
      </w:r>
    </w:p>
    <w:p w14:paraId="65570013" w14:textId="50351BFB" w:rsidR="00AD182C" w:rsidRPr="00E82B70" w:rsidDel="00407B18" w:rsidRDefault="00AD182C" w:rsidP="00F436FE">
      <w:pPr>
        <w:autoSpaceDE w:val="0"/>
        <w:autoSpaceDN w:val="0"/>
        <w:adjustRightInd w:val="0"/>
        <w:spacing w:line="240" w:lineRule="auto"/>
        <w:rPr>
          <w:del w:id="40" w:author="Author"/>
          <w:lang w:val="es-ES"/>
        </w:rPr>
      </w:pPr>
      <w:r w:rsidRPr="00E82B70">
        <w:rPr>
          <w:lang w:val="es-ES"/>
        </w:rPr>
        <w:t>La seguridad, eficacia y farmacocinética de ELOCTA</w:t>
      </w:r>
      <w:ins w:id="41" w:author="Author">
        <w:r w:rsidRPr="00E82B70">
          <w:rPr>
            <w:lang w:val="es-ES"/>
          </w:rPr>
          <w:t xml:space="preserve"> en pacientes tratados previamente (PTP)</w:t>
        </w:r>
      </w:ins>
      <w:r w:rsidRPr="00E82B70">
        <w:rPr>
          <w:lang w:val="es-ES"/>
        </w:rPr>
        <w:t xml:space="preserve"> se evaluaron en 2 estudios pivotales multinacionales abiertos</w:t>
      </w:r>
      <w:ins w:id="42" w:author="Author">
        <w:r w:rsidRPr="00E82B70">
          <w:rPr>
            <w:lang w:val="es-ES"/>
          </w:rPr>
          <w:t xml:space="preserve"> de fase 3,</w:t>
        </w:r>
      </w:ins>
      <w:del w:id="43" w:author="Author">
        <w:r w:rsidRPr="00E82B70" w:rsidDel="00D615F0">
          <w:rPr>
            <w:lang w:val="es-ES"/>
          </w:rPr>
          <w:delText>: un estudio de fase 3, al que se hará referencia como</w:delText>
        </w:r>
      </w:del>
      <w:ins w:id="44" w:author="Author">
        <w:r w:rsidRPr="00E82B70">
          <w:rPr>
            <w:lang w:val="es-ES"/>
          </w:rPr>
          <w:t xml:space="preserve"> el</w:t>
        </w:r>
      </w:ins>
      <w:r w:rsidRPr="00E82B70">
        <w:rPr>
          <w:lang w:val="es-ES"/>
        </w:rPr>
        <w:t xml:space="preserve"> Estudio I</w:t>
      </w:r>
      <w:del w:id="45" w:author="Author">
        <w:r w:rsidRPr="00E82B70" w:rsidDel="00D615F0">
          <w:rPr>
            <w:lang w:val="es-ES"/>
          </w:rPr>
          <w:delText>,</w:delText>
        </w:r>
      </w:del>
      <w:r w:rsidRPr="00E82B70">
        <w:rPr>
          <w:lang w:val="es-ES"/>
        </w:rPr>
        <w:t xml:space="preserve"> y </w:t>
      </w:r>
      <w:del w:id="46" w:author="Author">
        <w:r w:rsidRPr="00E82B70" w:rsidDel="00D615F0">
          <w:rPr>
            <w:lang w:val="es-ES"/>
          </w:rPr>
          <w:delText>un estudio pediátrico de fase 3, al que se hará referencia como</w:delText>
        </w:r>
      </w:del>
      <w:ins w:id="47" w:author="Author">
        <w:r w:rsidRPr="00E82B70">
          <w:rPr>
            <w:lang w:val="es-ES"/>
          </w:rPr>
          <w:t>el</w:t>
        </w:r>
      </w:ins>
      <w:r w:rsidRPr="00E82B70">
        <w:rPr>
          <w:lang w:val="es-ES"/>
        </w:rPr>
        <w:t xml:space="preserve"> Estudio II (ver Población pediátrica)</w:t>
      </w:r>
      <w:ins w:id="48" w:author="Author">
        <w:r w:rsidRPr="00E82B70">
          <w:rPr>
            <w:lang w:val="es-ES"/>
          </w:rPr>
          <w:t>, y en un estudio de extensión (Estudio III) con una duración máxima de cuatro años. En total, se realizó un seguimiento a 276 PTP durante un total de 80.848 días de exposición con una mediana de 294 (intervalo 1</w:t>
        </w:r>
        <w:r w:rsidRPr="00E82B70">
          <w:rPr>
            <w:lang w:val="es-ES"/>
          </w:rPr>
          <w:noBreakHyphen/>
          <w:t>735) días de exposición por paciente</w:t>
        </w:r>
      </w:ins>
      <w:r w:rsidRPr="00E82B70">
        <w:rPr>
          <w:lang w:val="es-ES"/>
        </w:rPr>
        <w:t>.</w:t>
      </w:r>
      <w:ins w:id="49" w:author="Author">
        <w:r w:rsidR="00407B18" w:rsidRPr="00E82B70">
          <w:rPr>
            <w:lang w:val="es-ES"/>
          </w:rPr>
          <w:t xml:space="preserve"> </w:t>
        </w:r>
      </w:ins>
    </w:p>
    <w:p w14:paraId="15CDB8B1" w14:textId="25C29DBC" w:rsidR="00AD182C" w:rsidRPr="00E82B70" w:rsidRDefault="00AD182C" w:rsidP="00465454">
      <w:pPr>
        <w:autoSpaceDE w:val="0"/>
        <w:autoSpaceDN w:val="0"/>
        <w:adjustRightInd w:val="0"/>
        <w:spacing w:line="240" w:lineRule="auto"/>
        <w:rPr>
          <w:ins w:id="50" w:author="Author"/>
          <w:lang w:val="es-ES"/>
        </w:rPr>
      </w:pPr>
      <w:ins w:id="51" w:author="Author">
        <w:r w:rsidRPr="00E82B70">
          <w:rPr>
            <w:lang w:val="es-ES"/>
          </w:rPr>
          <w:t>Además, se realizó un estudio de fase 3 (Estudio IV) para evaluar la seguridad y eficacia de ELOCTA en pacientes no tratados previamente (PUP) (ver Población pediátrica).</w:t>
        </w:r>
      </w:ins>
    </w:p>
    <w:p w14:paraId="10331753" w14:textId="77777777" w:rsidR="00AD182C" w:rsidRPr="00E82B70" w:rsidRDefault="00AD182C" w:rsidP="00465454">
      <w:pPr>
        <w:autoSpaceDE w:val="0"/>
        <w:autoSpaceDN w:val="0"/>
        <w:adjustRightInd w:val="0"/>
        <w:spacing w:line="240" w:lineRule="auto"/>
        <w:rPr>
          <w:lang w:val="es-ES"/>
        </w:rPr>
      </w:pPr>
    </w:p>
    <w:p w14:paraId="13128766" w14:textId="77777777" w:rsidR="00AD182C" w:rsidRPr="00E82B70" w:rsidRDefault="00AD182C" w:rsidP="00437335">
      <w:pPr>
        <w:autoSpaceDE w:val="0"/>
        <w:autoSpaceDN w:val="0"/>
        <w:adjustRightInd w:val="0"/>
        <w:spacing w:line="240" w:lineRule="auto"/>
        <w:rPr>
          <w:lang w:val="es-ES"/>
        </w:rPr>
      </w:pPr>
      <w:r w:rsidRPr="00E82B70">
        <w:rPr>
          <w:lang w:val="es-ES"/>
        </w:rPr>
        <w:lastRenderedPageBreak/>
        <w:t>En el Estudio I se incluyeron 165 pacientes varones previamente tratados (de 12 a 65 años) con hemofilia A grave. Los sujetos que estaban recibiendo pautas profilácticas antes de su entrada en el estudio se asignaron al grupo de profilaxis individualizada. Los sujetos que estaban recibiendo tratamiento a demanda antes de su entrada se incorporaron al grupo de profilaxis individualizada o se aleatorizaron a los grupos de profilaxis semanal o tratamiento a demanda.</w:t>
      </w:r>
    </w:p>
    <w:p w14:paraId="48E10907" w14:textId="77777777" w:rsidR="00AD182C" w:rsidRPr="00E82B70" w:rsidRDefault="00AD182C" w:rsidP="00437335">
      <w:pPr>
        <w:autoSpaceDE w:val="0"/>
        <w:autoSpaceDN w:val="0"/>
        <w:adjustRightInd w:val="0"/>
        <w:spacing w:line="240" w:lineRule="auto"/>
        <w:rPr>
          <w:lang w:val="es-ES"/>
        </w:rPr>
      </w:pPr>
    </w:p>
    <w:p w14:paraId="7C243B7D" w14:textId="77777777" w:rsidR="00AD182C" w:rsidRPr="00E82B70" w:rsidRDefault="00AD182C" w:rsidP="00437335">
      <w:pPr>
        <w:keepNext/>
        <w:autoSpaceDE w:val="0"/>
        <w:autoSpaceDN w:val="0"/>
        <w:adjustRightInd w:val="0"/>
        <w:spacing w:line="240" w:lineRule="auto"/>
        <w:rPr>
          <w:lang w:val="es-ES"/>
        </w:rPr>
      </w:pPr>
      <w:r w:rsidRPr="00E82B70">
        <w:rPr>
          <w:lang w:val="es-ES"/>
        </w:rPr>
        <w:t>Pautas de profilaxis:</w:t>
      </w:r>
    </w:p>
    <w:p w14:paraId="150B2479" w14:textId="77777777" w:rsidR="00AD182C" w:rsidRPr="00E82B70" w:rsidRDefault="00AD182C" w:rsidP="00437335">
      <w:pPr>
        <w:spacing w:line="240" w:lineRule="auto"/>
        <w:rPr>
          <w:lang w:val="es-ES"/>
        </w:rPr>
      </w:pPr>
      <w:r w:rsidRPr="00E82B70">
        <w:rPr>
          <w:lang w:val="es-ES"/>
        </w:rPr>
        <w:t>Profilaxis individualizada: de 25 a 65 UI/kg cada 3 a 5 días.</w:t>
      </w:r>
    </w:p>
    <w:p w14:paraId="6782E562" w14:textId="77777777" w:rsidR="00AD182C" w:rsidRPr="00E82B70" w:rsidRDefault="00AD182C" w:rsidP="00437335">
      <w:pPr>
        <w:spacing w:line="240" w:lineRule="auto"/>
        <w:rPr>
          <w:lang w:val="es-ES"/>
        </w:rPr>
      </w:pPr>
      <w:r w:rsidRPr="00E82B70">
        <w:rPr>
          <w:lang w:val="es-ES"/>
        </w:rPr>
        <w:t>Profilaxis semanal: 65 UI/kg</w:t>
      </w:r>
    </w:p>
    <w:p w14:paraId="23A6DFFB" w14:textId="77777777" w:rsidR="00AD182C" w:rsidRPr="00E82B70" w:rsidRDefault="00AD182C" w:rsidP="00437335">
      <w:pPr>
        <w:spacing w:line="240" w:lineRule="auto"/>
        <w:rPr>
          <w:lang w:val="es-ES"/>
        </w:rPr>
      </w:pPr>
    </w:p>
    <w:p w14:paraId="53EB71EE" w14:textId="77777777" w:rsidR="00AD182C" w:rsidRPr="00E82B70" w:rsidRDefault="00AD182C" w:rsidP="00437335">
      <w:pPr>
        <w:spacing w:line="240" w:lineRule="auto"/>
        <w:rPr>
          <w:lang w:val="es-ES"/>
        </w:rPr>
      </w:pPr>
      <w:r w:rsidRPr="00E82B70">
        <w:rPr>
          <w:lang w:val="es-ES"/>
        </w:rPr>
        <w:t>De 153 sujetos que terminaron el Estudio I, se incluyeron 150 en el Estudio III (estudio de extensión). La mediana de tiempo total en el Estudio I+III fue de 4,2 años y la mediana del número de días de exposición fue de 309.</w:t>
      </w:r>
    </w:p>
    <w:p w14:paraId="0A7E97D3" w14:textId="77777777" w:rsidR="00AD182C" w:rsidRPr="00E82B70" w:rsidRDefault="00AD182C" w:rsidP="00437335">
      <w:pPr>
        <w:spacing w:line="240" w:lineRule="auto"/>
        <w:rPr>
          <w:lang w:val="es-ES"/>
        </w:rPr>
      </w:pPr>
    </w:p>
    <w:p w14:paraId="35931D65" w14:textId="77777777" w:rsidR="00AD182C" w:rsidRPr="00E82B70" w:rsidRDefault="00AD182C" w:rsidP="00437335">
      <w:pPr>
        <w:spacing w:line="240" w:lineRule="auto"/>
        <w:rPr>
          <w:lang w:val="es-ES"/>
        </w:rPr>
      </w:pPr>
      <w:r w:rsidRPr="00E82B70">
        <w:rPr>
          <w:i/>
          <w:iCs/>
          <w:u w:val="single"/>
          <w:lang w:val="es-ES"/>
        </w:rPr>
        <w:t>Profilaxis individualizada:</w:t>
      </w:r>
      <w:r w:rsidRPr="00E82B70">
        <w:rPr>
          <w:lang w:val="es-ES"/>
        </w:rPr>
        <w:t xml:space="preserve"> La mediana del consumo anual de factores fue de 4.212 UI/kg (mín. 2.877, máx. 7.943) en el Estudio I y de 4.223 UI/kg (mín. 2.668, máx. 8.317) en el Estudio III. La mediana respectiva de la tasa de hemorragia anualizada fue de 1,60 (mín. 0, máx. 18,2) y de 0,74 (mín. 0, máx. 15,6). </w:t>
      </w:r>
    </w:p>
    <w:p w14:paraId="67DB77D1" w14:textId="77777777" w:rsidR="00AD182C" w:rsidRPr="00E82B70" w:rsidRDefault="00AD182C" w:rsidP="00437335">
      <w:pPr>
        <w:spacing w:line="240" w:lineRule="auto"/>
        <w:rPr>
          <w:lang w:val="es-ES"/>
        </w:rPr>
      </w:pPr>
    </w:p>
    <w:p w14:paraId="69907BBE" w14:textId="77777777" w:rsidR="00AD182C" w:rsidRPr="00E82B70" w:rsidRDefault="00AD182C" w:rsidP="00437335">
      <w:pPr>
        <w:spacing w:line="240" w:lineRule="auto"/>
        <w:rPr>
          <w:lang w:val="es-ES"/>
        </w:rPr>
      </w:pPr>
      <w:r w:rsidRPr="00E82B70">
        <w:rPr>
          <w:i/>
          <w:iCs/>
          <w:u w:val="single"/>
          <w:lang w:val="es-ES"/>
        </w:rPr>
        <w:t>Profilaxis semanal:</w:t>
      </w:r>
      <w:r w:rsidRPr="00E82B70">
        <w:rPr>
          <w:lang w:val="es-ES"/>
        </w:rPr>
        <w:t xml:space="preserve"> La mediana del consumo anual de factores fue de 3.805 UI/kg (mín. 3.353, máx. 6.196) en el Estudio I y de 3.510 UI/kg (mín. 2.758, máx. 3.984) en el Estudio III. La mediana respectiva de la tasa de hemorragia anualizada fue de 3,59 (mín. 0, máx. 58,0) y de 2,24 (mín. 0, máx. 17,2).</w:t>
      </w:r>
    </w:p>
    <w:p w14:paraId="66E81AA9" w14:textId="77777777" w:rsidR="00AD182C" w:rsidRPr="00E82B70" w:rsidRDefault="00AD182C" w:rsidP="00437335">
      <w:pPr>
        <w:spacing w:line="240" w:lineRule="auto"/>
        <w:rPr>
          <w:lang w:val="es-ES"/>
        </w:rPr>
      </w:pPr>
    </w:p>
    <w:p w14:paraId="7153C226" w14:textId="77777777" w:rsidR="00AD182C" w:rsidRPr="00E82B70" w:rsidRDefault="00AD182C" w:rsidP="00437335">
      <w:pPr>
        <w:spacing w:line="240" w:lineRule="auto"/>
        <w:rPr>
          <w:lang w:val="es-ES"/>
        </w:rPr>
      </w:pPr>
      <w:r w:rsidRPr="00E82B70">
        <w:rPr>
          <w:i/>
          <w:iCs/>
          <w:u w:val="single"/>
          <w:lang w:val="es-ES"/>
        </w:rPr>
        <w:t>Tratamiento a demanda:</w:t>
      </w:r>
      <w:r w:rsidRPr="00E82B70">
        <w:rPr>
          <w:lang w:val="es-ES"/>
        </w:rPr>
        <w:t xml:space="preserve"> La mediana del consumo anual de factores fue de 1.039 UI/kg (mín. 280, máx. 3.571) para 23 pacientes asignados aleatoriamente al grupo de tratamiento a demanda en el Estudio I y de 671 UI/kg (mín. 286, máx. 913) para 6 pacientes que permanecieron al menos un año en el tratamiento a demanda en el Estudio III.</w:t>
      </w:r>
    </w:p>
    <w:p w14:paraId="354C1634" w14:textId="77777777" w:rsidR="00AD182C" w:rsidRPr="00E82B70" w:rsidRDefault="00AD182C" w:rsidP="00437335">
      <w:pPr>
        <w:spacing w:line="240" w:lineRule="auto"/>
        <w:rPr>
          <w:lang w:val="es-ES"/>
        </w:rPr>
      </w:pPr>
    </w:p>
    <w:p w14:paraId="42FCA008" w14:textId="77777777" w:rsidR="00AD182C" w:rsidRPr="00E82B70" w:rsidRDefault="00AD182C" w:rsidP="00437335">
      <w:pPr>
        <w:spacing w:line="240" w:lineRule="auto"/>
        <w:rPr>
          <w:lang w:val="es-ES"/>
        </w:rPr>
      </w:pPr>
      <w:r w:rsidRPr="00E82B70">
        <w:rPr>
          <w:lang w:val="es-ES"/>
        </w:rPr>
        <w:t>Los sujetos que cambiaron del tratamiento a demanda a la profilaxis semanal durante el Estudio III tuvieron una mediana de la tasa de hemorragia anualizada de 1,67.</w:t>
      </w:r>
    </w:p>
    <w:p w14:paraId="70943642" w14:textId="77777777" w:rsidR="00AD182C" w:rsidRPr="00E82B70" w:rsidRDefault="00AD182C" w:rsidP="00437335">
      <w:pPr>
        <w:spacing w:line="240" w:lineRule="auto"/>
        <w:rPr>
          <w:lang w:val="es-ES"/>
        </w:rPr>
      </w:pPr>
    </w:p>
    <w:p w14:paraId="00F27CA3" w14:textId="77777777" w:rsidR="00AD182C" w:rsidRPr="00E82B70" w:rsidRDefault="00AD182C" w:rsidP="00437335">
      <w:pPr>
        <w:spacing w:line="240" w:lineRule="auto"/>
        <w:rPr>
          <w:lang w:val="es-ES"/>
        </w:rPr>
      </w:pPr>
      <w:r w:rsidRPr="00E82B70">
        <w:rPr>
          <w:i/>
          <w:iCs/>
          <w:u w:val="single"/>
          <w:lang w:val="es-ES"/>
        </w:rPr>
        <w:t>Tratamiento de las hemorragias:</w:t>
      </w:r>
      <w:r w:rsidRPr="00E82B70">
        <w:rPr>
          <w:lang w:val="es-ES"/>
        </w:rPr>
        <w:t xml:space="preserve"> Se trataron 2.490 episodios hemorrágicos durante el Estudio I y III con una mediana de dosis de 43,8 UI/kg (mín. 13,0, máx. 172,8) para controlar cada hemorragia. Los pacientes calificaron el 79,2% de las primeras inyecciones de excelentes o buenas.</w:t>
      </w:r>
    </w:p>
    <w:p w14:paraId="71A43A06" w14:textId="77777777" w:rsidR="00AD182C" w:rsidRPr="00E82B70" w:rsidRDefault="00AD182C" w:rsidP="00437335">
      <w:pPr>
        <w:spacing w:line="240" w:lineRule="auto"/>
        <w:rPr>
          <w:lang w:val="es-ES"/>
        </w:rPr>
      </w:pPr>
    </w:p>
    <w:p w14:paraId="4452FCF4" w14:textId="77777777" w:rsidR="00AD182C" w:rsidRPr="00E82B70" w:rsidRDefault="00AD182C" w:rsidP="00437335">
      <w:pPr>
        <w:spacing w:line="240" w:lineRule="auto"/>
        <w:rPr>
          <w:lang w:val="es-ES"/>
        </w:rPr>
      </w:pPr>
      <w:r w:rsidRPr="00E82B70">
        <w:rPr>
          <w:i/>
          <w:iCs/>
          <w:u w:val="single"/>
          <w:lang w:val="es-ES"/>
        </w:rPr>
        <w:t>Tratamiento perioperatorio (profilaxis quirúrgica):</w:t>
      </w:r>
      <w:r w:rsidRPr="00E82B70">
        <w:rPr>
          <w:lang w:val="es-ES"/>
        </w:rPr>
        <w:t xml:space="preserve"> Se realizaron y evaluaron un total de 48 intervenciones de cirugía mayor en 34 sujetos en el Estudio I y el Estudio III. Los médicos calificaron la respuesta hemostática de excelente en 41 y de buena en 3 de 44 intervenciones de cirugía mayor. La mediana de la dosis para mantener la hemostasia durante la cirugía fue de 60,6 UI/kg (mín. 38, máx. 158).</w:t>
      </w:r>
    </w:p>
    <w:p w14:paraId="6E29750B" w14:textId="77777777" w:rsidR="00AD182C" w:rsidRPr="00E82B70" w:rsidRDefault="00AD182C" w:rsidP="00F436FE">
      <w:pPr>
        <w:autoSpaceDE w:val="0"/>
        <w:autoSpaceDN w:val="0"/>
        <w:adjustRightInd w:val="0"/>
        <w:spacing w:line="240" w:lineRule="auto"/>
        <w:rPr>
          <w:lang w:val="es-ES"/>
        </w:rPr>
      </w:pPr>
    </w:p>
    <w:p w14:paraId="477C1571" w14:textId="77777777" w:rsidR="00AD182C" w:rsidRPr="00E82B70" w:rsidRDefault="00AD182C" w:rsidP="00F436FE">
      <w:pPr>
        <w:keepNext/>
        <w:autoSpaceDE w:val="0"/>
        <w:autoSpaceDN w:val="0"/>
        <w:adjustRightInd w:val="0"/>
        <w:spacing w:line="240" w:lineRule="auto"/>
        <w:rPr>
          <w:u w:val="single"/>
          <w:lang w:val="es-ES"/>
        </w:rPr>
      </w:pPr>
      <w:r w:rsidRPr="00E82B70">
        <w:rPr>
          <w:u w:val="single"/>
          <w:lang w:val="es-ES"/>
        </w:rPr>
        <w:t>Población pediátrica</w:t>
      </w:r>
    </w:p>
    <w:p w14:paraId="7E4F5FFF" w14:textId="77777777" w:rsidR="00AD182C" w:rsidRPr="00E82B70" w:rsidRDefault="00AD182C" w:rsidP="00F436FE">
      <w:pPr>
        <w:spacing w:line="240" w:lineRule="auto"/>
        <w:rPr>
          <w:ins w:id="52" w:author="Author"/>
          <w:lang w:val="es-ES"/>
        </w:rPr>
      </w:pPr>
      <w:r w:rsidRPr="00E82B70">
        <w:rPr>
          <w:lang w:val="es-ES"/>
        </w:rPr>
        <w:t>En el Estudio II se incluyeron un total de 71 pacientes pediátricos varones &lt;12 años previamente tratados que padecían hemofilia A grave. De los 71 pacientes incluídos, 69 recibieron al menos 1 dosis de ELOCTA y fueron evaluables para la eficacia (35 eran &lt;6 años y 34 tenían entre 6 y &lt;12 años). La pauta profiláctica de inicio consistió en la administración de 25 UI/kg en el primer día seguidos de 50 UI/kg en el cuarto día. Se permitió una dosificación de hasta 80 UI/kg e intervalos de dosificación tan cortos como de dos días, y se utilizó en un número limitado de pacientes. De los 67 sujetos que terminaron el Estudio II, se incluyeron 61 en el Estudio III (estudio de extensión). La mediana de tiempo total en el Estudio II+III fue de 3,4 años y la mediana del número de días de exposición fue de 332.</w:t>
      </w:r>
    </w:p>
    <w:p w14:paraId="2D7A8DD7" w14:textId="77777777" w:rsidR="00AD182C" w:rsidRPr="00E82B70" w:rsidRDefault="00AD182C" w:rsidP="00F436FE">
      <w:pPr>
        <w:spacing w:line="240" w:lineRule="auto"/>
        <w:rPr>
          <w:lang w:val="es-ES"/>
        </w:rPr>
      </w:pPr>
    </w:p>
    <w:p w14:paraId="51A039DC" w14:textId="6DD964F9" w:rsidR="00AD182C" w:rsidRPr="00E82B70" w:rsidRDefault="00AD182C" w:rsidP="00F436FE">
      <w:pPr>
        <w:spacing w:line="240" w:lineRule="auto"/>
        <w:rPr>
          <w:lang w:val="es-ES"/>
        </w:rPr>
      </w:pPr>
      <w:r w:rsidRPr="00E82B70">
        <w:rPr>
          <w:i/>
          <w:iCs/>
          <w:u w:val="single"/>
          <w:lang w:val="es-ES"/>
        </w:rPr>
        <w:lastRenderedPageBreak/>
        <w:t>Profilaxis, edad &lt;6 años:</w:t>
      </w:r>
      <w:r w:rsidRPr="00E82B70">
        <w:rPr>
          <w:lang w:val="es-ES"/>
        </w:rPr>
        <w:t xml:space="preserve"> La mediana del intervalo de dosis fue de 3,50 días en el Estudio II y el Estudio III. La mediana del consumo anual de factores fue de 5.146 UI/kg (mín. 3.695, máx. 8.474) en el Estudio II y 5.418 UI/kg (mín. 3.435, máx. 9.564) en el Estudio III. La mediana respectiva de la tasa de hemorragia anualizada fue de 0,00 (mín. 0, máx. 10,5) y de 1,18 (mín. 0, máx. 9,2).</w:t>
      </w:r>
    </w:p>
    <w:p w14:paraId="0AD89513" w14:textId="77777777" w:rsidR="00AD182C" w:rsidRPr="00E82B70" w:rsidRDefault="00AD182C" w:rsidP="00F436FE">
      <w:pPr>
        <w:spacing w:line="240" w:lineRule="auto"/>
        <w:rPr>
          <w:lang w:val="es-ES"/>
        </w:rPr>
      </w:pPr>
    </w:p>
    <w:p w14:paraId="31DBBFD0" w14:textId="77777777" w:rsidR="00AD182C" w:rsidRPr="00E82B70" w:rsidRDefault="00AD182C" w:rsidP="00F436FE">
      <w:pPr>
        <w:spacing w:line="240" w:lineRule="auto"/>
        <w:rPr>
          <w:lang w:val="es-ES"/>
        </w:rPr>
      </w:pPr>
      <w:r w:rsidRPr="00E82B70">
        <w:rPr>
          <w:i/>
          <w:iCs/>
          <w:u w:val="single"/>
          <w:lang w:val="es-ES"/>
        </w:rPr>
        <w:t>Profilaxis, de 6 a 12 años de edad:</w:t>
      </w:r>
      <w:r w:rsidRPr="00E82B70">
        <w:rPr>
          <w:lang w:val="es-ES"/>
        </w:rPr>
        <w:t xml:space="preserve"> La mediana del intervalo de dosis fue de 3,49 días en el Estudio II y de 3,50 días en el Estudio III. La mediana del consumo anual de factores fue de 4.700 UI/kg (mín. 3.819, máx. 8.230 UI/kg) en el Estudio II y de 4.990 UI/kg (mín. 3.856, máx. 9.527) en el Estudio III. La mediana respectiva de la tasa de hemorragia anualizada fue de 2,01 (mín. 0, máx. 27,2) y de 1,59 (mín. 0, máx. 8,0).</w:t>
      </w:r>
    </w:p>
    <w:p w14:paraId="565A5418" w14:textId="77777777" w:rsidR="00AD182C" w:rsidRPr="00E82B70" w:rsidRDefault="00AD182C" w:rsidP="00F436FE">
      <w:pPr>
        <w:spacing w:line="240" w:lineRule="auto"/>
        <w:rPr>
          <w:lang w:val="es-ES"/>
        </w:rPr>
      </w:pPr>
    </w:p>
    <w:p w14:paraId="62590C23" w14:textId="77777777" w:rsidR="00AD182C" w:rsidRPr="00E82B70" w:rsidRDefault="00AD182C" w:rsidP="00F436FE">
      <w:pPr>
        <w:spacing w:line="240" w:lineRule="auto"/>
        <w:rPr>
          <w:lang w:val="es-ES"/>
        </w:rPr>
      </w:pPr>
      <w:r w:rsidRPr="00E82B70">
        <w:rPr>
          <w:i/>
          <w:iCs/>
          <w:u w:val="single"/>
          <w:lang w:val="es-ES"/>
        </w:rPr>
        <w:t>Doce sujetos adolescentes de 12 a 18 años de edad</w:t>
      </w:r>
      <w:r w:rsidRPr="00E82B70">
        <w:rPr>
          <w:lang w:val="es-ES"/>
        </w:rPr>
        <w:t xml:space="preserve"> fueron incluidos en la población adulta del estudio en el tratamiento profiláctico. La mediana del consumo anual de factores fue de 5.572 UI/kg (mín. 3.849, máx. 7.035) en el Estudio I y de 4.456 UI/kg (mín. 3.563, máx. 8.011) en el Estudio III. La mediana respectiva de la tasa de hemorragia anualizada fue de 1,92 (mín. 0, máx. 7,1) y de 1,25 (mín. 0, máx. 9,5).</w:t>
      </w:r>
    </w:p>
    <w:p w14:paraId="0D337861" w14:textId="77777777" w:rsidR="00AD182C" w:rsidRPr="00E82B70" w:rsidRDefault="00AD182C" w:rsidP="00F436FE">
      <w:pPr>
        <w:spacing w:line="240" w:lineRule="auto"/>
        <w:rPr>
          <w:lang w:val="es-ES"/>
        </w:rPr>
      </w:pPr>
    </w:p>
    <w:p w14:paraId="0A9DD6AA" w14:textId="77777777" w:rsidR="00AD182C" w:rsidRPr="00E82B70" w:rsidRDefault="00AD182C" w:rsidP="00F436FE">
      <w:pPr>
        <w:spacing w:line="240" w:lineRule="auto"/>
        <w:rPr>
          <w:ins w:id="53" w:author="Author"/>
          <w:lang w:val="es-ES"/>
        </w:rPr>
      </w:pPr>
      <w:r w:rsidRPr="00E82B70">
        <w:rPr>
          <w:i/>
          <w:iCs/>
          <w:u w:val="single"/>
          <w:lang w:val="es-ES"/>
        </w:rPr>
        <w:t>Tratamiento de las hemorragias:</w:t>
      </w:r>
      <w:r w:rsidRPr="00E82B70">
        <w:rPr>
          <w:lang w:val="es-ES"/>
        </w:rPr>
        <w:t xml:space="preserve"> </w:t>
      </w:r>
      <w:ins w:id="54" w:author="Author">
        <w:r w:rsidRPr="00E82B70">
          <w:rPr>
            <w:lang w:val="es-ES"/>
          </w:rPr>
          <w:t xml:space="preserve">Durante los Estudios II y III, </w:t>
        </w:r>
      </w:ins>
      <w:del w:id="55" w:author="Author">
        <w:r w:rsidRPr="00E82B70" w:rsidDel="00872430">
          <w:rPr>
            <w:lang w:val="es-ES"/>
          </w:rPr>
          <w:delText>S</w:delText>
        </w:r>
      </w:del>
      <w:ins w:id="56" w:author="Author">
        <w:r w:rsidRPr="00E82B70">
          <w:rPr>
            <w:lang w:val="es-ES"/>
          </w:rPr>
          <w:t>s</w:t>
        </w:r>
      </w:ins>
      <w:r w:rsidRPr="00E82B70">
        <w:rPr>
          <w:lang w:val="es-ES"/>
        </w:rPr>
        <w:t xml:space="preserve">e trataron 447 episodios hemorrágicos </w:t>
      </w:r>
      <w:del w:id="57" w:author="Author">
        <w:r w:rsidRPr="00E82B70" w:rsidDel="00872430">
          <w:rPr>
            <w:lang w:val="es-ES"/>
          </w:rPr>
          <w:delText xml:space="preserve">durante el Estudio II y III </w:delText>
        </w:r>
      </w:del>
      <w:r w:rsidRPr="00E82B70">
        <w:rPr>
          <w:lang w:val="es-ES"/>
        </w:rPr>
        <w:t xml:space="preserve">con una mediana de dosis de 63 UI/kg (mín. 28, máx. 186) para controlar cada hemorragia. Los pacientes </w:t>
      </w:r>
      <w:ins w:id="58" w:author="Author">
        <w:r w:rsidRPr="00E82B70">
          <w:rPr>
            <w:lang w:val="es-ES"/>
          </w:rPr>
          <w:t xml:space="preserve">y sus cuidadores </w:t>
        </w:r>
      </w:ins>
      <w:r w:rsidRPr="00E82B70">
        <w:rPr>
          <w:lang w:val="es-ES"/>
        </w:rPr>
        <w:t>calificaron el 90,2% de las primeras inyecciones de excelentes o buenas.</w:t>
      </w:r>
    </w:p>
    <w:p w14:paraId="393B16E8" w14:textId="77777777" w:rsidR="00407B18" w:rsidRPr="00E82B70" w:rsidRDefault="00407B18" w:rsidP="00407B18">
      <w:pPr>
        <w:spacing w:line="240" w:lineRule="auto"/>
        <w:rPr>
          <w:ins w:id="59" w:author="Author"/>
          <w:lang w:val="es-ES"/>
        </w:rPr>
      </w:pPr>
    </w:p>
    <w:p w14:paraId="2AEAA484" w14:textId="3AAC4B2E" w:rsidR="00407B18" w:rsidRPr="00E82B70" w:rsidRDefault="00407B18" w:rsidP="00407B18">
      <w:pPr>
        <w:spacing w:line="240" w:lineRule="auto"/>
        <w:rPr>
          <w:ins w:id="60" w:author="Author"/>
          <w:spacing w:val="-6"/>
          <w:w w:val="105"/>
          <w:lang w:val="es-ES"/>
        </w:rPr>
      </w:pPr>
      <w:ins w:id="61" w:author="Author">
        <w:r w:rsidRPr="00E82B70">
          <w:rPr>
            <w:spacing w:val="3"/>
            <w:w w:val="105"/>
            <w:lang w:val="es-ES"/>
          </w:rPr>
          <w:t>En el Estudio IV se evalu</w:t>
        </w:r>
        <w:r w:rsidR="00662AF6" w:rsidRPr="00E82B70">
          <w:rPr>
            <w:spacing w:val="3"/>
            <w:w w:val="105"/>
            <w:lang w:val="es-ES"/>
          </w:rPr>
          <w:t xml:space="preserve">ó a </w:t>
        </w:r>
        <w:r w:rsidRPr="00E82B70">
          <w:rPr>
            <w:spacing w:val="3"/>
            <w:w w:val="105"/>
            <w:lang w:val="es-ES"/>
          </w:rPr>
          <w:t>103 </w:t>
        </w:r>
        <w:r w:rsidRPr="00E82B70">
          <w:rPr>
            <w:lang w:val="es-ES"/>
          </w:rPr>
          <w:t>pacientes no tratados previamente (PUP</w:t>
        </w:r>
        <w:r w:rsidRPr="00E82B70">
          <w:rPr>
            <w:spacing w:val="3"/>
            <w:w w:val="105"/>
            <w:lang w:val="es-ES"/>
          </w:rPr>
          <w:t xml:space="preserve">) </w:t>
        </w:r>
        <w:r w:rsidRPr="00E82B70">
          <w:rPr>
            <w:lang w:val="es-ES"/>
          </w:rPr>
          <w:t xml:space="preserve">varones &lt;6 años de edad con hemofilia A grave. </w:t>
        </w:r>
        <w:r w:rsidR="00662AF6" w:rsidRPr="00E82B70">
          <w:rPr>
            <w:lang w:val="es-ES"/>
          </w:rPr>
          <w:t>Los pacientes fueron objeto de seguimiento durante un total de 11.255 días de exposición con una mediana de 100 (intervalo 0</w:t>
        </w:r>
        <w:r w:rsidR="00943208" w:rsidRPr="00E82B70">
          <w:rPr>
            <w:lang w:val="es-ES"/>
          </w:rPr>
          <w:t> </w:t>
        </w:r>
        <w:r w:rsidR="00662AF6" w:rsidRPr="00E82B70">
          <w:rPr>
            <w:lang w:val="es-ES"/>
          </w:rPr>
          <w:noBreakHyphen/>
        </w:r>
        <w:r w:rsidR="00943208" w:rsidRPr="00E82B70">
          <w:rPr>
            <w:lang w:val="es-ES"/>
          </w:rPr>
          <w:t> </w:t>
        </w:r>
        <w:r w:rsidR="00662AF6" w:rsidRPr="00E82B70">
          <w:rPr>
            <w:lang w:val="es-ES"/>
          </w:rPr>
          <w:t>649) días de exposición por paciente. La mayoría de los sujetos comenzó un tratamiento episódico (N = 81) con transición posterior a profilaxis (N = 69).</w:t>
        </w:r>
        <w:r w:rsidRPr="00E82B70">
          <w:rPr>
            <w:rFonts w:eastAsia="Times New Roman"/>
            <w:lang w:val="es-ES"/>
          </w:rPr>
          <w:t xml:space="preserve"> </w:t>
        </w:r>
        <w:r w:rsidR="00662AF6" w:rsidRPr="00E82B70">
          <w:rPr>
            <w:rFonts w:eastAsia="Times New Roman"/>
            <w:lang w:val="es-ES"/>
          </w:rPr>
          <w:t xml:space="preserve">En cualquier momento del estudio, </w:t>
        </w:r>
        <w:r w:rsidR="00662AF6" w:rsidRPr="00E82B70">
          <w:rPr>
            <w:spacing w:val="-4"/>
            <w:w w:val="105"/>
            <w:lang w:val="es-ES"/>
          </w:rPr>
          <w:t>r</w:t>
        </w:r>
        <w:r w:rsidRPr="00E82B70">
          <w:rPr>
            <w:spacing w:val="-4"/>
            <w:w w:val="105"/>
            <w:lang w:val="es-ES"/>
          </w:rPr>
          <w:t>ecibieron profilaxis 8</w:t>
        </w:r>
        <w:r w:rsidRPr="00E82B70">
          <w:rPr>
            <w:lang w:val="es-ES"/>
          </w:rPr>
          <w:t>9</w:t>
        </w:r>
        <w:r w:rsidRPr="00E82B70">
          <w:rPr>
            <w:spacing w:val="-4"/>
            <w:w w:val="105"/>
            <w:lang w:val="es-ES"/>
          </w:rPr>
          <w:t> </w:t>
        </w:r>
        <w:r w:rsidRPr="00E82B70">
          <w:rPr>
            <w:spacing w:val="-7"/>
            <w:w w:val="105"/>
            <w:lang w:val="es-ES"/>
          </w:rPr>
          <w:t>PUP</w:t>
        </w:r>
        <w:r w:rsidRPr="00E82B70">
          <w:rPr>
            <w:w w:val="105"/>
            <w:lang w:val="es-ES"/>
          </w:rPr>
          <w:t xml:space="preserve">. </w:t>
        </w:r>
        <w:r w:rsidRPr="00E82B70">
          <w:rPr>
            <w:lang w:val="es-ES"/>
          </w:rPr>
          <w:t>La dosis inicial recomendada para la profilaxis fue de 25 </w:t>
        </w:r>
        <w:r w:rsidRPr="00E82B70">
          <w:rPr>
            <w:lang w:val="es-ES"/>
          </w:rPr>
          <w:noBreakHyphen/>
          <w:t> 80 UI/kg en intervalos de 3 </w:t>
        </w:r>
        <w:r w:rsidRPr="00E82B70">
          <w:rPr>
            <w:lang w:val="es-ES"/>
          </w:rPr>
          <w:noBreakHyphen/>
          <w:t xml:space="preserve"> 5 días. </w:t>
        </w:r>
        <w:r w:rsidRPr="00E82B70">
          <w:rPr>
            <w:w w:val="105"/>
            <w:lang w:val="es-ES"/>
          </w:rPr>
          <w:t>En los</w:t>
        </w:r>
        <w:r w:rsidRPr="00E82B70">
          <w:rPr>
            <w:lang w:val="es-ES"/>
          </w:rPr>
          <w:t xml:space="preserve"> sujetos que recibieron la profilaxis</w:t>
        </w:r>
        <w:r w:rsidRPr="00E82B70">
          <w:rPr>
            <w:w w:val="105"/>
            <w:lang w:val="es-ES"/>
          </w:rPr>
          <w:t xml:space="preserve">, la </w:t>
        </w:r>
        <w:r w:rsidRPr="00E82B70">
          <w:rPr>
            <w:lang w:val="es-ES"/>
          </w:rPr>
          <w:t xml:space="preserve">mediana de la dosis semanal media fue de </w:t>
        </w:r>
        <w:r w:rsidRPr="00E82B70">
          <w:rPr>
            <w:w w:val="105"/>
            <w:lang w:val="es-ES"/>
          </w:rPr>
          <w:t>101,4 UI/kg (intervalo: 28,5 </w:t>
        </w:r>
        <w:r w:rsidRPr="00E82B70">
          <w:rPr>
            <w:w w:val="105"/>
            <w:lang w:val="es-ES"/>
          </w:rPr>
          <w:noBreakHyphen/>
          <w:t xml:space="preserve"> 776,3 UI/kg) y </w:t>
        </w:r>
        <w:r w:rsidRPr="00E82B70">
          <w:rPr>
            <w:lang w:val="es-ES"/>
          </w:rPr>
          <w:t>la mediana del intervalo de dosificación fue de</w:t>
        </w:r>
        <w:r w:rsidRPr="00E82B70">
          <w:rPr>
            <w:spacing w:val="-17"/>
            <w:w w:val="105"/>
            <w:lang w:val="es-ES"/>
          </w:rPr>
          <w:t xml:space="preserve"> </w:t>
        </w:r>
        <w:r w:rsidRPr="00E82B70">
          <w:rPr>
            <w:spacing w:val="3"/>
            <w:w w:val="105"/>
            <w:lang w:val="es-ES"/>
          </w:rPr>
          <w:t>3,87 </w:t>
        </w:r>
        <w:r w:rsidRPr="00E82B70">
          <w:rPr>
            <w:spacing w:val="-5"/>
            <w:w w:val="105"/>
            <w:lang w:val="es-ES"/>
          </w:rPr>
          <w:t>d</w:t>
        </w:r>
        <w:r w:rsidRPr="00E82B70">
          <w:rPr>
            <w:spacing w:val="2"/>
            <w:w w:val="105"/>
            <w:lang w:val="es-ES"/>
          </w:rPr>
          <w:t>ías</w:t>
        </w:r>
        <w:r w:rsidRPr="00E82B70">
          <w:rPr>
            <w:w w:val="103"/>
            <w:lang w:val="es-ES"/>
          </w:rPr>
          <w:t xml:space="preserve"> </w:t>
        </w:r>
        <w:r w:rsidRPr="00E82B70">
          <w:rPr>
            <w:w w:val="105"/>
            <w:lang w:val="es-ES"/>
          </w:rPr>
          <w:t>(intervalo: 1,1</w:t>
        </w:r>
        <w:r w:rsidRPr="00E82B70">
          <w:rPr>
            <w:spacing w:val="3"/>
            <w:w w:val="105"/>
            <w:lang w:val="es-ES"/>
          </w:rPr>
          <w:t xml:space="preserve"> a 7</w:t>
        </w:r>
        <w:r w:rsidRPr="00E82B70">
          <w:rPr>
            <w:spacing w:val="-9"/>
            <w:w w:val="105"/>
            <w:lang w:val="es-ES"/>
          </w:rPr>
          <w:t> </w:t>
        </w:r>
        <w:r w:rsidRPr="00E82B70">
          <w:rPr>
            <w:spacing w:val="-5"/>
            <w:w w:val="105"/>
            <w:lang w:val="es-ES"/>
          </w:rPr>
          <w:t>días</w:t>
        </w:r>
        <w:r w:rsidRPr="00E82B70">
          <w:rPr>
            <w:spacing w:val="-8"/>
            <w:w w:val="105"/>
            <w:lang w:val="es-ES"/>
          </w:rPr>
          <w:t>).</w:t>
        </w:r>
        <w:r w:rsidR="00943208" w:rsidRPr="00E82B70">
          <w:rPr>
            <w:spacing w:val="-6"/>
            <w:w w:val="105"/>
            <w:lang w:val="es-ES"/>
          </w:rPr>
          <w:t xml:space="preserve"> </w:t>
        </w:r>
        <w:r w:rsidR="00662AF6" w:rsidRPr="00E82B70">
          <w:rPr>
            <w:spacing w:val="-6"/>
            <w:w w:val="105"/>
            <w:lang w:val="es-ES"/>
          </w:rPr>
          <w:t>La mediana del consumo anual de factores fue de 3.971,4 UI/kg. La tasa de hemorragia anualizada fue de 1,49 (mín. 0,0, máx. 18,7).</w:t>
        </w:r>
      </w:ins>
    </w:p>
    <w:p w14:paraId="16068073" w14:textId="23B61081" w:rsidR="00AD182C" w:rsidRPr="00E82B70" w:rsidDel="00991982" w:rsidRDefault="00AD182C" w:rsidP="00F436FE">
      <w:pPr>
        <w:spacing w:line="240" w:lineRule="auto"/>
        <w:rPr>
          <w:del w:id="62" w:author="Author"/>
          <w:lang w:val="es-ES"/>
        </w:rPr>
      </w:pPr>
    </w:p>
    <w:p w14:paraId="127A78B2" w14:textId="200A7597" w:rsidR="00AD182C" w:rsidRPr="00E82B70" w:rsidDel="00991982" w:rsidRDefault="00AD182C" w:rsidP="00437335">
      <w:pPr>
        <w:keepNext/>
        <w:spacing w:line="240" w:lineRule="auto"/>
        <w:rPr>
          <w:del w:id="63" w:author="Author"/>
          <w:u w:val="single"/>
          <w:lang w:val="es-ES"/>
        </w:rPr>
      </w:pPr>
      <w:del w:id="64" w:author="Author">
        <w:r w:rsidRPr="00E82B70" w:rsidDel="00991982">
          <w:rPr>
            <w:u w:val="single"/>
            <w:lang w:val="es-ES"/>
          </w:rPr>
          <w:delText>Inmunogenicidad</w:delText>
        </w:r>
      </w:del>
    </w:p>
    <w:p w14:paraId="7F7511FD" w14:textId="0FD8F9DE" w:rsidR="00AD182C" w:rsidRPr="00E82B70" w:rsidDel="00991982" w:rsidRDefault="00AD182C" w:rsidP="00437335">
      <w:pPr>
        <w:spacing w:line="240" w:lineRule="auto"/>
        <w:rPr>
          <w:del w:id="65" w:author="Author"/>
          <w:lang w:val="es-ES"/>
        </w:rPr>
      </w:pPr>
      <w:del w:id="66" w:author="Author">
        <w:r w:rsidRPr="00E82B70" w:rsidDel="00991982">
          <w:rPr>
            <w:lang w:val="es-ES"/>
          </w:rPr>
          <w:delText>La inmunogenicidad de ELOCTA se evaluó en el programa de ensayos clínicos en 276 pacientes con hemofilia A grave tratados previamente (207 adolescentes y adultos y 69 pacientes pediátricos). Ninguno de estos pacientes desarrolló inhibidores.</w:delText>
        </w:r>
      </w:del>
    </w:p>
    <w:p w14:paraId="49400222" w14:textId="77777777" w:rsidR="00AD182C" w:rsidRPr="00E82B70" w:rsidDel="0043511E" w:rsidRDefault="00AD182C" w:rsidP="00437335">
      <w:pPr>
        <w:spacing w:line="240" w:lineRule="auto"/>
        <w:rPr>
          <w:del w:id="67" w:author="Author"/>
          <w:u w:val="single"/>
          <w:lang w:val="es-ES"/>
        </w:rPr>
      </w:pPr>
    </w:p>
    <w:p w14:paraId="379EA97E" w14:textId="77777777" w:rsidR="00AD182C" w:rsidRPr="00E82B70" w:rsidDel="0043511E" w:rsidRDefault="00AD182C" w:rsidP="00777CC6">
      <w:pPr>
        <w:keepNext/>
        <w:keepLines/>
        <w:spacing w:line="240" w:lineRule="auto"/>
        <w:rPr>
          <w:del w:id="68" w:author="Author"/>
          <w:u w:val="single"/>
          <w:lang w:val="es-ES"/>
        </w:rPr>
      </w:pPr>
      <w:del w:id="69" w:author="Author">
        <w:r w:rsidRPr="00E82B70" w:rsidDel="0043511E">
          <w:rPr>
            <w:u w:val="single"/>
            <w:lang w:val="es-ES"/>
          </w:rPr>
          <w:delText>Población pediátrica</w:delText>
        </w:r>
      </w:del>
    </w:p>
    <w:p w14:paraId="5CD92A20" w14:textId="77777777" w:rsidR="00AD182C" w:rsidRPr="00E82B70" w:rsidDel="0043511E" w:rsidRDefault="00AD182C" w:rsidP="00437335">
      <w:pPr>
        <w:spacing w:line="240" w:lineRule="auto"/>
        <w:rPr>
          <w:del w:id="70" w:author="Author"/>
          <w:lang w:val="es-ES"/>
        </w:rPr>
      </w:pPr>
      <w:del w:id="71" w:author="Author">
        <w:r w:rsidRPr="00E82B70" w:rsidDel="0043511E">
          <w:rPr>
            <w:lang w:val="es-ES"/>
          </w:rPr>
          <w:delText>La Agencia Europea de Medicamentos ha concedido al titular un aplazamiento para presentar los resultados de los ensayos realizados con ELOCTA en uno o más grupos de la población pediátrica en el tratamiento de la deficiencia hereditaria del factor VIII (ver sección 4.2 para consultar la información sobre el uso en la población pediátrica).</w:delText>
        </w:r>
      </w:del>
    </w:p>
    <w:p w14:paraId="12320849" w14:textId="77777777" w:rsidR="00AD182C" w:rsidRPr="00E82B70" w:rsidRDefault="00AD182C" w:rsidP="00437335">
      <w:pPr>
        <w:spacing w:line="240" w:lineRule="auto"/>
        <w:rPr>
          <w:lang w:val="es-ES"/>
        </w:rPr>
      </w:pPr>
    </w:p>
    <w:p w14:paraId="24749942" w14:textId="77777777" w:rsidR="00AD182C" w:rsidRPr="00E82B70" w:rsidRDefault="00AD182C" w:rsidP="00437335">
      <w:pPr>
        <w:keepNext/>
        <w:autoSpaceDE w:val="0"/>
        <w:autoSpaceDN w:val="0"/>
        <w:adjustRightInd w:val="0"/>
        <w:spacing w:line="240" w:lineRule="auto"/>
        <w:rPr>
          <w:b/>
          <w:bCs/>
          <w:lang w:val="es-ES"/>
        </w:rPr>
      </w:pPr>
      <w:r w:rsidRPr="00E82B70">
        <w:rPr>
          <w:b/>
          <w:bCs/>
          <w:lang w:val="es-ES"/>
        </w:rPr>
        <w:t>5.2</w:t>
      </w:r>
      <w:r w:rsidRPr="00E82B70">
        <w:rPr>
          <w:b/>
          <w:bCs/>
          <w:lang w:val="es-ES"/>
        </w:rPr>
        <w:tab/>
        <w:t>Propiedades farmacocinéticas</w:t>
      </w:r>
    </w:p>
    <w:p w14:paraId="2828506B" w14:textId="77777777" w:rsidR="00AD182C" w:rsidRPr="00E82B70" w:rsidRDefault="00AD182C" w:rsidP="00437335">
      <w:pPr>
        <w:keepNext/>
        <w:autoSpaceDE w:val="0"/>
        <w:autoSpaceDN w:val="0"/>
        <w:adjustRightInd w:val="0"/>
        <w:spacing w:line="240" w:lineRule="auto"/>
        <w:rPr>
          <w:b/>
          <w:bCs/>
          <w:lang w:val="es-ES"/>
        </w:rPr>
      </w:pPr>
    </w:p>
    <w:p w14:paraId="2DA1F1BD" w14:textId="77777777" w:rsidR="00AD182C" w:rsidRPr="00E82B70" w:rsidRDefault="00AD182C" w:rsidP="00437335">
      <w:pPr>
        <w:spacing w:line="240" w:lineRule="auto"/>
        <w:rPr>
          <w:lang w:val="es-ES"/>
        </w:rPr>
      </w:pPr>
      <w:r w:rsidRPr="00E82B70">
        <w:rPr>
          <w:lang w:val="es-ES"/>
        </w:rPr>
        <w:t>Todos los estudios farmacocinéticos con ELOCTA se realizaron en pacientes previamente tratados que padecían hemofilia A grave. Los datos que se presentan en esta sección se obtuvieron mediante los ensayos cromogénico y de coagulación en una fase. Los parámetros farmacocinéticos derivados de los resultados del ensayo cromogénico fueron similares a los obtenidos con el ensayo en una fase.</w:t>
      </w:r>
    </w:p>
    <w:p w14:paraId="38C3A379" w14:textId="77777777" w:rsidR="00AD182C" w:rsidRPr="00E82B70" w:rsidRDefault="00AD182C" w:rsidP="00437335">
      <w:pPr>
        <w:spacing w:line="240" w:lineRule="auto"/>
        <w:rPr>
          <w:lang w:val="es-ES"/>
        </w:rPr>
      </w:pPr>
    </w:p>
    <w:p w14:paraId="44631B32" w14:textId="182946D2" w:rsidR="00AD182C" w:rsidRPr="00E82B70" w:rsidRDefault="00AD182C" w:rsidP="00437335">
      <w:pPr>
        <w:spacing w:line="240" w:lineRule="auto"/>
        <w:rPr>
          <w:lang w:val="es-ES"/>
        </w:rPr>
      </w:pPr>
      <w:r w:rsidRPr="00E82B70">
        <w:rPr>
          <w:lang w:val="es-ES"/>
        </w:rPr>
        <w:t>Las propiedades farmacocinéticas se evaluaron en 28</w:t>
      </w:r>
      <w:r w:rsidR="0065604C">
        <w:rPr>
          <w:lang w:val="es-ES"/>
        </w:rPr>
        <w:t> </w:t>
      </w:r>
      <w:r w:rsidRPr="00E82B70">
        <w:rPr>
          <w:lang w:val="es-ES"/>
        </w:rPr>
        <w:t xml:space="preserve">sujetos (≥15 años) tratados con ELOCTA (rFVIIIFc). Tras un periodo de lavado de al menos 96 horas (4 días), los sujetos recibieron una dosis única de 50 UI/kg de ELOCTA. Se recogieron muestras farmacocinéticas antes de la dosis y con posterioridad a la misma en </w:t>
      </w:r>
      <w:r w:rsidRPr="00E82B70">
        <w:rPr>
          <w:lang w:val="es-ES"/>
        </w:rPr>
        <w:lastRenderedPageBreak/>
        <w:t>7 puntos temporales que se extendieron hasta 120 horas (5 días) después de la dosis. Los parámetros farmacocinéticos después de una dosis de 50 UI/kg de ELOCTA se presentan en las Tablas 3 y 4.</w:t>
      </w:r>
    </w:p>
    <w:p w14:paraId="29171685" w14:textId="77777777" w:rsidR="00AD182C" w:rsidRPr="00E82B70" w:rsidRDefault="00AD182C" w:rsidP="00437335">
      <w:pPr>
        <w:spacing w:line="240" w:lineRule="auto"/>
        <w:rPr>
          <w:lang w:val="es-ES"/>
        </w:rPr>
      </w:pPr>
    </w:p>
    <w:p w14:paraId="75C7BF7C" w14:textId="77777777" w:rsidR="00AD182C" w:rsidRPr="00E82B70" w:rsidRDefault="00AD182C" w:rsidP="00437335">
      <w:pPr>
        <w:keepNext/>
        <w:spacing w:line="240" w:lineRule="auto"/>
        <w:rPr>
          <w:b/>
          <w:bCs/>
          <w:lang w:val="es-ES"/>
        </w:rPr>
      </w:pPr>
      <w:r w:rsidRPr="00E82B70">
        <w:rPr>
          <w:b/>
          <w:bCs/>
          <w:lang w:val="es-ES"/>
        </w:rPr>
        <w:t>Tabla 3: Parámetros farmacocinéticos de ELOCTA utilizando el ensayo de coagulación en una fase</w:t>
      </w:r>
    </w:p>
    <w:tbl>
      <w:tblPr>
        <w:tblW w:w="7920" w:type="dxa"/>
        <w:tblInd w:w="2" w:type="dxa"/>
        <w:tblCellMar>
          <w:left w:w="0" w:type="dxa"/>
          <w:right w:w="0" w:type="dxa"/>
        </w:tblCellMar>
        <w:tblLook w:val="00A0" w:firstRow="1" w:lastRow="0" w:firstColumn="1" w:lastColumn="0" w:noHBand="0" w:noVBand="0"/>
      </w:tblPr>
      <w:tblGrid>
        <w:gridCol w:w="4140"/>
        <w:gridCol w:w="3780"/>
      </w:tblGrid>
      <w:tr w:rsidR="00AD182C" w:rsidRPr="00E82B70" w14:paraId="4BC2D591"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0B09E9B7" w14:textId="77777777" w:rsidR="00AD182C" w:rsidRPr="00E82B70" w:rsidRDefault="00AD182C" w:rsidP="00437335">
            <w:pPr>
              <w:keepNext/>
              <w:spacing w:line="240" w:lineRule="auto"/>
              <w:jc w:val="center"/>
              <w:rPr>
                <w:lang w:val="es-ES"/>
              </w:rPr>
            </w:pPr>
            <w:r w:rsidRPr="00E82B70">
              <w:rPr>
                <w:b/>
                <w:bCs/>
                <w:lang w:val="es-ES"/>
              </w:rPr>
              <w:t>Parámetros farmacocinéticos</w:t>
            </w:r>
            <w:r w:rsidRPr="00E82B70">
              <w:rPr>
                <w:b/>
                <w:bCs/>
                <w:vertAlign w:val="superscript"/>
                <w:lang w:val="es-ES"/>
              </w:rPr>
              <w:t>1</w:t>
            </w:r>
          </w:p>
          <w:p w14:paraId="1657DA17" w14:textId="77777777" w:rsidR="00AD182C" w:rsidRPr="00E82B70" w:rsidRDefault="00AD182C" w:rsidP="00437335">
            <w:pPr>
              <w:keepNext/>
              <w:spacing w:line="240" w:lineRule="auto"/>
              <w:rPr>
                <w:lang w:val="es-ES"/>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3565835" w14:textId="77777777" w:rsidR="00AD182C" w:rsidRPr="00E82B70" w:rsidRDefault="00AD182C" w:rsidP="00437335">
            <w:pPr>
              <w:keepNext/>
              <w:spacing w:line="240" w:lineRule="auto"/>
              <w:jc w:val="center"/>
              <w:rPr>
                <w:b/>
                <w:bCs/>
                <w:lang w:val="es-ES"/>
              </w:rPr>
            </w:pPr>
            <w:r w:rsidRPr="00E82B70">
              <w:rPr>
                <w:b/>
                <w:bCs/>
                <w:lang w:val="es-ES"/>
              </w:rPr>
              <w:t>ELOCTA</w:t>
            </w:r>
          </w:p>
          <w:p w14:paraId="6282B767" w14:textId="77777777" w:rsidR="00AD182C" w:rsidRPr="00E82B70" w:rsidRDefault="00AD182C" w:rsidP="00437335">
            <w:pPr>
              <w:keepNext/>
              <w:spacing w:line="240" w:lineRule="auto"/>
              <w:jc w:val="center"/>
              <w:rPr>
                <w:lang w:val="es-ES"/>
              </w:rPr>
            </w:pPr>
            <w:r w:rsidRPr="00E82B70">
              <w:rPr>
                <w:b/>
                <w:bCs/>
                <w:lang w:val="es-ES"/>
              </w:rPr>
              <w:t>(IC del 95 %)</w:t>
            </w:r>
          </w:p>
        </w:tc>
      </w:tr>
      <w:tr w:rsidR="00AD182C" w:rsidRPr="00E82B70" w14:paraId="4E90FFBA"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0C87EBC7" w14:textId="77777777" w:rsidR="00AD182C" w:rsidRPr="00E82B70" w:rsidRDefault="00AD182C" w:rsidP="00437335">
            <w:pPr>
              <w:keepNext/>
              <w:spacing w:line="240" w:lineRule="auto"/>
              <w:rPr>
                <w:lang w:val="es-ES"/>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56CEB70" w14:textId="77777777" w:rsidR="00AD182C" w:rsidRPr="00E82B70" w:rsidRDefault="00AD182C" w:rsidP="00437335">
            <w:pPr>
              <w:keepNext/>
              <w:spacing w:line="240" w:lineRule="auto"/>
              <w:jc w:val="center"/>
              <w:rPr>
                <w:lang w:val="es-ES"/>
              </w:rPr>
            </w:pPr>
            <w:r w:rsidRPr="00E82B70">
              <w:rPr>
                <w:lang w:val="es-ES"/>
              </w:rPr>
              <w:t>N = 28</w:t>
            </w:r>
          </w:p>
        </w:tc>
      </w:tr>
      <w:tr w:rsidR="00AD182C" w:rsidRPr="00E82B70" w14:paraId="6F51365E"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BAF6CD2" w14:textId="77777777" w:rsidR="00AD182C" w:rsidRPr="00E82B70" w:rsidRDefault="00AD182C" w:rsidP="00437335">
            <w:pPr>
              <w:keepNext/>
              <w:spacing w:line="240" w:lineRule="auto"/>
              <w:jc w:val="center"/>
              <w:rPr>
                <w:lang w:val="es-ES"/>
              </w:rPr>
            </w:pPr>
            <w:r w:rsidRPr="00E82B70">
              <w:rPr>
                <w:kern w:val="24"/>
                <w:lang w:val="es-ES"/>
              </w:rPr>
              <w:t>Recuperación incremental (UI/dl por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3EE7D7F" w14:textId="77777777" w:rsidR="00AD182C" w:rsidRPr="00E82B70" w:rsidRDefault="00AD182C" w:rsidP="00437335">
            <w:pPr>
              <w:keepNext/>
              <w:spacing w:line="240" w:lineRule="auto"/>
              <w:jc w:val="center"/>
              <w:rPr>
                <w:lang w:val="es-ES"/>
              </w:rPr>
            </w:pPr>
            <w:r w:rsidRPr="00E82B70">
              <w:rPr>
                <w:kern w:val="24"/>
                <w:lang w:val="es-ES"/>
              </w:rPr>
              <w:t>2,24</w:t>
            </w:r>
            <w:r w:rsidRPr="00E82B70">
              <w:rPr>
                <w:kern w:val="24"/>
                <w:lang w:val="es-ES"/>
              </w:rPr>
              <w:br/>
              <w:t>(2,11 </w:t>
            </w:r>
            <w:r w:rsidRPr="00E82B70">
              <w:rPr>
                <w:kern w:val="24"/>
                <w:lang w:val="es-ES"/>
              </w:rPr>
              <w:noBreakHyphen/>
              <w:t> 2,38)</w:t>
            </w:r>
          </w:p>
        </w:tc>
      </w:tr>
      <w:tr w:rsidR="00AD182C" w:rsidRPr="00E82B70" w14:paraId="529C2A37"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99FAE0F" w14:textId="77777777" w:rsidR="00AD182C" w:rsidRPr="00E82B70" w:rsidRDefault="00AD182C" w:rsidP="00437335">
            <w:pPr>
              <w:keepNext/>
              <w:spacing w:line="240" w:lineRule="auto"/>
              <w:jc w:val="center"/>
              <w:rPr>
                <w:kern w:val="24"/>
                <w:lang w:val="es-ES"/>
              </w:rPr>
            </w:pPr>
            <w:r w:rsidRPr="00E82B70">
              <w:rPr>
                <w:kern w:val="24"/>
                <w:lang w:val="es-ES"/>
              </w:rPr>
              <w:t>AUC/Dosis</w:t>
            </w:r>
          </w:p>
          <w:p w14:paraId="1DE53D4F" w14:textId="77777777" w:rsidR="00AD182C" w:rsidRPr="00E82B70" w:rsidRDefault="00AD182C" w:rsidP="00437335">
            <w:pPr>
              <w:keepNext/>
              <w:spacing w:line="240" w:lineRule="auto"/>
              <w:jc w:val="center"/>
              <w:rPr>
                <w:kern w:val="24"/>
                <w:lang w:val="es-ES"/>
              </w:rPr>
            </w:pPr>
            <w:r w:rsidRPr="00E82B70">
              <w:rPr>
                <w:kern w:val="24"/>
                <w:lang w:val="es-ES"/>
              </w:rPr>
              <w:t xml:space="preserve"> (UI*h/dl por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E6DBA97" w14:textId="77777777" w:rsidR="00AD182C" w:rsidRPr="00E82B70" w:rsidRDefault="00AD182C" w:rsidP="00437335">
            <w:pPr>
              <w:keepNext/>
              <w:spacing w:line="240" w:lineRule="auto"/>
              <w:jc w:val="center"/>
              <w:rPr>
                <w:kern w:val="24"/>
                <w:lang w:val="es-ES"/>
              </w:rPr>
            </w:pPr>
            <w:r w:rsidRPr="00E82B70">
              <w:rPr>
                <w:lang w:val="es-ES"/>
              </w:rPr>
              <w:t>51,2</w:t>
            </w:r>
            <w:r w:rsidRPr="00E82B70">
              <w:rPr>
                <w:lang w:val="es-ES"/>
              </w:rPr>
              <w:br/>
              <w:t>(45,0</w:t>
            </w:r>
            <w:r w:rsidRPr="00E82B70">
              <w:rPr>
                <w:kern w:val="24"/>
                <w:lang w:val="es-ES"/>
              </w:rPr>
              <w:t> </w:t>
            </w:r>
            <w:r w:rsidRPr="00E82B70">
              <w:rPr>
                <w:kern w:val="24"/>
                <w:lang w:val="es-ES"/>
              </w:rPr>
              <w:noBreakHyphen/>
              <w:t> </w:t>
            </w:r>
            <w:r w:rsidRPr="00E82B70">
              <w:rPr>
                <w:lang w:val="es-ES"/>
              </w:rPr>
              <w:t>58,4)</w:t>
            </w:r>
          </w:p>
        </w:tc>
      </w:tr>
      <w:tr w:rsidR="00AD182C" w:rsidRPr="00E82B70" w14:paraId="2D9464DC"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C0C6775" w14:textId="77777777" w:rsidR="00AD182C" w:rsidRPr="00E82B70" w:rsidRDefault="00AD182C" w:rsidP="00437335">
            <w:pPr>
              <w:keepNext/>
              <w:spacing w:line="240" w:lineRule="auto"/>
              <w:jc w:val="center"/>
              <w:rPr>
                <w:kern w:val="24"/>
                <w:lang w:val="es-ES"/>
              </w:rPr>
            </w:pPr>
            <w:r w:rsidRPr="00E82B70">
              <w:rPr>
                <w:kern w:val="24"/>
                <w:lang w:val="es-ES"/>
              </w:rPr>
              <w:t>C</w:t>
            </w:r>
            <w:r w:rsidRPr="00E82B70">
              <w:rPr>
                <w:kern w:val="24"/>
                <w:vertAlign w:val="subscript"/>
                <w:lang w:val="es-ES"/>
              </w:rPr>
              <w:t>max</w:t>
            </w:r>
            <w:r w:rsidRPr="00E82B70">
              <w:rPr>
                <w:kern w:val="24"/>
                <w:lang w:val="es-ES"/>
              </w:rPr>
              <w:t xml:space="preserve"> (UI/dl)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2E9C76D" w14:textId="77777777" w:rsidR="00AD182C" w:rsidRPr="00E82B70" w:rsidRDefault="00AD182C" w:rsidP="00437335">
            <w:pPr>
              <w:keepNext/>
              <w:spacing w:line="240" w:lineRule="auto"/>
              <w:jc w:val="center"/>
              <w:rPr>
                <w:lang w:val="es-ES"/>
              </w:rPr>
            </w:pPr>
            <w:r w:rsidRPr="00E82B70">
              <w:rPr>
                <w:lang w:val="es-ES"/>
              </w:rPr>
              <w:t>108</w:t>
            </w:r>
            <w:r w:rsidRPr="00E82B70">
              <w:rPr>
                <w:lang w:val="es-ES"/>
              </w:rPr>
              <w:br/>
              <w:t>(101</w:t>
            </w:r>
            <w:r w:rsidRPr="00E82B70">
              <w:rPr>
                <w:kern w:val="24"/>
                <w:lang w:val="es-ES"/>
              </w:rPr>
              <w:t> </w:t>
            </w:r>
            <w:r w:rsidRPr="00E82B70">
              <w:rPr>
                <w:kern w:val="24"/>
                <w:lang w:val="es-ES"/>
              </w:rPr>
              <w:noBreakHyphen/>
              <w:t> </w:t>
            </w:r>
            <w:r w:rsidRPr="00E82B70">
              <w:rPr>
                <w:lang w:val="es-ES"/>
              </w:rPr>
              <w:t>115)</w:t>
            </w:r>
          </w:p>
        </w:tc>
      </w:tr>
      <w:tr w:rsidR="00AD182C" w:rsidRPr="00E82B70" w14:paraId="2E30E56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0EE119B" w14:textId="77777777" w:rsidR="00AD182C" w:rsidRPr="00E82B70" w:rsidRDefault="00AD182C" w:rsidP="00437335">
            <w:pPr>
              <w:keepNext/>
              <w:spacing w:line="240" w:lineRule="auto"/>
              <w:jc w:val="center"/>
              <w:rPr>
                <w:lang w:val="es-ES"/>
              </w:rPr>
            </w:pPr>
            <w:r w:rsidRPr="00E82B70">
              <w:rPr>
                <w:lang w:val="es-ES"/>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8263E4D" w14:textId="77777777" w:rsidR="00AD182C" w:rsidRPr="00E82B70" w:rsidRDefault="00AD182C" w:rsidP="00437335">
            <w:pPr>
              <w:keepNext/>
              <w:spacing w:line="240" w:lineRule="auto"/>
              <w:jc w:val="center"/>
              <w:rPr>
                <w:lang w:val="es-ES"/>
              </w:rPr>
            </w:pPr>
            <w:r w:rsidRPr="00E82B70">
              <w:rPr>
                <w:lang w:val="es-ES"/>
              </w:rPr>
              <w:t>1,95</w:t>
            </w:r>
            <w:r w:rsidRPr="00E82B70">
              <w:rPr>
                <w:lang w:val="es-ES"/>
              </w:rPr>
              <w:br/>
              <w:t>(1,71</w:t>
            </w:r>
            <w:r w:rsidRPr="00E82B70">
              <w:rPr>
                <w:kern w:val="24"/>
                <w:lang w:val="es-ES"/>
              </w:rPr>
              <w:t> </w:t>
            </w:r>
            <w:r w:rsidRPr="00E82B70">
              <w:rPr>
                <w:kern w:val="24"/>
                <w:lang w:val="es-ES"/>
              </w:rPr>
              <w:noBreakHyphen/>
              <w:t> </w:t>
            </w:r>
            <w:r w:rsidRPr="00E82B70">
              <w:rPr>
                <w:lang w:val="es-ES"/>
              </w:rPr>
              <w:t>2,22)</w:t>
            </w:r>
          </w:p>
        </w:tc>
      </w:tr>
      <w:tr w:rsidR="00AD182C" w:rsidRPr="00E82B70" w14:paraId="27A5D0B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4DD09DE" w14:textId="77777777" w:rsidR="00AD182C" w:rsidRPr="00E82B70" w:rsidRDefault="00AD182C" w:rsidP="00437335">
            <w:pPr>
              <w:keepNext/>
              <w:spacing w:line="240" w:lineRule="auto"/>
              <w:jc w:val="center"/>
              <w:rPr>
                <w:lang w:val="es-ES"/>
              </w:rPr>
            </w:pPr>
            <w:r w:rsidRPr="00E82B70">
              <w:rPr>
                <w:lang w:val="es-ES"/>
              </w:rPr>
              <w:t>t</w:t>
            </w:r>
            <w:r w:rsidRPr="00E82B70">
              <w:rPr>
                <w:vertAlign w:val="subscript"/>
                <w:lang w:val="es-ES"/>
              </w:rPr>
              <w:t>½</w:t>
            </w:r>
            <w:r w:rsidRPr="00E82B70">
              <w:rPr>
                <w:lang w:val="es-ES"/>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ED049A3" w14:textId="77777777" w:rsidR="00AD182C" w:rsidRPr="00E82B70" w:rsidRDefault="00AD182C" w:rsidP="00437335">
            <w:pPr>
              <w:keepNext/>
              <w:spacing w:line="240" w:lineRule="auto"/>
              <w:jc w:val="center"/>
              <w:rPr>
                <w:lang w:val="es-ES"/>
              </w:rPr>
            </w:pPr>
            <w:r w:rsidRPr="00E82B70">
              <w:rPr>
                <w:lang w:val="es-ES"/>
              </w:rPr>
              <w:t>19,0</w:t>
            </w:r>
            <w:r w:rsidRPr="00E82B70">
              <w:rPr>
                <w:lang w:val="es-ES"/>
              </w:rPr>
              <w:br/>
              <w:t>(17,0</w:t>
            </w:r>
            <w:r w:rsidRPr="00E82B70">
              <w:rPr>
                <w:kern w:val="24"/>
                <w:lang w:val="es-ES"/>
              </w:rPr>
              <w:t> </w:t>
            </w:r>
            <w:r w:rsidRPr="00E82B70">
              <w:rPr>
                <w:kern w:val="24"/>
                <w:lang w:val="es-ES"/>
              </w:rPr>
              <w:noBreakHyphen/>
              <w:t> </w:t>
            </w:r>
            <w:r w:rsidRPr="00E82B70">
              <w:rPr>
                <w:lang w:val="es-ES"/>
              </w:rPr>
              <w:t>21,1)</w:t>
            </w:r>
          </w:p>
        </w:tc>
      </w:tr>
      <w:tr w:rsidR="00AD182C" w:rsidRPr="00E82B70" w14:paraId="47DA9472"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F443EBE" w14:textId="77777777" w:rsidR="00AD182C" w:rsidRPr="00E82B70" w:rsidRDefault="00AD182C" w:rsidP="00437335">
            <w:pPr>
              <w:keepNext/>
              <w:spacing w:line="240" w:lineRule="auto"/>
              <w:jc w:val="center"/>
              <w:rPr>
                <w:lang w:val="es-ES"/>
              </w:rPr>
            </w:pPr>
            <w:r w:rsidRPr="00E82B70">
              <w:rPr>
                <w:kern w:val="24"/>
                <w:lang w:val="es-ES"/>
              </w:rPr>
              <w:t>TRM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827BF17" w14:textId="77777777" w:rsidR="00AD182C" w:rsidRPr="00E82B70" w:rsidRDefault="00AD182C" w:rsidP="00437335">
            <w:pPr>
              <w:keepNext/>
              <w:spacing w:line="240" w:lineRule="auto"/>
              <w:jc w:val="center"/>
              <w:rPr>
                <w:lang w:val="es-ES"/>
              </w:rPr>
            </w:pPr>
            <w:r w:rsidRPr="00E82B70">
              <w:rPr>
                <w:lang w:val="es-ES"/>
              </w:rPr>
              <w:t>25,2</w:t>
            </w:r>
            <w:r w:rsidRPr="00E82B70">
              <w:rPr>
                <w:lang w:val="es-ES"/>
              </w:rPr>
              <w:br/>
              <w:t>(22,7</w:t>
            </w:r>
            <w:r w:rsidRPr="00E82B70">
              <w:rPr>
                <w:kern w:val="24"/>
                <w:lang w:val="es-ES"/>
              </w:rPr>
              <w:t> </w:t>
            </w:r>
            <w:r w:rsidRPr="00E82B70">
              <w:rPr>
                <w:kern w:val="24"/>
                <w:lang w:val="es-ES"/>
              </w:rPr>
              <w:noBreakHyphen/>
              <w:t> </w:t>
            </w:r>
            <w:r w:rsidRPr="00E82B70">
              <w:rPr>
                <w:lang w:val="es-ES"/>
              </w:rPr>
              <w:t>27,9)</w:t>
            </w:r>
          </w:p>
        </w:tc>
      </w:tr>
      <w:tr w:rsidR="00AD182C" w:rsidRPr="00E82B70" w14:paraId="3B1BDF31"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77DB102" w14:textId="77777777" w:rsidR="00AD182C" w:rsidRPr="00E82B70" w:rsidRDefault="00AD182C" w:rsidP="00437335">
            <w:pPr>
              <w:keepNext/>
              <w:spacing w:line="240" w:lineRule="auto"/>
              <w:jc w:val="center"/>
              <w:rPr>
                <w:lang w:val="es-ES"/>
              </w:rPr>
            </w:pPr>
            <w:r w:rsidRPr="00E82B70">
              <w:rPr>
                <w:lang w:val="es-ES"/>
              </w:rPr>
              <w:t>V</w:t>
            </w:r>
            <w:r w:rsidRPr="00E82B70">
              <w:rPr>
                <w:vertAlign w:val="subscript"/>
                <w:lang w:val="es-ES"/>
              </w:rPr>
              <w:t>ee</w:t>
            </w:r>
            <w:r w:rsidRPr="00E82B70">
              <w:rPr>
                <w:lang w:val="es-ES"/>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BFC5A2B" w14:textId="77777777" w:rsidR="00AD182C" w:rsidRPr="00E82B70" w:rsidRDefault="00AD182C" w:rsidP="00437335">
            <w:pPr>
              <w:keepNext/>
              <w:spacing w:line="240" w:lineRule="auto"/>
              <w:jc w:val="center"/>
              <w:rPr>
                <w:lang w:val="es-ES"/>
              </w:rPr>
            </w:pPr>
            <w:r w:rsidRPr="00E82B70">
              <w:rPr>
                <w:lang w:val="es-ES"/>
              </w:rPr>
              <w:t>49,1</w:t>
            </w:r>
            <w:r w:rsidRPr="00E82B70">
              <w:rPr>
                <w:lang w:val="es-ES"/>
              </w:rPr>
              <w:br/>
              <w:t>(46,6</w:t>
            </w:r>
            <w:r w:rsidRPr="00E82B70">
              <w:rPr>
                <w:kern w:val="24"/>
                <w:lang w:val="es-ES"/>
              </w:rPr>
              <w:t> </w:t>
            </w:r>
            <w:r w:rsidRPr="00E82B70">
              <w:rPr>
                <w:kern w:val="24"/>
                <w:lang w:val="es-ES"/>
              </w:rPr>
              <w:noBreakHyphen/>
              <w:t> </w:t>
            </w:r>
            <w:r w:rsidRPr="00E82B70">
              <w:rPr>
                <w:lang w:val="es-ES"/>
              </w:rPr>
              <w:t>51,7)</w:t>
            </w:r>
          </w:p>
        </w:tc>
      </w:tr>
    </w:tbl>
    <w:p w14:paraId="374E1DCA" w14:textId="77777777" w:rsidR="00AD182C" w:rsidRPr="00E82B70" w:rsidRDefault="00AD182C" w:rsidP="00437335">
      <w:pPr>
        <w:autoSpaceDE w:val="0"/>
        <w:autoSpaceDN w:val="0"/>
        <w:adjustRightInd w:val="0"/>
        <w:spacing w:line="240" w:lineRule="auto"/>
        <w:rPr>
          <w:lang w:val="es-ES"/>
        </w:rPr>
      </w:pPr>
      <w:r w:rsidRPr="00E82B70">
        <w:rPr>
          <w:vertAlign w:val="superscript"/>
          <w:lang w:val="es-ES"/>
        </w:rPr>
        <w:t>1</w:t>
      </w:r>
      <w:r w:rsidRPr="00E82B70">
        <w:rPr>
          <w:lang w:val="es-ES"/>
        </w:rPr>
        <w:t xml:space="preserve"> Los parámetros farmacocinéticos se presentan en medias geométricas (IC del 95%)</w:t>
      </w:r>
    </w:p>
    <w:p w14:paraId="4AD990B2" w14:textId="5CA6A3A4" w:rsidR="00AD182C" w:rsidRPr="00E82B70" w:rsidRDefault="00AD182C" w:rsidP="00437335">
      <w:pPr>
        <w:numPr>
          <w:ilvl w:val="12"/>
          <w:numId w:val="0"/>
        </w:numPr>
        <w:spacing w:line="240" w:lineRule="auto"/>
        <w:ind w:right="-2"/>
        <w:rPr>
          <w:lang w:val="es-ES"/>
        </w:rPr>
      </w:pPr>
      <w:r w:rsidRPr="00E82B70">
        <w:rPr>
          <w:lang w:val="es-ES"/>
        </w:rPr>
        <w:t>Abreviaturas: IC = intervalo de confianza; C</w:t>
      </w:r>
      <w:r w:rsidRPr="00E82B70">
        <w:rPr>
          <w:vertAlign w:val="subscript"/>
          <w:lang w:val="es-ES"/>
        </w:rPr>
        <w:t>max</w:t>
      </w:r>
      <w:r w:rsidR="0065604C" w:rsidRPr="00E82B70">
        <w:rPr>
          <w:lang w:val="es-ES"/>
        </w:rPr>
        <w:t xml:space="preserve"> </w:t>
      </w:r>
      <w:r w:rsidRPr="00E82B70">
        <w:rPr>
          <w:lang w:val="es-ES"/>
        </w:rPr>
        <w:t>= actividad máxima</w:t>
      </w:r>
      <w:r w:rsidRPr="00E82B70">
        <w:rPr>
          <w:kern w:val="24"/>
          <w:lang w:val="es-ES"/>
        </w:rPr>
        <w:t>;</w:t>
      </w:r>
      <w:r w:rsidRPr="00E82B70">
        <w:rPr>
          <w:lang w:val="es-ES"/>
        </w:rPr>
        <w:t xml:space="preserve"> AUC = área bajo la curva de actividad del FVIII </w:t>
      </w:r>
      <w:r w:rsidRPr="00E82B70">
        <w:rPr>
          <w:lang w:val="es-ES"/>
        </w:rPr>
        <w:noBreakHyphen/>
        <w:t xml:space="preserve"> tiempo; t</w:t>
      </w:r>
      <w:r w:rsidRPr="00E82B70">
        <w:rPr>
          <w:vertAlign w:val="subscript"/>
          <w:lang w:val="es-ES"/>
        </w:rPr>
        <w:t>½</w:t>
      </w:r>
      <w:r w:rsidR="00DB4636" w:rsidRPr="00E82B70">
        <w:rPr>
          <w:lang w:val="es-ES"/>
        </w:rPr>
        <w:t xml:space="preserve"> </w:t>
      </w:r>
      <w:r w:rsidRPr="00E82B70">
        <w:rPr>
          <w:lang w:val="es-ES"/>
        </w:rPr>
        <w:t>=</w:t>
      </w:r>
      <w:bookmarkStart w:id="72" w:name="_Hlk64564581"/>
      <w:r w:rsidRPr="00E82B70">
        <w:rPr>
          <w:lang w:val="es-ES"/>
        </w:rPr>
        <w:t xml:space="preserve"> </w:t>
      </w:r>
      <w:bookmarkEnd w:id="72"/>
      <w:r w:rsidRPr="00E82B70">
        <w:rPr>
          <w:lang w:val="es-ES"/>
        </w:rPr>
        <w:t>semivida terminal; CL = aclaramiento; V</w:t>
      </w:r>
      <w:r w:rsidRPr="00E82B70">
        <w:rPr>
          <w:vertAlign w:val="subscript"/>
          <w:lang w:val="es-ES"/>
        </w:rPr>
        <w:t>ee</w:t>
      </w:r>
      <w:r w:rsidRPr="00E82B70">
        <w:rPr>
          <w:lang w:val="es-ES"/>
        </w:rPr>
        <w:t xml:space="preserve"> = volumen de distribución en el estado estacionario; TRM = tiempo de residencia medio.</w:t>
      </w:r>
    </w:p>
    <w:p w14:paraId="1790CCFD" w14:textId="77777777" w:rsidR="00AD182C" w:rsidRPr="00E82B70" w:rsidRDefault="00AD182C" w:rsidP="00437335">
      <w:pPr>
        <w:numPr>
          <w:ilvl w:val="12"/>
          <w:numId w:val="0"/>
        </w:numPr>
        <w:spacing w:line="240" w:lineRule="auto"/>
        <w:ind w:right="-2"/>
        <w:rPr>
          <w:lang w:val="es-ES"/>
        </w:rPr>
      </w:pPr>
    </w:p>
    <w:p w14:paraId="2914D4F6" w14:textId="77777777" w:rsidR="00AD182C" w:rsidRPr="00E82B70" w:rsidRDefault="00AD182C" w:rsidP="00437335">
      <w:pPr>
        <w:keepNext/>
        <w:numPr>
          <w:ilvl w:val="12"/>
          <w:numId w:val="0"/>
        </w:numPr>
        <w:spacing w:line="240" w:lineRule="auto"/>
        <w:ind w:right="-2"/>
        <w:rPr>
          <w:b/>
          <w:bCs/>
          <w:lang w:val="es-ES"/>
        </w:rPr>
      </w:pPr>
      <w:r w:rsidRPr="00E82B70">
        <w:rPr>
          <w:b/>
          <w:bCs/>
          <w:lang w:val="es-ES"/>
        </w:rPr>
        <w:t>Tabla 4: Parámetros farmacocinéticos de ELOCTA utilizando el ensayo cromogénico</w:t>
      </w:r>
    </w:p>
    <w:tbl>
      <w:tblPr>
        <w:tblW w:w="7920" w:type="dxa"/>
        <w:tblInd w:w="2" w:type="dxa"/>
        <w:tblCellMar>
          <w:left w:w="0" w:type="dxa"/>
          <w:right w:w="0" w:type="dxa"/>
        </w:tblCellMar>
        <w:tblLook w:val="00A0" w:firstRow="1" w:lastRow="0" w:firstColumn="1" w:lastColumn="0" w:noHBand="0" w:noVBand="0"/>
      </w:tblPr>
      <w:tblGrid>
        <w:gridCol w:w="4140"/>
        <w:gridCol w:w="3780"/>
      </w:tblGrid>
      <w:tr w:rsidR="00AD182C" w:rsidRPr="00E82B70" w14:paraId="54FA773B" w14:textId="7777777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F3AAD0C" w14:textId="77777777" w:rsidR="00AD182C" w:rsidRPr="00E82B70" w:rsidRDefault="00AD182C" w:rsidP="00437335">
            <w:pPr>
              <w:keepNext/>
              <w:spacing w:line="240" w:lineRule="auto"/>
              <w:jc w:val="center"/>
              <w:rPr>
                <w:lang w:val="es-ES"/>
              </w:rPr>
            </w:pPr>
            <w:r w:rsidRPr="00E82B70">
              <w:rPr>
                <w:b/>
                <w:bCs/>
                <w:lang w:val="es-ES"/>
              </w:rPr>
              <w:t>Parámetros farmacocinéticos</w:t>
            </w:r>
            <w:r w:rsidRPr="00E82B70">
              <w:rPr>
                <w:b/>
                <w:bCs/>
                <w:vertAlign w:val="superscript"/>
                <w:lang w:val="es-ES"/>
              </w:rPr>
              <w:t>1</w:t>
            </w:r>
          </w:p>
          <w:p w14:paraId="290D6A5F" w14:textId="77777777" w:rsidR="00AD182C" w:rsidRPr="00E82B70" w:rsidRDefault="00AD182C" w:rsidP="00437335">
            <w:pPr>
              <w:keepNext/>
              <w:spacing w:line="240" w:lineRule="auto"/>
              <w:rPr>
                <w:lang w:val="es-ES"/>
              </w:rPr>
            </w:pPr>
            <w:r w:rsidRPr="00E82B70">
              <w:rPr>
                <w:lang w:val="es-ES"/>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02B67D28" w14:textId="77777777" w:rsidR="00AD182C" w:rsidRPr="00E82B70" w:rsidRDefault="00AD182C" w:rsidP="00437335">
            <w:pPr>
              <w:keepNext/>
              <w:spacing w:line="240" w:lineRule="auto"/>
              <w:jc w:val="center"/>
              <w:rPr>
                <w:b/>
                <w:bCs/>
                <w:lang w:val="es-ES"/>
              </w:rPr>
            </w:pPr>
            <w:r w:rsidRPr="00E82B70">
              <w:rPr>
                <w:b/>
                <w:bCs/>
                <w:lang w:val="es-ES"/>
              </w:rPr>
              <w:t>ELOCTA</w:t>
            </w:r>
          </w:p>
          <w:p w14:paraId="2DEC1550" w14:textId="3604366B" w:rsidR="00AD182C" w:rsidRPr="00E82B70" w:rsidRDefault="00AD182C" w:rsidP="00437335">
            <w:pPr>
              <w:keepNext/>
              <w:spacing w:line="240" w:lineRule="auto"/>
              <w:jc w:val="center"/>
              <w:rPr>
                <w:lang w:val="es-ES"/>
              </w:rPr>
            </w:pPr>
            <w:r w:rsidRPr="00E82B70">
              <w:rPr>
                <w:b/>
                <w:bCs/>
                <w:lang w:val="es-ES"/>
              </w:rPr>
              <w:t>(IC del 95 %)</w:t>
            </w:r>
          </w:p>
        </w:tc>
      </w:tr>
      <w:tr w:rsidR="00AD182C" w:rsidRPr="00E82B70" w14:paraId="74E535B8" w14:textId="77777777">
        <w:tc>
          <w:tcPr>
            <w:tcW w:w="4140" w:type="dxa"/>
            <w:vMerge/>
            <w:tcBorders>
              <w:top w:val="single" w:sz="8" w:space="0" w:color="000000"/>
              <w:left w:val="single" w:sz="8" w:space="0" w:color="000000"/>
              <w:bottom w:val="single" w:sz="8" w:space="0" w:color="000000"/>
              <w:right w:val="single" w:sz="8" w:space="0" w:color="000000"/>
            </w:tcBorders>
            <w:vAlign w:val="center"/>
          </w:tcPr>
          <w:p w14:paraId="27BCE2C2" w14:textId="77777777" w:rsidR="00AD182C" w:rsidRPr="00E82B70" w:rsidRDefault="00AD182C" w:rsidP="00437335">
            <w:pPr>
              <w:keepNext/>
              <w:spacing w:line="240" w:lineRule="auto"/>
              <w:rPr>
                <w:lang w:val="es-ES"/>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1453FB87" w14:textId="77777777" w:rsidR="00AD182C" w:rsidRPr="00E82B70" w:rsidRDefault="00AD182C" w:rsidP="00437335">
            <w:pPr>
              <w:keepNext/>
              <w:spacing w:line="240" w:lineRule="auto"/>
              <w:jc w:val="center"/>
              <w:rPr>
                <w:lang w:val="es-ES"/>
              </w:rPr>
            </w:pPr>
            <w:r w:rsidRPr="00E82B70">
              <w:rPr>
                <w:lang w:val="es-ES"/>
              </w:rPr>
              <w:t>N = 27</w:t>
            </w:r>
          </w:p>
        </w:tc>
      </w:tr>
      <w:tr w:rsidR="00AD182C" w:rsidRPr="00E82B70" w14:paraId="57A1C890"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84ABF38" w14:textId="77777777" w:rsidR="00AD182C" w:rsidRPr="00E82B70" w:rsidRDefault="00AD182C" w:rsidP="00437335">
            <w:pPr>
              <w:keepNext/>
              <w:spacing w:line="240" w:lineRule="auto"/>
              <w:jc w:val="center"/>
              <w:rPr>
                <w:lang w:val="es-ES"/>
              </w:rPr>
            </w:pPr>
            <w:r w:rsidRPr="00E82B70">
              <w:rPr>
                <w:lang w:val="es-ES"/>
              </w:rPr>
              <w:t>Recuperación incremental (UI/dl por UI/kg)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06968610" w14:textId="77777777" w:rsidR="00AD182C" w:rsidRPr="00E82B70" w:rsidRDefault="00AD182C" w:rsidP="00437335">
            <w:pPr>
              <w:keepNext/>
              <w:spacing w:line="240" w:lineRule="auto"/>
              <w:jc w:val="center"/>
              <w:rPr>
                <w:lang w:val="es-ES"/>
              </w:rPr>
            </w:pPr>
            <w:r w:rsidRPr="00E82B70">
              <w:rPr>
                <w:lang w:val="es-ES"/>
              </w:rPr>
              <w:t>2,49</w:t>
            </w:r>
            <w:r w:rsidRPr="00E82B70">
              <w:rPr>
                <w:lang w:val="es-ES"/>
              </w:rPr>
              <w:br/>
              <w:t>(2,28</w:t>
            </w:r>
            <w:r w:rsidRPr="00E82B70">
              <w:rPr>
                <w:kern w:val="24"/>
                <w:lang w:val="es-ES"/>
              </w:rPr>
              <w:t> </w:t>
            </w:r>
            <w:r w:rsidRPr="00E82B70">
              <w:rPr>
                <w:kern w:val="24"/>
                <w:lang w:val="es-ES"/>
              </w:rPr>
              <w:noBreakHyphen/>
              <w:t> </w:t>
            </w:r>
            <w:r w:rsidRPr="00E82B70">
              <w:rPr>
                <w:lang w:val="es-ES"/>
              </w:rPr>
              <w:t>2,73)</w:t>
            </w:r>
          </w:p>
        </w:tc>
      </w:tr>
      <w:tr w:rsidR="00AD182C" w:rsidRPr="00E82B70" w14:paraId="318AD521"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498115A" w14:textId="77777777" w:rsidR="00AD182C" w:rsidRPr="00E82B70" w:rsidRDefault="00AD182C" w:rsidP="00437335">
            <w:pPr>
              <w:keepNext/>
              <w:spacing w:line="240" w:lineRule="auto"/>
              <w:jc w:val="center"/>
              <w:rPr>
                <w:lang w:val="es-ES"/>
              </w:rPr>
            </w:pPr>
            <w:r w:rsidRPr="00E82B70">
              <w:rPr>
                <w:lang w:val="es-ES"/>
              </w:rPr>
              <w:t>AUC/Dosis</w:t>
            </w:r>
          </w:p>
          <w:p w14:paraId="08DEB01F" w14:textId="77777777" w:rsidR="00AD182C" w:rsidRPr="00E82B70" w:rsidRDefault="00AD182C" w:rsidP="00437335">
            <w:pPr>
              <w:keepNext/>
              <w:spacing w:line="240" w:lineRule="auto"/>
              <w:jc w:val="center"/>
              <w:rPr>
                <w:lang w:val="es-ES"/>
              </w:rPr>
            </w:pPr>
            <w:r w:rsidRPr="00E82B70">
              <w:rPr>
                <w:lang w:val="es-ES"/>
              </w:rPr>
              <w:t>(UI*h/dl por UI/kg)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21743A4" w14:textId="77777777" w:rsidR="00AD182C" w:rsidRPr="00E82B70" w:rsidRDefault="00AD182C" w:rsidP="00437335">
            <w:pPr>
              <w:keepNext/>
              <w:spacing w:line="240" w:lineRule="auto"/>
              <w:jc w:val="center"/>
              <w:rPr>
                <w:lang w:val="es-ES"/>
              </w:rPr>
            </w:pPr>
            <w:r w:rsidRPr="00E82B70">
              <w:rPr>
                <w:lang w:val="es-ES"/>
              </w:rPr>
              <w:t>47,5</w:t>
            </w:r>
            <w:r w:rsidRPr="00E82B70">
              <w:rPr>
                <w:lang w:val="es-ES"/>
              </w:rPr>
              <w:br/>
              <w:t>(41,6</w:t>
            </w:r>
            <w:r w:rsidRPr="00E82B70">
              <w:rPr>
                <w:kern w:val="24"/>
                <w:lang w:val="es-ES"/>
              </w:rPr>
              <w:t> </w:t>
            </w:r>
            <w:r w:rsidRPr="00E82B70">
              <w:rPr>
                <w:kern w:val="24"/>
                <w:lang w:val="es-ES"/>
              </w:rPr>
              <w:noBreakHyphen/>
              <w:t> </w:t>
            </w:r>
            <w:r w:rsidRPr="00E82B70">
              <w:rPr>
                <w:lang w:val="es-ES"/>
              </w:rPr>
              <w:t>54,2)</w:t>
            </w:r>
          </w:p>
        </w:tc>
      </w:tr>
      <w:tr w:rsidR="00AD182C" w:rsidRPr="00E82B70" w14:paraId="7F0186E7"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61F11B4" w14:textId="77777777" w:rsidR="00AD182C" w:rsidRPr="00E82B70" w:rsidRDefault="00AD182C" w:rsidP="00437335">
            <w:pPr>
              <w:keepNext/>
              <w:spacing w:line="240" w:lineRule="auto"/>
              <w:jc w:val="center"/>
              <w:rPr>
                <w:lang w:val="es-ES"/>
              </w:rPr>
            </w:pPr>
            <w:r w:rsidRPr="00E82B70">
              <w:rPr>
                <w:lang w:val="es-ES"/>
              </w:rPr>
              <w:t>C</w:t>
            </w:r>
            <w:r w:rsidRPr="00E82B70">
              <w:rPr>
                <w:vertAlign w:val="subscript"/>
                <w:lang w:val="es-ES"/>
              </w:rPr>
              <w:t>max</w:t>
            </w:r>
            <w:r w:rsidRPr="00E82B70">
              <w:rPr>
                <w:lang w:val="es-ES"/>
              </w:rPr>
              <w:t xml:space="preserve"> (UI/dl)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0F70180" w14:textId="77777777" w:rsidR="00AD182C" w:rsidRPr="00E82B70" w:rsidRDefault="00AD182C" w:rsidP="00437335">
            <w:pPr>
              <w:keepNext/>
              <w:spacing w:line="240" w:lineRule="auto"/>
              <w:jc w:val="center"/>
              <w:rPr>
                <w:lang w:val="es-ES"/>
              </w:rPr>
            </w:pPr>
            <w:r w:rsidRPr="00E82B70">
              <w:rPr>
                <w:lang w:val="es-ES"/>
              </w:rPr>
              <w:t>131</w:t>
            </w:r>
            <w:r w:rsidRPr="00E82B70">
              <w:rPr>
                <w:lang w:val="es-ES"/>
              </w:rPr>
              <w:br/>
              <w:t>(104</w:t>
            </w:r>
            <w:r w:rsidRPr="00E82B70">
              <w:rPr>
                <w:kern w:val="24"/>
                <w:lang w:val="es-ES"/>
              </w:rPr>
              <w:t> </w:t>
            </w:r>
            <w:r w:rsidRPr="00E82B70">
              <w:rPr>
                <w:kern w:val="24"/>
                <w:lang w:val="es-ES"/>
              </w:rPr>
              <w:noBreakHyphen/>
              <w:t> </w:t>
            </w:r>
            <w:r w:rsidRPr="00E82B70">
              <w:rPr>
                <w:lang w:val="es-ES"/>
              </w:rPr>
              <w:t>165)</w:t>
            </w:r>
          </w:p>
        </w:tc>
      </w:tr>
      <w:tr w:rsidR="00AD182C" w:rsidRPr="00E82B70" w14:paraId="48A748F4"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8A15256" w14:textId="77777777" w:rsidR="00AD182C" w:rsidRPr="00E82B70" w:rsidRDefault="00AD182C" w:rsidP="00437335">
            <w:pPr>
              <w:keepNext/>
              <w:spacing w:line="240" w:lineRule="auto"/>
              <w:jc w:val="center"/>
              <w:rPr>
                <w:lang w:val="es-ES"/>
              </w:rPr>
            </w:pPr>
            <w:r w:rsidRPr="00E82B70">
              <w:rPr>
                <w:lang w:val="es-ES"/>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FE0A859" w14:textId="77777777" w:rsidR="00AD182C" w:rsidRPr="00E82B70" w:rsidRDefault="00AD182C" w:rsidP="00437335">
            <w:pPr>
              <w:keepNext/>
              <w:spacing w:line="240" w:lineRule="auto"/>
              <w:jc w:val="center"/>
              <w:rPr>
                <w:lang w:val="es-ES"/>
              </w:rPr>
            </w:pPr>
            <w:r w:rsidRPr="00E82B70">
              <w:rPr>
                <w:lang w:val="es-ES"/>
              </w:rPr>
              <w:t>2,11</w:t>
            </w:r>
            <w:r w:rsidRPr="00E82B70">
              <w:rPr>
                <w:lang w:val="es-ES"/>
              </w:rPr>
              <w:br/>
              <w:t>(1,85</w:t>
            </w:r>
            <w:r w:rsidRPr="00E82B70">
              <w:rPr>
                <w:kern w:val="24"/>
                <w:lang w:val="es-ES"/>
              </w:rPr>
              <w:t> </w:t>
            </w:r>
            <w:r w:rsidRPr="00E82B70">
              <w:rPr>
                <w:kern w:val="24"/>
                <w:lang w:val="es-ES"/>
              </w:rPr>
              <w:noBreakHyphen/>
              <w:t> </w:t>
            </w:r>
            <w:r w:rsidRPr="00E82B70">
              <w:rPr>
                <w:lang w:val="es-ES"/>
              </w:rPr>
              <w:t>2,41)</w:t>
            </w:r>
          </w:p>
        </w:tc>
      </w:tr>
      <w:tr w:rsidR="00AD182C" w:rsidRPr="00E82B70" w14:paraId="245DE1E2"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54A6A4B0" w14:textId="77777777" w:rsidR="00AD182C" w:rsidRPr="00E82B70" w:rsidRDefault="00AD182C" w:rsidP="00437335">
            <w:pPr>
              <w:keepNext/>
              <w:spacing w:line="240" w:lineRule="auto"/>
              <w:jc w:val="center"/>
              <w:rPr>
                <w:lang w:val="es-ES"/>
              </w:rPr>
            </w:pPr>
            <w:r w:rsidRPr="00E82B70">
              <w:rPr>
                <w:lang w:val="es-ES"/>
              </w:rPr>
              <w:t>t</w:t>
            </w:r>
            <w:r w:rsidRPr="00E82B70">
              <w:rPr>
                <w:vertAlign w:val="subscript"/>
                <w:lang w:val="es-ES"/>
              </w:rPr>
              <w:t>½</w:t>
            </w:r>
            <w:r w:rsidRPr="00E82B70">
              <w:rPr>
                <w:lang w:val="es-ES"/>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1808CAEF" w14:textId="77777777" w:rsidR="00AD182C" w:rsidRPr="00E82B70" w:rsidRDefault="00AD182C" w:rsidP="00437335">
            <w:pPr>
              <w:keepNext/>
              <w:spacing w:line="240" w:lineRule="auto"/>
              <w:jc w:val="center"/>
              <w:rPr>
                <w:lang w:val="es-ES"/>
              </w:rPr>
            </w:pPr>
            <w:r w:rsidRPr="00E82B70">
              <w:rPr>
                <w:lang w:val="es-ES"/>
              </w:rPr>
              <w:t>20,9</w:t>
            </w:r>
            <w:r w:rsidRPr="00E82B70">
              <w:rPr>
                <w:lang w:val="es-ES"/>
              </w:rPr>
              <w:br/>
              <w:t>(18,2</w:t>
            </w:r>
            <w:r w:rsidRPr="00E82B70">
              <w:rPr>
                <w:kern w:val="24"/>
                <w:lang w:val="es-ES"/>
              </w:rPr>
              <w:t> </w:t>
            </w:r>
            <w:r w:rsidRPr="00E82B70">
              <w:rPr>
                <w:kern w:val="24"/>
                <w:lang w:val="es-ES"/>
              </w:rPr>
              <w:noBreakHyphen/>
              <w:t> </w:t>
            </w:r>
            <w:r w:rsidRPr="00E82B70">
              <w:rPr>
                <w:lang w:val="es-ES"/>
              </w:rPr>
              <w:t>23,9)</w:t>
            </w:r>
          </w:p>
        </w:tc>
      </w:tr>
      <w:tr w:rsidR="00AD182C" w:rsidRPr="00E82B70" w14:paraId="12CF6725"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0AF5146" w14:textId="77777777" w:rsidR="00AD182C" w:rsidRPr="00E82B70" w:rsidRDefault="00AD182C" w:rsidP="00437335">
            <w:pPr>
              <w:keepNext/>
              <w:spacing w:line="240" w:lineRule="auto"/>
              <w:jc w:val="center"/>
              <w:rPr>
                <w:lang w:val="es-ES"/>
              </w:rPr>
            </w:pPr>
            <w:r w:rsidRPr="00E82B70">
              <w:rPr>
                <w:lang w:val="es-ES"/>
              </w:rPr>
              <w:t>TRM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20CDD0C9" w14:textId="77777777" w:rsidR="00AD182C" w:rsidRPr="00E82B70" w:rsidRDefault="00AD182C" w:rsidP="00437335">
            <w:pPr>
              <w:keepNext/>
              <w:spacing w:line="240" w:lineRule="auto"/>
              <w:jc w:val="center"/>
              <w:rPr>
                <w:lang w:val="es-ES"/>
              </w:rPr>
            </w:pPr>
            <w:r w:rsidRPr="00E82B70">
              <w:rPr>
                <w:lang w:val="es-ES"/>
              </w:rPr>
              <w:t>25,0</w:t>
            </w:r>
            <w:r w:rsidRPr="00E82B70">
              <w:rPr>
                <w:lang w:val="es-ES"/>
              </w:rPr>
              <w:br/>
              <w:t>(22,4</w:t>
            </w:r>
            <w:r w:rsidRPr="00E82B70">
              <w:rPr>
                <w:kern w:val="24"/>
                <w:lang w:val="es-ES"/>
              </w:rPr>
              <w:t> </w:t>
            </w:r>
            <w:r w:rsidRPr="00E82B70">
              <w:rPr>
                <w:kern w:val="24"/>
                <w:lang w:val="es-ES"/>
              </w:rPr>
              <w:noBreakHyphen/>
              <w:t> </w:t>
            </w:r>
            <w:r w:rsidRPr="00E82B70">
              <w:rPr>
                <w:lang w:val="es-ES"/>
              </w:rPr>
              <w:t>27,8)</w:t>
            </w:r>
          </w:p>
        </w:tc>
      </w:tr>
      <w:tr w:rsidR="00AD182C" w:rsidRPr="00E82B70" w14:paraId="2855CCA7"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9B4ABCB" w14:textId="77777777" w:rsidR="00AD182C" w:rsidRPr="00E82B70" w:rsidRDefault="00AD182C" w:rsidP="00437335">
            <w:pPr>
              <w:keepNext/>
              <w:spacing w:line="240" w:lineRule="auto"/>
              <w:jc w:val="center"/>
              <w:rPr>
                <w:lang w:val="es-ES"/>
              </w:rPr>
            </w:pPr>
            <w:r w:rsidRPr="00E82B70">
              <w:rPr>
                <w:lang w:val="es-ES"/>
              </w:rPr>
              <w:t>V</w:t>
            </w:r>
            <w:r w:rsidRPr="00E82B70">
              <w:rPr>
                <w:vertAlign w:val="subscript"/>
                <w:lang w:val="es-ES"/>
              </w:rPr>
              <w:t>ee</w:t>
            </w:r>
            <w:r w:rsidRPr="00E82B70">
              <w:rPr>
                <w:lang w:val="es-ES"/>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32F4ACF" w14:textId="77777777" w:rsidR="00AD182C" w:rsidRPr="00E82B70" w:rsidRDefault="00AD182C" w:rsidP="00437335">
            <w:pPr>
              <w:keepNext/>
              <w:spacing w:line="240" w:lineRule="auto"/>
              <w:jc w:val="center"/>
              <w:rPr>
                <w:lang w:val="es-ES"/>
              </w:rPr>
            </w:pPr>
            <w:r w:rsidRPr="00E82B70">
              <w:rPr>
                <w:lang w:val="es-ES"/>
              </w:rPr>
              <w:t>52,6</w:t>
            </w:r>
            <w:r w:rsidRPr="00E82B70">
              <w:rPr>
                <w:lang w:val="es-ES"/>
              </w:rPr>
              <w:br/>
              <w:t>(47,4</w:t>
            </w:r>
            <w:r w:rsidRPr="00E82B70">
              <w:rPr>
                <w:kern w:val="24"/>
                <w:lang w:val="es-ES"/>
              </w:rPr>
              <w:t> </w:t>
            </w:r>
            <w:r w:rsidRPr="00E82B70">
              <w:rPr>
                <w:kern w:val="24"/>
                <w:lang w:val="es-ES"/>
              </w:rPr>
              <w:noBreakHyphen/>
              <w:t> </w:t>
            </w:r>
            <w:r w:rsidRPr="00E82B70">
              <w:rPr>
                <w:lang w:val="es-ES"/>
              </w:rPr>
              <w:t>58,3)</w:t>
            </w:r>
          </w:p>
        </w:tc>
      </w:tr>
    </w:tbl>
    <w:p w14:paraId="7E98FA41" w14:textId="77777777" w:rsidR="00AD182C" w:rsidRPr="00E82B70" w:rsidRDefault="00AD182C" w:rsidP="00437335">
      <w:pPr>
        <w:autoSpaceDE w:val="0"/>
        <w:autoSpaceDN w:val="0"/>
        <w:adjustRightInd w:val="0"/>
        <w:spacing w:line="240" w:lineRule="auto"/>
        <w:rPr>
          <w:lang w:val="es-ES"/>
        </w:rPr>
      </w:pPr>
      <w:r w:rsidRPr="00E82B70">
        <w:rPr>
          <w:vertAlign w:val="superscript"/>
          <w:lang w:val="es-ES"/>
        </w:rPr>
        <w:t xml:space="preserve">1 </w:t>
      </w:r>
      <w:r w:rsidRPr="00E82B70">
        <w:rPr>
          <w:lang w:val="es-ES"/>
        </w:rPr>
        <w:t>Los parámetros farmacocinéticos se presentan en medias geométricas (IC del 95%)</w:t>
      </w:r>
    </w:p>
    <w:p w14:paraId="4DC59CC7" w14:textId="12186A6A" w:rsidR="00AD182C" w:rsidRPr="00E82B70" w:rsidRDefault="00AD182C" w:rsidP="00437335">
      <w:pPr>
        <w:numPr>
          <w:ilvl w:val="12"/>
          <w:numId w:val="0"/>
        </w:numPr>
        <w:spacing w:line="240" w:lineRule="auto"/>
        <w:ind w:right="-2"/>
        <w:rPr>
          <w:lang w:val="es-ES"/>
        </w:rPr>
      </w:pPr>
      <w:r w:rsidRPr="00E82B70">
        <w:rPr>
          <w:lang w:val="es-ES"/>
        </w:rPr>
        <w:t>Abreviaturas: IC = intervalo de confianza; C</w:t>
      </w:r>
      <w:r w:rsidRPr="00E82B70">
        <w:rPr>
          <w:vertAlign w:val="subscript"/>
          <w:lang w:val="es-ES"/>
        </w:rPr>
        <w:t>max</w:t>
      </w:r>
      <w:r w:rsidR="0065604C" w:rsidRPr="0065604C">
        <w:rPr>
          <w:lang w:val="es-ES"/>
        </w:rPr>
        <w:t xml:space="preserve"> </w:t>
      </w:r>
      <w:r w:rsidRPr="00E82B70">
        <w:rPr>
          <w:lang w:val="es-ES"/>
        </w:rPr>
        <w:t xml:space="preserve">= actividad máxima; AUC = área bajo la curva de actividad del FVIII </w:t>
      </w:r>
      <w:r w:rsidRPr="00E82B70">
        <w:rPr>
          <w:lang w:val="es-ES"/>
        </w:rPr>
        <w:noBreakHyphen/>
        <w:t xml:space="preserve"> tiempo; t</w:t>
      </w:r>
      <w:r w:rsidRPr="00E82B70">
        <w:rPr>
          <w:vertAlign w:val="subscript"/>
          <w:lang w:val="es-ES"/>
        </w:rPr>
        <w:t>½</w:t>
      </w:r>
      <w:r w:rsidR="00DB4636" w:rsidRPr="00E82B70">
        <w:rPr>
          <w:lang w:val="es-ES"/>
        </w:rPr>
        <w:t xml:space="preserve"> </w:t>
      </w:r>
      <w:r w:rsidRPr="00E82B70">
        <w:rPr>
          <w:lang w:val="es-ES"/>
        </w:rPr>
        <w:t>= semivida terminal; CL = aclaramiento; V</w:t>
      </w:r>
      <w:r w:rsidRPr="00E82B70">
        <w:rPr>
          <w:vertAlign w:val="subscript"/>
          <w:lang w:val="es-ES"/>
        </w:rPr>
        <w:t>ee</w:t>
      </w:r>
      <w:r w:rsidRPr="00E82B70">
        <w:rPr>
          <w:lang w:val="es-ES"/>
        </w:rPr>
        <w:t xml:space="preserve"> = volumen de distribución en el estado estacionario; TRM = tiempo de residencia medio.</w:t>
      </w:r>
    </w:p>
    <w:p w14:paraId="311C603A" w14:textId="77777777" w:rsidR="00AD182C" w:rsidRPr="00E82B70" w:rsidRDefault="00AD182C" w:rsidP="00437335">
      <w:pPr>
        <w:numPr>
          <w:ilvl w:val="12"/>
          <w:numId w:val="0"/>
        </w:numPr>
        <w:spacing w:line="240" w:lineRule="auto"/>
        <w:ind w:right="-2"/>
        <w:rPr>
          <w:lang w:val="es-ES"/>
        </w:rPr>
      </w:pPr>
    </w:p>
    <w:p w14:paraId="28A4540F" w14:textId="77777777" w:rsidR="00AD182C" w:rsidRPr="00E82B70" w:rsidRDefault="00AD182C" w:rsidP="00437335">
      <w:pPr>
        <w:spacing w:line="240" w:lineRule="auto"/>
        <w:rPr>
          <w:lang w:val="es-ES"/>
        </w:rPr>
      </w:pPr>
      <w:r w:rsidRPr="00E82B70">
        <w:rPr>
          <w:lang w:val="es-ES"/>
        </w:rPr>
        <w:lastRenderedPageBreak/>
        <w:t>Los datos farmacocinéticos demuestran que ELOCTA tiene una semivida de circulación prolongada.</w:t>
      </w:r>
    </w:p>
    <w:p w14:paraId="433985C3" w14:textId="77777777" w:rsidR="00AD182C" w:rsidRPr="00E82B70" w:rsidRDefault="00AD182C" w:rsidP="00437335">
      <w:pPr>
        <w:spacing w:line="240" w:lineRule="auto"/>
        <w:rPr>
          <w:lang w:val="es-ES"/>
        </w:rPr>
      </w:pPr>
    </w:p>
    <w:p w14:paraId="10CD5A2B" w14:textId="77777777" w:rsidR="00AD182C" w:rsidRPr="00E82B70" w:rsidRDefault="00AD182C" w:rsidP="00437335">
      <w:pPr>
        <w:keepNext/>
        <w:spacing w:line="240" w:lineRule="auto"/>
        <w:rPr>
          <w:u w:val="single"/>
          <w:lang w:val="es-ES"/>
        </w:rPr>
      </w:pPr>
      <w:r w:rsidRPr="00E82B70">
        <w:rPr>
          <w:u w:val="single"/>
          <w:lang w:val="es-ES"/>
        </w:rPr>
        <w:t>Población pediátrica</w:t>
      </w:r>
    </w:p>
    <w:p w14:paraId="3108CC4F" w14:textId="77777777" w:rsidR="00AD182C" w:rsidRPr="00E82B70" w:rsidRDefault="00AD182C" w:rsidP="00437335">
      <w:pPr>
        <w:numPr>
          <w:ilvl w:val="12"/>
          <w:numId w:val="0"/>
        </w:numPr>
        <w:spacing w:line="240" w:lineRule="auto"/>
        <w:ind w:right="-2"/>
        <w:rPr>
          <w:b/>
          <w:bCs/>
          <w:lang w:val="es-ES"/>
        </w:rPr>
      </w:pPr>
      <w:r w:rsidRPr="00E82B70">
        <w:rPr>
          <w:lang w:val="es-ES"/>
        </w:rPr>
        <w:t>Los parámetros farmacocinéticos de ELOCTA se determinaron en los adolescentes del estudio I (el muestreo farmacocinético se realizó antes de la dosis, seguido de una evaluación en múltiples puntos temporales que se extendieron hasta 120 horas [5 días] después de la dosis) y en los niños del estudio II (el muestreo farmacocinético se realizó antes de la dosis, seguido de una evaluación en múltiples puntos temporales que se extendieron hasta 72 horas [3 días] después de la dosis). En las Tablas 5 y 6 se presentan los parámetros farmacocinéticos calculados a partir de los datos pediátricos de los sujetos menores de 18 años.</w:t>
      </w:r>
    </w:p>
    <w:p w14:paraId="3992BE61" w14:textId="77777777" w:rsidR="00AD182C" w:rsidRPr="00E82B70" w:rsidRDefault="00AD182C" w:rsidP="00437335">
      <w:pPr>
        <w:spacing w:line="240" w:lineRule="auto"/>
        <w:rPr>
          <w:lang w:val="es-ES"/>
        </w:rPr>
      </w:pPr>
    </w:p>
    <w:p w14:paraId="4D9E543F" w14:textId="77777777" w:rsidR="00AD182C" w:rsidRPr="00E82B70" w:rsidRDefault="00AD182C" w:rsidP="00437335">
      <w:pPr>
        <w:keepNext/>
        <w:spacing w:line="240" w:lineRule="auto"/>
        <w:rPr>
          <w:b/>
          <w:bCs/>
          <w:lang w:val="es-ES"/>
        </w:rPr>
      </w:pPr>
      <w:bookmarkStart w:id="73" w:name="ProposedTable5PKforAdolescents"/>
      <w:r w:rsidRPr="00E82B70">
        <w:rPr>
          <w:b/>
          <w:bCs/>
          <w:lang w:val="es-ES"/>
        </w:rPr>
        <w:t>Tabla 5: Parámetros farmacocinéticos de ELOCTA en los pacientes pediátricos utilizando el ensayo de coagulación en una fase</w:t>
      </w:r>
    </w:p>
    <w:tbl>
      <w:tblPr>
        <w:tblW w:w="5000" w:type="pct"/>
        <w:tblInd w:w="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458"/>
        <w:gridCol w:w="2179"/>
        <w:gridCol w:w="1902"/>
        <w:gridCol w:w="271"/>
        <w:gridCol w:w="2534"/>
      </w:tblGrid>
      <w:tr w:rsidR="00AD182C" w:rsidRPr="00E82B70" w14:paraId="6EB94487" w14:textId="77777777">
        <w:trPr>
          <w:tblHeader/>
        </w:trPr>
        <w:tc>
          <w:tcPr>
            <w:tcW w:w="1315" w:type="pct"/>
            <w:vMerge w:val="restart"/>
            <w:vAlign w:val="center"/>
          </w:tcPr>
          <w:p w14:paraId="4E12D9E4" w14:textId="77777777" w:rsidR="00AD182C" w:rsidRPr="00E82B70" w:rsidRDefault="00AD182C" w:rsidP="00437335">
            <w:pPr>
              <w:pStyle w:val="C-TableHeader"/>
              <w:jc w:val="center"/>
              <w:rPr>
                <w:lang w:eastAsia="en-US"/>
              </w:rPr>
            </w:pPr>
            <w:r w:rsidRPr="00E82B70">
              <w:rPr>
                <w:lang w:eastAsia="en-US"/>
              </w:rPr>
              <w:t>Parámetros farmacocinéticos</w:t>
            </w:r>
            <w:r w:rsidRPr="00E82B70">
              <w:rPr>
                <w:vertAlign w:val="superscript"/>
                <w:lang w:eastAsia="en-US"/>
              </w:rPr>
              <w:t>1</w:t>
            </w:r>
          </w:p>
        </w:tc>
        <w:tc>
          <w:tcPr>
            <w:tcW w:w="2184" w:type="pct"/>
            <w:gridSpan w:val="2"/>
          </w:tcPr>
          <w:p w14:paraId="443DD3F9" w14:textId="77777777" w:rsidR="00AD182C" w:rsidRPr="00E82B70" w:rsidRDefault="00AD182C" w:rsidP="00437335">
            <w:pPr>
              <w:pStyle w:val="C-TableHeader"/>
              <w:jc w:val="center"/>
              <w:rPr>
                <w:lang w:eastAsia="en-US"/>
              </w:rPr>
            </w:pPr>
            <w:r w:rsidRPr="00E82B70">
              <w:rPr>
                <w:lang w:eastAsia="en-US"/>
              </w:rPr>
              <w:t>Estudio II</w:t>
            </w:r>
          </w:p>
        </w:tc>
        <w:tc>
          <w:tcPr>
            <w:tcW w:w="145" w:type="pct"/>
            <w:vMerge w:val="restart"/>
          </w:tcPr>
          <w:p w14:paraId="12F9D0A0" w14:textId="77777777" w:rsidR="00AD182C" w:rsidRPr="00E82B70" w:rsidRDefault="00AD182C" w:rsidP="00437335">
            <w:pPr>
              <w:pStyle w:val="C-TableHeader"/>
              <w:jc w:val="center"/>
              <w:rPr>
                <w:lang w:eastAsia="en-US"/>
              </w:rPr>
            </w:pPr>
          </w:p>
        </w:tc>
        <w:tc>
          <w:tcPr>
            <w:tcW w:w="1356" w:type="pct"/>
          </w:tcPr>
          <w:p w14:paraId="14C54373" w14:textId="77777777" w:rsidR="00AD182C" w:rsidRPr="00E82B70" w:rsidRDefault="00AD182C" w:rsidP="00437335">
            <w:pPr>
              <w:pStyle w:val="C-TableHeader"/>
              <w:jc w:val="center"/>
              <w:rPr>
                <w:lang w:eastAsia="en-US"/>
              </w:rPr>
            </w:pPr>
            <w:r w:rsidRPr="00E82B70">
              <w:rPr>
                <w:lang w:eastAsia="en-US"/>
              </w:rPr>
              <w:t xml:space="preserve">Estudio I* </w:t>
            </w:r>
          </w:p>
        </w:tc>
      </w:tr>
      <w:tr w:rsidR="00AD182C" w:rsidRPr="00E82B70" w14:paraId="48884869" w14:textId="77777777">
        <w:trPr>
          <w:tblHeader/>
        </w:trPr>
        <w:tc>
          <w:tcPr>
            <w:tcW w:w="1315" w:type="pct"/>
            <w:vMerge/>
            <w:vAlign w:val="center"/>
          </w:tcPr>
          <w:p w14:paraId="5486E042" w14:textId="77777777" w:rsidR="00AD182C" w:rsidRPr="00E82B70" w:rsidRDefault="00AD182C" w:rsidP="00437335">
            <w:pPr>
              <w:keepNext/>
              <w:tabs>
                <w:tab w:val="clear" w:pos="567"/>
              </w:tabs>
              <w:spacing w:before="60" w:after="60" w:line="240" w:lineRule="auto"/>
              <w:rPr>
                <w:b/>
                <w:bCs/>
                <w:lang w:val="es-ES"/>
              </w:rPr>
            </w:pPr>
          </w:p>
        </w:tc>
        <w:tc>
          <w:tcPr>
            <w:tcW w:w="1166" w:type="pct"/>
          </w:tcPr>
          <w:p w14:paraId="55562F7F" w14:textId="77777777" w:rsidR="00AD182C" w:rsidRPr="00E82B70" w:rsidRDefault="00AD182C" w:rsidP="00437335">
            <w:pPr>
              <w:pStyle w:val="C-TableHeader"/>
              <w:jc w:val="center"/>
              <w:rPr>
                <w:lang w:eastAsia="en-US"/>
              </w:rPr>
            </w:pPr>
            <w:r w:rsidRPr="00E82B70">
              <w:rPr>
                <w:lang w:eastAsia="en-US"/>
              </w:rPr>
              <w:t xml:space="preserve">&lt;6 años </w:t>
            </w:r>
          </w:p>
        </w:tc>
        <w:tc>
          <w:tcPr>
            <w:tcW w:w="1018" w:type="pct"/>
          </w:tcPr>
          <w:p w14:paraId="66690E13" w14:textId="77777777" w:rsidR="00AD182C" w:rsidRPr="00E82B70" w:rsidRDefault="00AD182C" w:rsidP="00437335">
            <w:pPr>
              <w:pStyle w:val="C-TableHeader"/>
              <w:jc w:val="center"/>
              <w:rPr>
                <w:lang w:eastAsia="en-US"/>
              </w:rPr>
            </w:pPr>
            <w:r w:rsidRPr="00E82B70">
              <w:rPr>
                <w:lang w:eastAsia="en-US"/>
              </w:rPr>
              <w:t>De 6 a &lt;12 años</w:t>
            </w:r>
          </w:p>
        </w:tc>
        <w:tc>
          <w:tcPr>
            <w:tcW w:w="145" w:type="pct"/>
            <w:vMerge/>
          </w:tcPr>
          <w:p w14:paraId="674DE12A" w14:textId="77777777" w:rsidR="00AD182C" w:rsidRPr="00E82B70" w:rsidRDefault="00AD182C" w:rsidP="00437335">
            <w:pPr>
              <w:pStyle w:val="C-TableHeader"/>
              <w:jc w:val="center"/>
              <w:rPr>
                <w:lang w:eastAsia="en-US"/>
              </w:rPr>
            </w:pPr>
          </w:p>
        </w:tc>
        <w:tc>
          <w:tcPr>
            <w:tcW w:w="1356" w:type="pct"/>
          </w:tcPr>
          <w:p w14:paraId="31C40889" w14:textId="77777777" w:rsidR="00AD182C" w:rsidRPr="00E82B70" w:rsidRDefault="00AD182C" w:rsidP="00437335">
            <w:pPr>
              <w:pStyle w:val="C-TableHeader"/>
              <w:jc w:val="center"/>
              <w:rPr>
                <w:lang w:eastAsia="en-US"/>
              </w:rPr>
            </w:pPr>
            <w:r w:rsidRPr="00E82B70">
              <w:rPr>
                <w:lang w:eastAsia="en-US"/>
              </w:rPr>
              <w:t>De 12 a &lt;18 años</w:t>
            </w:r>
          </w:p>
        </w:tc>
      </w:tr>
      <w:tr w:rsidR="00AD182C" w:rsidRPr="00E82B70" w14:paraId="59B10179" w14:textId="77777777">
        <w:trPr>
          <w:tblHeader/>
        </w:trPr>
        <w:tc>
          <w:tcPr>
            <w:tcW w:w="1315" w:type="pct"/>
            <w:vMerge/>
            <w:vAlign w:val="center"/>
          </w:tcPr>
          <w:p w14:paraId="2F4EB96A" w14:textId="77777777" w:rsidR="00AD182C" w:rsidRPr="00E82B70" w:rsidRDefault="00AD182C" w:rsidP="00437335">
            <w:pPr>
              <w:keepNext/>
              <w:tabs>
                <w:tab w:val="clear" w:pos="567"/>
              </w:tabs>
              <w:spacing w:before="60" w:after="60" w:line="240" w:lineRule="auto"/>
              <w:rPr>
                <w:b/>
                <w:bCs/>
                <w:lang w:val="es-ES"/>
              </w:rPr>
            </w:pPr>
          </w:p>
        </w:tc>
        <w:tc>
          <w:tcPr>
            <w:tcW w:w="1166" w:type="pct"/>
          </w:tcPr>
          <w:p w14:paraId="7A2BE61B" w14:textId="77777777" w:rsidR="00AD182C" w:rsidRPr="00E82B70" w:rsidRDefault="00AD182C" w:rsidP="00437335">
            <w:pPr>
              <w:pStyle w:val="C-TableHeader"/>
              <w:jc w:val="center"/>
              <w:rPr>
                <w:b w:val="0"/>
                <w:bCs w:val="0"/>
                <w:lang w:eastAsia="en-US"/>
              </w:rPr>
            </w:pPr>
            <w:r w:rsidRPr="00E82B70">
              <w:rPr>
                <w:b w:val="0"/>
                <w:bCs w:val="0"/>
                <w:lang w:eastAsia="en-US"/>
              </w:rPr>
              <w:t>N = 23</w:t>
            </w:r>
          </w:p>
        </w:tc>
        <w:tc>
          <w:tcPr>
            <w:tcW w:w="1018" w:type="pct"/>
          </w:tcPr>
          <w:p w14:paraId="01278868" w14:textId="77777777" w:rsidR="00AD182C" w:rsidRPr="00E82B70" w:rsidRDefault="00AD182C" w:rsidP="00437335">
            <w:pPr>
              <w:pStyle w:val="C-TableHeader"/>
              <w:jc w:val="center"/>
              <w:rPr>
                <w:b w:val="0"/>
                <w:bCs w:val="0"/>
                <w:lang w:eastAsia="en-US"/>
              </w:rPr>
            </w:pPr>
            <w:r w:rsidRPr="00E82B70">
              <w:rPr>
                <w:b w:val="0"/>
                <w:bCs w:val="0"/>
                <w:lang w:eastAsia="en-US"/>
              </w:rPr>
              <w:t>N = 31</w:t>
            </w:r>
          </w:p>
        </w:tc>
        <w:tc>
          <w:tcPr>
            <w:tcW w:w="145" w:type="pct"/>
            <w:vMerge/>
          </w:tcPr>
          <w:p w14:paraId="64A8B527" w14:textId="77777777" w:rsidR="00AD182C" w:rsidRPr="00E82B70" w:rsidRDefault="00AD182C" w:rsidP="00437335">
            <w:pPr>
              <w:pStyle w:val="C-TableHeader"/>
              <w:jc w:val="center"/>
              <w:rPr>
                <w:b w:val="0"/>
                <w:bCs w:val="0"/>
                <w:lang w:eastAsia="en-US"/>
              </w:rPr>
            </w:pPr>
          </w:p>
        </w:tc>
        <w:tc>
          <w:tcPr>
            <w:tcW w:w="1356" w:type="pct"/>
          </w:tcPr>
          <w:p w14:paraId="373A7BED" w14:textId="77777777" w:rsidR="00AD182C" w:rsidRPr="00E82B70" w:rsidRDefault="00AD182C" w:rsidP="00437335">
            <w:pPr>
              <w:pStyle w:val="C-TableHeader"/>
              <w:jc w:val="center"/>
              <w:rPr>
                <w:b w:val="0"/>
                <w:bCs w:val="0"/>
                <w:lang w:eastAsia="en-US"/>
              </w:rPr>
            </w:pPr>
            <w:r w:rsidRPr="00E82B70">
              <w:rPr>
                <w:b w:val="0"/>
                <w:bCs w:val="0"/>
                <w:lang w:eastAsia="en-US"/>
              </w:rPr>
              <w:t>N = 11</w:t>
            </w:r>
          </w:p>
        </w:tc>
      </w:tr>
      <w:tr w:rsidR="00AD182C" w:rsidRPr="00E82B70" w14:paraId="31E9740D" w14:textId="77777777">
        <w:tc>
          <w:tcPr>
            <w:tcW w:w="1315" w:type="pct"/>
          </w:tcPr>
          <w:p w14:paraId="769258A5" w14:textId="77777777" w:rsidR="00AD182C" w:rsidRPr="00E82B70" w:rsidRDefault="00AD182C" w:rsidP="00437335">
            <w:pPr>
              <w:pStyle w:val="C-TableText"/>
              <w:keepNext/>
              <w:jc w:val="center"/>
              <w:rPr>
                <w:kern w:val="24"/>
                <w:lang w:eastAsia="en-US"/>
              </w:rPr>
            </w:pPr>
            <w:r w:rsidRPr="00E82B70">
              <w:rPr>
                <w:kern w:val="24"/>
                <w:lang w:eastAsia="en-US"/>
              </w:rPr>
              <w:t>Recuperación incremental (UI/dl por UI/kg)</w:t>
            </w:r>
          </w:p>
        </w:tc>
        <w:tc>
          <w:tcPr>
            <w:tcW w:w="1166" w:type="pct"/>
          </w:tcPr>
          <w:p w14:paraId="675F9C0A" w14:textId="77777777" w:rsidR="00AD182C" w:rsidRPr="00E82B70" w:rsidRDefault="00AD182C" w:rsidP="00437335">
            <w:pPr>
              <w:pStyle w:val="C-TableText"/>
              <w:keepNext/>
              <w:jc w:val="center"/>
              <w:rPr>
                <w:lang w:eastAsia="en-US"/>
              </w:rPr>
            </w:pPr>
            <w:r w:rsidRPr="00E82B70">
              <w:rPr>
                <w:lang w:eastAsia="en-US"/>
              </w:rPr>
              <w:t>1,90</w:t>
            </w:r>
            <w:r w:rsidRPr="00E82B70">
              <w:rPr>
                <w:lang w:eastAsia="en-US"/>
              </w:rPr>
              <w:br/>
              <w:t>(1,79</w:t>
            </w:r>
            <w:r w:rsidRPr="00E82B70">
              <w:rPr>
                <w:kern w:val="24"/>
              </w:rPr>
              <w:t> </w:t>
            </w:r>
            <w:r w:rsidRPr="00E82B70">
              <w:rPr>
                <w:kern w:val="24"/>
              </w:rPr>
              <w:noBreakHyphen/>
              <w:t> </w:t>
            </w:r>
            <w:r w:rsidRPr="00E82B70">
              <w:rPr>
                <w:lang w:eastAsia="en-US"/>
              </w:rPr>
              <w:t>2,02)</w:t>
            </w:r>
          </w:p>
        </w:tc>
        <w:tc>
          <w:tcPr>
            <w:tcW w:w="1018" w:type="pct"/>
          </w:tcPr>
          <w:p w14:paraId="59F20D43" w14:textId="77777777" w:rsidR="00AD182C" w:rsidRPr="00E82B70" w:rsidRDefault="00AD182C" w:rsidP="00437335">
            <w:pPr>
              <w:pStyle w:val="C-TableText"/>
              <w:keepNext/>
              <w:jc w:val="center"/>
              <w:rPr>
                <w:lang w:eastAsia="en-US"/>
              </w:rPr>
            </w:pPr>
            <w:r w:rsidRPr="00E82B70">
              <w:rPr>
                <w:lang w:eastAsia="en-US"/>
              </w:rPr>
              <w:t>2,30</w:t>
            </w:r>
            <w:r w:rsidRPr="00E82B70">
              <w:rPr>
                <w:lang w:eastAsia="en-US"/>
              </w:rPr>
              <w:br/>
              <w:t>(2,04</w:t>
            </w:r>
            <w:r w:rsidRPr="00E82B70">
              <w:rPr>
                <w:kern w:val="24"/>
              </w:rPr>
              <w:t> </w:t>
            </w:r>
            <w:r w:rsidRPr="00E82B70">
              <w:rPr>
                <w:kern w:val="24"/>
              </w:rPr>
              <w:noBreakHyphen/>
              <w:t> </w:t>
            </w:r>
            <w:r w:rsidRPr="00E82B70">
              <w:rPr>
                <w:lang w:eastAsia="en-US"/>
              </w:rPr>
              <w:t>2,59)</w:t>
            </w:r>
          </w:p>
        </w:tc>
        <w:tc>
          <w:tcPr>
            <w:tcW w:w="145" w:type="pct"/>
            <w:vMerge/>
          </w:tcPr>
          <w:p w14:paraId="35F3B72E" w14:textId="77777777" w:rsidR="00AD182C" w:rsidRPr="00E82B70" w:rsidRDefault="00AD182C" w:rsidP="00437335">
            <w:pPr>
              <w:pStyle w:val="C-TableText"/>
              <w:keepNext/>
              <w:jc w:val="center"/>
              <w:rPr>
                <w:lang w:eastAsia="en-US"/>
              </w:rPr>
            </w:pPr>
          </w:p>
        </w:tc>
        <w:tc>
          <w:tcPr>
            <w:tcW w:w="1356" w:type="pct"/>
          </w:tcPr>
          <w:p w14:paraId="61C73281" w14:textId="77777777" w:rsidR="00AD182C" w:rsidRPr="00E82B70" w:rsidRDefault="00AD182C" w:rsidP="00437335">
            <w:pPr>
              <w:pStyle w:val="C-TableText"/>
              <w:keepNext/>
              <w:jc w:val="center"/>
              <w:rPr>
                <w:lang w:eastAsia="ko-KR"/>
              </w:rPr>
            </w:pPr>
            <w:r w:rsidRPr="00E82B70">
              <w:rPr>
                <w:lang w:eastAsia="en-US"/>
              </w:rPr>
              <w:t>1,81</w:t>
            </w:r>
            <w:r w:rsidRPr="00E82B70">
              <w:rPr>
                <w:lang w:eastAsia="en-US"/>
              </w:rPr>
              <w:br/>
              <w:t>(1,56</w:t>
            </w:r>
            <w:r w:rsidRPr="00E82B70">
              <w:rPr>
                <w:kern w:val="24"/>
              </w:rPr>
              <w:t> </w:t>
            </w:r>
            <w:r w:rsidRPr="00E82B70">
              <w:rPr>
                <w:kern w:val="24"/>
              </w:rPr>
              <w:noBreakHyphen/>
              <w:t> </w:t>
            </w:r>
            <w:r w:rsidRPr="00E82B70">
              <w:rPr>
                <w:lang w:eastAsia="en-US"/>
              </w:rPr>
              <w:t>2,09)</w:t>
            </w:r>
          </w:p>
        </w:tc>
      </w:tr>
      <w:tr w:rsidR="00AD182C" w:rsidRPr="00E82B70" w14:paraId="25C8EA34" w14:textId="77777777">
        <w:tc>
          <w:tcPr>
            <w:tcW w:w="1315" w:type="pct"/>
          </w:tcPr>
          <w:p w14:paraId="6415F3DB" w14:textId="77777777" w:rsidR="00AD182C" w:rsidRPr="00E82B70" w:rsidRDefault="00AD182C" w:rsidP="00437335">
            <w:pPr>
              <w:pStyle w:val="C-TableText"/>
              <w:keepNext/>
              <w:jc w:val="center"/>
              <w:rPr>
                <w:lang w:eastAsia="en-US"/>
              </w:rPr>
            </w:pPr>
            <w:r w:rsidRPr="00E82B70">
              <w:rPr>
                <w:lang w:eastAsia="en-US"/>
              </w:rPr>
              <w:t>AUC/Dosis</w:t>
            </w:r>
            <w:r w:rsidRPr="00E82B70">
              <w:rPr>
                <w:lang w:eastAsia="en-US"/>
              </w:rPr>
              <w:br/>
              <w:t xml:space="preserve">(UI*h/dl por UI/kg) </w:t>
            </w:r>
          </w:p>
        </w:tc>
        <w:tc>
          <w:tcPr>
            <w:tcW w:w="1166" w:type="pct"/>
          </w:tcPr>
          <w:p w14:paraId="3939104B" w14:textId="77777777" w:rsidR="00AD182C" w:rsidRPr="00E82B70" w:rsidRDefault="00AD182C" w:rsidP="00437335">
            <w:pPr>
              <w:pStyle w:val="C-TableText"/>
              <w:keepNext/>
              <w:jc w:val="center"/>
              <w:rPr>
                <w:lang w:eastAsia="en-US"/>
              </w:rPr>
            </w:pPr>
            <w:r w:rsidRPr="00E82B70">
              <w:rPr>
                <w:lang w:eastAsia="en-US"/>
              </w:rPr>
              <w:t>28,9</w:t>
            </w:r>
            <w:r w:rsidRPr="00E82B70">
              <w:rPr>
                <w:lang w:eastAsia="en-US"/>
              </w:rPr>
              <w:br/>
              <w:t>(25,6</w:t>
            </w:r>
            <w:r w:rsidRPr="00E82B70">
              <w:rPr>
                <w:kern w:val="24"/>
              </w:rPr>
              <w:t> </w:t>
            </w:r>
            <w:r w:rsidRPr="00E82B70">
              <w:rPr>
                <w:kern w:val="24"/>
              </w:rPr>
              <w:noBreakHyphen/>
              <w:t> </w:t>
            </w:r>
            <w:r w:rsidRPr="00E82B70">
              <w:rPr>
                <w:lang w:eastAsia="en-US"/>
              </w:rPr>
              <w:t>32,7)</w:t>
            </w:r>
          </w:p>
        </w:tc>
        <w:tc>
          <w:tcPr>
            <w:tcW w:w="1018" w:type="pct"/>
          </w:tcPr>
          <w:p w14:paraId="5D32F120" w14:textId="77777777" w:rsidR="00AD182C" w:rsidRPr="00E82B70" w:rsidRDefault="00AD182C" w:rsidP="00437335">
            <w:pPr>
              <w:pStyle w:val="C-TableText"/>
              <w:keepNext/>
              <w:jc w:val="center"/>
              <w:rPr>
                <w:lang w:eastAsia="en-US"/>
              </w:rPr>
            </w:pPr>
            <w:r w:rsidRPr="00E82B70">
              <w:rPr>
                <w:lang w:eastAsia="en-US"/>
              </w:rPr>
              <w:t>38,4</w:t>
            </w:r>
            <w:r w:rsidRPr="00E82B70">
              <w:rPr>
                <w:lang w:eastAsia="en-US"/>
              </w:rPr>
              <w:br/>
              <w:t>(33,2</w:t>
            </w:r>
            <w:r w:rsidRPr="00E82B70">
              <w:rPr>
                <w:kern w:val="24"/>
              </w:rPr>
              <w:t> </w:t>
            </w:r>
            <w:r w:rsidRPr="00E82B70">
              <w:rPr>
                <w:kern w:val="24"/>
              </w:rPr>
              <w:noBreakHyphen/>
              <w:t> </w:t>
            </w:r>
            <w:r w:rsidRPr="00E82B70">
              <w:rPr>
                <w:lang w:eastAsia="en-US"/>
              </w:rPr>
              <w:t>44,4)</w:t>
            </w:r>
          </w:p>
        </w:tc>
        <w:tc>
          <w:tcPr>
            <w:tcW w:w="145" w:type="pct"/>
            <w:vMerge/>
          </w:tcPr>
          <w:p w14:paraId="06593757" w14:textId="77777777" w:rsidR="00AD182C" w:rsidRPr="00E82B70" w:rsidRDefault="00AD182C" w:rsidP="00437335">
            <w:pPr>
              <w:pStyle w:val="C-TableText"/>
              <w:keepNext/>
              <w:jc w:val="center"/>
              <w:rPr>
                <w:lang w:eastAsia="en-US"/>
              </w:rPr>
            </w:pPr>
          </w:p>
        </w:tc>
        <w:tc>
          <w:tcPr>
            <w:tcW w:w="1356" w:type="pct"/>
          </w:tcPr>
          <w:p w14:paraId="27ACA87F" w14:textId="77777777" w:rsidR="00AD182C" w:rsidRPr="00E82B70" w:rsidRDefault="00AD182C" w:rsidP="00437335">
            <w:pPr>
              <w:pStyle w:val="C-TableText"/>
              <w:keepNext/>
              <w:jc w:val="center"/>
              <w:rPr>
                <w:lang w:eastAsia="ko-KR"/>
              </w:rPr>
            </w:pPr>
            <w:r w:rsidRPr="00E82B70">
              <w:rPr>
                <w:lang w:eastAsia="en-US"/>
              </w:rPr>
              <w:t>38,2</w:t>
            </w:r>
            <w:r w:rsidRPr="00E82B70">
              <w:rPr>
                <w:lang w:eastAsia="en-US"/>
              </w:rPr>
              <w:br/>
              <w:t>(34,0</w:t>
            </w:r>
            <w:r w:rsidRPr="00E82B70">
              <w:rPr>
                <w:kern w:val="24"/>
              </w:rPr>
              <w:t> </w:t>
            </w:r>
            <w:r w:rsidRPr="00E82B70">
              <w:rPr>
                <w:kern w:val="24"/>
              </w:rPr>
              <w:noBreakHyphen/>
              <w:t> </w:t>
            </w:r>
            <w:r w:rsidRPr="00E82B70">
              <w:rPr>
                <w:lang w:eastAsia="en-US"/>
              </w:rPr>
              <w:t>42,9)</w:t>
            </w:r>
          </w:p>
        </w:tc>
      </w:tr>
      <w:tr w:rsidR="00AD182C" w:rsidRPr="00E82B70" w14:paraId="52AD421F" w14:textId="77777777">
        <w:tc>
          <w:tcPr>
            <w:tcW w:w="1315" w:type="pct"/>
          </w:tcPr>
          <w:p w14:paraId="27CD8D1B" w14:textId="77777777" w:rsidR="00AD182C" w:rsidRPr="00E82B70" w:rsidRDefault="00AD182C" w:rsidP="00437335">
            <w:pPr>
              <w:pStyle w:val="C-TableText"/>
              <w:keepNext/>
              <w:jc w:val="center"/>
              <w:rPr>
                <w:lang w:eastAsia="en-US"/>
              </w:rPr>
            </w:pPr>
            <w:r w:rsidRPr="00E82B70">
              <w:rPr>
                <w:lang w:eastAsia="en-US"/>
              </w:rPr>
              <w:t>t</w:t>
            </w:r>
            <w:r w:rsidRPr="00E82B70">
              <w:rPr>
                <w:vertAlign w:val="subscript"/>
                <w:lang w:eastAsia="en-US"/>
              </w:rPr>
              <w:t>½</w:t>
            </w:r>
            <w:r w:rsidRPr="00E82B70">
              <w:rPr>
                <w:lang w:eastAsia="en-US"/>
              </w:rPr>
              <w:t xml:space="preserve"> (h)</w:t>
            </w:r>
          </w:p>
        </w:tc>
        <w:tc>
          <w:tcPr>
            <w:tcW w:w="1166" w:type="pct"/>
          </w:tcPr>
          <w:p w14:paraId="13AB11D7" w14:textId="77777777" w:rsidR="00AD182C" w:rsidRPr="00E82B70" w:rsidRDefault="00AD182C" w:rsidP="00437335">
            <w:pPr>
              <w:pStyle w:val="C-TableText"/>
              <w:keepNext/>
              <w:jc w:val="center"/>
              <w:rPr>
                <w:lang w:eastAsia="en-US"/>
              </w:rPr>
            </w:pPr>
            <w:r w:rsidRPr="00E82B70">
              <w:rPr>
                <w:lang w:eastAsia="en-US"/>
              </w:rPr>
              <w:t>12,3</w:t>
            </w:r>
            <w:r w:rsidRPr="00E82B70">
              <w:rPr>
                <w:lang w:eastAsia="en-US"/>
              </w:rPr>
              <w:br/>
              <w:t>(11,0</w:t>
            </w:r>
            <w:r w:rsidRPr="00E82B70">
              <w:rPr>
                <w:kern w:val="24"/>
              </w:rPr>
              <w:t> </w:t>
            </w:r>
            <w:r w:rsidRPr="00E82B70">
              <w:rPr>
                <w:kern w:val="24"/>
              </w:rPr>
              <w:noBreakHyphen/>
              <w:t> </w:t>
            </w:r>
            <w:r w:rsidRPr="00E82B70">
              <w:rPr>
                <w:lang w:eastAsia="en-US"/>
              </w:rPr>
              <w:t>13,7)</w:t>
            </w:r>
          </w:p>
        </w:tc>
        <w:tc>
          <w:tcPr>
            <w:tcW w:w="1018" w:type="pct"/>
          </w:tcPr>
          <w:p w14:paraId="24D80E18" w14:textId="77777777" w:rsidR="00AD182C" w:rsidRPr="00E82B70" w:rsidRDefault="00AD182C" w:rsidP="00437335">
            <w:pPr>
              <w:pStyle w:val="C-TableText"/>
              <w:keepNext/>
              <w:jc w:val="center"/>
              <w:rPr>
                <w:lang w:eastAsia="en-US"/>
              </w:rPr>
            </w:pPr>
            <w:r w:rsidRPr="00E82B70">
              <w:rPr>
                <w:lang w:eastAsia="en-US"/>
              </w:rPr>
              <w:t>13,5</w:t>
            </w:r>
            <w:r w:rsidRPr="00E82B70">
              <w:rPr>
                <w:lang w:eastAsia="en-US"/>
              </w:rPr>
              <w:br/>
              <w:t>(11,4</w:t>
            </w:r>
            <w:r w:rsidRPr="00E82B70">
              <w:rPr>
                <w:kern w:val="24"/>
              </w:rPr>
              <w:t> </w:t>
            </w:r>
            <w:r w:rsidRPr="00E82B70">
              <w:rPr>
                <w:kern w:val="24"/>
              </w:rPr>
              <w:noBreakHyphen/>
              <w:t> </w:t>
            </w:r>
            <w:r w:rsidRPr="00E82B70">
              <w:rPr>
                <w:lang w:eastAsia="en-US"/>
              </w:rPr>
              <w:t>15,8)</w:t>
            </w:r>
          </w:p>
        </w:tc>
        <w:tc>
          <w:tcPr>
            <w:tcW w:w="145" w:type="pct"/>
            <w:vMerge/>
          </w:tcPr>
          <w:p w14:paraId="0FA16FE9" w14:textId="77777777" w:rsidR="00AD182C" w:rsidRPr="00E82B70" w:rsidRDefault="00AD182C" w:rsidP="00437335">
            <w:pPr>
              <w:pStyle w:val="C-TableText"/>
              <w:keepNext/>
              <w:jc w:val="center"/>
              <w:rPr>
                <w:lang w:eastAsia="en-US"/>
              </w:rPr>
            </w:pPr>
          </w:p>
        </w:tc>
        <w:tc>
          <w:tcPr>
            <w:tcW w:w="1356" w:type="pct"/>
          </w:tcPr>
          <w:p w14:paraId="3F4EF22B" w14:textId="77777777" w:rsidR="00AD182C" w:rsidRPr="00E82B70" w:rsidRDefault="00AD182C" w:rsidP="00437335">
            <w:pPr>
              <w:pStyle w:val="C-TableText"/>
              <w:keepNext/>
              <w:jc w:val="center"/>
              <w:rPr>
                <w:lang w:eastAsia="ko-KR"/>
              </w:rPr>
            </w:pPr>
            <w:r w:rsidRPr="00E82B70">
              <w:rPr>
                <w:lang w:eastAsia="en-US"/>
              </w:rPr>
              <w:t>16,0</w:t>
            </w:r>
            <w:r w:rsidRPr="00E82B70">
              <w:rPr>
                <w:lang w:eastAsia="en-US"/>
              </w:rPr>
              <w:br/>
              <w:t>(13,9</w:t>
            </w:r>
            <w:r w:rsidRPr="00E82B70">
              <w:rPr>
                <w:kern w:val="24"/>
              </w:rPr>
              <w:t> </w:t>
            </w:r>
            <w:r w:rsidRPr="00E82B70">
              <w:rPr>
                <w:kern w:val="24"/>
              </w:rPr>
              <w:noBreakHyphen/>
              <w:t> </w:t>
            </w:r>
            <w:r w:rsidRPr="00E82B70">
              <w:rPr>
                <w:lang w:eastAsia="en-US"/>
              </w:rPr>
              <w:t>18,5)</w:t>
            </w:r>
          </w:p>
        </w:tc>
      </w:tr>
      <w:tr w:rsidR="00AD182C" w:rsidRPr="00E82B70" w14:paraId="092DFAE0" w14:textId="77777777">
        <w:trPr>
          <w:cantSplit/>
        </w:trPr>
        <w:tc>
          <w:tcPr>
            <w:tcW w:w="1315" w:type="pct"/>
          </w:tcPr>
          <w:p w14:paraId="5BCE8BAE" w14:textId="77777777" w:rsidR="00AD182C" w:rsidRPr="00E82B70" w:rsidRDefault="00AD182C" w:rsidP="00437335">
            <w:pPr>
              <w:pStyle w:val="C-TableText"/>
              <w:keepNext/>
              <w:jc w:val="center"/>
              <w:rPr>
                <w:lang w:eastAsia="en-US"/>
              </w:rPr>
            </w:pPr>
            <w:r w:rsidRPr="00E82B70">
              <w:rPr>
                <w:lang w:eastAsia="en-US"/>
              </w:rPr>
              <w:t>TRM (h)</w:t>
            </w:r>
          </w:p>
        </w:tc>
        <w:tc>
          <w:tcPr>
            <w:tcW w:w="1166" w:type="pct"/>
          </w:tcPr>
          <w:p w14:paraId="1DD18C0C" w14:textId="77777777" w:rsidR="00AD182C" w:rsidRPr="00E82B70" w:rsidRDefault="00AD182C" w:rsidP="00437335">
            <w:pPr>
              <w:pStyle w:val="C-TableText"/>
              <w:keepNext/>
              <w:jc w:val="center"/>
              <w:rPr>
                <w:lang w:eastAsia="en-US"/>
              </w:rPr>
            </w:pPr>
            <w:r w:rsidRPr="00E82B70">
              <w:rPr>
                <w:lang w:eastAsia="en-US"/>
              </w:rPr>
              <w:t>16,8</w:t>
            </w:r>
            <w:r w:rsidRPr="00E82B70">
              <w:rPr>
                <w:lang w:eastAsia="en-US"/>
              </w:rPr>
              <w:br/>
              <w:t>(15,1</w:t>
            </w:r>
            <w:r w:rsidRPr="00E82B70">
              <w:rPr>
                <w:kern w:val="24"/>
              </w:rPr>
              <w:t> </w:t>
            </w:r>
            <w:r w:rsidRPr="00E82B70">
              <w:rPr>
                <w:kern w:val="24"/>
              </w:rPr>
              <w:noBreakHyphen/>
              <w:t> </w:t>
            </w:r>
            <w:r w:rsidRPr="00E82B70">
              <w:rPr>
                <w:lang w:eastAsia="en-US"/>
              </w:rPr>
              <w:t>18,6)</w:t>
            </w:r>
          </w:p>
        </w:tc>
        <w:tc>
          <w:tcPr>
            <w:tcW w:w="1018" w:type="pct"/>
          </w:tcPr>
          <w:p w14:paraId="0AF6692D" w14:textId="77777777" w:rsidR="00AD182C" w:rsidRPr="00E82B70" w:rsidRDefault="00AD182C" w:rsidP="00437335">
            <w:pPr>
              <w:pStyle w:val="C-TableText"/>
              <w:keepNext/>
              <w:jc w:val="center"/>
              <w:rPr>
                <w:lang w:eastAsia="en-US"/>
              </w:rPr>
            </w:pPr>
            <w:r w:rsidRPr="00E82B70">
              <w:rPr>
                <w:lang w:eastAsia="en-US"/>
              </w:rPr>
              <w:t>19,0</w:t>
            </w:r>
            <w:r w:rsidRPr="00E82B70">
              <w:rPr>
                <w:lang w:eastAsia="en-US"/>
              </w:rPr>
              <w:br/>
              <w:t>(16,2</w:t>
            </w:r>
            <w:r w:rsidRPr="00E82B70">
              <w:rPr>
                <w:kern w:val="24"/>
              </w:rPr>
              <w:t> </w:t>
            </w:r>
            <w:r w:rsidRPr="00E82B70">
              <w:rPr>
                <w:kern w:val="24"/>
              </w:rPr>
              <w:noBreakHyphen/>
              <w:t> </w:t>
            </w:r>
            <w:r w:rsidRPr="00E82B70">
              <w:rPr>
                <w:lang w:eastAsia="en-US"/>
              </w:rPr>
              <w:t>22,3)</w:t>
            </w:r>
          </w:p>
        </w:tc>
        <w:tc>
          <w:tcPr>
            <w:tcW w:w="145" w:type="pct"/>
            <w:vMerge/>
          </w:tcPr>
          <w:p w14:paraId="2A2D9B65" w14:textId="77777777" w:rsidR="00AD182C" w:rsidRPr="00E82B70" w:rsidRDefault="00AD182C" w:rsidP="00437335">
            <w:pPr>
              <w:pStyle w:val="C-TableText"/>
              <w:keepNext/>
              <w:jc w:val="center"/>
              <w:rPr>
                <w:lang w:eastAsia="en-US"/>
              </w:rPr>
            </w:pPr>
          </w:p>
        </w:tc>
        <w:tc>
          <w:tcPr>
            <w:tcW w:w="1356" w:type="pct"/>
          </w:tcPr>
          <w:p w14:paraId="32AF4670" w14:textId="77777777" w:rsidR="00AD182C" w:rsidRPr="00E82B70" w:rsidRDefault="00AD182C" w:rsidP="00437335">
            <w:pPr>
              <w:pStyle w:val="C-TableText"/>
              <w:keepNext/>
              <w:jc w:val="center"/>
              <w:rPr>
                <w:lang w:eastAsia="ko-KR"/>
              </w:rPr>
            </w:pPr>
            <w:r w:rsidRPr="00E82B70">
              <w:rPr>
                <w:lang w:eastAsia="en-US"/>
              </w:rPr>
              <w:t>22,7</w:t>
            </w:r>
            <w:r w:rsidRPr="00E82B70">
              <w:rPr>
                <w:lang w:eastAsia="en-US"/>
              </w:rPr>
              <w:br/>
              <w:t>(19,7</w:t>
            </w:r>
            <w:r w:rsidRPr="00E82B70">
              <w:rPr>
                <w:kern w:val="24"/>
              </w:rPr>
              <w:t> </w:t>
            </w:r>
            <w:r w:rsidRPr="00E82B70">
              <w:rPr>
                <w:kern w:val="24"/>
              </w:rPr>
              <w:noBreakHyphen/>
              <w:t> </w:t>
            </w:r>
            <w:r w:rsidRPr="00E82B70">
              <w:rPr>
                <w:lang w:eastAsia="en-US"/>
              </w:rPr>
              <w:t>26,1)</w:t>
            </w:r>
          </w:p>
        </w:tc>
      </w:tr>
      <w:tr w:rsidR="00AD182C" w:rsidRPr="00E82B70" w14:paraId="367668CB" w14:textId="77777777">
        <w:tc>
          <w:tcPr>
            <w:tcW w:w="1315" w:type="pct"/>
          </w:tcPr>
          <w:p w14:paraId="43FE2217" w14:textId="77777777" w:rsidR="00AD182C" w:rsidRPr="00E82B70" w:rsidRDefault="00AD182C" w:rsidP="00437335">
            <w:pPr>
              <w:pStyle w:val="C-TableText"/>
              <w:keepNext/>
              <w:jc w:val="center"/>
              <w:rPr>
                <w:lang w:eastAsia="en-US"/>
              </w:rPr>
            </w:pPr>
            <w:r w:rsidRPr="00E82B70">
              <w:rPr>
                <w:lang w:eastAsia="en-US"/>
              </w:rPr>
              <w:t>CL (ml/h/kg)</w:t>
            </w:r>
          </w:p>
        </w:tc>
        <w:tc>
          <w:tcPr>
            <w:tcW w:w="1166" w:type="pct"/>
          </w:tcPr>
          <w:p w14:paraId="076EA779" w14:textId="77777777" w:rsidR="00AD182C" w:rsidRPr="00E82B70" w:rsidRDefault="00AD182C" w:rsidP="00437335">
            <w:pPr>
              <w:pStyle w:val="C-TableText"/>
              <w:keepNext/>
              <w:jc w:val="center"/>
              <w:rPr>
                <w:lang w:eastAsia="en-US"/>
              </w:rPr>
            </w:pPr>
            <w:r w:rsidRPr="00E82B70">
              <w:rPr>
                <w:lang w:eastAsia="en-US"/>
              </w:rPr>
              <w:t>3,46</w:t>
            </w:r>
            <w:r w:rsidRPr="00E82B70">
              <w:rPr>
                <w:lang w:eastAsia="en-US"/>
              </w:rPr>
              <w:br/>
              <w:t>(3,06</w:t>
            </w:r>
            <w:r w:rsidRPr="00E82B70">
              <w:rPr>
                <w:kern w:val="24"/>
              </w:rPr>
              <w:t> </w:t>
            </w:r>
            <w:r w:rsidRPr="00E82B70">
              <w:rPr>
                <w:kern w:val="24"/>
              </w:rPr>
              <w:noBreakHyphen/>
              <w:t> </w:t>
            </w:r>
            <w:r w:rsidRPr="00E82B70">
              <w:rPr>
                <w:lang w:eastAsia="en-US"/>
              </w:rPr>
              <w:t>3,91)</w:t>
            </w:r>
          </w:p>
        </w:tc>
        <w:tc>
          <w:tcPr>
            <w:tcW w:w="1018" w:type="pct"/>
          </w:tcPr>
          <w:p w14:paraId="3B1B7BA3" w14:textId="77777777" w:rsidR="00AD182C" w:rsidRPr="00E82B70" w:rsidRDefault="00AD182C" w:rsidP="00437335">
            <w:pPr>
              <w:pStyle w:val="C-TableText"/>
              <w:keepNext/>
              <w:jc w:val="center"/>
              <w:rPr>
                <w:lang w:eastAsia="en-US"/>
              </w:rPr>
            </w:pPr>
            <w:r w:rsidRPr="00E82B70">
              <w:rPr>
                <w:lang w:eastAsia="en-US"/>
              </w:rPr>
              <w:t>2,61</w:t>
            </w:r>
            <w:r w:rsidRPr="00E82B70">
              <w:rPr>
                <w:lang w:eastAsia="en-US"/>
              </w:rPr>
              <w:br/>
              <w:t>(2,26</w:t>
            </w:r>
            <w:r w:rsidRPr="00E82B70">
              <w:rPr>
                <w:kern w:val="24"/>
              </w:rPr>
              <w:t> </w:t>
            </w:r>
            <w:r w:rsidRPr="00E82B70">
              <w:rPr>
                <w:kern w:val="24"/>
              </w:rPr>
              <w:noBreakHyphen/>
              <w:t> </w:t>
            </w:r>
            <w:r w:rsidRPr="00E82B70">
              <w:rPr>
                <w:lang w:eastAsia="en-US"/>
              </w:rPr>
              <w:t>3,01)</w:t>
            </w:r>
          </w:p>
        </w:tc>
        <w:tc>
          <w:tcPr>
            <w:tcW w:w="145" w:type="pct"/>
            <w:vMerge/>
          </w:tcPr>
          <w:p w14:paraId="2862FC46" w14:textId="77777777" w:rsidR="00AD182C" w:rsidRPr="00E82B70" w:rsidRDefault="00AD182C" w:rsidP="00437335">
            <w:pPr>
              <w:pStyle w:val="C-TableText"/>
              <w:keepNext/>
              <w:jc w:val="center"/>
              <w:rPr>
                <w:lang w:eastAsia="en-US"/>
              </w:rPr>
            </w:pPr>
          </w:p>
        </w:tc>
        <w:tc>
          <w:tcPr>
            <w:tcW w:w="1356" w:type="pct"/>
          </w:tcPr>
          <w:p w14:paraId="7874DE05" w14:textId="77777777" w:rsidR="00AD182C" w:rsidRPr="00E82B70" w:rsidRDefault="00AD182C" w:rsidP="00437335">
            <w:pPr>
              <w:pStyle w:val="C-TableText"/>
              <w:keepNext/>
              <w:jc w:val="center"/>
              <w:rPr>
                <w:lang w:eastAsia="ko-KR"/>
              </w:rPr>
            </w:pPr>
            <w:r w:rsidRPr="00E82B70">
              <w:rPr>
                <w:lang w:eastAsia="en-US"/>
              </w:rPr>
              <w:t>2,62</w:t>
            </w:r>
            <w:r w:rsidRPr="00E82B70">
              <w:rPr>
                <w:lang w:eastAsia="en-US"/>
              </w:rPr>
              <w:br/>
              <w:t>(2,33</w:t>
            </w:r>
            <w:r w:rsidRPr="00E82B70">
              <w:rPr>
                <w:kern w:val="24"/>
              </w:rPr>
              <w:t> </w:t>
            </w:r>
            <w:r w:rsidRPr="00E82B70">
              <w:rPr>
                <w:kern w:val="24"/>
              </w:rPr>
              <w:noBreakHyphen/>
              <w:t> </w:t>
            </w:r>
            <w:r w:rsidRPr="00E82B70">
              <w:rPr>
                <w:lang w:eastAsia="en-US"/>
              </w:rPr>
              <w:t>2,95)</w:t>
            </w:r>
          </w:p>
        </w:tc>
      </w:tr>
      <w:tr w:rsidR="00AD182C" w:rsidRPr="00E82B70" w14:paraId="7D7874DA" w14:textId="77777777">
        <w:trPr>
          <w:cantSplit/>
        </w:trPr>
        <w:tc>
          <w:tcPr>
            <w:tcW w:w="1315" w:type="pct"/>
          </w:tcPr>
          <w:p w14:paraId="779EFAB3" w14:textId="77777777" w:rsidR="00AD182C" w:rsidRPr="00E82B70" w:rsidRDefault="00AD182C" w:rsidP="00437335">
            <w:pPr>
              <w:pStyle w:val="C-TableText"/>
              <w:keepNext/>
              <w:jc w:val="center"/>
              <w:rPr>
                <w:lang w:eastAsia="en-US"/>
              </w:rPr>
            </w:pPr>
            <w:r w:rsidRPr="00E82B70">
              <w:rPr>
                <w:lang w:eastAsia="en-US"/>
              </w:rPr>
              <w:t>V</w:t>
            </w:r>
            <w:r w:rsidRPr="00E82B70">
              <w:rPr>
                <w:vertAlign w:val="subscript"/>
                <w:lang w:eastAsia="en-US"/>
              </w:rPr>
              <w:t>ee</w:t>
            </w:r>
            <w:r w:rsidRPr="00E82B70">
              <w:rPr>
                <w:lang w:eastAsia="en-US"/>
              </w:rPr>
              <w:t xml:space="preserve"> (ml/kg)</w:t>
            </w:r>
          </w:p>
        </w:tc>
        <w:tc>
          <w:tcPr>
            <w:tcW w:w="1166" w:type="pct"/>
          </w:tcPr>
          <w:p w14:paraId="2904A5C2" w14:textId="77777777" w:rsidR="00AD182C" w:rsidRPr="00E82B70" w:rsidRDefault="00AD182C" w:rsidP="00437335">
            <w:pPr>
              <w:pStyle w:val="C-TableText"/>
              <w:jc w:val="center"/>
              <w:rPr>
                <w:lang w:eastAsia="en-US"/>
              </w:rPr>
            </w:pPr>
            <w:r w:rsidRPr="00E82B70">
              <w:rPr>
                <w:lang w:eastAsia="en-US"/>
              </w:rPr>
              <w:t>57,9</w:t>
            </w:r>
            <w:r w:rsidRPr="00E82B70">
              <w:rPr>
                <w:lang w:eastAsia="en-US"/>
              </w:rPr>
              <w:br/>
              <w:t>(54,1</w:t>
            </w:r>
            <w:r w:rsidRPr="00E82B70">
              <w:rPr>
                <w:kern w:val="24"/>
              </w:rPr>
              <w:t> </w:t>
            </w:r>
            <w:r w:rsidRPr="00E82B70">
              <w:rPr>
                <w:kern w:val="24"/>
              </w:rPr>
              <w:noBreakHyphen/>
              <w:t> </w:t>
            </w:r>
            <w:r w:rsidRPr="00E82B70">
              <w:rPr>
                <w:lang w:eastAsia="en-US"/>
              </w:rPr>
              <w:t>62,0)</w:t>
            </w:r>
          </w:p>
        </w:tc>
        <w:tc>
          <w:tcPr>
            <w:tcW w:w="1018" w:type="pct"/>
          </w:tcPr>
          <w:p w14:paraId="3257B95A" w14:textId="77777777" w:rsidR="00AD182C" w:rsidRPr="00E82B70" w:rsidRDefault="00AD182C" w:rsidP="00437335">
            <w:pPr>
              <w:pStyle w:val="C-TableText"/>
              <w:jc w:val="center"/>
              <w:rPr>
                <w:lang w:eastAsia="en-US"/>
              </w:rPr>
            </w:pPr>
            <w:r w:rsidRPr="00E82B70">
              <w:rPr>
                <w:lang w:eastAsia="en-US"/>
              </w:rPr>
              <w:t>49,5</w:t>
            </w:r>
            <w:r w:rsidRPr="00E82B70">
              <w:rPr>
                <w:lang w:eastAsia="en-US"/>
              </w:rPr>
              <w:br/>
              <w:t>(44,1</w:t>
            </w:r>
            <w:r w:rsidRPr="00E82B70">
              <w:rPr>
                <w:kern w:val="24"/>
              </w:rPr>
              <w:t> </w:t>
            </w:r>
            <w:r w:rsidRPr="00E82B70">
              <w:rPr>
                <w:kern w:val="24"/>
              </w:rPr>
              <w:noBreakHyphen/>
              <w:t> </w:t>
            </w:r>
            <w:r w:rsidRPr="00E82B70">
              <w:rPr>
                <w:lang w:eastAsia="en-US"/>
              </w:rPr>
              <w:t>55,6)</w:t>
            </w:r>
          </w:p>
        </w:tc>
        <w:tc>
          <w:tcPr>
            <w:tcW w:w="145" w:type="pct"/>
            <w:vMerge/>
          </w:tcPr>
          <w:p w14:paraId="6A6E7C2C" w14:textId="77777777" w:rsidR="00AD182C" w:rsidRPr="00E82B70" w:rsidRDefault="00AD182C" w:rsidP="00437335">
            <w:pPr>
              <w:pStyle w:val="C-TableText"/>
              <w:jc w:val="center"/>
              <w:rPr>
                <w:lang w:eastAsia="en-US"/>
              </w:rPr>
            </w:pPr>
          </w:p>
        </w:tc>
        <w:tc>
          <w:tcPr>
            <w:tcW w:w="1356" w:type="pct"/>
          </w:tcPr>
          <w:p w14:paraId="2B9E92F4" w14:textId="77777777" w:rsidR="00AD182C" w:rsidRPr="00E82B70" w:rsidRDefault="00AD182C" w:rsidP="00437335">
            <w:pPr>
              <w:pStyle w:val="C-TableText"/>
              <w:jc w:val="center"/>
              <w:rPr>
                <w:lang w:eastAsia="ko-KR"/>
              </w:rPr>
            </w:pPr>
            <w:r w:rsidRPr="00E82B70">
              <w:rPr>
                <w:lang w:eastAsia="en-US"/>
              </w:rPr>
              <w:t>59,4</w:t>
            </w:r>
            <w:r w:rsidRPr="00E82B70">
              <w:rPr>
                <w:lang w:eastAsia="en-US"/>
              </w:rPr>
              <w:br/>
              <w:t>(52,7</w:t>
            </w:r>
            <w:r w:rsidRPr="00E82B70">
              <w:rPr>
                <w:kern w:val="24"/>
              </w:rPr>
              <w:t> </w:t>
            </w:r>
            <w:r w:rsidRPr="00E82B70">
              <w:rPr>
                <w:kern w:val="24"/>
              </w:rPr>
              <w:noBreakHyphen/>
              <w:t> </w:t>
            </w:r>
            <w:r w:rsidRPr="00E82B70">
              <w:rPr>
                <w:lang w:eastAsia="en-US"/>
              </w:rPr>
              <w:t>67,0)</w:t>
            </w:r>
          </w:p>
        </w:tc>
      </w:tr>
      <w:bookmarkEnd w:id="73"/>
      <w:tr w:rsidR="00AD182C" w:rsidRPr="00E82B70" w14:paraId="6AD382D9" w14:textId="77777777">
        <w:trPr>
          <w:cantSplit/>
        </w:trPr>
        <w:tc>
          <w:tcPr>
            <w:tcW w:w="5000" w:type="pct"/>
            <w:gridSpan w:val="5"/>
            <w:tcBorders>
              <w:top w:val="nil"/>
              <w:left w:val="nil"/>
              <w:bottom w:val="nil"/>
              <w:right w:val="nil"/>
            </w:tcBorders>
          </w:tcPr>
          <w:p w14:paraId="1127C3B6" w14:textId="77777777" w:rsidR="00AD182C" w:rsidRPr="00E82B70" w:rsidRDefault="00AD182C" w:rsidP="00437335">
            <w:pPr>
              <w:numPr>
                <w:ilvl w:val="12"/>
                <w:numId w:val="0"/>
              </w:numPr>
              <w:spacing w:line="240" w:lineRule="auto"/>
              <w:ind w:right="-2"/>
              <w:rPr>
                <w:lang w:val="es-ES"/>
              </w:rPr>
            </w:pPr>
            <w:r w:rsidRPr="00E82B70">
              <w:rPr>
                <w:vertAlign w:val="superscript"/>
                <w:lang w:val="es-ES"/>
              </w:rPr>
              <w:t xml:space="preserve">1 </w:t>
            </w:r>
            <w:r w:rsidRPr="00E82B70">
              <w:rPr>
                <w:lang w:val="es-ES"/>
              </w:rPr>
              <w:t>Los parámetros farmacocinéticos se presentan en medias geométricas (IC del 95%)</w:t>
            </w:r>
          </w:p>
          <w:p w14:paraId="3D8BE1FA" w14:textId="0B08B2B1" w:rsidR="00AD182C" w:rsidRPr="00E82B70" w:rsidRDefault="00AD182C" w:rsidP="00437335">
            <w:pPr>
              <w:numPr>
                <w:ilvl w:val="12"/>
                <w:numId w:val="0"/>
              </w:numPr>
              <w:spacing w:line="240" w:lineRule="auto"/>
              <w:ind w:right="-2"/>
              <w:rPr>
                <w:lang w:val="es-ES"/>
              </w:rPr>
            </w:pPr>
            <w:r w:rsidRPr="00E82B70">
              <w:rPr>
                <w:lang w:val="es-ES"/>
              </w:rPr>
              <w:t xml:space="preserve">Abreviaturas: IC = intervalo de confianza; AUC = área bajo la curva de actividad del FVIII </w:t>
            </w:r>
            <w:r w:rsidRPr="00E82B70">
              <w:rPr>
                <w:lang w:val="es-ES"/>
              </w:rPr>
              <w:noBreakHyphen/>
              <w:t xml:space="preserve"> tiempo; t</w:t>
            </w:r>
            <w:r w:rsidRPr="00E82B70">
              <w:rPr>
                <w:vertAlign w:val="subscript"/>
                <w:lang w:val="es-ES"/>
              </w:rPr>
              <w:t>½</w:t>
            </w:r>
            <w:r w:rsidR="00DB4636">
              <w:rPr>
                <w:lang w:val="es-ES"/>
              </w:rPr>
              <w:t> </w:t>
            </w:r>
            <w:r w:rsidRPr="00E82B70">
              <w:rPr>
                <w:lang w:val="es-ES"/>
              </w:rPr>
              <w:t>= semivida terminal; CL = aclaramiento; MRT = tiempo de residencia medio; V</w:t>
            </w:r>
            <w:r w:rsidRPr="00E82B70">
              <w:rPr>
                <w:vertAlign w:val="subscript"/>
                <w:lang w:val="es-ES"/>
              </w:rPr>
              <w:t>ee</w:t>
            </w:r>
            <w:r w:rsidRPr="00E82B70">
              <w:rPr>
                <w:lang w:val="es-ES"/>
              </w:rPr>
              <w:t xml:space="preserve"> = volumen de distribución en el estado estacionario</w:t>
            </w:r>
          </w:p>
          <w:p w14:paraId="3A690AE3" w14:textId="77777777" w:rsidR="00AD182C" w:rsidRPr="00E82B70" w:rsidRDefault="00AD182C" w:rsidP="00437335">
            <w:pPr>
              <w:spacing w:line="240" w:lineRule="auto"/>
              <w:outlineLvl w:val="0"/>
              <w:rPr>
                <w:sz w:val="20"/>
                <w:szCs w:val="20"/>
                <w:lang w:val="es-ES"/>
              </w:rPr>
            </w:pPr>
            <w:r w:rsidRPr="00E82B70">
              <w:rPr>
                <w:lang w:val="es-ES"/>
              </w:rPr>
              <w:t>*Los parámetros farmacocinéticos de los pacientes de 12 a &lt;18 años incluían a sujetos de todos los grupos del estudio I con diferentes programas de muestreo</w:t>
            </w:r>
          </w:p>
        </w:tc>
      </w:tr>
    </w:tbl>
    <w:p w14:paraId="4F4FBD9C" w14:textId="77777777" w:rsidR="00AD182C" w:rsidRPr="00E82B70" w:rsidRDefault="00AD182C" w:rsidP="00437335">
      <w:pPr>
        <w:spacing w:line="240" w:lineRule="auto"/>
        <w:rPr>
          <w:lang w:val="es-ES"/>
        </w:rPr>
      </w:pPr>
    </w:p>
    <w:p w14:paraId="4129F066" w14:textId="77777777" w:rsidR="00AD182C" w:rsidRPr="00E82B70" w:rsidRDefault="00AD182C" w:rsidP="00437335">
      <w:pPr>
        <w:keepNext/>
        <w:spacing w:line="240" w:lineRule="auto"/>
        <w:rPr>
          <w:b/>
          <w:bCs/>
          <w:lang w:val="es-ES"/>
        </w:rPr>
      </w:pPr>
      <w:r w:rsidRPr="00E82B70">
        <w:rPr>
          <w:b/>
          <w:bCs/>
          <w:lang w:val="es-ES"/>
        </w:rPr>
        <w:lastRenderedPageBreak/>
        <w:t>Tabla 6: Parámetros farmacocinéticos de ELOCTA en los pacientes pediátricos utilizando el ensayo cromogénico</w:t>
      </w:r>
    </w:p>
    <w:tbl>
      <w:tblPr>
        <w:tblW w:w="5000" w:type="pct"/>
        <w:tblInd w:w="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458"/>
        <w:gridCol w:w="2179"/>
        <w:gridCol w:w="1902"/>
        <w:gridCol w:w="271"/>
        <w:gridCol w:w="2534"/>
      </w:tblGrid>
      <w:tr w:rsidR="00AD182C" w:rsidRPr="00E82B70" w14:paraId="00AE8968" w14:textId="77777777">
        <w:trPr>
          <w:tblHeader/>
        </w:trPr>
        <w:tc>
          <w:tcPr>
            <w:tcW w:w="1315" w:type="pct"/>
            <w:vMerge w:val="restart"/>
            <w:vAlign w:val="center"/>
          </w:tcPr>
          <w:p w14:paraId="00F85406" w14:textId="77777777" w:rsidR="00AD182C" w:rsidRPr="00E82B70" w:rsidRDefault="00AD182C" w:rsidP="00437335">
            <w:pPr>
              <w:pStyle w:val="C-TableHeader"/>
              <w:jc w:val="center"/>
              <w:rPr>
                <w:lang w:eastAsia="en-US"/>
              </w:rPr>
            </w:pPr>
            <w:r w:rsidRPr="00E82B70">
              <w:rPr>
                <w:lang w:eastAsia="en-US"/>
              </w:rPr>
              <w:t>Parámetros farmacocinéticos</w:t>
            </w:r>
            <w:r w:rsidRPr="00E82B70">
              <w:rPr>
                <w:vertAlign w:val="superscript"/>
                <w:lang w:eastAsia="en-US"/>
              </w:rPr>
              <w:t>1</w:t>
            </w:r>
          </w:p>
        </w:tc>
        <w:tc>
          <w:tcPr>
            <w:tcW w:w="2184" w:type="pct"/>
            <w:gridSpan w:val="2"/>
          </w:tcPr>
          <w:p w14:paraId="51BC0AEC" w14:textId="77777777" w:rsidR="00AD182C" w:rsidRPr="00E82B70" w:rsidRDefault="00AD182C" w:rsidP="00437335">
            <w:pPr>
              <w:pStyle w:val="C-TableHeader"/>
              <w:jc w:val="center"/>
              <w:rPr>
                <w:lang w:eastAsia="en-US"/>
              </w:rPr>
            </w:pPr>
            <w:r w:rsidRPr="00E82B70">
              <w:rPr>
                <w:lang w:eastAsia="en-US"/>
              </w:rPr>
              <w:t>Estudio II</w:t>
            </w:r>
          </w:p>
        </w:tc>
        <w:tc>
          <w:tcPr>
            <w:tcW w:w="145" w:type="pct"/>
            <w:vMerge w:val="restart"/>
          </w:tcPr>
          <w:p w14:paraId="35FBE809" w14:textId="77777777" w:rsidR="00AD182C" w:rsidRPr="00E82B70" w:rsidRDefault="00AD182C" w:rsidP="00437335">
            <w:pPr>
              <w:pStyle w:val="C-TableHeader"/>
              <w:jc w:val="center"/>
              <w:rPr>
                <w:lang w:eastAsia="en-US"/>
              </w:rPr>
            </w:pPr>
          </w:p>
        </w:tc>
        <w:tc>
          <w:tcPr>
            <w:tcW w:w="1356" w:type="pct"/>
          </w:tcPr>
          <w:p w14:paraId="1C018095" w14:textId="77777777" w:rsidR="00AD182C" w:rsidRPr="00E82B70" w:rsidRDefault="00AD182C" w:rsidP="00437335">
            <w:pPr>
              <w:pStyle w:val="C-TableHeader"/>
              <w:jc w:val="center"/>
              <w:rPr>
                <w:lang w:eastAsia="en-US"/>
              </w:rPr>
            </w:pPr>
            <w:r w:rsidRPr="00E82B70">
              <w:rPr>
                <w:lang w:eastAsia="en-US"/>
              </w:rPr>
              <w:t>Estudio I*</w:t>
            </w:r>
          </w:p>
        </w:tc>
      </w:tr>
      <w:tr w:rsidR="00AD182C" w:rsidRPr="00E82B70" w14:paraId="0521291E" w14:textId="77777777">
        <w:trPr>
          <w:tblHeader/>
        </w:trPr>
        <w:tc>
          <w:tcPr>
            <w:tcW w:w="1315" w:type="pct"/>
            <w:vMerge/>
            <w:vAlign w:val="center"/>
          </w:tcPr>
          <w:p w14:paraId="42DA13E0" w14:textId="77777777" w:rsidR="00AD182C" w:rsidRPr="00E82B70" w:rsidRDefault="00AD182C" w:rsidP="00437335">
            <w:pPr>
              <w:keepNext/>
              <w:tabs>
                <w:tab w:val="clear" w:pos="567"/>
              </w:tabs>
              <w:spacing w:before="60" w:after="60" w:line="240" w:lineRule="auto"/>
              <w:rPr>
                <w:b/>
                <w:bCs/>
                <w:lang w:val="es-ES"/>
              </w:rPr>
            </w:pPr>
          </w:p>
        </w:tc>
        <w:tc>
          <w:tcPr>
            <w:tcW w:w="1166" w:type="pct"/>
          </w:tcPr>
          <w:p w14:paraId="433961F3" w14:textId="77777777" w:rsidR="00AD182C" w:rsidRPr="00E82B70" w:rsidRDefault="00AD182C" w:rsidP="00437335">
            <w:pPr>
              <w:pStyle w:val="C-TableHeader"/>
              <w:jc w:val="center"/>
              <w:rPr>
                <w:lang w:eastAsia="en-US"/>
              </w:rPr>
            </w:pPr>
            <w:r w:rsidRPr="00E82B70">
              <w:rPr>
                <w:lang w:eastAsia="en-US"/>
              </w:rPr>
              <w:t>&lt;6 años</w:t>
            </w:r>
          </w:p>
        </w:tc>
        <w:tc>
          <w:tcPr>
            <w:tcW w:w="1018" w:type="pct"/>
          </w:tcPr>
          <w:p w14:paraId="0B6F89F6" w14:textId="77777777" w:rsidR="00AD182C" w:rsidRPr="00E82B70" w:rsidRDefault="00AD182C" w:rsidP="00437335">
            <w:pPr>
              <w:pStyle w:val="C-TableHeader"/>
              <w:jc w:val="center"/>
              <w:rPr>
                <w:lang w:eastAsia="en-US"/>
              </w:rPr>
            </w:pPr>
            <w:r w:rsidRPr="00E82B70">
              <w:rPr>
                <w:lang w:eastAsia="en-US"/>
              </w:rPr>
              <w:t>De 6 a &lt;12 años</w:t>
            </w:r>
          </w:p>
        </w:tc>
        <w:tc>
          <w:tcPr>
            <w:tcW w:w="145" w:type="pct"/>
            <w:vMerge/>
          </w:tcPr>
          <w:p w14:paraId="510C5E4F" w14:textId="77777777" w:rsidR="00AD182C" w:rsidRPr="00E82B70" w:rsidRDefault="00AD182C" w:rsidP="00437335">
            <w:pPr>
              <w:pStyle w:val="C-TableHeader"/>
              <w:jc w:val="center"/>
              <w:rPr>
                <w:lang w:eastAsia="en-US"/>
              </w:rPr>
            </w:pPr>
          </w:p>
        </w:tc>
        <w:tc>
          <w:tcPr>
            <w:tcW w:w="1356" w:type="pct"/>
          </w:tcPr>
          <w:p w14:paraId="628AE286" w14:textId="77777777" w:rsidR="00AD182C" w:rsidRPr="00E82B70" w:rsidRDefault="00AD182C" w:rsidP="00437335">
            <w:pPr>
              <w:pStyle w:val="C-TableHeader"/>
              <w:jc w:val="center"/>
              <w:rPr>
                <w:lang w:eastAsia="en-US"/>
              </w:rPr>
            </w:pPr>
            <w:r w:rsidRPr="00E82B70">
              <w:rPr>
                <w:lang w:eastAsia="en-US"/>
              </w:rPr>
              <w:t>De 12 a &lt;18 años</w:t>
            </w:r>
          </w:p>
        </w:tc>
      </w:tr>
      <w:tr w:rsidR="00AD182C" w:rsidRPr="00E82B70" w14:paraId="1054706D" w14:textId="77777777">
        <w:trPr>
          <w:tblHeader/>
        </w:trPr>
        <w:tc>
          <w:tcPr>
            <w:tcW w:w="1315" w:type="pct"/>
            <w:vMerge/>
            <w:vAlign w:val="center"/>
          </w:tcPr>
          <w:p w14:paraId="64330FBB" w14:textId="77777777" w:rsidR="00AD182C" w:rsidRPr="00E82B70" w:rsidRDefault="00AD182C" w:rsidP="00437335">
            <w:pPr>
              <w:keepNext/>
              <w:tabs>
                <w:tab w:val="clear" w:pos="567"/>
              </w:tabs>
              <w:spacing w:before="60" w:after="60" w:line="240" w:lineRule="auto"/>
              <w:rPr>
                <w:b/>
                <w:bCs/>
                <w:lang w:val="es-ES"/>
              </w:rPr>
            </w:pPr>
          </w:p>
        </w:tc>
        <w:tc>
          <w:tcPr>
            <w:tcW w:w="1166" w:type="pct"/>
          </w:tcPr>
          <w:p w14:paraId="15EF5CBE" w14:textId="77777777" w:rsidR="00AD182C" w:rsidRPr="00E82B70" w:rsidRDefault="00AD182C" w:rsidP="00437335">
            <w:pPr>
              <w:pStyle w:val="C-TableHeader"/>
              <w:jc w:val="center"/>
              <w:rPr>
                <w:b w:val="0"/>
                <w:bCs w:val="0"/>
                <w:lang w:eastAsia="en-US"/>
              </w:rPr>
            </w:pPr>
            <w:r w:rsidRPr="00E82B70">
              <w:rPr>
                <w:b w:val="0"/>
                <w:bCs w:val="0"/>
                <w:lang w:eastAsia="en-US"/>
              </w:rPr>
              <w:t>N = 24</w:t>
            </w:r>
          </w:p>
        </w:tc>
        <w:tc>
          <w:tcPr>
            <w:tcW w:w="1018" w:type="pct"/>
          </w:tcPr>
          <w:p w14:paraId="1AC59667" w14:textId="77777777" w:rsidR="00AD182C" w:rsidRPr="00E82B70" w:rsidRDefault="00AD182C" w:rsidP="00437335">
            <w:pPr>
              <w:pStyle w:val="C-TableHeader"/>
              <w:jc w:val="center"/>
              <w:rPr>
                <w:b w:val="0"/>
                <w:bCs w:val="0"/>
                <w:lang w:eastAsia="en-US"/>
              </w:rPr>
            </w:pPr>
            <w:r w:rsidRPr="00E82B70">
              <w:rPr>
                <w:b w:val="0"/>
                <w:bCs w:val="0"/>
                <w:lang w:eastAsia="en-US"/>
              </w:rPr>
              <w:t>N = 27</w:t>
            </w:r>
          </w:p>
        </w:tc>
        <w:tc>
          <w:tcPr>
            <w:tcW w:w="145" w:type="pct"/>
            <w:vMerge/>
          </w:tcPr>
          <w:p w14:paraId="2927BBCB" w14:textId="77777777" w:rsidR="00AD182C" w:rsidRPr="00E82B70" w:rsidRDefault="00AD182C" w:rsidP="00437335">
            <w:pPr>
              <w:pStyle w:val="C-TableHeader"/>
              <w:jc w:val="center"/>
              <w:rPr>
                <w:b w:val="0"/>
                <w:bCs w:val="0"/>
                <w:lang w:eastAsia="en-US"/>
              </w:rPr>
            </w:pPr>
          </w:p>
        </w:tc>
        <w:tc>
          <w:tcPr>
            <w:tcW w:w="1356" w:type="pct"/>
          </w:tcPr>
          <w:p w14:paraId="745C346F" w14:textId="77777777" w:rsidR="00AD182C" w:rsidRPr="00E82B70" w:rsidRDefault="00AD182C" w:rsidP="00437335">
            <w:pPr>
              <w:pStyle w:val="C-TableHeader"/>
              <w:jc w:val="center"/>
              <w:rPr>
                <w:b w:val="0"/>
                <w:bCs w:val="0"/>
                <w:lang w:eastAsia="en-US"/>
              </w:rPr>
            </w:pPr>
            <w:r w:rsidRPr="00E82B70">
              <w:rPr>
                <w:b w:val="0"/>
                <w:bCs w:val="0"/>
                <w:lang w:eastAsia="en-US"/>
              </w:rPr>
              <w:t>N = 11</w:t>
            </w:r>
          </w:p>
        </w:tc>
      </w:tr>
      <w:tr w:rsidR="00AD182C" w:rsidRPr="00E82B70" w14:paraId="02E1D7C2" w14:textId="77777777">
        <w:tc>
          <w:tcPr>
            <w:tcW w:w="1315" w:type="pct"/>
          </w:tcPr>
          <w:p w14:paraId="1269C0DE" w14:textId="77777777" w:rsidR="00AD182C" w:rsidRPr="00E82B70" w:rsidRDefault="00AD182C" w:rsidP="00437335">
            <w:pPr>
              <w:pStyle w:val="C-TableText"/>
              <w:keepNext/>
              <w:jc w:val="center"/>
              <w:rPr>
                <w:kern w:val="24"/>
                <w:lang w:eastAsia="en-US"/>
              </w:rPr>
            </w:pPr>
            <w:r w:rsidRPr="00E82B70">
              <w:rPr>
                <w:kern w:val="24"/>
                <w:lang w:eastAsia="en-US"/>
              </w:rPr>
              <w:t>Recuperación incremental (UI/dl por UI/kg)</w:t>
            </w:r>
          </w:p>
        </w:tc>
        <w:tc>
          <w:tcPr>
            <w:tcW w:w="1166" w:type="pct"/>
          </w:tcPr>
          <w:p w14:paraId="7E18D21F" w14:textId="77777777" w:rsidR="00AD182C" w:rsidRPr="00E82B70" w:rsidRDefault="00AD182C" w:rsidP="00437335">
            <w:pPr>
              <w:pStyle w:val="C-TableText"/>
              <w:keepNext/>
              <w:jc w:val="center"/>
              <w:rPr>
                <w:lang w:eastAsia="en-US"/>
              </w:rPr>
            </w:pPr>
            <w:r w:rsidRPr="00E82B70">
              <w:rPr>
                <w:lang w:eastAsia="en-US"/>
              </w:rPr>
              <w:t>1,88</w:t>
            </w:r>
            <w:r w:rsidRPr="00E82B70">
              <w:rPr>
                <w:lang w:eastAsia="en-US"/>
              </w:rPr>
              <w:br/>
              <w:t>(1,73</w:t>
            </w:r>
            <w:r w:rsidRPr="00E82B70">
              <w:rPr>
                <w:kern w:val="24"/>
              </w:rPr>
              <w:t> </w:t>
            </w:r>
            <w:r w:rsidRPr="00E82B70">
              <w:rPr>
                <w:kern w:val="24"/>
              </w:rPr>
              <w:noBreakHyphen/>
              <w:t> </w:t>
            </w:r>
            <w:r w:rsidRPr="00E82B70">
              <w:rPr>
                <w:lang w:eastAsia="en-US"/>
              </w:rPr>
              <w:t>2,05)</w:t>
            </w:r>
          </w:p>
        </w:tc>
        <w:tc>
          <w:tcPr>
            <w:tcW w:w="1018" w:type="pct"/>
          </w:tcPr>
          <w:p w14:paraId="1941E86C" w14:textId="77777777" w:rsidR="00AD182C" w:rsidRPr="00E82B70" w:rsidRDefault="00AD182C" w:rsidP="00437335">
            <w:pPr>
              <w:pStyle w:val="C-TableText"/>
              <w:keepNext/>
              <w:jc w:val="center"/>
              <w:rPr>
                <w:lang w:eastAsia="en-US"/>
              </w:rPr>
            </w:pPr>
            <w:r w:rsidRPr="00E82B70">
              <w:rPr>
                <w:lang w:eastAsia="en-US"/>
              </w:rPr>
              <w:t>2,08</w:t>
            </w:r>
            <w:r w:rsidRPr="00E82B70">
              <w:rPr>
                <w:lang w:eastAsia="en-US"/>
              </w:rPr>
              <w:br/>
              <w:t>(1,91</w:t>
            </w:r>
            <w:r w:rsidRPr="00E82B70">
              <w:rPr>
                <w:kern w:val="24"/>
              </w:rPr>
              <w:t> </w:t>
            </w:r>
            <w:r w:rsidRPr="00E82B70">
              <w:rPr>
                <w:kern w:val="24"/>
              </w:rPr>
              <w:noBreakHyphen/>
              <w:t> </w:t>
            </w:r>
            <w:r w:rsidRPr="00E82B70">
              <w:rPr>
                <w:lang w:eastAsia="en-US"/>
              </w:rPr>
              <w:t>2,25)</w:t>
            </w:r>
          </w:p>
        </w:tc>
        <w:tc>
          <w:tcPr>
            <w:tcW w:w="145" w:type="pct"/>
            <w:vMerge/>
          </w:tcPr>
          <w:p w14:paraId="107E4623" w14:textId="77777777" w:rsidR="00AD182C" w:rsidRPr="00E82B70" w:rsidRDefault="00AD182C" w:rsidP="00437335">
            <w:pPr>
              <w:pStyle w:val="C-TableText"/>
              <w:keepNext/>
              <w:jc w:val="center"/>
              <w:rPr>
                <w:lang w:eastAsia="en-US"/>
              </w:rPr>
            </w:pPr>
          </w:p>
        </w:tc>
        <w:tc>
          <w:tcPr>
            <w:tcW w:w="1356" w:type="pct"/>
          </w:tcPr>
          <w:p w14:paraId="57556A74" w14:textId="77777777" w:rsidR="00AD182C" w:rsidRPr="00E82B70" w:rsidRDefault="00AD182C" w:rsidP="00437335">
            <w:pPr>
              <w:pStyle w:val="C-TableText"/>
              <w:keepNext/>
              <w:jc w:val="center"/>
              <w:rPr>
                <w:lang w:eastAsia="ko-KR"/>
              </w:rPr>
            </w:pPr>
            <w:r w:rsidRPr="00E82B70">
              <w:rPr>
                <w:lang w:eastAsia="en-US"/>
              </w:rPr>
              <w:t>1,91</w:t>
            </w:r>
            <w:r w:rsidRPr="00E82B70">
              <w:rPr>
                <w:lang w:eastAsia="en-US"/>
              </w:rPr>
              <w:br/>
              <w:t>(1,61</w:t>
            </w:r>
            <w:r w:rsidRPr="00E82B70">
              <w:rPr>
                <w:kern w:val="24"/>
              </w:rPr>
              <w:t> </w:t>
            </w:r>
            <w:r w:rsidRPr="00E82B70">
              <w:rPr>
                <w:kern w:val="24"/>
              </w:rPr>
              <w:noBreakHyphen/>
              <w:t> </w:t>
            </w:r>
            <w:r w:rsidRPr="00E82B70">
              <w:rPr>
                <w:lang w:eastAsia="en-US"/>
              </w:rPr>
              <w:t>2,27)</w:t>
            </w:r>
          </w:p>
        </w:tc>
      </w:tr>
      <w:tr w:rsidR="00AD182C" w:rsidRPr="00E82B70" w14:paraId="6E07E936" w14:textId="77777777">
        <w:tc>
          <w:tcPr>
            <w:tcW w:w="1315" w:type="pct"/>
          </w:tcPr>
          <w:p w14:paraId="2D1EEB5E" w14:textId="77777777" w:rsidR="00AD182C" w:rsidRPr="00E82B70" w:rsidRDefault="00AD182C" w:rsidP="00437335">
            <w:pPr>
              <w:pStyle w:val="C-TableText"/>
              <w:keepNext/>
              <w:jc w:val="center"/>
              <w:rPr>
                <w:lang w:eastAsia="en-US"/>
              </w:rPr>
            </w:pPr>
            <w:r w:rsidRPr="00E82B70">
              <w:rPr>
                <w:lang w:eastAsia="en-US"/>
              </w:rPr>
              <w:t>AUC/Dosis</w:t>
            </w:r>
            <w:r w:rsidRPr="00E82B70">
              <w:rPr>
                <w:lang w:eastAsia="en-US"/>
              </w:rPr>
              <w:br/>
              <w:t xml:space="preserve">(UI*h/dl por UI/kg) </w:t>
            </w:r>
          </w:p>
        </w:tc>
        <w:tc>
          <w:tcPr>
            <w:tcW w:w="1166" w:type="pct"/>
          </w:tcPr>
          <w:p w14:paraId="16385057" w14:textId="77777777" w:rsidR="00AD182C" w:rsidRPr="00E82B70" w:rsidRDefault="00AD182C" w:rsidP="00437335">
            <w:pPr>
              <w:pStyle w:val="C-TableText"/>
              <w:keepNext/>
              <w:jc w:val="center"/>
              <w:rPr>
                <w:lang w:eastAsia="en-US"/>
              </w:rPr>
            </w:pPr>
            <w:r w:rsidRPr="00E82B70">
              <w:rPr>
                <w:lang w:eastAsia="en-US"/>
              </w:rPr>
              <w:t>25,9</w:t>
            </w:r>
            <w:r w:rsidRPr="00E82B70">
              <w:rPr>
                <w:lang w:eastAsia="en-US"/>
              </w:rPr>
              <w:br/>
              <w:t>(23,4</w:t>
            </w:r>
            <w:r w:rsidRPr="00E82B70">
              <w:rPr>
                <w:kern w:val="24"/>
              </w:rPr>
              <w:t> </w:t>
            </w:r>
            <w:r w:rsidRPr="00E82B70">
              <w:rPr>
                <w:kern w:val="24"/>
              </w:rPr>
              <w:noBreakHyphen/>
              <w:t> </w:t>
            </w:r>
            <w:r w:rsidRPr="00E82B70">
              <w:rPr>
                <w:lang w:eastAsia="en-US"/>
              </w:rPr>
              <w:t>28,7)</w:t>
            </w:r>
          </w:p>
        </w:tc>
        <w:tc>
          <w:tcPr>
            <w:tcW w:w="1018" w:type="pct"/>
          </w:tcPr>
          <w:p w14:paraId="096EE643" w14:textId="77777777" w:rsidR="00AD182C" w:rsidRPr="00E82B70" w:rsidRDefault="00AD182C" w:rsidP="00437335">
            <w:pPr>
              <w:pStyle w:val="C-TableText"/>
              <w:keepNext/>
              <w:jc w:val="center"/>
              <w:rPr>
                <w:lang w:eastAsia="en-US"/>
              </w:rPr>
            </w:pPr>
            <w:r w:rsidRPr="00E82B70">
              <w:rPr>
                <w:lang w:eastAsia="en-US"/>
              </w:rPr>
              <w:t>32,8</w:t>
            </w:r>
            <w:r w:rsidRPr="00E82B70">
              <w:rPr>
                <w:lang w:eastAsia="en-US"/>
              </w:rPr>
              <w:br/>
              <w:t>(28,2</w:t>
            </w:r>
            <w:r w:rsidRPr="00E82B70">
              <w:rPr>
                <w:kern w:val="24"/>
              </w:rPr>
              <w:t> </w:t>
            </w:r>
            <w:r w:rsidRPr="00E82B70">
              <w:rPr>
                <w:kern w:val="24"/>
              </w:rPr>
              <w:noBreakHyphen/>
              <w:t> </w:t>
            </w:r>
            <w:r w:rsidRPr="00E82B70">
              <w:rPr>
                <w:lang w:eastAsia="en-US"/>
              </w:rPr>
              <w:t>38,2)</w:t>
            </w:r>
          </w:p>
        </w:tc>
        <w:tc>
          <w:tcPr>
            <w:tcW w:w="145" w:type="pct"/>
            <w:vMerge/>
          </w:tcPr>
          <w:p w14:paraId="7E8444D8" w14:textId="77777777" w:rsidR="00AD182C" w:rsidRPr="00E82B70" w:rsidRDefault="00AD182C" w:rsidP="00437335">
            <w:pPr>
              <w:pStyle w:val="C-TableText"/>
              <w:keepNext/>
              <w:jc w:val="center"/>
              <w:rPr>
                <w:lang w:eastAsia="en-US"/>
              </w:rPr>
            </w:pPr>
          </w:p>
        </w:tc>
        <w:tc>
          <w:tcPr>
            <w:tcW w:w="1356" w:type="pct"/>
          </w:tcPr>
          <w:p w14:paraId="33520EA0" w14:textId="77777777" w:rsidR="00AD182C" w:rsidRPr="00E82B70" w:rsidRDefault="00AD182C" w:rsidP="00437335">
            <w:pPr>
              <w:pStyle w:val="C-TableText"/>
              <w:keepNext/>
              <w:jc w:val="center"/>
              <w:rPr>
                <w:lang w:eastAsia="ko-KR"/>
              </w:rPr>
            </w:pPr>
            <w:r w:rsidRPr="00E82B70">
              <w:rPr>
                <w:lang w:eastAsia="en-US"/>
              </w:rPr>
              <w:t>40,8</w:t>
            </w:r>
            <w:r w:rsidRPr="00E82B70">
              <w:rPr>
                <w:lang w:eastAsia="en-US"/>
              </w:rPr>
              <w:br/>
              <w:t>(29,3</w:t>
            </w:r>
            <w:r w:rsidRPr="00E82B70">
              <w:rPr>
                <w:kern w:val="24"/>
              </w:rPr>
              <w:t> </w:t>
            </w:r>
            <w:r w:rsidRPr="00E82B70">
              <w:rPr>
                <w:kern w:val="24"/>
              </w:rPr>
              <w:noBreakHyphen/>
              <w:t> </w:t>
            </w:r>
            <w:r w:rsidRPr="00E82B70">
              <w:rPr>
                <w:lang w:eastAsia="en-US"/>
              </w:rPr>
              <w:t>56,7)</w:t>
            </w:r>
          </w:p>
        </w:tc>
      </w:tr>
      <w:tr w:rsidR="00AD182C" w:rsidRPr="00E82B70" w14:paraId="6B37EFB1" w14:textId="77777777">
        <w:tc>
          <w:tcPr>
            <w:tcW w:w="1315" w:type="pct"/>
          </w:tcPr>
          <w:p w14:paraId="408ABBB2" w14:textId="77777777" w:rsidR="00AD182C" w:rsidRPr="00E82B70" w:rsidRDefault="00AD182C" w:rsidP="00437335">
            <w:pPr>
              <w:pStyle w:val="C-TableText"/>
              <w:keepNext/>
              <w:jc w:val="center"/>
              <w:rPr>
                <w:lang w:eastAsia="en-US"/>
              </w:rPr>
            </w:pPr>
            <w:r w:rsidRPr="00E82B70">
              <w:rPr>
                <w:lang w:eastAsia="en-US"/>
              </w:rPr>
              <w:t>t</w:t>
            </w:r>
            <w:r w:rsidRPr="00E82B70">
              <w:rPr>
                <w:vertAlign w:val="subscript"/>
                <w:lang w:eastAsia="en-US"/>
              </w:rPr>
              <w:t>½</w:t>
            </w:r>
            <w:r w:rsidRPr="00E82B70">
              <w:rPr>
                <w:lang w:eastAsia="en-US"/>
              </w:rPr>
              <w:t xml:space="preserve"> (h)</w:t>
            </w:r>
          </w:p>
        </w:tc>
        <w:tc>
          <w:tcPr>
            <w:tcW w:w="1166" w:type="pct"/>
          </w:tcPr>
          <w:p w14:paraId="254F77E7" w14:textId="77777777" w:rsidR="00AD182C" w:rsidRPr="00E82B70" w:rsidRDefault="00AD182C" w:rsidP="00437335">
            <w:pPr>
              <w:pStyle w:val="C-TableText"/>
              <w:keepNext/>
              <w:jc w:val="center"/>
              <w:rPr>
                <w:lang w:eastAsia="en-US"/>
              </w:rPr>
            </w:pPr>
            <w:r w:rsidRPr="00E82B70">
              <w:rPr>
                <w:lang w:eastAsia="en-US"/>
              </w:rPr>
              <w:t>14,3</w:t>
            </w:r>
            <w:r w:rsidRPr="00E82B70">
              <w:rPr>
                <w:lang w:eastAsia="en-US"/>
              </w:rPr>
              <w:br/>
              <w:t>(12,6</w:t>
            </w:r>
            <w:r w:rsidRPr="00E82B70">
              <w:rPr>
                <w:kern w:val="24"/>
              </w:rPr>
              <w:t> </w:t>
            </w:r>
            <w:r w:rsidRPr="00E82B70">
              <w:rPr>
                <w:kern w:val="24"/>
              </w:rPr>
              <w:noBreakHyphen/>
              <w:t> </w:t>
            </w:r>
            <w:r w:rsidRPr="00E82B70">
              <w:rPr>
                <w:lang w:eastAsia="en-US"/>
              </w:rPr>
              <w:t>16,2)</w:t>
            </w:r>
          </w:p>
        </w:tc>
        <w:tc>
          <w:tcPr>
            <w:tcW w:w="1018" w:type="pct"/>
          </w:tcPr>
          <w:p w14:paraId="74B7A365" w14:textId="77777777" w:rsidR="00AD182C" w:rsidRPr="00E82B70" w:rsidRDefault="00AD182C" w:rsidP="00437335">
            <w:pPr>
              <w:pStyle w:val="C-TableText"/>
              <w:keepNext/>
              <w:jc w:val="center"/>
              <w:rPr>
                <w:lang w:eastAsia="en-US"/>
              </w:rPr>
            </w:pPr>
            <w:r w:rsidRPr="00E82B70">
              <w:rPr>
                <w:lang w:eastAsia="en-US"/>
              </w:rPr>
              <w:t>15,9</w:t>
            </w:r>
            <w:r w:rsidRPr="00E82B70">
              <w:rPr>
                <w:lang w:eastAsia="en-US"/>
              </w:rPr>
              <w:br/>
              <w:t>(13,8</w:t>
            </w:r>
            <w:r w:rsidRPr="00E82B70">
              <w:rPr>
                <w:kern w:val="24"/>
              </w:rPr>
              <w:t> </w:t>
            </w:r>
            <w:r w:rsidRPr="00E82B70">
              <w:rPr>
                <w:kern w:val="24"/>
              </w:rPr>
              <w:noBreakHyphen/>
              <w:t> </w:t>
            </w:r>
            <w:r w:rsidRPr="00E82B70">
              <w:rPr>
                <w:lang w:eastAsia="en-US"/>
              </w:rPr>
              <w:t>18,2)</w:t>
            </w:r>
          </w:p>
        </w:tc>
        <w:tc>
          <w:tcPr>
            <w:tcW w:w="145" w:type="pct"/>
            <w:vMerge/>
          </w:tcPr>
          <w:p w14:paraId="440448A9" w14:textId="77777777" w:rsidR="00AD182C" w:rsidRPr="00E82B70" w:rsidRDefault="00AD182C" w:rsidP="00437335">
            <w:pPr>
              <w:pStyle w:val="C-TableText"/>
              <w:keepNext/>
              <w:jc w:val="center"/>
              <w:rPr>
                <w:lang w:eastAsia="en-US"/>
              </w:rPr>
            </w:pPr>
          </w:p>
        </w:tc>
        <w:tc>
          <w:tcPr>
            <w:tcW w:w="1356" w:type="pct"/>
          </w:tcPr>
          <w:p w14:paraId="736455AE" w14:textId="77777777" w:rsidR="00AD182C" w:rsidRPr="00E82B70" w:rsidRDefault="00AD182C" w:rsidP="00437335">
            <w:pPr>
              <w:pStyle w:val="C-TableText"/>
              <w:keepNext/>
              <w:jc w:val="center"/>
              <w:rPr>
                <w:lang w:eastAsia="ko-KR"/>
              </w:rPr>
            </w:pPr>
            <w:r w:rsidRPr="00E82B70">
              <w:rPr>
                <w:lang w:eastAsia="en-US"/>
              </w:rPr>
              <w:t>17,5</w:t>
            </w:r>
            <w:r w:rsidRPr="00E82B70">
              <w:rPr>
                <w:lang w:eastAsia="en-US"/>
              </w:rPr>
              <w:br/>
              <w:t>(12,7</w:t>
            </w:r>
            <w:r w:rsidRPr="00E82B70">
              <w:rPr>
                <w:kern w:val="24"/>
              </w:rPr>
              <w:t> </w:t>
            </w:r>
            <w:r w:rsidRPr="00E82B70">
              <w:rPr>
                <w:kern w:val="24"/>
              </w:rPr>
              <w:noBreakHyphen/>
              <w:t> </w:t>
            </w:r>
            <w:r w:rsidRPr="00E82B70">
              <w:rPr>
                <w:lang w:eastAsia="en-US"/>
              </w:rPr>
              <w:t>24,0)</w:t>
            </w:r>
          </w:p>
        </w:tc>
      </w:tr>
      <w:tr w:rsidR="00AD182C" w:rsidRPr="00E82B70" w14:paraId="4A77943C" w14:textId="77777777">
        <w:trPr>
          <w:cantSplit/>
        </w:trPr>
        <w:tc>
          <w:tcPr>
            <w:tcW w:w="1315" w:type="pct"/>
          </w:tcPr>
          <w:p w14:paraId="5BF34053" w14:textId="77777777" w:rsidR="00AD182C" w:rsidRPr="00E82B70" w:rsidRDefault="00AD182C" w:rsidP="00437335">
            <w:pPr>
              <w:pStyle w:val="C-TableText"/>
              <w:keepNext/>
              <w:jc w:val="center"/>
              <w:rPr>
                <w:lang w:eastAsia="en-US"/>
              </w:rPr>
            </w:pPr>
            <w:r w:rsidRPr="00E82B70">
              <w:rPr>
                <w:lang w:eastAsia="en-US"/>
              </w:rPr>
              <w:t>TRM (h)</w:t>
            </w:r>
          </w:p>
        </w:tc>
        <w:tc>
          <w:tcPr>
            <w:tcW w:w="1166" w:type="pct"/>
          </w:tcPr>
          <w:p w14:paraId="1DF7A711" w14:textId="77777777" w:rsidR="00AD182C" w:rsidRPr="00E82B70" w:rsidRDefault="00AD182C" w:rsidP="00437335">
            <w:pPr>
              <w:pStyle w:val="C-TableText"/>
              <w:keepNext/>
              <w:jc w:val="center"/>
              <w:rPr>
                <w:lang w:eastAsia="en-US"/>
              </w:rPr>
            </w:pPr>
            <w:r w:rsidRPr="00E82B70">
              <w:rPr>
                <w:lang w:eastAsia="en-US"/>
              </w:rPr>
              <w:t>17,2</w:t>
            </w:r>
            <w:r w:rsidRPr="00E82B70">
              <w:rPr>
                <w:lang w:eastAsia="en-US"/>
              </w:rPr>
              <w:br/>
              <w:t>(15,4</w:t>
            </w:r>
            <w:r w:rsidRPr="00E82B70">
              <w:rPr>
                <w:kern w:val="24"/>
              </w:rPr>
              <w:t> </w:t>
            </w:r>
            <w:r w:rsidRPr="00E82B70">
              <w:rPr>
                <w:kern w:val="24"/>
              </w:rPr>
              <w:noBreakHyphen/>
              <w:t> </w:t>
            </w:r>
            <w:r w:rsidRPr="00E82B70">
              <w:rPr>
                <w:lang w:eastAsia="en-US"/>
              </w:rPr>
              <w:t>19,3)</w:t>
            </w:r>
          </w:p>
        </w:tc>
        <w:tc>
          <w:tcPr>
            <w:tcW w:w="1018" w:type="pct"/>
          </w:tcPr>
          <w:p w14:paraId="40D0F4C4" w14:textId="77777777" w:rsidR="00AD182C" w:rsidRPr="00E82B70" w:rsidRDefault="00AD182C" w:rsidP="00437335">
            <w:pPr>
              <w:pStyle w:val="C-TableText"/>
              <w:keepNext/>
              <w:jc w:val="center"/>
              <w:rPr>
                <w:lang w:eastAsia="en-US"/>
              </w:rPr>
            </w:pPr>
            <w:r w:rsidRPr="00E82B70">
              <w:rPr>
                <w:lang w:eastAsia="en-US"/>
              </w:rPr>
              <w:t>20,7</w:t>
            </w:r>
            <w:r w:rsidRPr="00E82B70">
              <w:rPr>
                <w:lang w:eastAsia="en-US"/>
              </w:rPr>
              <w:br/>
              <w:t>(18,0</w:t>
            </w:r>
            <w:r w:rsidRPr="00E82B70">
              <w:rPr>
                <w:kern w:val="24"/>
              </w:rPr>
              <w:t> </w:t>
            </w:r>
            <w:r w:rsidRPr="00E82B70">
              <w:rPr>
                <w:kern w:val="24"/>
              </w:rPr>
              <w:noBreakHyphen/>
              <w:t> </w:t>
            </w:r>
            <w:r w:rsidRPr="00E82B70">
              <w:rPr>
                <w:lang w:eastAsia="en-US"/>
              </w:rPr>
              <w:t>23,8)</w:t>
            </w:r>
          </w:p>
        </w:tc>
        <w:tc>
          <w:tcPr>
            <w:tcW w:w="145" w:type="pct"/>
            <w:vMerge/>
          </w:tcPr>
          <w:p w14:paraId="2B4AE8E2" w14:textId="77777777" w:rsidR="00AD182C" w:rsidRPr="00E82B70" w:rsidRDefault="00AD182C" w:rsidP="00437335">
            <w:pPr>
              <w:pStyle w:val="C-TableText"/>
              <w:keepNext/>
              <w:jc w:val="center"/>
              <w:rPr>
                <w:lang w:eastAsia="en-US"/>
              </w:rPr>
            </w:pPr>
          </w:p>
        </w:tc>
        <w:tc>
          <w:tcPr>
            <w:tcW w:w="1356" w:type="pct"/>
          </w:tcPr>
          <w:p w14:paraId="73D4EC3B" w14:textId="77777777" w:rsidR="00AD182C" w:rsidRPr="00E82B70" w:rsidRDefault="00AD182C" w:rsidP="00437335">
            <w:pPr>
              <w:pStyle w:val="C-TableText"/>
              <w:keepNext/>
              <w:jc w:val="center"/>
              <w:rPr>
                <w:lang w:eastAsia="ko-KR"/>
              </w:rPr>
            </w:pPr>
            <w:r w:rsidRPr="00E82B70">
              <w:rPr>
                <w:lang w:eastAsia="en-US"/>
              </w:rPr>
              <w:t>23,5</w:t>
            </w:r>
            <w:r w:rsidRPr="00E82B70">
              <w:rPr>
                <w:lang w:eastAsia="en-US"/>
              </w:rPr>
              <w:br/>
              <w:t>(17,0</w:t>
            </w:r>
            <w:r w:rsidRPr="00E82B70">
              <w:rPr>
                <w:kern w:val="24"/>
              </w:rPr>
              <w:t> </w:t>
            </w:r>
            <w:r w:rsidRPr="00E82B70">
              <w:rPr>
                <w:kern w:val="24"/>
              </w:rPr>
              <w:noBreakHyphen/>
              <w:t> </w:t>
            </w:r>
            <w:r w:rsidRPr="00E82B70">
              <w:rPr>
                <w:lang w:eastAsia="en-US"/>
              </w:rPr>
              <w:t>32,4)</w:t>
            </w:r>
          </w:p>
        </w:tc>
      </w:tr>
      <w:tr w:rsidR="00AD182C" w:rsidRPr="00E82B70" w14:paraId="5230274E" w14:textId="77777777">
        <w:tc>
          <w:tcPr>
            <w:tcW w:w="1315" w:type="pct"/>
          </w:tcPr>
          <w:p w14:paraId="687EA4ED" w14:textId="77777777" w:rsidR="00AD182C" w:rsidRPr="00E82B70" w:rsidRDefault="00AD182C" w:rsidP="00437335">
            <w:pPr>
              <w:pStyle w:val="C-TableText"/>
              <w:keepNext/>
              <w:jc w:val="center"/>
              <w:rPr>
                <w:lang w:eastAsia="en-US"/>
              </w:rPr>
            </w:pPr>
            <w:r w:rsidRPr="00E82B70">
              <w:rPr>
                <w:lang w:eastAsia="en-US"/>
              </w:rPr>
              <w:t>CL (ml/h/kg)</w:t>
            </w:r>
          </w:p>
        </w:tc>
        <w:tc>
          <w:tcPr>
            <w:tcW w:w="1166" w:type="pct"/>
          </w:tcPr>
          <w:p w14:paraId="5D89FDD9" w14:textId="77777777" w:rsidR="00AD182C" w:rsidRPr="00E82B70" w:rsidRDefault="00AD182C" w:rsidP="00437335">
            <w:pPr>
              <w:pStyle w:val="C-TableText"/>
              <w:keepNext/>
              <w:jc w:val="center"/>
              <w:rPr>
                <w:lang w:eastAsia="en-US"/>
              </w:rPr>
            </w:pPr>
            <w:r w:rsidRPr="00E82B70">
              <w:rPr>
                <w:lang w:eastAsia="en-US"/>
              </w:rPr>
              <w:t>3,86</w:t>
            </w:r>
            <w:r w:rsidRPr="00E82B70">
              <w:rPr>
                <w:lang w:eastAsia="en-US"/>
              </w:rPr>
              <w:br/>
              <w:t>(3,48</w:t>
            </w:r>
            <w:r w:rsidRPr="00E82B70">
              <w:rPr>
                <w:kern w:val="24"/>
              </w:rPr>
              <w:t> </w:t>
            </w:r>
            <w:r w:rsidRPr="00E82B70">
              <w:rPr>
                <w:kern w:val="24"/>
              </w:rPr>
              <w:noBreakHyphen/>
              <w:t> </w:t>
            </w:r>
            <w:r w:rsidRPr="00E82B70">
              <w:rPr>
                <w:lang w:eastAsia="en-US"/>
              </w:rPr>
              <w:t>4,28)</w:t>
            </w:r>
          </w:p>
        </w:tc>
        <w:tc>
          <w:tcPr>
            <w:tcW w:w="1018" w:type="pct"/>
          </w:tcPr>
          <w:p w14:paraId="11DC614D" w14:textId="77777777" w:rsidR="00AD182C" w:rsidRPr="00E82B70" w:rsidRDefault="00AD182C" w:rsidP="00437335">
            <w:pPr>
              <w:pStyle w:val="C-TableText"/>
              <w:keepNext/>
              <w:jc w:val="center"/>
              <w:rPr>
                <w:lang w:eastAsia="en-US"/>
              </w:rPr>
            </w:pPr>
            <w:r w:rsidRPr="00E82B70">
              <w:rPr>
                <w:lang w:eastAsia="en-US"/>
              </w:rPr>
              <w:t>3,05</w:t>
            </w:r>
            <w:r w:rsidRPr="00E82B70">
              <w:rPr>
                <w:lang w:eastAsia="en-US"/>
              </w:rPr>
              <w:br/>
              <w:t>(2,62</w:t>
            </w:r>
            <w:r w:rsidRPr="00E82B70">
              <w:rPr>
                <w:kern w:val="24"/>
              </w:rPr>
              <w:t> </w:t>
            </w:r>
            <w:r w:rsidRPr="00E82B70">
              <w:rPr>
                <w:kern w:val="24"/>
              </w:rPr>
              <w:noBreakHyphen/>
              <w:t> </w:t>
            </w:r>
            <w:r w:rsidRPr="00E82B70">
              <w:rPr>
                <w:lang w:eastAsia="en-US"/>
              </w:rPr>
              <w:t>3,55)</w:t>
            </w:r>
          </w:p>
        </w:tc>
        <w:tc>
          <w:tcPr>
            <w:tcW w:w="145" w:type="pct"/>
            <w:vMerge/>
          </w:tcPr>
          <w:p w14:paraId="4E8D76ED" w14:textId="77777777" w:rsidR="00AD182C" w:rsidRPr="00E82B70" w:rsidRDefault="00AD182C" w:rsidP="00437335">
            <w:pPr>
              <w:pStyle w:val="C-TableText"/>
              <w:keepNext/>
              <w:jc w:val="center"/>
              <w:rPr>
                <w:lang w:eastAsia="en-US"/>
              </w:rPr>
            </w:pPr>
          </w:p>
        </w:tc>
        <w:tc>
          <w:tcPr>
            <w:tcW w:w="1356" w:type="pct"/>
          </w:tcPr>
          <w:p w14:paraId="24184588" w14:textId="77777777" w:rsidR="00AD182C" w:rsidRPr="00E82B70" w:rsidRDefault="00AD182C" w:rsidP="00437335">
            <w:pPr>
              <w:pStyle w:val="C-TableText"/>
              <w:keepNext/>
              <w:jc w:val="center"/>
              <w:rPr>
                <w:lang w:eastAsia="ko-KR"/>
              </w:rPr>
            </w:pPr>
            <w:r w:rsidRPr="00E82B70">
              <w:rPr>
                <w:lang w:eastAsia="en-US"/>
              </w:rPr>
              <w:t>2,45</w:t>
            </w:r>
            <w:r w:rsidRPr="00E82B70">
              <w:rPr>
                <w:lang w:eastAsia="en-US"/>
              </w:rPr>
              <w:br/>
              <w:t>(1,76</w:t>
            </w:r>
            <w:r w:rsidRPr="00E82B70">
              <w:rPr>
                <w:kern w:val="24"/>
              </w:rPr>
              <w:t> </w:t>
            </w:r>
            <w:r w:rsidRPr="00E82B70">
              <w:rPr>
                <w:kern w:val="24"/>
              </w:rPr>
              <w:noBreakHyphen/>
              <w:t> </w:t>
            </w:r>
            <w:r w:rsidRPr="00E82B70">
              <w:rPr>
                <w:lang w:eastAsia="en-US"/>
              </w:rPr>
              <w:t>3,41)</w:t>
            </w:r>
          </w:p>
        </w:tc>
      </w:tr>
      <w:tr w:rsidR="00AD182C" w:rsidRPr="00E82B70" w14:paraId="3A429E53" w14:textId="77777777">
        <w:trPr>
          <w:cantSplit/>
        </w:trPr>
        <w:tc>
          <w:tcPr>
            <w:tcW w:w="1315" w:type="pct"/>
          </w:tcPr>
          <w:p w14:paraId="1C60BE52" w14:textId="77777777" w:rsidR="00AD182C" w:rsidRPr="00E82B70" w:rsidRDefault="00AD182C" w:rsidP="00437335">
            <w:pPr>
              <w:pStyle w:val="C-TableText"/>
              <w:keepNext/>
              <w:jc w:val="center"/>
              <w:rPr>
                <w:lang w:eastAsia="en-US"/>
              </w:rPr>
            </w:pPr>
            <w:r w:rsidRPr="00E82B70">
              <w:rPr>
                <w:lang w:eastAsia="en-US"/>
              </w:rPr>
              <w:t>V</w:t>
            </w:r>
            <w:r w:rsidRPr="00E82B70">
              <w:rPr>
                <w:vertAlign w:val="subscript"/>
                <w:lang w:eastAsia="en-US"/>
              </w:rPr>
              <w:t>ee</w:t>
            </w:r>
            <w:r w:rsidRPr="00E82B70">
              <w:rPr>
                <w:lang w:eastAsia="en-US"/>
              </w:rPr>
              <w:t xml:space="preserve"> (ml/kg)</w:t>
            </w:r>
          </w:p>
        </w:tc>
        <w:tc>
          <w:tcPr>
            <w:tcW w:w="1166" w:type="pct"/>
          </w:tcPr>
          <w:p w14:paraId="4672013E" w14:textId="77777777" w:rsidR="00AD182C" w:rsidRPr="00E82B70" w:rsidRDefault="00AD182C" w:rsidP="00437335">
            <w:pPr>
              <w:pStyle w:val="C-TableText"/>
              <w:jc w:val="center"/>
              <w:rPr>
                <w:lang w:eastAsia="en-US"/>
              </w:rPr>
            </w:pPr>
            <w:r w:rsidRPr="00E82B70">
              <w:rPr>
                <w:lang w:eastAsia="en-US"/>
              </w:rPr>
              <w:t>66,5</w:t>
            </w:r>
            <w:r w:rsidRPr="00E82B70">
              <w:rPr>
                <w:lang w:eastAsia="en-US"/>
              </w:rPr>
              <w:br/>
              <w:t>(59,8</w:t>
            </w:r>
            <w:r w:rsidRPr="00E82B70">
              <w:rPr>
                <w:kern w:val="24"/>
              </w:rPr>
              <w:t> </w:t>
            </w:r>
            <w:r w:rsidRPr="00E82B70">
              <w:rPr>
                <w:kern w:val="24"/>
              </w:rPr>
              <w:noBreakHyphen/>
              <w:t> </w:t>
            </w:r>
            <w:r w:rsidRPr="00E82B70">
              <w:rPr>
                <w:lang w:eastAsia="en-US"/>
              </w:rPr>
              <w:t>73,9)</w:t>
            </w:r>
          </w:p>
        </w:tc>
        <w:tc>
          <w:tcPr>
            <w:tcW w:w="1018" w:type="pct"/>
          </w:tcPr>
          <w:p w14:paraId="1EA67CDE" w14:textId="77777777" w:rsidR="00AD182C" w:rsidRPr="00E82B70" w:rsidRDefault="00AD182C" w:rsidP="00437335">
            <w:pPr>
              <w:pStyle w:val="C-TableText"/>
              <w:jc w:val="center"/>
              <w:rPr>
                <w:lang w:eastAsia="en-US"/>
              </w:rPr>
            </w:pPr>
            <w:r w:rsidRPr="00E82B70">
              <w:rPr>
                <w:lang w:eastAsia="en-US"/>
              </w:rPr>
              <w:t>63,1</w:t>
            </w:r>
            <w:r w:rsidRPr="00E82B70">
              <w:rPr>
                <w:lang w:eastAsia="en-US"/>
              </w:rPr>
              <w:br/>
              <w:t>(56,3</w:t>
            </w:r>
            <w:r w:rsidRPr="00E82B70">
              <w:rPr>
                <w:kern w:val="24"/>
              </w:rPr>
              <w:t> </w:t>
            </w:r>
            <w:r w:rsidRPr="00E82B70">
              <w:rPr>
                <w:kern w:val="24"/>
              </w:rPr>
              <w:noBreakHyphen/>
              <w:t> </w:t>
            </w:r>
            <w:r w:rsidRPr="00E82B70">
              <w:rPr>
                <w:lang w:eastAsia="en-US"/>
              </w:rPr>
              <w:t>70,9)</w:t>
            </w:r>
          </w:p>
        </w:tc>
        <w:tc>
          <w:tcPr>
            <w:tcW w:w="145" w:type="pct"/>
            <w:vMerge/>
          </w:tcPr>
          <w:p w14:paraId="74112637" w14:textId="77777777" w:rsidR="00AD182C" w:rsidRPr="00E82B70" w:rsidRDefault="00AD182C" w:rsidP="00437335">
            <w:pPr>
              <w:pStyle w:val="C-TableText"/>
              <w:jc w:val="center"/>
              <w:rPr>
                <w:lang w:eastAsia="en-US"/>
              </w:rPr>
            </w:pPr>
          </w:p>
        </w:tc>
        <w:tc>
          <w:tcPr>
            <w:tcW w:w="1356" w:type="pct"/>
          </w:tcPr>
          <w:p w14:paraId="50F3F674" w14:textId="77777777" w:rsidR="00AD182C" w:rsidRPr="00E82B70" w:rsidRDefault="00AD182C" w:rsidP="00437335">
            <w:pPr>
              <w:pStyle w:val="C-TableText"/>
              <w:jc w:val="center"/>
              <w:rPr>
                <w:lang w:eastAsia="ko-KR"/>
              </w:rPr>
            </w:pPr>
            <w:r w:rsidRPr="00E82B70">
              <w:rPr>
                <w:lang w:eastAsia="en-US"/>
              </w:rPr>
              <w:t>57,6</w:t>
            </w:r>
            <w:r w:rsidRPr="00E82B70">
              <w:rPr>
                <w:lang w:eastAsia="en-US"/>
              </w:rPr>
              <w:br/>
              <w:t>(50,2</w:t>
            </w:r>
            <w:r w:rsidRPr="00E82B70">
              <w:rPr>
                <w:kern w:val="24"/>
              </w:rPr>
              <w:t> </w:t>
            </w:r>
            <w:r w:rsidRPr="00E82B70">
              <w:rPr>
                <w:kern w:val="24"/>
              </w:rPr>
              <w:noBreakHyphen/>
              <w:t> </w:t>
            </w:r>
            <w:r w:rsidRPr="00E82B70">
              <w:rPr>
                <w:lang w:eastAsia="en-US"/>
              </w:rPr>
              <w:t>65,9)</w:t>
            </w:r>
          </w:p>
        </w:tc>
      </w:tr>
      <w:tr w:rsidR="00AD182C" w:rsidRPr="00E82B70" w14:paraId="41F8CD05" w14:textId="77777777">
        <w:trPr>
          <w:cantSplit/>
        </w:trPr>
        <w:tc>
          <w:tcPr>
            <w:tcW w:w="5000" w:type="pct"/>
            <w:gridSpan w:val="5"/>
            <w:tcBorders>
              <w:top w:val="nil"/>
              <w:left w:val="nil"/>
              <w:bottom w:val="nil"/>
              <w:right w:val="nil"/>
            </w:tcBorders>
          </w:tcPr>
          <w:p w14:paraId="28C0BC5B" w14:textId="77777777" w:rsidR="00AD182C" w:rsidRPr="00E82B70" w:rsidRDefault="00AD182C" w:rsidP="00437335">
            <w:pPr>
              <w:numPr>
                <w:ilvl w:val="12"/>
                <w:numId w:val="0"/>
              </w:numPr>
              <w:spacing w:line="240" w:lineRule="auto"/>
              <w:ind w:right="-2"/>
              <w:rPr>
                <w:lang w:val="es-ES"/>
              </w:rPr>
            </w:pPr>
            <w:r w:rsidRPr="00E82B70">
              <w:rPr>
                <w:vertAlign w:val="superscript"/>
                <w:lang w:val="es-ES"/>
              </w:rPr>
              <w:t xml:space="preserve">1 </w:t>
            </w:r>
            <w:r w:rsidRPr="00E82B70">
              <w:rPr>
                <w:lang w:val="es-ES"/>
              </w:rPr>
              <w:t>Los parámetros farmacocinéticos se presentan en medias geométricas (IC del 95%)</w:t>
            </w:r>
          </w:p>
          <w:p w14:paraId="0506BF9C" w14:textId="687E68F4" w:rsidR="00AD182C" w:rsidRPr="00E82B70" w:rsidRDefault="00AD182C" w:rsidP="00437335">
            <w:pPr>
              <w:numPr>
                <w:ilvl w:val="12"/>
                <w:numId w:val="0"/>
              </w:numPr>
              <w:spacing w:line="240" w:lineRule="auto"/>
              <w:ind w:right="-2"/>
              <w:rPr>
                <w:lang w:val="es-ES"/>
              </w:rPr>
            </w:pPr>
            <w:r w:rsidRPr="00E82B70">
              <w:rPr>
                <w:lang w:val="es-ES"/>
              </w:rPr>
              <w:t xml:space="preserve">Abreviaturas: IC = intervalo de confianza; AUC = área bajo la curva de actividad del FVIII </w:t>
            </w:r>
            <w:r w:rsidRPr="00E82B70">
              <w:rPr>
                <w:lang w:val="es-ES"/>
              </w:rPr>
              <w:noBreakHyphen/>
              <w:t xml:space="preserve"> tiempo; t</w:t>
            </w:r>
            <w:r w:rsidRPr="00E82B70">
              <w:rPr>
                <w:vertAlign w:val="subscript"/>
                <w:lang w:val="es-ES"/>
              </w:rPr>
              <w:t>½</w:t>
            </w:r>
            <w:r w:rsidR="00DB4636">
              <w:rPr>
                <w:lang w:val="es-ES"/>
              </w:rPr>
              <w:t> </w:t>
            </w:r>
            <w:r w:rsidRPr="00E82B70">
              <w:rPr>
                <w:lang w:val="es-ES"/>
              </w:rPr>
              <w:t>= semivida terminal; CL = aclaramiento; MRT = tiempo de residencia medio; V</w:t>
            </w:r>
            <w:r w:rsidRPr="00E82B70">
              <w:rPr>
                <w:vertAlign w:val="subscript"/>
                <w:lang w:val="es-ES"/>
              </w:rPr>
              <w:t>ee</w:t>
            </w:r>
            <w:r w:rsidRPr="00E82B70">
              <w:rPr>
                <w:lang w:val="es-ES"/>
              </w:rPr>
              <w:t xml:space="preserve"> = volumen de distribución en el estado estacionario</w:t>
            </w:r>
          </w:p>
          <w:p w14:paraId="6EF18143" w14:textId="77777777" w:rsidR="00AD182C" w:rsidRPr="00E82B70" w:rsidRDefault="00AD182C" w:rsidP="00437335">
            <w:pPr>
              <w:spacing w:line="240" w:lineRule="auto"/>
              <w:outlineLvl w:val="0"/>
              <w:rPr>
                <w:lang w:val="es-ES"/>
              </w:rPr>
            </w:pPr>
            <w:r w:rsidRPr="00E82B70">
              <w:rPr>
                <w:lang w:val="es-ES"/>
              </w:rPr>
              <w:t>*Los parámetros farmacocinéticos de los pacientes de 12 a &lt;18 años incluían a sujetos de todos los grupos del estudio I con diferentes programas de muestreo</w:t>
            </w:r>
          </w:p>
        </w:tc>
      </w:tr>
    </w:tbl>
    <w:p w14:paraId="00DDFF07" w14:textId="77777777" w:rsidR="00AD182C" w:rsidRPr="00E82B70" w:rsidRDefault="00AD182C" w:rsidP="00437335">
      <w:pPr>
        <w:spacing w:line="240" w:lineRule="auto"/>
        <w:rPr>
          <w:lang w:val="es-ES"/>
        </w:rPr>
      </w:pPr>
    </w:p>
    <w:p w14:paraId="5F8D6A96" w14:textId="77777777" w:rsidR="00AD182C" w:rsidRPr="00E82B70" w:rsidRDefault="00AD182C" w:rsidP="00437335">
      <w:pPr>
        <w:spacing w:line="240" w:lineRule="auto"/>
        <w:rPr>
          <w:lang w:val="es-ES"/>
        </w:rPr>
      </w:pPr>
      <w:r w:rsidRPr="00E82B70">
        <w:rPr>
          <w:lang w:val="es-ES"/>
        </w:rPr>
        <w:t>En comparación con los adolescentes y adultos, los niños menores de 12 años pueden presentar un mayor aclaramiento y una semivida más corta, lo que concuerda con los datos observados para otros factores de la coagulación. Estas diferencias se deben tener en cuenta para la pauta posológica.</w:t>
      </w:r>
    </w:p>
    <w:p w14:paraId="4F3EDB6D" w14:textId="77777777" w:rsidR="00AD182C" w:rsidRPr="00E82B70" w:rsidRDefault="00AD182C" w:rsidP="00437335">
      <w:pPr>
        <w:spacing w:line="240" w:lineRule="auto"/>
        <w:rPr>
          <w:lang w:val="es-ES"/>
        </w:rPr>
      </w:pPr>
    </w:p>
    <w:p w14:paraId="3974CF39" w14:textId="77777777" w:rsidR="00AD182C" w:rsidRPr="00E82B70" w:rsidRDefault="00AD182C" w:rsidP="00437335">
      <w:pPr>
        <w:keepNext/>
        <w:spacing w:line="240" w:lineRule="auto"/>
        <w:rPr>
          <w:lang w:val="es-ES"/>
        </w:rPr>
      </w:pPr>
      <w:r w:rsidRPr="00E82B70">
        <w:rPr>
          <w:b/>
          <w:bCs/>
          <w:lang w:val="es-ES"/>
        </w:rPr>
        <w:t>5.3</w:t>
      </w:r>
      <w:r w:rsidRPr="00E82B70">
        <w:rPr>
          <w:b/>
          <w:bCs/>
          <w:lang w:val="es-ES"/>
        </w:rPr>
        <w:tab/>
        <w:t>Datos preclínicos sobre seguridad</w:t>
      </w:r>
    </w:p>
    <w:p w14:paraId="513E8364" w14:textId="77777777" w:rsidR="00AD182C" w:rsidRPr="00E82B70" w:rsidRDefault="00AD182C" w:rsidP="00437335">
      <w:pPr>
        <w:keepNext/>
        <w:spacing w:line="240" w:lineRule="auto"/>
        <w:rPr>
          <w:lang w:val="es-ES"/>
        </w:rPr>
      </w:pPr>
    </w:p>
    <w:p w14:paraId="66436A51" w14:textId="77777777" w:rsidR="00AD182C" w:rsidRPr="00E82B70" w:rsidRDefault="00AD182C" w:rsidP="00437335">
      <w:pPr>
        <w:spacing w:line="240" w:lineRule="auto"/>
        <w:rPr>
          <w:lang w:val="es-ES"/>
        </w:rPr>
      </w:pPr>
      <w:r w:rsidRPr="00E82B70">
        <w:rPr>
          <w:lang w:val="es-ES"/>
        </w:rPr>
        <w:t>Los datos de los estudios preclínicos no muestran riesgos especiales para los seres humanos según los estudios de toxicidad aguda y a dosis repetidas (que incluyeron evaluaciones de la toxicidad local y de la farmacología de seguridad). No se han realizado estudios para investigar la genotoxicidad, la carcinogenicidad, la toxicidad para la reproducción o el desarrollo fetoembrionario. En los estudios de transferencia placentaria, se ha constatado que ELOCTA atraviesa la placenta en pequeñas cantidades en los ratones.</w:t>
      </w:r>
    </w:p>
    <w:p w14:paraId="4352A135" w14:textId="77777777" w:rsidR="00AD182C" w:rsidRPr="00E82B70" w:rsidRDefault="00AD182C" w:rsidP="00437335">
      <w:pPr>
        <w:spacing w:line="240" w:lineRule="auto"/>
        <w:rPr>
          <w:lang w:val="es-ES"/>
        </w:rPr>
      </w:pPr>
    </w:p>
    <w:p w14:paraId="53FF4ACA" w14:textId="77777777" w:rsidR="00AD182C" w:rsidRPr="00E82B70" w:rsidRDefault="00AD182C" w:rsidP="00437335">
      <w:pPr>
        <w:spacing w:line="240" w:lineRule="auto"/>
        <w:rPr>
          <w:lang w:val="es-ES"/>
        </w:rPr>
      </w:pPr>
    </w:p>
    <w:p w14:paraId="03E50DBD" w14:textId="77777777" w:rsidR="00AD182C" w:rsidRPr="00E82B70" w:rsidRDefault="00AD182C" w:rsidP="00437335">
      <w:pPr>
        <w:keepNext/>
        <w:spacing w:line="240" w:lineRule="auto"/>
        <w:rPr>
          <w:b/>
          <w:bCs/>
          <w:lang w:val="es-ES"/>
        </w:rPr>
      </w:pPr>
      <w:r w:rsidRPr="00E82B70">
        <w:rPr>
          <w:b/>
          <w:bCs/>
          <w:lang w:val="es-ES"/>
        </w:rPr>
        <w:t>6.</w:t>
      </w:r>
      <w:r w:rsidRPr="00E82B70">
        <w:rPr>
          <w:b/>
          <w:bCs/>
          <w:lang w:val="es-ES"/>
        </w:rPr>
        <w:tab/>
        <w:t>DATOS FARMACÉUTICOS</w:t>
      </w:r>
    </w:p>
    <w:p w14:paraId="054CC3C9" w14:textId="77777777" w:rsidR="00AD182C" w:rsidRPr="00E82B70" w:rsidRDefault="00AD182C" w:rsidP="00437335">
      <w:pPr>
        <w:keepNext/>
        <w:spacing w:line="240" w:lineRule="auto"/>
        <w:rPr>
          <w:lang w:val="es-ES"/>
        </w:rPr>
      </w:pPr>
    </w:p>
    <w:p w14:paraId="6CFFAB5E" w14:textId="77777777" w:rsidR="00AD182C" w:rsidRPr="00E82B70" w:rsidRDefault="00AD182C" w:rsidP="00437335">
      <w:pPr>
        <w:keepNext/>
        <w:spacing w:line="240" w:lineRule="auto"/>
        <w:rPr>
          <w:lang w:val="es-ES"/>
        </w:rPr>
      </w:pPr>
      <w:r w:rsidRPr="00E82B70">
        <w:rPr>
          <w:b/>
          <w:bCs/>
          <w:lang w:val="es-ES"/>
        </w:rPr>
        <w:t>6.1</w:t>
      </w:r>
      <w:r w:rsidRPr="00E82B70">
        <w:rPr>
          <w:b/>
          <w:bCs/>
          <w:lang w:val="es-ES"/>
        </w:rPr>
        <w:tab/>
        <w:t>Lista de excipientes</w:t>
      </w:r>
    </w:p>
    <w:p w14:paraId="275E1B94" w14:textId="77777777" w:rsidR="00AD182C" w:rsidRPr="00E82B70" w:rsidRDefault="00AD182C" w:rsidP="00437335">
      <w:pPr>
        <w:keepNext/>
        <w:spacing w:line="240" w:lineRule="auto"/>
        <w:rPr>
          <w:i/>
          <w:iCs/>
          <w:lang w:val="es-ES"/>
        </w:rPr>
      </w:pPr>
    </w:p>
    <w:p w14:paraId="6054BBEE" w14:textId="77777777" w:rsidR="00AD182C" w:rsidRPr="00E82B70" w:rsidRDefault="00AD182C" w:rsidP="00437335">
      <w:pPr>
        <w:keepNext/>
        <w:spacing w:line="240" w:lineRule="auto"/>
        <w:rPr>
          <w:rFonts w:eastAsia="Times New Roman"/>
          <w:u w:val="single"/>
          <w:lang w:val="es-ES"/>
        </w:rPr>
      </w:pPr>
      <w:r w:rsidRPr="00E82B70">
        <w:rPr>
          <w:rFonts w:eastAsia="Times New Roman"/>
          <w:u w:val="single"/>
          <w:lang w:val="es-ES"/>
        </w:rPr>
        <w:t>Polvo</w:t>
      </w:r>
    </w:p>
    <w:p w14:paraId="2DBA7806" w14:textId="77777777" w:rsidR="00AD182C" w:rsidRPr="00E82B70" w:rsidRDefault="00AD182C" w:rsidP="00437335">
      <w:pPr>
        <w:autoSpaceDE w:val="0"/>
        <w:autoSpaceDN w:val="0"/>
        <w:adjustRightInd w:val="0"/>
        <w:spacing w:line="240" w:lineRule="auto"/>
        <w:rPr>
          <w:lang w:val="es-ES"/>
        </w:rPr>
      </w:pPr>
      <w:r w:rsidRPr="00E82B70">
        <w:rPr>
          <w:lang w:val="es-ES"/>
        </w:rPr>
        <w:t>Sacarosa</w:t>
      </w:r>
    </w:p>
    <w:p w14:paraId="659B3A7F" w14:textId="77777777" w:rsidR="00AD182C" w:rsidRPr="00E82B70" w:rsidRDefault="00AD182C" w:rsidP="00437335">
      <w:pPr>
        <w:autoSpaceDE w:val="0"/>
        <w:autoSpaceDN w:val="0"/>
        <w:adjustRightInd w:val="0"/>
        <w:spacing w:line="240" w:lineRule="auto"/>
        <w:rPr>
          <w:lang w:val="es-ES"/>
        </w:rPr>
      </w:pPr>
      <w:r w:rsidRPr="00E82B70">
        <w:rPr>
          <w:lang w:val="es-ES"/>
        </w:rPr>
        <w:t>Cloruro de sodio</w:t>
      </w:r>
    </w:p>
    <w:p w14:paraId="0F1FFC72" w14:textId="77777777" w:rsidR="00AD182C" w:rsidRPr="00E82B70" w:rsidRDefault="00AD182C" w:rsidP="00437335">
      <w:pPr>
        <w:autoSpaceDE w:val="0"/>
        <w:autoSpaceDN w:val="0"/>
        <w:adjustRightInd w:val="0"/>
        <w:spacing w:line="240" w:lineRule="auto"/>
        <w:rPr>
          <w:lang w:val="es-ES"/>
        </w:rPr>
      </w:pPr>
      <w:r w:rsidRPr="00E82B70">
        <w:rPr>
          <w:lang w:val="es-ES"/>
        </w:rPr>
        <w:lastRenderedPageBreak/>
        <w:t>Histidina</w:t>
      </w:r>
    </w:p>
    <w:p w14:paraId="592460E1" w14:textId="77777777" w:rsidR="00AD182C" w:rsidRPr="00E82B70" w:rsidRDefault="00AD182C" w:rsidP="00437335">
      <w:pPr>
        <w:autoSpaceDE w:val="0"/>
        <w:autoSpaceDN w:val="0"/>
        <w:adjustRightInd w:val="0"/>
        <w:spacing w:line="240" w:lineRule="auto"/>
        <w:rPr>
          <w:lang w:val="es-ES"/>
        </w:rPr>
      </w:pPr>
      <w:r w:rsidRPr="00E82B70">
        <w:rPr>
          <w:lang w:val="es-ES"/>
        </w:rPr>
        <w:t>Cloruro de calcio dihidrato</w:t>
      </w:r>
    </w:p>
    <w:p w14:paraId="63A56BCE" w14:textId="77777777" w:rsidR="00AD182C" w:rsidRPr="00E82B70" w:rsidRDefault="00AD182C" w:rsidP="00437335">
      <w:pPr>
        <w:autoSpaceDE w:val="0"/>
        <w:autoSpaceDN w:val="0"/>
        <w:adjustRightInd w:val="0"/>
        <w:spacing w:line="240" w:lineRule="auto"/>
        <w:rPr>
          <w:lang w:val="es-ES"/>
        </w:rPr>
      </w:pPr>
      <w:r w:rsidRPr="00E82B70">
        <w:rPr>
          <w:lang w:val="es-ES"/>
        </w:rPr>
        <w:t>Polisorbato 20</w:t>
      </w:r>
    </w:p>
    <w:p w14:paraId="5C25B665" w14:textId="77777777" w:rsidR="00AD182C" w:rsidRPr="00E82B70" w:rsidRDefault="00AD182C" w:rsidP="00437335">
      <w:pPr>
        <w:autoSpaceDE w:val="0"/>
        <w:autoSpaceDN w:val="0"/>
        <w:adjustRightInd w:val="0"/>
        <w:spacing w:line="240" w:lineRule="auto"/>
        <w:rPr>
          <w:lang w:val="es-ES"/>
        </w:rPr>
      </w:pPr>
      <w:r w:rsidRPr="00E82B70">
        <w:rPr>
          <w:lang w:val="es-ES"/>
        </w:rPr>
        <w:t>Hidróxido de sodio (para ajuste del pH)</w:t>
      </w:r>
    </w:p>
    <w:p w14:paraId="2DD3247F" w14:textId="77777777" w:rsidR="00AD182C" w:rsidRPr="00E82B70" w:rsidRDefault="00AD182C" w:rsidP="00437335">
      <w:pPr>
        <w:autoSpaceDE w:val="0"/>
        <w:autoSpaceDN w:val="0"/>
        <w:adjustRightInd w:val="0"/>
        <w:spacing w:line="240" w:lineRule="auto"/>
        <w:rPr>
          <w:lang w:val="es-ES"/>
        </w:rPr>
      </w:pPr>
      <w:r w:rsidRPr="00E82B70">
        <w:rPr>
          <w:lang w:val="es-ES"/>
        </w:rPr>
        <w:t>Ácido clorhídrico (para ajuste del pH)</w:t>
      </w:r>
    </w:p>
    <w:p w14:paraId="182BF3E1" w14:textId="77777777" w:rsidR="00AD182C" w:rsidRPr="00E82B70" w:rsidRDefault="00AD182C" w:rsidP="00437335">
      <w:pPr>
        <w:autoSpaceDE w:val="0"/>
        <w:autoSpaceDN w:val="0"/>
        <w:adjustRightInd w:val="0"/>
        <w:spacing w:line="240" w:lineRule="auto"/>
        <w:rPr>
          <w:lang w:val="es-ES"/>
        </w:rPr>
      </w:pPr>
    </w:p>
    <w:p w14:paraId="6937CD1C" w14:textId="77777777" w:rsidR="00AD182C" w:rsidRPr="00E82B70" w:rsidRDefault="00AD182C" w:rsidP="00437335">
      <w:pPr>
        <w:keepNext/>
        <w:spacing w:line="240" w:lineRule="auto"/>
        <w:rPr>
          <w:u w:val="single"/>
          <w:lang w:val="es-ES"/>
        </w:rPr>
      </w:pPr>
      <w:r w:rsidRPr="00E82B70">
        <w:rPr>
          <w:u w:val="single"/>
          <w:lang w:val="es-ES"/>
        </w:rPr>
        <w:t>Disolvente</w:t>
      </w:r>
    </w:p>
    <w:p w14:paraId="1CC4AB3A" w14:textId="77777777" w:rsidR="00AD182C" w:rsidRPr="00E82B70" w:rsidRDefault="00AD182C" w:rsidP="00437335">
      <w:pPr>
        <w:autoSpaceDE w:val="0"/>
        <w:autoSpaceDN w:val="0"/>
        <w:adjustRightInd w:val="0"/>
        <w:spacing w:line="240" w:lineRule="auto"/>
        <w:rPr>
          <w:lang w:val="es-ES"/>
        </w:rPr>
      </w:pPr>
      <w:r w:rsidRPr="00E82B70">
        <w:rPr>
          <w:lang w:val="es-ES"/>
        </w:rPr>
        <w:t xml:space="preserve">Agua para </w:t>
      </w:r>
      <w:r w:rsidRPr="00E82B70">
        <w:rPr>
          <w:lang w:val="es-ES" w:eastAsia="en-GB"/>
        </w:rPr>
        <w:t>preparaciones</w:t>
      </w:r>
      <w:r w:rsidRPr="00E82B70">
        <w:rPr>
          <w:lang w:val="es-ES"/>
        </w:rPr>
        <w:t xml:space="preserve"> inyectables</w:t>
      </w:r>
    </w:p>
    <w:p w14:paraId="3FE993CE" w14:textId="77777777" w:rsidR="00AD182C" w:rsidRPr="00E82B70" w:rsidRDefault="00AD182C" w:rsidP="00437335">
      <w:pPr>
        <w:spacing w:line="240" w:lineRule="auto"/>
        <w:rPr>
          <w:lang w:val="es-ES"/>
        </w:rPr>
      </w:pPr>
    </w:p>
    <w:p w14:paraId="7ED82777" w14:textId="77777777" w:rsidR="00AD182C" w:rsidRPr="00E82B70" w:rsidRDefault="00AD182C" w:rsidP="00437335">
      <w:pPr>
        <w:keepNext/>
        <w:spacing w:line="240" w:lineRule="auto"/>
        <w:rPr>
          <w:lang w:val="es-ES"/>
        </w:rPr>
      </w:pPr>
      <w:r w:rsidRPr="00E82B70">
        <w:rPr>
          <w:b/>
          <w:bCs/>
          <w:lang w:val="es-ES"/>
        </w:rPr>
        <w:t>6.2</w:t>
      </w:r>
      <w:r w:rsidRPr="00E82B70">
        <w:rPr>
          <w:b/>
          <w:bCs/>
          <w:lang w:val="es-ES"/>
        </w:rPr>
        <w:tab/>
        <w:t>Incompatibilidades</w:t>
      </w:r>
    </w:p>
    <w:p w14:paraId="456EF412" w14:textId="77777777" w:rsidR="00AD182C" w:rsidRPr="00E82B70" w:rsidRDefault="00AD182C" w:rsidP="00437335">
      <w:pPr>
        <w:keepNext/>
        <w:spacing w:line="240" w:lineRule="auto"/>
        <w:rPr>
          <w:lang w:val="es-ES"/>
        </w:rPr>
      </w:pPr>
    </w:p>
    <w:p w14:paraId="4C96297C" w14:textId="77777777" w:rsidR="00AD182C" w:rsidRPr="00E82B70" w:rsidRDefault="00AD182C" w:rsidP="00437335">
      <w:pPr>
        <w:tabs>
          <w:tab w:val="clear" w:pos="567"/>
        </w:tabs>
        <w:autoSpaceDE w:val="0"/>
        <w:autoSpaceDN w:val="0"/>
        <w:adjustRightInd w:val="0"/>
        <w:spacing w:line="240" w:lineRule="auto"/>
        <w:rPr>
          <w:lang w:val="es-ES"/>
        </w:rPr>
      </w:pPr>
      <w:r w:rsidRPr="00E82B70">
        <w:rPr>
          <w:lang w:val="es-ES"/>
        </w:rPr>
        <w:t>En ausencia de estudios de compatibilidad, este medicamento no debe mezclarse con otros.</w:t>
      </w:r>
    </w:p>
    <w:p w14:paraId="37C256CF" w14:textId="77777777" w:rsidR="00AD182C" w:rsidRPr="00E82B70" w:rsidRDefault="00AD182C" w:rsidP="00437335">
      <w:pPr>
        <w:spacing w:line="240" w:lineRule="auto"/>
        <w:rPr>
          <w:lang w:val="es-ES"/>
        </w:rPr>
      </w:pPr>
    </w:p>
    <w:p w14:paraId="35891818" w14:textId="77777777" w:rsidR="00AD182C" w:rsidRPr="00E82B70" w:rsidRDefault="00AD182C" w:rsidP="00437335">
      <w:pPr>
        <w:spacing w:line="240" w:lineRule="auto"/>
        <w:rPr>
          <w:lang w:val="es-ES"/>
        </w:rPr>
      </w:pPr>
      <w:r w:rsidRPr="00E82B70">
        <w:rPr>
          <w:lang w:val="es-ES"/>
        </w:rPr>
        <w:t>Solo se debe usar el equipo de perfusión suministrado, ya que el factor VIII de coagulación se puede adsorber a las superficies internas de otros equipos de inyección con el consiguiente fracaso terapéutico.</w:t>
      </w:r>
    </w:p>
    <w:p w14:paraId="676E22D7" w14:textId="77777777" w:rsidR="00AD182C" w:rsidRPr="00E82B70" w:rsidRDefault="00AD182C" w:rsidP="00437335">
      <w:pPr>
        <w:spacing w:line="240" w:lineRule="auto"/>
        <w:rPr>
          <w:lang w:val="es-ES"/>
        </w:rPr>
      </w:pPr>
    </w:p>
    <w:p w14:paraId="073B6EF2" w14:textId="77777777" w:rsidR="00AD182C" w:rsidRPr="00E82B70" w:rsidRDefault="00AD182C" w:rsidP="00437335">
      <w:pPr>
        <w:keepNext/>
        <w:spacing w:line="240" w:lineRule="auto"/>
        <w:rPr>
          <w:lang w:val="es-ES"/>
        </w:rPr>
      </w:pPr>
      <w:r w:rsidRPr="00E82B70">
        <w:rPr>
          <w:b/>
          <w:bCs/>
          <w:lang w:val="es-ES"/>
        </w:rPr>
        <w:t>6.3</w:t>
      </w:r>
      <w:r w:rsidRPr="00E82B70">
        <w:rPr>
          <w:b/>
          <w:bCs/>
          <w:lang w:val="es-ES"/>
        </w:rPr>
        <w:tab/>
        <w:t>Periodo de validez</w:t>
      </w:r>
    </w:p>
    <w:p w14:paraId="0E1BEF6B" w14:textId="77777777" w:rsidR="00AD182C" w:rsidRPr="00E82B70" w:rsidRDefault="00AD182C" w:rsidP="00437335">
      <w:pPr>
        <w:keepNext/>
        <w:spacing w:line="240" w:lineRule="auto"/>
        <w:rPr>
          <w:lang w:val="es-ES"/>
        </w:rPr>
      </w:pPr>
    </w:p>
    <w:p w14:paraId="60BC8382" w14:textId="77777777" w:rsidR="00AD182C" w:rsidRPr="00E82B70" w:rsidRDefault="00AD182C" w:rsidP="00437335">
      <w:pPr>
        <w:keepNext/>
        <w:spacing w:line="240" w:lineRule="auto"/>
        <w:rPr>
          <w:u w:val="single"/>
          <w:lang w:val="es-ES"/>
        </w:rPr>
      </w:pPr>
      <w:r w:rsidRPr="00E82B70">
        <w:rPr>
          <w:u w:val="single"/>
          <w:lang w:val="es-ES"/>
        </w:rPr>
        <w:t>Vial sin abrir</w:t>
      </w:r>
    </w:p>
    <w:p w14:paraId="3B0DEF70" w14:textId="77777777" w:rsidR="00AD182C" w:rsidRPr="00E82B70" w:rsidRDefault="00AD182C" w:rsidP="00437335">
      <w:pPr>
        <w:spacing w:line="240" w:lineRule="auto"/>
        <w:rPr>
          <w:lang w:val="es-ES"/>
        </w:rPr>
      </w:pPr>
      <w:r w:rsidRPr="00E82B70">
        <w:rPr>
          <w:lang w:val="es-ES"/>
        </w:rPr>
        <w:t>4 años</w:t>
      </w:r>
    </w:p>
    <w:p w14:paraId="20A77408" w14:textId="77777777" w:rsidR="00AD182C" w:rsidRPr="00E82B70" w:rsidRDefault="00AD182C" w:rsidP="00437335">
      <w:pPr>
        <w:spacing w:line="240" w:lineRule="auto"/>
        <w:rPr>
          <w:lang w:val="es-ES"/>
        </w:rPr>
      </w:pPr>
    </w:p>
    <w:p w14:paraId="531B104D" w14:textId="77777777" w:rsidR="00AD182C" w:rsidRPr="00E82B70" w:rsidRDefault="00AD182C" w:rsidP="00437335">
      <w:pPr>
        <w:spacing w:line="240" w:lineRule="auto"/>
        <w:rPr>
          <w:lang w:val="es-ES"/>
        </w:rPr>
      </w:pPr>
      <w:r w:rsidRPr="00E82B70">
        <w:rPr>
          <w:lang w:val="es-ES"/>
        </w:rPr>
        <w:t>Durante el periodo de validez, el medicamento se puede conservar a temperatura ambiente (hasta 30 °C) durante un periodo único que no supere los 6 meses. Se debe anotar en la caja la fecha de extracción del medicamento de la nevera. Tras la conservación a temperatura ambiente, el medicamento no se puede reintroducir en la nevera</w:t>
      </w:r>
      <w:r w:rsidRPr="00E82B70">
        <w:rPr>
          <w:i/>
          <w:iCs/>
          <w:lang w:val="es-ES"/>
        </w:rPr>
        <w:t xml:space="preserve">. </w:t>
      </w:r>
      <w:r w:rsidRPr="00E82B70">
        <w:rPr>
          <w:lang w:val="es-ES"/>
        </w:rPr>
        <w:t>No utilizar después de la fecha de caducidad impresa en el vial o seis meses después de retirar la caja de la nevera, según cuál de estas circunstancias se produzca primero.</w:t>
      </w:r>
    </w:p>
    <w:p w14:paraId="504D390E" w14:textId="77777777" w:rsidR="00AD182C" w:rsidRPr="00E82B70" w:rsidRDefault="00AD182C" w:rsidP="00437335">
      <w:pPr>
        <w:spacing w:line="240" w:lineRule="auto"/>
        <w:rPr>
          <w:lang w:val="es-ES"/>
        </w:rPr>
      </w:pPr>
    </w:p>
    <w:p w14:paraId="3D92BB2F" w14:textId="77777777" w:rsidR="00AD182C" w:rsidRPr="00E82B70" w:rsidRDefault="00AD182C" w:rsidP="00437335">
      <w:pPr>
        <w:keepNext/>
        <w:spacing w:line="240" w:lineRule="auto"/>
        <w:rPr>
          <w:u w:val="single"/>
          <w:lang w:val="es-ES"/>
        </w:rPr>
      </w:pPr>
      <w:r w:rsidRPr="00E82B70">
        <w:rPr>
          <w:u w:val="single"/>
          <w:lang w:val="es-ES"/>
        </w:rPr>
        <w:t>Tras la reconstitución</w:t>
      </w:r>
    </w:p>
    <w:p w14:paraId="4123BF88" w14:textId="77777777" w:rsidR="00AD182C" w:rsidRPr="00E82B70" w:rsidRDefault="00AD182C" w:rsidP="00437335">
      <w:pPr>
        <w:spacing w:line="240" w:lineRule="auto"/>
        <w:rPr>
          <w:lang w:val="es-ES"/>
        </w:rPr>
      </w:pPr>
      <w:r w:rsidRPr="00E82B70">
        <w:rPr>
          <w:lang w:val="es-ES"/>
        </w:rPr>
        <w:t xml:space="preserve">Tras la reconstitución, la estabilidad química y física se ha demostrado durante 6 horas cuando se conservaba a temperatura ambiente (hasta 30 °C). </w:t>
      </w:r>
      <w:r w:rsidRPr="00E82B70">
        <w:rPr>
          <w:rFonts w:eastAsia="Times New Roman"/>
          <w:lang w:val="es-ES"/>
        </w:rPr>
        <w:t xml:space="preserve">Proteger el medicamento de la luz solar directa. </w:t>
      </w:r>
      <w:r w:rsidRPr="00E82B70">
        <w:rPr>
          <w:lang w:val="es-ES"/>
        </w:rPr>
        <w:t>Tras la reconstitución, si el medicamento no se utiliza en un plazo de 6 horas, se debe desechar. Desde el punto de vista microbiológico, el medicamento se debe utilizar inmediatamente después de la reconstitución. De lo contrario, los tiempos de conservación durante el uso y las condiciones previas al uso serán responsabilidad del usuario.</w:t>
      </w:r>
    </w:p>
    <w:p w14:paraId="1377ACDC" w14:textId="77777777" w:rsidR="00AD182C" w:rsidRPr="00E82B70" w:rsidRDefault="00AD182C" w:rsidP="00437335">
      <w:pPr>
        <w:spacing w:line="240" w:lineRule="auto"/>
        <w:rPr>
          <w:lang w:val="es-ES"/>
        </w:rPr>
      </w:pPr>
    </w:p>
    <w:p w14:paraId="712F2F56" w14:textId="77777777" w:rsidR="00AD182C" w:rsidRPr="00E82B70" w:rsidRDefault="00AD182C" w:rsidP="00437335">
      <w:pPr>
        <w:keepNext/>
        <w:spacing w:line="240" w:lineRule="auto"/>
        <w:rPr>
          <w:b/>
          <w:bCs/>
          <w:lang w:val="es-ES"/>
        </w:rPr>
      </w:pPr>
      <w:r w:rsidRPr="00E82B70">
        <w:rPr>
          <w:b/>
          <w:bCs/>
          <w:lang w:val="es-ES"/>
        </w:rPr>
        <w:t>6.4</w:t>
      </w:r>
      <w:r w:rsidRPr="00E82B70">
        <w:rPr>
          <w:b/>
          <w:bCs/>
          <w:lang w:val="es-ES"/>
        </w:rPr>
        <w:tab/>
        <w:t>Precauciones especiales de conservación</w:t>
      </w:r>
    </w:p>
    <w:p w14:paraId="3A37F805" w14:textId="77777777" w:rsidR="00AD182C" w:rsidRPr="00E82B70" w:rsidRDefault="00AD182C" w:rsidP="00437335">
      <w:pPr>
        <w:keepNext/>
        <w:spacing w:line="240" w:lineRule="auto"/>
        <w:rPr>
          <w:lang w:val="es-ES"/>
        </w:rPr>
      </w:pPr>
    </w:p>
    <w:p w14:paraId="1032A260" w14:textId="77777777" w:rsidR="00AD182C" w:rsidRPr="00E82B70" w:rsidRDefault="00AD182C" w:rsidP="00437335">
      <w:pPr>
        <w:spacing w:line="240" w:lineRule="auto"/>
        <w:rPr>
          <w:lang w:val="es-ES"/>
        </w:rPr>
      </w:pPr>
      <w:r w:rsidRPr="00E82B70">
        <w:rPr>
          <w:lang w:val="es-ES"/>
        </w:rPr>
        <w:t>Conservar en nevera (entre 2 °C y 8 °C). No congelar. Conservar el vial en el embalaje exterior para protegerlo de la luz.</w:t>
      </w:r>
    </w:p>
    <w:p w14:paraId="018BE617" w14:textId="77777777" w:rsidR="00AD182C" w:rsidRPr="00E82B70" w:rsidRDefault="00AD182C" w:rsidP="00437335">
      <w:pPr>
        <w:spacing w:line="240" w:lineRule="auto"/>
        <w:rPr>
          <w:lang w:val="es-ES"/>
        </w:rPr>
      </w:pPr>
    </w:p>
    <w:p w14:paraId="6F06B015" w14:textId="77777777" w:rsidR="00AD182C" w:rsidRPr="00E82B70" w:rsidRDefault="00AD182C" w:rsidP="00437335">
      <w:pPr>
        <w:spacing w:line="240" w:lineRule="auto"/>
        <w:rPr>
          <w:i/>
          <w:iCs/>
          <w:lang w:val="es-ES"/>
        </w:rPr>
      </w:pPr>
      <w:r w:rsidRPr="00E82B70">
        <w:rPr>
          <w:lang w:val="es-ES"/>
        </w:rPr>
        <w:t>Para las condiciones de conservación tras la reconstitución del medicamento, ver sección 6.3.</w:t>
      </w:r>
    </w:p>
    <w:p w14:paraId="6E9E0A84" w14:textId="77777777" w:rsidR="00AD182C" w:rsidRPr="00E82B70" w:rsidRDefault="00AD182C" w:rsidP="00437335">
      <w:pPr>
        <w:spacing w:line="240" w:lineRule="auto"/>
        <w:rPr>
          <w:lang w:val="es-ES"/>
        </w:rPr>
      </w:pPr>
    </w:p>
    <w:p w14:paraId="40065D1E" w14:textId="77777777" w:rsidR="00AD182C" w:rsidRPr="00E82B70" w:rsidRDefault="00AD182C" w:rsidP="00437335">
      <w:pPr>
        <w:keepNext/>
        <w:spacing w:line="240" w:lineRule="auto"/>
        <w:ind w:left="567" w:hanging="567"/>
        <w:rPr>
          <w:b/>
          <w:bCs/>
          <w:lang w:val="es-ES"/>
        </w:rPr>
      </w:pPr>
      <w:r w:rsidRPr="00E82B70">
        <w:rPr>
          <w:b/>
          <w:bCs/>
          <w:lang w:val="es-ES"/>
        </w:rPr>
        <w:lastRenderedPageBreak/>
        <w:t>6.5</w:t>
      </w:r>
      <w:r w:rsidRPr="00E82B70">
        <w:rPr>
          <w:b/>
          <w:bCs/>
          <w:lang w:val="es-ES"/>
        </w:rPr>
        <w:tab/>
        <w:t>Naturaleza y contenido del envase</w:t>
      </w:r>
    </w:p>
    <w:p w14:paraId="4F2F28C8" w14:textId="77777777" w:rsidR="00AD182C" w:rsidRPr="00E82B70" w:rsidRDefault="00AD182C" w:rsidP="00437335">
      <w:pPr>
        <w:keepNext/>
        <w:spacing w:line="240" w:lineRule="auto"/>
        <w:rPr>
          <w:b/>
          <w:bCs/>
          <w:lang w:val="es-ES"/>
        </w:rPr>
      </w:pPr>
    </w:p>
    <w:p w14:paraId="5F3C552C" w14:textId="77777777" w:rsidR="00AD182C" w:rsidRPr="00E82B70" w:rsidRDefault="00AD182C" w:rsidP="00437335">
      <w:pPr>
        <w:keepNext/>
        <w:spacing w:line="240" w:lineRule="auto"/>
        <w:rPr>
          <w:lang w:val="es-ES"/>
        </w:rPr>
      </w:pPr>
      <w:r w:rsidRPr="00E82B70">
        <w:rPr>
          <w:lang w:val="es-ES"/>
        </w:rPr>
        <w:t>Cada envase contiene:</w:t>
      </w:r>
    </w:p>
    <w:p w14:paraId="289C74FE" w14:textId="77777777" w:rsidR="00AD182C" w:rsidRPr="00E82B70" w:rsidRDefault="00AD182C" w:rsidP="00437335">
      <w:pPr>
        <w:keepNext/>
        <w:numPr>
          <w:ilvl w:val="0"/>
          <w:numId w:val="5"/>
        </w:numPr>
        <w:tabs>
          <w:tab w:val="clear" w:pos="567"/>
        </w:tabs>
        <w:spacing w:line="240" w:lineRule="auto"/>
        <w:ind w:left="567" w:hanging="567"/>
        <w:rPr>
          <w:lang w:val="es-ES"/>
        </w:rPr>
      </w:pPr>
      <w:r w:rsidRPr="00E82B70">
        <w:rPr>
          <w:lang w:val="es-ES"/>
        </w:rPr>
        <w:t>polvo en un vial de vidrio tipo 1 con un tapón de goma de clorobutilo</w:t>
      </w:r>
    </w:p>
    <w:p w14:paraId="1540FF5B" w14:textId="77777777" w:rsidR="00AD182C" w:rsidRPr="00E82B70" w:rsidRDefault="00AD182C" w:rsidP="00437335">
      <w:pPr>
        <w:keepNext/>
        <w:numPr>
          <w:ilvl w:val="0"/>
          <w:numId w:val="5"/>
        </w:numPr>
        <w:tabs>
          <w:tab w:val="clear" w:pos="567"/>
        </w:tabs>
        <w:spacing w:line="240" w:lineRule="auto"/>
        <w:ind w:left="567" w:hanging="567"/>
        <w:rPr>
          <w:lang w:val="es-ES"/>
        </w:rPr>
      </w:pPr>
      <w:r w:rsidRPr="00E82B70">
        <w:rPr>
          <w:lang w:val="es-ES"/>
        </w:rPr>
        <w:t>3 ml de disolvente en una jeringa precargada de vidrio tipo 1 con un tapón de émbolo de goma de bromobutilo</w:t>
      </w:r>
    </w:p>
    <w:p w14:paraId="7990F9AE" w14:textId="77777777" w:rsidR="00AD182C" w:rsidRPr="00E82B70" w:rsidRDefault="00AD182C" w:rsidP="00437335">
      <w:pPr>
        <w:keepNext/>
        <w:numPr>
          <w:ilvl w:val="0"/>
          <w:numId w:val="5"/>
        </w:numPr>
        <w:tabs>
          <w:tab w:val="clear" w:pos="567"/>
        </w:tabs>
        <w:spacing w:line="240" w:lineRule="auto"/>
        <w:ind w:left="567" w:hanging="567"/>
        <w:rPr>
          <w:lang w:val="es-ES"/>
        </w:rPr>
      </w:pPr>
      <w:r w:rsidRPr="00E82B70">
        <w:rPr>
          <w:lang w:val="es-ES"/>
        </w:rPr>
        <w:t>un vástago del émbolo</w:t>
      </w:r>
    </w:p>
    <w:p w14:paraId="49C78E2F" w14:textId="77777777" w:rsidR="00AD182C" w:rsidRPr="00E82B70" w:rsidRDefault="00AD182C" w:rsidP="00437335">
      <w:pPr>
        <w:keepNext/>
        <w:numPr>
          <w:ilvl w:val="0"/>
          <w:numId w:val="5"/>
        </w:numPr>
        <w:tabs>
          <w:tab w:val="clear" w:pos="567"/>
        </w:tabs>
        <w:spacing w:line="240" w:lineRule="auto"/>
        <w:ind w:left="567" w:hanging="567"/>
        <w:rPr>
          <w:lang w:val="es-ES"/>
        </w:rPr>
      </w:pPr>
      <w:r w:rsidRPr="00E82B70">
        <w:rPr>
          <w:lang w:val="es-ES"/>
        </w:rPr>
        <w:t>un adaptador del vial estéril para la reconstitución</w:t>
      </w:r>
    </w:p>
    <w:p w14:paraId="07A6723A" w14:textId="77777777" w:rsidR="00AD182C" w:rsidRPr="00E82B70" w:rsidRDefault="00AD182C" w:rsidP="00437335">
      <w:pPr>
        <w:keepNext/>
        <w:numPr>
          <w:ilvl w:val="0"/>
          <w:numId w:val="5"/>
        </w:numPr>
        <w:tabs>
          <w:tab w:val="clear" w:pos="567"/>
        </w:tabs>
        <w:spacing w:line="240" w:lineRule="auto"/>
        <w:ind w:left="567" w:hanging="567"/>
        <w:rPr>
          <w:lang w:val="es-ES"/>
        </w:rPr>
      </w:pPr>
      <w:r w:rsidRPr="00E82B70">
        <w:rPr>
          <w:lang w:val="es-ES"/>
        </w:rPr>
        <w:t>un equipo de perfusión estéril</w:t>
      </w:r>
    </w:p>
    <w:p w14:paraId="1778C3AF" w14:textId="77777777" w:rsidR="00AD182C" w:rsidRPr="00E82B70" w:rsidRDefault="00AD182C" w:rsidP="00437335">
      <w:pPr>
        <w:numPr>
          <w:ilvl w:val="0"/>
          <w:numId w:val="5"/>
        </w:numPr>
        <w:tabs>
          <w:tab w:val="clear" w:pos="567"/>
        </w:tabs>
        <w:spacing w:line="240" w:lineRule="auto"/>
        <w:ind w:left="567" w:hanging="567"/>
        <w:rPr>
          <w:lang w:val="es-ES"/>
        </w:rPr>
      </w:pPr>
      <w:r w:rsidRPr="00E82B70">
        <w:rPr>
          <w:lang w:val="es-ES"/>
        </w:rPr>
        <w:t>dos toallitas con alcohol</w:t>
      </w:r>
    </w:p>
    <w:p w14:paraId="0EF7D549" w14:textId="77777777" w:rsidR="00AD182C" w:rsidRPr="00E82B70" w:rsidRDefault="00AD182C" w:rsidP="00437335">
      <w:pPr>
        <w:numPr>
          <w:ilvl w:val="0"/>
          <w:numId w:val="5"/>
        </w:numPr>
        <w:tabs>
          <w:tab w:val="clear" w:pos="567"/>
        </w:tabs>
        <w:spacing w:line="240" w:lineRule="auto"/>
        <w:ind w:left="567" w:hanging="567"/>
        <w:rPr>
          <w:lang w:val="es-ES"/>
        </w:rPr>
      </w:pPr>
      <w:r w:rsidRPr="00E82B70">
        <w:rPr>
          <w:lang w:val="es-ES"/>
        </w:rPr>
        <w:t>dos tiritas</w:t>
      </w:r>
    </w:p>
    <w:p w14:paraId="54BE1AA6" w14:textId="77777777" w:rsidR="00AD182C" w:rsidRPr="00E82B70" w:rsidRDefault="00AD182C" w:rsidP="00437335">
      <w:pPr>
        <w:numPr>
          <w:ilvl w:val="0"/>
          <w:numId w:val="5"/>
        </w:numPr>
        <w:tabs>
          <w:tab w:val="clear" w:pos="567"/>
        </w:tabs>
        <w:spacing w:line="240" w:lineRule="auto"/>
        <w:ind w:left="567" w:hanging="567"/>
        <w:rPr>
          <w:lang w:val="es-ES"/>
        </w:rPr>
      </w:pPr>
      <w:r w:rsidRPr="00E82B70">
        <w:rPr>
          <w:lang w:val="es-ES"/>
        </w:rPr>
        <w:t>una gasa</w:t>
      </w:r>
    </w:p>
    <w:p w14:paraId="1C1136F0" w14:textId="77777777" w:rsidR="00AD182C" w:rsidRPr="00E82B70" w:rsidRDefault="00AD182C" w:rsidP="00437335">
      <w:pPr>
        <w:tabs>
          <w:tab w:val="clear" w:pos="567"/>
        </w:tabs>
        <w:spacing w:line="240" w:lineRule="auto"/>
        <w:rPr>
          <w:lang w:val="es-ES"/>
        </w:rPr>
      </w:pPr>
    </w:p>
    <w:p w14:paraId="5B75467D" w14:textId="77777777" w:rsidR="00AD182C" w:rsidRPr="00E82B70" w:rsidRDefault="00AD182C" w:rsidP="00437335">
      <w:pPr>
        <w:spacing w:line="240" w:lineRule="auto"/>
        <w:rPr>
          <w:lang w:val="es-ES"/>
        </w:rPr>
      </w:pPr>
      <w:r w:rsidRPr="00E82B70">
        <w:rPr>
          <w:lang w:val="es-ES"/>
        </w:rPr>
        <w:t>Tamaño de envase: 1.</w:t>
      </w:r>
    </w:p>
    <w:p w14:paraId="3D1E172E" w14:textId="77777777" w:rsidR="00AD182C" w:rsidRPr="00E82B70" w:rsidRDefault="00AD182C" w:rsidP="00437335">
      <w:pPr>
        <w:spacing w:line="240" w:lineRule="auto"/>
        <w:rPr>
          <w:lang w:val="es-ES"/>
        </w:rPr>
      </w:pPr>
    </w:p>
    <w:p w14:paraId="466C1D85" w14:textId="77777777" w:rsidR="00AD182C" w:rsidRPr="00E82B70" w:rsidRDefault="00AD182C" w:rsidP="00437335">
      <w:pPr>
        <w:keepNext/>
        <w:spacing w:line="240" w:lineRule="auto"/>
        <w:rPr>
          <w:b/>
          <w:bCs/>
          <w:lang w:val="es-ES"/>
        </w:rPr>
      </w:pPr>
      <w:bookmarkStart w:id="74" w:name="OLE_LINK1"/>
      <w:r w:rsidRPr="00E82B70">
        <w:rPr>
          <w:b/>
          <w:bCs/>
          <w:lang w:val="es-ES"/>
        </w:rPr>
        <w:t>6.6</w:t>
      </w:r>
      <w:r w:rsidRPr="00E82B70">
        <w:rPr>
          <w:b/>
          <w:bCs/>
          <w:lang w:val="es-ES"/>
        </w:rPr>
        <w:tab/>
        <w:t>Precauciones especiales de eliminación y otras manipulaciones</w:t>
      </w:r>
    </w:p>
    <w:p w14:paraId="3CB5610A" w14:textId="77777777" w:rsidR="00AD182C" w:rsidRPr="00E82B70" w:rsidRDefault="00AD182C" w:rsidP="00437335">
      <w:pPr>
        <w:keepNext/>
        <w:tabs>
          <w:tab w:val="left" w:pos="8222"/>
        </w:tabs>
        <w:autoSpaceDE w:val="0"/>
        <w:autoSpaceDN w:val="0"/>
        <w:adjustRightInd w:val="0"/>
        <w:spacing w:line="240" w:lineRule="auto"/>
        <w:rPr>
          <w:lang w:val="es-ES"/>
        </w:rPr>
      </w:pPr>
    </w:p>
    <w:p w14:paraId="1558A1CA" w14:textId="77777777" w:rsidR="00AD182C" w:rsidRPr="00E82B70" w:rsidRDefault="00AD182C" w:rsidP="00437335">
      <w:pPr>
        <w:spacing w:line="240" w:lineRule="auto"/>
        <w:rPr>
          <w:lang w:val="es-ES"/>
        </w:rPr>
      </w:pPr>
      <w:r w:rsidRPr="00E82B70">
        <w:rPr>
          <w:lang w:val="es-ES"/>
        </w:rPr>
        <w:t xml:space="preserve">El polvo liofilizado inyectable del vial se debe reconstituir con el disolvente suministrado (agua para </w:t>
      </w:r>
      <w:r w:rsidRPr="00E82B70">
        <w:rPr>
          <w:lang w:val="es-ES" w:eastAsia="en-GB"/>
        </w:rPr>
        <w:t>preparaciones</w:t>
      </w:r>
      <w:r w:rsidRPr="00E82B70">
        <w:rPr>
          <w:lang w:val="es-ES"/>
        </w:rPr>
        <w:t xml:space="preserve"> inyectables) de la jeringa precargada utilizando el adaptador del vial estéril para la reconstitución.</w:t>
      </w:r>
    </w:p>
    <w:p w14:paraId="04437E1B" w14:textId="77777777" w:rsidR="00AD182C" w:rsidRPr="00E82B70" w:rsidRDefault="00AD182C" w:rsidP="00437335">
      <w:pPr>
        <w:spacing w:line="240" w:lineRule="auto"/>
        <w:rPr>
          <w:lang w:val="es-ES"/>
        </w:rPr>
      </w:pPr>
      <w:r w:rsidRPr="00E82B70">
        <w:rPr>
          <w:lang w:val="es-ES"/>
        </w:rPr>
        <w:t>El vial se debe mover suavemente en círculos hasta que todo el polvo se haya disuelto.</w:t>
      </w:r>
    </w:p>
    <w:p w14:paraId="2C497C5F" w14:textId="77777777" w:rsidR="00AD182C" w:rsidRPr="00E82B70" w:rsidRDefault="00AD182C" w:rsidP="00437335">
      <w:pPr>
        <w:spacing w:line="240" w:lineRule="auto"/>
        <w:rPr>
          <w:lang w:val="es-ES"/>
        </w:rPr>
      </w:pPr>
    </w:p>
    <w:p w14:paraId="1A350295" w14:textId="77777777" w:rsidR="00AD182C" w:rsidRPr="00E82B70" w:rsidRDefault="00AD182C" w:rsidP="00437335">
      <w:pPr>
        <w:tabs>
          <w:tab w:val="clear" w:pos="567"/>
        </w:tabs>
        <w:autoSpaceDE w:val="0"/>
        <w:autoSpaceDN w:val="0"/>
        <w:adjustRightInd w:val="0"/>
        <w:spacing w:line="240" w:lineRule="auto"/>
        <w:rPr>
          <w:lang w:val="es-ES"/>
        </w:rPr>
      </w:pPr>
      <w:r w:rsidRPr="00E82B70">
        <w:rPr>
          <w:lang w:val="es-ES"/>
        </w:rPr>
        <w:t>El medicamento reconstituido se debe inspeccionar visualmente en busca de material particulado y signos de cambio de color antes de la administración. La solución debe ser de transparente a ligeramente opalescente e incolora. Las soluciones que presenten un aspecto turbio o contengan depósitos no se deben utilizar.</w:t>
      </w:r>
    </w:p>
    <w:p w14:paraId="7EB0DF33" w14:textId="77777777" w:rsidR="00AD182C" w:rsidRPr="00E82B70" w:rsidRDefault="00AD182C" w:rsidP="00437335">
      <w:pPr>
        <w:spacing w:line="240" w:lineRule="auto"/>
        <w:rPr>
          <w:lang w:val="es-ES"/>
        </w:rPr>
      </w:pPr>
    </w:p>
    <w:p w14:paraId="626F95E5" w14:textId="77777777" w:rsidR="00AD182C" w:rsidRPr="00E82B70" w:rsidRDefault="00AD182C" w:rsidP="00777CC6">
      <w:pPr>
        <w:keepNext/>
        <w:keepLines/>
        <w:spacing w:line="240" w:lineRule="auto"/>
        <w:rPr>
          <w:lang w:val="es-ES"/>
        </w:rPr>
      </w:pPr>
      <w:r w:rsidRPr="00E82B70">
        <w:rPr>
          <w:u w:val="single"/>
          <w:lang w:val="es-ES"/>
        </w:rPr>
        <w:t>Información adicional sobre la reconstitución y la administración:</w:t>
      </w:r>
    </w:p>
    <w:bookmarkEnd w:id="74"/>
    <w:p w14:paraId="6DD66175" w14:textId="77777777" w:rsidR="00AD182C" w:rsidRPr="00E82B70" w:rsidRDefault="00AD182C" w:rsidP="00777CC6">
      <w:pPr>
        <w:keepNext/>
        <w:keepLines/>
        <w:spacing w:line="240" w:lineRule="auto"/>
        <w:rPr>
          <w:lang w:val="es-ES"/>
        </w:rPr>
      </w:pPr>
    </w:p>
    <w:p w14:paraId="5465BB97" w14:textId="77777777" w:rsidR="00AD182C" w:rsidRPr="00E82B70" w:rsidRDefault="00AD182C" w:rsidP="00EB2F96">
      <w:pPr>
        <w:keepNext/>
        <w:spacing w:line="240" w:lineRule="auto"/>
        <w:rPr>
          <w:lang w:val="es-ES"/>
        </w:rPr>
      </w:pPr>
      <w:r w:rsidRPr="00E82B70">
        <w:rPr>
          <w:lang w:val="es-ES"/>
        </w:rPr>
        <w:t>ELOCTA se administra mediante inyección intravenosa (IV) después de disolver el polvo inyectable con el disolvente suministrado en la jeringa precargada. El envase de ELOCTA contiene:</w:t>
      </w:r>
    </w:p>
    <w:p w14:paraId="5DDA73E2" w14:textId="77777777" w:rsidR="00AD182C" w:rsidRPr="00E82B70" w:rsidRDefault="00AD182C" w:rsidP="00EB2F96">
      <w:pPr>
        <w:keepNext/>
        <w:spacing w:line="240" w:lineRule="auto"/>
        <w:rPr>
          <w:lang w:val="es-ES"/>
        </w:rPr>
      </w:pPr>
    </w:p>
    <w:p w14:paraId="209C91C0" w14:textId="77777777" w:rsidR="00AD182C" w:rsidRPr="00E82B70" w:rsidRDefault="00AD182C" w:rsidP="00EB2F96">
      <w:pPr>
        <w:keepNext/>
        <w:numPr>
          <w:ilvl w:val="12"/>
          <w:numId w:val="0"/>
        </w:numPr>
        <w:spacing w:line="240" w:lineRule="auto"/>
        <w:rPr>
          <w:b/>
          <w:bCs/>
          <w:lang w:val="es-ES"/>
        </w:rPr>
      </w:pPr>
    </w:p>
    <w:p w14:paraId="319034C3" w14:textId="6DC98D7B" w:rsidR="00AD182C" w:rsidRPr="00E82B70" w:rsidRDefault="003F54B5" w:rsidP="00EB2F96">
      <w:pPr>
        <w:keepNext/>
        <w:numPr>
          <w:ilvl w:val="12"/>
          <w:numId w:val="0"/>
        </w:numPr>
        <w:spacing w:line="240" w:lineRule="auto"/>
        <w:rPr>
          <w:b/>
          <w:bCs/>
          <w:lang w:val="es-ES"/>
        </w:rPr>
      </w:pPr>
      <w:r w:rsidRPr="00E82B70">
        <w:rPr>
          <w:noProof/>
          <w:lang w:val="es-ES" w:eastAsia="es-ES"/>
        </w:rPr>
        <w:drawing>
          <wp:anchor distT="0" distB="0" distL="114300" distR="114300" simplePos="0" relativeHeight="251664384" behindDoc="0" locked="0" layoutInCell="1" allowOverlap="1" wp14:anchorId="53EA2F30" wp14:editId="5DF07BC8">
            <wp:simplePos x="0" y="0"/>
            <wp:positionH relativeFrom="column">
              <wp:posOffset>199390</wp:posOffset>
            </wp:positionH>
            <wp:positionV relativeFrom="paragraph">
              <wp:posOffset>14605</wp:posOffset>
            </wp:positionV>
            <wp:extent cx="2780030" cy="131064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r w:rsidRPr="00E82B70">
        <w:rPr>
          <w:noProof/>
          <w:lang w:val="es-ES" w:eastAsia="es-ES"/>
        </w:rPr>
        <mc:AlternateContent>
          <mc:Choice Requires="wps">
            <w:drawing>
              <wp:anchor distT="0" distB="0" distL="114300" distR="114300" simplePos="0" relativeHeight="251658240" behindDoc="0" locked="0" layoutInCell="1" allowOverlap="1" wp14:anchorId="5A21332E" wp14:editId="248E8521">
                <wp:simplePos x="0" y="0"/>
                <wp:positionH relativeFrom="column">
                  <wp:posOffset>3724275</wp:posOffset>
                </wp:positionH>
                <wp:positionV relativeFrom="paragraph">
                  <wp:posOffset>14605</wp:posOffset>
                </wp:positionV>
                <wp:extent cx="2207895" cy="1567815"/>
                <wp:effectExtent l="9525" t="5080" r="1143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567815"/>
                        </a:xfrm>
                        <a:prstGeom prst="rect">
                          <a:avLst/>
                        </a:prstGeom>
                        <a:solidFill>
                          <a:srgbClr val="FFFFFF"/>
                        </a:solidFill>
                        <a:ln w="9525">
                          <a:solidFill>
                            <a:srgbClr val="000000"/>
                          </a:solidFill>
                          <a:miter lim="800000"/>
                          <a:headEnd/>
                          <a:tailEnd/>
                        </a:ln>
                      </wps:spPr>
                      <wps:txbx>
                        <w:txbxContent>
                          <w:p w14:paraId="2850802B" w14:textId="77777777" w:rsidR="00E82B70" w:rsidRPr="00D136AF" w:rsidRDefault="00E82B70" w:rsidP="00EB2F96">
                            <w:pPr>
                              <w:rPr>
                                <w:sz w:val="20"/>
                                <w:szCs w:val="20"/>
                                <w:lang w:val="es-ES"/>
                              </w:rPr>
                            </w:pPr>
                            <w:r w:rsidRPr="00D136AF">
                              <w:rPr>
                                <w:sz w:val="20"/>
                                <w:szCs w:val="20"/>
                                <w:lang w:val="es-ES"/>
                              </w:rPr>
                              <w:t>A) 1 vial de polvo</w:t>
                            </w:r>
                          </w:p>
                          <w:p w14:paraId="3351BDC0" w14:textId="77777777" w:rsidR="00E82B70" w:rsidRDefault="00E82B70" w:rsidP="00EB2F96">
                            <w:pPr>
                              <w:ind w:left="284" w:hanging="284"/>
                              <w:rPr>
                                <w:sz w:val="20"/>
                                <w:szCs w:val="20"/>
                                <w:lang w:val="es-ES"/>
                              </w:rPr>
                            </w:pPr>
                            <w:r w:rsidRPr="00D136AF">
                              <w:rPr>
                                <w:sz w:val="20"/>
                                <w:szCs w:val="20"/>
                                <w:lang w:val="es-ES"/>
                              </w:rPr>
                              <w:t>B) 3</w:t>
                            </w:r>
                            <w:r>
                              <w:rPr>
                                <w:sz w:val="20"/>
                                <w:szCs w:val="20"/>
                                <w:lang w:val="es-ES"/>
                              </w:rPr>
                              <w:t> </w:t>
                            </w:r>
                            <w:r w:rsidRPr="00D136AF">
                              <w:rPr>
                                <w:sz w:val="20"/>
                                <w:szCs w:val="20"/>
                                <w:lang w:val="es-ES"/>
                              </w:rPr>
                              <w:t>ml de disolvente en</w:t>
                            </w:r>
                            <w:r>
                              <w:rPr>
                                <w:sz w:val="20"/>
                                <w:szCs w:val="20"/>
                                <w:lang w:val="es-ES"/>
                              </w:rPr>
                              <w:t xml:space="preserve"> una</w:t>
                            </w:r>
                            <w:r w:rsidRPr="00D136AF">
                              <w:rPr>
                                <w:sz w:val="20"/>
                                <w:szCs w:val="20"/>
                                <w:lang w:val="es-ES"/>
                              </w:rPr>
                              <w:t xml:space="preserve"> jeringa precargada</w:t>
                            </w:r>
                          </w:p>
                          <w:p w14:paraId="61E93734" w14:textId="5F8387EE" w:rsidR="00E82B70" w:rsidRPr="00D136AF" w:rsidRDefault="00E82B70" w:rsidP="00EB2F96">
                            <w:pPr>
                              <w:rPr>
                                <w:sz w:val="20"/>
                                <w:szCs w:val="20"/>
                                <w:lang w:val="es-ES"/>
                              </w:rPr>
                            </w:pPr>
                            <w:r w:rsidRPr="00D136AF">
                              <w:rPr>
                                <w:sz w:val="20"/>
                                <w:szCs w:val="20"/>
                                <w:lang w:val="es-ES"/>
                              </w:rPr>
                              <w:t>C) 1</w:t>
                            </w:r>
                            <w:r>
                              <w:rPr>
                                <w:sz w:val="20"/>
                                <w:szCs w:val="20"/>
                                <w:lang w:val="es-ES"/>
                              </w:rPr>
                              <w:t> </w:t>
                            </w:r>
                            <w:r w:rsidRPr="00D136AF">
                              <w:rPr>
                                <w:sz w:val="20"/>
                                <w:szCs w:val="20"/>
                                <w:lang w:val="es-ES"/>
                              </w:rPr>
                              <w:t>vástago de</w:t>
                            </w:r>
                            <w:r>
                              <w:rPr>
                                <w:sz w:val="20"/>
                                <w:szCs w:val="20"/>
                                <w:lang w:val="es-ES"/>
                              </w:rPr>
                              <w:t>l</w:t>
                            </w:r>
                            <w:r w:rsidRPr="00D136AF">
                              <w:rPr>
                                <w:sz w:val="20"/>
                                <w:szCs w:val="20"/>
                                <w:lang w:val="es-ES"/>
                              </w:rPr>
                              <w:t xml:space="preserve"> émbolo</w:t>
                            </w:r>
                            <w:r w:rsidRPr="00D136AF">
                              <w:rPr>
                                <w:sz w:val="20"/>
                                <w:szCs w:val="20"/>
                                <w:lang w:val="es-ES"/>
                              </w:rPr>
                              <w:br/>
                              <w:t xml:space="preserve">D) </w:t>
                            </w:r>
                            <w:r>
                              <w:rPr>
                                <w:sz w:val="20"/>
                                <w:szCs w:val="20"/>
                                <w:lang w:val="es-ES"/>
                              </w:rPr>
                              <w:t>1 adaptador del vial</w:t>
                            </w:r>
                            <w:r w:rsidRPr="00D136AF">
                              <w:rPr>
                                <w:sz w:val="20"/>
                                <w:szCs w:val="20"/>
                                <w:lang w:val="es-ES"/>
                              </w:rPr>
                              <w:br/>
                              <w:t xml:space="preserve">E) </w:t>
                            </w:r>
                            <w:r>
                              <w:rPr>
                                <w:sz w:val="20"/>
                                <w:szCs w:val="20"/>
                                <w:lang w:val="es-ES"/>
                              </w:rPr>
                              <w:t>1 equipo de perfusión</w:t>
                            </w:r>
                            <w:r>
                              <w:rPr>
                                <w:sz w:val="20"/>
                                <w:szCs w:val="20"/>
                                <w:lang w:val="es-ES"/>
                              </w:rPr>
                              <w:br/>
                              <w:t>F) 2 toallitas con alcohol</w:t>
                            </w:r>
                            <w:r w:rsidRPr="00D136AF">
                              <w:rPr>
                                <w:sz w:val="20"/>
                                <w:szCs w:val="20"/>
                                <w:lang w:val="es-ES"/>
                              </w:rPr>
                              <w:br/>
                              <w:t xml:space="preserve">G) </w:t>
                            </w:r>
                            <w:r>
                              <w:rPr>
                                <w:sz w:val="20"/>
                                <w:szCs w:val="20"/>
                                <w:lang w:val="es-ES"/>
                              </w:rPr>
                              <w:t>2 tiritas</w:t>
                            </w:r>
                            <w:r w:rsidRPr="00D136AF">
                              <w:rPr>
                                <w:sz w:val="20"/>
                                <w:szCs w:val="20"/>
                                <w:lang w:val="es-ES"/>
                              </w:rPr>
                              <w:br/>
                              <w:t>H) 1</w:t>
                            </w:r>
                            <w:r>
                              <w:rPr>
                                <w:sz w:val="20"/>
                                <w:szCs w:val="20"/>
                                <w:lang w:val="es-ES"/>
                              </w:rPr>
                              <w:t> gasa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5A21332E" id="_x0000_t202" coordsize="21600,21600" o:spt="202" path="m,l,21600r21600,l21600,xe">
                <v:stroke joinstyle="miter"/>
                <v:path gradientshapeok="t" o:connecttype="rect"/>
              </v:shapetype>
              <v:shape id="Text Box 2" o:spid="_x0000_s1026" type="#_x0000_t202" style="position:absolute;margin-left:293.25pt;margin-top:1.15pt;width:173.85pt;height:12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">
                <v:textbox>
                  <w:txbxContent>
                    <w:p w14:paraId="2850802B" w14:textId="77777777" w:rsidR="00E82B70" w:rsidRPr="00D136AF" w:rsidRDefault="00E82B70" w:rsidP="00EB2F96">
                      <w:pPr>
                        <w:rPr>
                          <w:sz w:val="20"/>
                          <w:szCs w:val="20"/>
                          <w:lang w:val="es-ES"/>
                        </w:rPr>
                      </w:pPr>
                      <w:r w:rsidRPr="00D136AF">
                        <w:rPr>
                          <w:sz w:val="20"/>
                          <w:szCs w:val="20"/>
                          <w:lang w:val="es-ES"/>
                        </w:rPr>
                        <w:t>A) 1 vial de polvo</w:t>
                      </w:r>
                    </w:p>
                    <w:p w14:paraId="3351BDC0" w14:textId="77777777" w:rsidR="00E82B70" w:rsidRDefault="00E82B70" w:rsidP="00EB2F96">
                      <w:pPr>
                        <w:ind w:left="284" w:hanging="284"/>
                        <w:rPr>
                          <w:sz w:val="20"/>
                          <w:szCs w:val="20"/>
                          <w:lang w:val="es-ES"/>
                        </w:rPr>
                      </w:pPr>
                      <w:r w:rsidRPr="00D136AF">
                        <w:rPr>
                          <w:sz w:val="20"/>
                          <w:szCs w:val="20"/>
                          <w:lang w:val="es-ES"/>
                        </w:rPr>
                        <w:t>B) 3</w:t>
                      </w:r>
                      <w:r>
                        <w:rPr>
                          <w:sz w:val="20"/>
                          <w:szCs w:val="20"/>
                          <w:lang w:val="es-ES"/>
                        </w:rPr>
                        <w:t> </w:t>
                      </w:r>
                      <w:r w:rsidRPr="00D136AF">
                        <w:rPr>
                          <w:sz w:val="20"/>
                          <w:szCs w:val="20"/>
                          <w:lang w:val="es-ES"/>
                        </w:rPr>
                        <w:t>ml de disolvente en</w:t>
                      </w:r>
                      <w:r>
                        <w:rPr>
                          <w:sz w:val="20"/>
                          <w:szCs w:val="20"/>
                          <w:lang w:val="es-ES"/>
                        </w:rPr>
                        <w:t xml:space="preserve"> una</w:t>
                      </w:r>
                      <w:r w:rsidRPr="00D136AF">
                        <w:rPr>
                          <w:sz w:val="20"/>
                          <w:szCs w:val="20"/>
                          <w:lang w:val="es-ES"/>
                        </w:rPr>
                        <w:t xml:space="preserve"> jeringa precargada</w:t>
                      </w:r>
                    </w:p>
                    <w:p w14:paraId="61E93734" w14:textId="5F8387EE" w:rsidR="00E82B70" w:rsidRPr="00D136AF" w:rsidRDefault="00E82B70" w:rsidP="00EB2F96">
                      <w:pPr>
                        <w:rPr>
                          <w:sz w:val="20"/>
                          <w:szCs w:val="20"/>
                          <w:lang w:val="es-ES"/>
                        </w:rPr>
                      </w:pPr>
                      <w:r w:rsidRPr="00D136AF">
                        <w:rPr>
                          <w:sz w:val="20"/>
                          <w:szCs w:val="20"/>
                          <w:lang w:val="es-ES"/>
                        </w:rPr>
                        <w:t>C) 1</w:t>
                      </w:r>
                      <w:r>
                        <w:rPr>
                          <w:sz w:val="20"/>
                          <w:szCs w:val="20"/>
                          <w:lang w:val="es-ES"/>
                        </w:rPr>
                        <w:t> </w:t>
                      </w:r>
                      <w:r w:rsidRPr="00D136AF">
                        <w:rPr>
                          <w:sz w:val="20"/>
                          <w:szCs w:val="20"/>
                          <w:lang w:val="es-ES"/>
                        </w:rPr>
                        <w:t>vástago de</w:t>
                      </w:r>
                      <w:r>
                        <w:rPr>
                          <w:sz w:val="20"/>
                          <w:szCs w:val="20"/>
                          <w:lang w:val="es-ES"/>
                        </w:rPr>
                        <w:t>l</w:t>
                      </w:r>
                      <w:r w:rsidRPr="00D136AF">
                        <w:rPr>
                          <w:sz w:val="20"/>
                          <w:szCs w:val="20"/>
                          <w:lang w:val="es-ES"/>
                        </w:rPr>
                        <w:t xml:space="preserve"> émbolo</w:t>
                      </w:r>
                      <w:r w:rsidRPr="00D136AF">
                        <w:rPr>
                          <w:sz w:val="20"/>
                          <w:szCs w:val="20"/>
                          <w:lang w:val="es-ES"/>
                        </w:rPr>
                        <w:br/>
                        <w:t xml:space="preserve">D) </w:t>
                      </w:r>
                      <w:r>
                        <w:rPr>
                          <w:sz w:val="20"/>
                          <w:szCs w:val="20"/>
                          <w:lang w:val="es-ES"/>
                        </w:rPr>
                        <w:t>1 adaptador del vial</w:t>
                      </w:r>
                      <w:r w:rsidRPr="00D136AF">
                        <w:rPr>
                          <w:sz w:val="20"/>
                          <w:szCs w:val="20"/>
                          <w:lang w:val="es-ES"/>
                        </w:rPr>
                        <w:br/>
                        <w:t xml:space="preserve">E) </w:t>
                      </w:r>
                      <w:r>
                        <w:rPr>
                          <w:sz w:val="20"/>
                          <w:szCs w:val="20"/>
                          <w:lang w:val="es-ES"/>
                        </w:rPr>
                        <w:t>1 equipo de perfusión</w:t>
                      </w:r>
                      <w:r>
                        <w:rPr>
                          <w:sz w:val="20"/>
                          <w:szCs w:val="20"/>
                          <w:lang w:val="es-ES"/>
                        </w:rPr>
                        <w:br/>
                        <w:t>F) 2 toallitas con alcohol</w:t>
                      </w:r>
                      <w:r w:rsidRPr="00D136AF">
                        <w:rPr>
                          <w:sz w:val="20"/>
                          <w:szCs w:val="20"/>
                          <w:lang w:val="es-ES"/>
                        </w:rPr>
                        <w:br/>
                        <w:t xml:space="preserve">G) </w:t>
                      </w:r>
                      <w:r>
                        <w:rPr>
                          <w:sz w:val="20"/>
                          <w:szCs w:val="20"/>
                          <w:lang w:val="es-ES"/>
                        </w:rPr>
                        <w:t>2 tiritas</w:t>
                      </w:r>
                      <w:r w:rsidRPr="00D136AF">
                        <w:rPr>
                          <w:sz w:val="20"/>
                          <w:szCs w:val="20"/>
                          <w:lang w:val="es-ES"/>
                        </w:rPr>
                        <w:br/>
                        <w:t>H) 1</w:t>
                      </w:r>
                      <w:r>
                        <w:rPr>
                          <w:sz w:val="20"/>
                          <w:szCs w:val="20"/>
                          <w:lang w:val="es-ES"/>
                        </w:rPr>
                        <w:t> gasa</w:t>
                      </w:r>
                    </w:p>
                  </w:txbxContent>
                </v:textbox>
              </v:shape>
            </w:pict>
          </mc:Fallback>
        </mc:AlternateContent>
      </w:r>
    </w:p>
    <w:p w14:paraId="0444F7A8" w14:textId="77777777" w:rsidR="00AD182C" w:rsidRPr="00E82B70" w:rsidRDefault="00AD182C" w:rsidP="00EB2F96">
      <w:pPr>
        <w:keepNext/>
        <w:numPr>
          <w:ilvl w:val="12"/>
          <w:numId w:val="0"/>
        </w:numPr>
        <w:spacing w:line="240" w:lineRule="auto"/>
        <w:rPr>
          <w:b/>
          <w:bCs/>
          <w:lang w:val="es-ES"/>
        </w:rPr>
      </w:pPr>
    </w:p>
    <w:p w14:paraId="64DDA133" w14:textId="77777777" w:rsidR="00AD182C" w:rsidRPr="00E82B70" w:rsidRDefault="00AD182C" w:rsidP="00EB2F96">
      <w:pPr>
        <w:keepNext/>
        <w:numPr>
          <w:ilvl w:val="12"/>
          <w:numId w:val="0"/>
        </w:numPr>
        <w:spacing w:line="240" w:lineRule="auto"/>
        <w:rPr>
          <w:b/>
          <w:bCs/>
          <w:lang w:val="es-ES"/>
        </w:rPr>
      </w:pPr>
    </w:p>
    <w:p w14:paraId="257E1212" w14:textId="77777777" w:rsidR="00AD182C" w:rsidRPr="00E82B70" w:rsidRDefault="00AD182C" w:rsidP="00EB2F96">
      <w:pPr>
        <w:keepNext/>
        <w:numPr>
          <w:ilvl w:val="12"/>
          <w:numId w:val="0"/>
        </w:numPr>
        <w:spacing w:line="240" w:lineRule="auto"/>
        <w:ind w:right="-2"/>
        <w:rPr>
          <w:b/>
          <w:bCs/>
          <w:lang w:val="es-ES"/>
        </w:rPr>
      </w:pPr>
    </w:p>
    <w:p w14:paraId="70880FA2" w14:textId="77777777" w:rsidR="00AD182C" w:rsidRPr="00E82B70" w:rsidRDefault="00AD182C" w:rsidP="00EB2F96">
      <w:pPr>
        <w:keepNext/>
        <w:numPr>
          <w:ilvl w:val="12"/>
          <w:numId w:val="0"/>
        </w:numPr>
        <w:spacing w:line="240" w:lineRule="auto"/>
        <w:ind w:right="-2"/>
        <w:rPr>
          <w:b/>
          <w:bCs/>
          <w:lang w:val="es-ES"/>
        </w:rPr>
      </w:pPr>
    </w:p>
    <w:p w14:paraId="2ECCA48D" w14:textId="77777777" w:rsidR="00AD182C" w:rsidRPr="00E82B70" w:rsidRDefault="00AD182C" w:rsidP="00EB2F96">
      <w:pPr>
        <w:numPr>
          <w:ilvl w:val="12"/>
          <w:numId w:val="0"/>
        </w:numPr>
        <w:spacing w:line="240" w:lineRule="auto"/>
        <w:ind w:right="-2"/>
        <w:rPr>
          <w:b/>
          <w:bCs/>
          <w:lang w:val="es-ES"/>
        </w:rPr>
      </w:pPr>
    </w:p>
    <w:p w14:paraId="7BD181DF" w14:textId="77777777" w:rsidR="00AD182C" w:rsidRPr="00E82B70" w:rsidRDefault="00AD182C" w:rsidP="00EB2F96">
      <w:pPr>
        <w:numPr>
          <w:ilvl w:val="12"/>
          <w:numId w:val="0"/>
        </w:numPr>
        <w:spacing w:line="240" w:lineRule="auto"/>
        <w:ind w:right="-2"/>
        <w:rPr>
          <w:b/>
          <w:bCs/>
          <w:lang w:val="es-ES"/>
        </w:rPr>
      </w:pPr>
    </w:p>
    <w:p w14:paraId="2F70413F" w14:textId="77777777" w:rsidR="00AD182C" w:rsidRPr="00E82B70" w:rsidRDefault="00AD182C" w:rsidP="00EB2F96">
      <w:pPr>
        <w:numPr>
          <w:ilvl w:val="12"/>
          <w:numId w:val="0"/>
        </w:numPr>
        <w:spacing w:line="240" w:lineRule="auto"/>
        <w:ind w:right="-2"/>
        <w:rPr>
          <w:b/>
          <w:bCs/>
          <w:lang w:val="es-ES"/>
        </w:rPr>
      </w:pPr>
    </w:p>
    <w:p w14:paraId="0083E3D5" w14:textId="77777777" w:rsidR="00AD182C" w:rsidRPr="00E82B70" w:rsidRDefault="00AD182C" w:rsidP="00EB2F96">
      <w:pPr>
        <w:numPr>
          <w:ilvl w:val="12"/>
          <w:numId w:val="0"/>
        </w:numPr>
        <w:spacing w:line="240" w:lineRule="auto"/>
        <w:ind w:right="-2"/>
        <w:rPr>
          <w:b/>
          <w:bCs/>
          <w:lang w:val="es-ES"/>
        </w:rPr>
      </w:pPr>
    </w:p>
    <w:p w14:paraId="5EC822F7" w14:textId="77777777" w:rsidR="00AD182C" w:rsidRPr="00E82B70" w:rsidRDefault="00AD182C" w:rsidP="00EB2F96">
      <w:pPr>
        <w:numPr>
          <w:ilvl w:val="12"/>
          <w:numId w:val="0"/>
        </w:numPr>
        <w:spacing w:line="240" w:lineRule="auto"/>
        <w:ind w:right="-2"/>
        <w:rPr>
          <w:b/>
          <w:bCs/>
          <w:lang w:val="es-ES"/>
        </w:rPr>
      </w:pPr>
    </w:p>
    <w:p w14:paraId="3EF24D9A" w14:textId="77777777" w:rsidR="00AD182C" w:rsidRPr="00E82B70" w:rsidRDefault="00AD182C" w:rsidP="00EB2F96">
      <w:pPr>
        <w:spacing w:line="240" w:lineRule="auto"/>
        <w:rPr>
          <w:lang w:val="es-ES"/>
        </w:rPr>
      </w:pPr>
      <w:r w:rsidRPr="00E82B70">
        <w:rPr>
          <w:lang w:val="es-ES"/>
        </w:rPr>
        <w:t>ELOCTA no debe mezclarse con otras soluciones inyectables o para perfusión.</w:t>
      </w:r>
    </w:p>
    <w:p w14:paraId="7097D327" w14:textId="77777777" w:rsidR="00AD182C" w:rsidRPr="00E82B70" w:rsidRDefault="00AD182C" w:rsidP="00EB2F96">
      <w:pPr>
        <w:numPr>
          <w:ilvl w:val="12"/>
          <w:numId w:val="0"/>
        </w:numPr>
        <w:spacing w:line="240" w:lineRule="auto"/>
        <w:ind w:right="-2"/>
        <w:rPr>
          <w:lang w:val="es-ES"/>
        </w:rPr>
      </w:pPr>
    </w:p>
    <w:p w14:paraId="0B8C6094" w14:textId="77777777" w:rsidR="00AD182C" w:rsidRPr="00E82B70" w:rsidRDefault="00AD182C" w:rsidP="00EB2F96">
      <w:pPr>
        <w:numPr>
          <w:ilvl w:val="12"/>
          <w:numId w:val="0"/>
        </w:numPr>
        <w:spacing w:line="240" w:lineRule="auto"/>
        <w:ind w:right="-2"/>
        <w:rPr>
          <w:lang w:val="es-ES"/>
        </w:rPr>
      </w:pPr>
      <w:r w:rsidRPr="00E82B70">
        <w:rPr>
          <w:lang w:val="es-ES"/>
        </w:rPr>
        <w:t>Lávese las manos antes de abrir el envase.</w:t>
      </w:r>
    </w:p>
    <w:p w14:paraId="2361C657" w14:textId="77777777" w:rsidR="00AD182C" w:rsidRPr="00E82B70" w:rsidRDefault="00AD182C" w:rsidP="00EB2F96">
      <w:pPr>
        <w:numPr>
          <w:ilvl w:val="12"/>
          <w:numId w:val="0"/>
        </w:numPr>
        <w:spacing w:line="240" w:lineRule="auto"/>
        <w:ind w:right="-2"/>
        <w:rPr>
          <w:lang w:val="es-ES"/>
        </w:rPr>
      </w:pPr>
    </w:p>
    <w:p w14:paraId="7902B066" w14:textId="77777777" w:rsidR="00AD182C" w:rsidRPr="00E82B70" w:rsidRDefault="00AD182C" w:rsidP="00777CC6">
      <w:pPr>
        <w:keepNext/>
        <w:keepLines/>
        <w:numPr>
          <w:ilvl w:val="12"/>
          <w:numId w:val="0"/>
        </w:numPr>
        <w:spacing w:line="240" w:lineRule="auto"/>
        <w:rPr>
          <w:b/>
          <w:bCs/>
          <w:lang w:val="es-ES"/>
        </w:rPr>
      </w:pPr>
      <w:r w:rsidRPr="00E82B70">
        <w:rPr>
          <w:b/>
          <w:bCs/>
          <w:lang w:val="es-ES"/>
        </w:rPr>
        <w:lastRenderedPageBreak/>
        <w:t>Preparación:</w:t>
      </w:r>
    </w:p>
    <w:p w14:paraId="77362D1E" w14:textId="77777777" w:rsidR="00AD182C" w:rsidRPr="00E82B70" w:rsidRDefault="00AD182C" w:rsidP="00777CC6">
      <w:pPr>
        <w:keepNext/>
        <w:keepLines/>
        <w:numPr>
          <w:ilvl w:val="12"/>
          <w:numId w:val="0"/>
        </w:numPr>
        <w:spacing w:line="240" w:lineRule="auto"/>
        <w:rPr>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AD182C" w:rsidRPr="00E82B70" w14:paraId="285C72E1" w14:textId="77777777">
        <w:trPr>
          <w:cantSplit/>
        </w:trPr>
        <w:tc>
          <w:tcPr>
            <w:tcW w:w="9287" w:type="dxa"/>
            <w:gridSpan w:val="2"/>
          </w:tcPr>
          <w:p w14:paraId="746DBFAC" w14:textId="77777777" w:rsidR="00AD182C" w:rsidRPr="00E82B70" w:rsidRDefault="00AD182C" w:rsidP="00EB2F96">
            <w:pPr>
              <w:tabs>
                <w:tab w:val="clear" w:pos="567"/>
                <w:tab w:val="left" w:pos="601"/>
              </w:tabs>
              <w:spacing w:line="240" w:lineRule="auto"/>
              <w:ind w:left="567" w:hanging="567"/>
              <w:rPr>
                <w:lang w:val="es-ES"/>
              </w:rPr>
            </w:pPr>
            <w:r w:rsidRPr="00E82B70">
              <w:rPr>
                <w:lang w:val="es-ES"/>
              </w:rPr>
              <w:t>1.</w:t>
            </w:r>
            <w:r w:rsidRPr="00E82B70">
              <w:rPr>
                <w:lang w:val="es-ES"/>
              </w:rPr>
              <w:tab/>
              <w:t>Compruebe el nombre y la dosis del medicamento en el envase, para asegurarse de que contiene el medicamento adecuado. Compruebe la fecha de caducidad en la caja de ELOCTA. No utilice el medicamento si está caducado.</w:t>
            </w:r>
          </w:p>
          <w:p w14:paraId="315F195B" w14:textId="77777777" w:rsidR="00AD182C" w:rsidRPr="00E82B70" w:rsidRDefault="00AD182C" w:rsidP="00EB2F96">
            <w:pPr>
              <w:spacing w:line="240" w:lineRule="auto"/>
              <w:rPr>
                <w:b/>
                <w:bCs/>
                <w:lang w:val="es-ES"/>
              </w:rPr>
            </w:pPr>
          </w:p>
        </w:tc>
      </w:tr>
      <w:tr w:rsidR="00AD182C" w:rsidRPr="00E82B70" w14:paraId="25201139" w14:textId="77777777">
        <w:trPr>
          <w:cantSplit/>
        </w:trPr>
        <w:tc>
          <w:tcPr>
            <w:tcW w:w="9287" w:type="dxa"/>
            <w:gridSpan w:val="2"/>
          </w:tcPr>
          <w:p w14:paraId="7DAFEBC4" w14:textId="77777777" w:rsidR="00AD182C" w:rsidRPr="00E82B70" w:rsidRDefault="00AD182C" w:rsidP="00EB2F96">
            <w:pPr>
              <w:tabs>
                <w:tab w:val="clear" w:pos="567"/>
                <w:tab w:val="left" w:pos="601"/>
              </w:tabs>
              <w:spacing w:line="240" w:lineRule="auto"/>
              <w:ind w:left="567" w:hanging="567"/>
              <w:rPr>
                <w:lang w:val="es-ES"/>
              </w:rPr>
            </w:pPr>
            <w:r w:rsidRPr="00E82B70">
              <w:rPr>
                <w:lang w:val="es-ES"/>
              </w:rPr>
              <w:t>2.</w:t>
            </w:r>
            <w:r w:rsidRPr="00E82B70">
              <w:rPr>
                <w:lang w:val="es-ES"/>
              </w:rPr>
              <w:tab/>
              <w:t>Si ELOCTA se ha conservado en la nevera, deje que el vial de ELOCTA (A) y la jeringa de disolvente (B) alcancen la temperatura ambiente antes del uso. No utilice calor externo.</w:t>
            </w:r>
          </w:p>
          <w:p w14:paraId="60F4A9B9" w14:textId="77777777" w:rsidR="00AD182C" w:rsidRPr="00E82B70" w:rsidRDefault="00AD182C" w:rsidP="00EB2F96">
            <w:pPr>
              <w:spacing w:line="240" w:lineRule="auto"/>
              <w:rPr>
                <w:lang w:val="es-ES"/>
              </w:rPr>
            </w:pPr>
          </w:p>
        </w:tc>
      </w:tr>
      <w:tr w:rsidR="00AD182C" w:rsidRPr="00E82B70" w14:paraId="26D5507B" w14:textId="77777777">
        <w:trPr>
          <w:cantSplit/>
        </w:trPr>
        <w:tc>
          <w:tcPr>
            <w:tcW w:w="6678" w:type="dxa"/>
            <w:tcBorders>
              <w:right w:val="nil"/>
            </w:tcBorders>
          </w:tcPr>
          <w:p w14:paraId="5A418A94" w14:textId="77777777" w:rsidR="00AD182C" w:rsidRPr="00E82B70" w:rsidRDefault="00AD182C" w:rsidP="00EB2F96">
            <w:pPr>
              <w:tabs>
                <w:tab w:val="clear" w:pos="567"/>
                <w:tab w:val="left" w:pos="601"/>
              </w:tabs>
              <w:spacing w:line="240" w:lineRule="auto"/>
              <w:ind w:left="567" w:hanging="567"/>
              <w:rPr>
                <w:lang w:val="es-ES"/>
              </w:rPr>
            </w:pPr>
            <w:r w:rsidRPr="00E82B70">
              <w:rPr>
                <w:lang w:val="es-ES"/>
              </w:rPr>
              <w:t>3.</w:t>
            </w:r>
            <w:r w:rsidRPr="00E82B70">
              <w:rPr>
                <w:lang w:val="es-ES"/>
              </w:rPr>
              <w:tab/>
              <w:t>Coloque el vial sobre una superficie limpia y plana. Retire la cápsula de cierre de plástico del vial de ELOCTA.</w:t>
            </w:r>
          </w:p>
          <w:p w14:paraId="1F6E2590" w14:textId="77777777" w:rsidR="00AD182C" w:rsidRPr="00E82B70" w:rsidRDefault="00AD182C" w:rsidP="00EB2F96">
            <w:pPr>
              <w:spacing w:line="240" w:lineRule="auto"/>
              <w:rPr>
                <w:lang w:val="es-ES"/>
              </w:rPr>
            </w:pPr>
          </w:p>
        </w:tc>
        <w:tc>
          <w:tcPr>
            <w:tcW w:w="2609" w:type="dxa"/>
            <w:tcBorders>
              <w:left w:val="nil"/>
            </w:tcBorders>
          </w:tcPr>
          <w:p w14:paraId="5FA3B7F6" w14:textId="77FD3D3A" w:rsidR="00AD182C" w:rsidRPr="00E82B70" w:rsidRDefault="003F54B5" w:rsidP="00EB2F96">
            <w:pPr>
              <w:spacing w:line="240" w:lineRule="auto"/>
              <w:rPr>
                <w:lang w:val="es-ES"/>
              </w:rPr>
            </w:pPr>
            <w:r w:rsidRPr="00E82B70">
              <w:rPr>
                <w:noProof/>
                <w:lang w:val="es-ES" w:eastAsia="es-ES"/>
              </w:rPr>
              <w:drawing>
                <wp:anchor distT="0" distB="0" distL="114300" distR="114300" simplePos="0" relativeHeight="251659264" behindDoc="0" locked="0" layoutInCell="1" allowOverlap="1" wp14:anchorId="46B55762" wp14:editId="4FBF466A">
                  <wp:simplePos x="0" y="0"/>
                  <wp:positionH relativeFrom="column">
                    <wp:posOffset>12065</wp:posOffset>
                  </wp:positionH>
                  <wp:positionV relativeFrom="paragraph">
                    <wp:posOffset>48260</wp:posOffset>
                  </wp:positionV>
                  <wp:extent cx="1398905" cy="1526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A89800A" w14:textId="77777777">
        <w:trPr>
          <w:cantSplit/>
        </w:trPr>
        <w:tc>
          <w:tcPr>
            <w:tcW w:w="6678" w:type="dxa"/>
            <w:tcBorders>
              <w:right w:val="nil"/>
            </w:tcBorders>
          </w:tcPr>
          <w:p w14:paraId="607D38AD" w14:textId="77777777" w:rsidR="00AD182C" w:rsidRPr="00E82B70" w:rsidRDefault="00AD182C" w:rsidP="00EB2F96">
            <w:pPr>
              <w:tabs>
                <w:tab w:val="clear" w:pos="567"/>
                <w:tab w:val="left" w:pos="601"/>
              </w:tabs>
              <w:spacing w:line="240" w:lineRule="auto"/>
              <w:ind w:left="567" w:hanging="567"/>
              <w:rPr>
                <w:lang w:val="es-ES"/>
              </w:rPr>
            </w:pPr>
            <w:r w:rsidRPr="00E82B70">
              <w:rPr>
                <w:lang w:val="es-ES"/>
              </w:rPr>
              <w:t>4.</w:t>
            </w:r>
            <w:r w:rsidRPr="00E82B70">
              <w:rPr>
                <w:lang w:val="es-ES"/>
              </w:rPr>
              <w:tab/>
              <w:t>Limpie la parte superior del vial con una de las toallitas con alcohol (F) suministradas en el envase y deje que se seque al aire. No toque la parte superior del vial ni permita que entre en contacto con nada una vez la haya limpiado.</w:t>
            </w:r>
          </w:p>
          <w:p w14:paraId="3EF43551" w14:textId="77777777" w:rsidR="00AD182C" w:rsidRPr="00E82B70" w:rsidRDefault="00AD182C" w:rsidP="00EB2F96">
            <w:pPr>
              <w:spacing w:line="240" w:lineRule="auto"/>
              <w:rPr>
                <w:lang w:val="es-ES"/>
              </w:rPr>
            </w:pPr>
          </w:p>
        </w:tc>
        <w:tc>
          <w:tcPr>
            <w:tcW w:w="2609" w:type="dxa"/>
            <w:tcBorders>
              <w:left w:val="nil"/>
            </w:tcBorders>
          </w:tcPr>
          <w:p w14:paraId="39AE308E" w14:textId="54DC242A" w:rsidR="00AD182C" w:rsidRPr="00E82B70" w:rsidRDefault="003F54B5" w:rsidP="00EB2F96">
            <w:pPr>
              <w:spacing w:line="240" w:lineRule="auto"/>
              <w:rPr>
                <w:b/>
                <w:bCs/>
                <w:lang w:val="es-ES"/>
              </w:rPr>
            </w:pPr>
            <w:r w:rsidRPr="00E82B70">
              <w:rPr>
                <w:noProof/>
                <w:lang w:val="es-ES" w:eastAsia="es-ES"/>
              </w:rPr>
              <w:drawing>
                <wp:anchor distT="0" distB="0" distL="114300" distR="114300" simplePos="0" relativeHeight="251660288" behindDoc="0" locked="0" layoutInCell="1" allowOverlap="1" wp14:anchorId="35E6251E" wp14:editId="1B70E3B4">
                  <wp:simplePos x="0" y="0"/>
                  <wp:positionH relativeFrom="column">
                    <wp:posOffset>2540</wp:posOffset>
                  </wp:positionH>
                  <wp:positionV relativeFrom="paragraph">
                    <wp:posOffset>130810</wp:posOffset>
                  </wp:positionV>
                  <wp:extent cx="1308735" cy="14217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0288BB0" w14:textId="77777777">
        <w:trPr>
          <w:cantSplit/>
        </w:trPr>
        <w:tc>
          <w:tcPr>
            <w:tcW w:w="9287" w:type="dxa"/>
            <w:gridSpan w:val="2"/>
          </w:tcPr>
          <w:p w14:paraId="3801F246" w14:textId="77777777" w:rsidR="00AD182C" w:rsidRPr="00E82B70" w:rsidRDefault="00AD182C" w:rsidP="00EB2F96">
            <w:pPr>
              <w:tabs>
                <w:tab w:val="clear" w:pos="567"/>
                <w:tab w:val="left" w:pos="601"/>
              </w:tabs>
              <w:spacing w:line="240" w:lineRule="auto"/>
              <w:ind w:left="567" w:hanging="567"/>
              <w:rPr>
                <w:lang w:val="es-ES"/>
              </w:rPr>
            </w:pPr>
            <w:r w:rsidRPr="00E82B70">
              <w:rPr>
                <w:lang w:val="es-ES"/>
              </w:rPr>
              <w:t>5.</w:t>
            </w:r>
            <w:r w:rsidRPr="00E82B70">
              <w:rPr>
                <w:lang w:val="es-ES"/>
              </w:rPr>
              <w:tab/>
              <w:t>Desprenda la tapa protectora de papel del adaptador del vial de plástico transparente (D). No extraiga el adaptador de su cápsula de cierre protectora. No toque el interior del envase del adaptador del vial.</w:t>
            </w:r>
          </w:p>
          <w:p w14:paraId="3DB83DD3" w14:textId="77777777" w:rsidR="00AD182C" w:rsidRPr="00E82B70" w:rsidRDefault="00AD182C" w:rsidP="00EB2F96">
            <w:pPr>
              <w:spacing w:line="240" w:lineRule="auto"/>
              <w:rPr>
                <w:b/>
                <w:bCs/>
                <w:lang w:val="es-ES"/>
              </w:rPr>
            </w:pPr>
          </w:p>
        </w:tc>
      </w:tr>
      <w:tr w:rsidR="00AD182C" w:rsidRPr="00E82B70" w14:paraId="30650843" w14:textId="77777777">
        <w:trPr>
          <w:cantSplit/>
        </w:trPr>
        <w:tc>
          <w:tcPr>
            <w:tcW w:w="6678" w:type="dxa"/>
            <w:tcBorders>
              <w:right w:val="nil"/>
            </w:tcBorders>
          </w:tcPr>
          <w:p w14:paraId="0E83B615" w14:textId="77777777" w:rsidR="00AD182C" w:rsidRPr="00E82B70" w:rsidRDefault="00AD182C" w:rsidP="00737AFA">
            <w:pPr>
              <w:numPr>
                <w:ilvl w:val="0"/>
                <w:numId w:val="11"/>
              </w:numPr>
              <w:spacing w:line="240" w:lineRule="auto"/>
              <w:ind w:left="567" w:hanging="567"/>
              <w:rPr>
                <w:lang w:val="es-ES"/>
              </w:rPr>
            </w:pPr>
            <w:ins w:id="75" w:author="Author">
              <w:r w:rsidRPr="00E82B70">
                <w:rPr>
                  <w:lang w:val="es-ES"/>
                </w:rPr>
                <w:t xml:space="preserve">Coloque el vial sobre una superficie plana. </w:t>
              </w:r>
            </w:ins>
            <w:r w:rsidRPr="00E82B70">
              <w:rPr>
                <w:lang w:val="es-ES"/>
              </w:rPr>
              <w:t>Sostenga el adaptador del vial en su cápsula de cierre protectora y colóquelo directamente sobre la parte superior del vial. Presione firmemente hacia abajo hasta que el adaptador encaje en la parte superior del vial, con el perforador del adaptador atravesando el tapón del vial.</w:t>
            </w:r>
          </w:p>
          <w:p w14:paraId="6DED009E" w14:textId="77777777" w:rsidR="00AD182C" w:rsidRPr="00E82B70" w:rsidRDefault="00AD182C" w:rsidP="00737AFA">
            <w:pPr>
              <w:spacing w:line="240" w:lineRule="auto"/>
              <w:ind w:left="567" w:hanging="567"/>
              <w:rPr>
                <w:lang w:val="es-ES"/>
              </w:rPr>
            </w:pPr>
          </w:p>
        </w:tc>
        <w:tc>
          <w:tcPr>
            <w:tcW w:w="2609" w:type="dxa"/>
            <w:tcBorders>
              <w:left w:val="nil"/>
            </w:tcBorders>
          </w:tcPr>
          <w:p w14:paraId="383DA80F" w14:textId="1C7C3B28" w:rsidR="00AD182C" w:rsidRPr="00E82B70" w:rsidRDefault="003F54B5" w:rsidP="00EB2F96">
            <w:pPr>
              <w:spacing w:line="240" w:lineRule="auto"/>
              <w:rPr>
                <w:lang w:val="es-ES"/>
              </w:rPr>
            </w:pPr>
            <w:r w:rsidRPr="00E82B70">
              <w:rPr>
                <w:noProof/>
                <w:lang w:val="es-ES" w:eastAsia="es-ES"/>
              </w:rPr>
              <w:drawing>
                <wp:anchor distT="0" distB="0" distL="114300" distR="114300" simplePos="0" relativeHeight="251673600" behindDoc="0" locked="0" layoutInCell="1" allowOverlap="1" wp14:anchorId="592AB38F" wp14:editId="602C3F10">
                  <wp:simplePos x="0" y="0"/>
                  <wp:positionH relativeFrom="column">
                    <wp:posOffset>-32385</wp:posOffset>
                  </wp:positionH>
                  <wp:positionV relativeFrom="paragraph">
                    <wp:posOffset>133350</wp:posOffset>
                  </wp:positionV>
                  <wp:extent cx="1501140" cy="11518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4960E52" w14:textId="77777777">
        <w:trPr>
          <w:cantSplit/>
        </w:trPr>
        <w:tc>
          <w:tcPr>
            <w:tcW w:w="6678" w:type="dxa"/>
            <w:tcBorders>
              <w:right w:val="nil"/>
            </w:tcBorders>
          </w:tcPr>
          <w:p w14:paraId="2EFAD0C0" w14:textId="77777777" w:rsidR="00AD182C" w:rsidRPr="00E82B70" w:rsidRDefault="00AD182C" w:rsidP="00EB2F96">
            <w:pPr>
              <w:spacing w:line="240" w:lineRule="auto"/>
              <w:ind w:left="567" w:hanging="567"/>
              <w:rPr>
                <w:lang w:val="es-ES"/>
              </w:rPr>
            </w:pPr>
            <w:r w:rsidRPr="00E82B70">
              <w:rPr>
                <w:lang w:val="es-ES"/>
              </w:rPr>
              <w:lastRenderedPageBreak/>
              <w:t>7.</w:t>
            </w:r>
            <w:r w:rsidRPr="00E82B70">
              <w:rPr>
                <w:lang w:val="es-ES"/>
              </w:rPr>
              <w:tab/>
              <w:t>Acople el vástago del émbolo (C) a la jeringa de disolvente insertando la punta del vástago en la apertura del émbolo de la jeringa. Gire el vástago del émbolo firmemente en el sentido de las agujas del reloj hasta que quede bien asentado en el émbolo de la jeringa.</w:t>
            </w:r>
          </w:p>
        </w:tc>
        <w:tc>
          <w:tcPr>
            <w:tcW w:w="2609" w:type="dxa"/>
            <w:tcBorders>
              <w:left w:val="nil"/>
            </w:tcBorders>
          </w:tcPr>
          <w:p w14:paraId="67272A7E" w14:textId="3A7CBFFE" w:rsidR="00AD182C" w:rsidRPr="00E82B70" w:rsidRDefault="003F54B5" w:rsidP="00EB2F96">
            <w:pPr>
              <w:spacing w:line="240" w:lineRule="auto"/>
              <w:rPr>
                <w:b/>
                <w:bCs/>
                <w:lang w:val="es-ES"/>
              </w:rPr>
            </w:pPr>
            <w:r w:rsidRPr="00E82B70">
              <w:rPr>
                <w:noProof/>
                <w:lang w:val="es-ES" w:eastAsia="es-ES"/>
              </w:rPr>
              <w:drawing>
                <wp:anchor distT="0" distB="0" distL="114300" distR="114300" simplePos="0" relativeHeight="251665408" behindDoc="0" locked="0" layoutInCell="1" allowOverlap="1" wp14:anchorId="56374F9D" wp14:editId="1D0DEE54">
                  <wp:simplePos x="0" y="0"/>
                  <wp:positionH relativeFrom="column">
                    <wp:posOffset>0</wp:posOffset>
                  </wp:positionH>
                  <wp:positionV relativeFrom="paragraph">
                    <wp:posOffset>105410</wp:posOffset>
                  </wp:positionV>
                  <wp:extent cx="1267460" cy="1397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180E222A" w14:textId="77777777">
        <w:trPr>
          <w:cantSplit/>
        </w:trPr>
        <w:tc>
          <w:tcPr>
            <w:tcW w:w="6678" w:type="dxa"/>
            <w:tcBorders>
              <w:right w:val="nil"/>
            </w:tcBorders>
          </w:tcPr>
          <w:p w14:paraId="6BB044DD" w14:textId="77777777" w:rsidR="00AD182C" w:rsidRPr="00E82B70" w:rsidRDefault="00AD182C" w:rsidP="00EB2F96">
            <w:pPr>
              <w:spacing w:line="240" w:lineRule="auto"/>
              <w:ind w:left="567" w:hanging="567"/>
              <w:rPr>
                <w:lang w:val="es-ES"/>
              </w:rPr>
            </w:pPr>
            <w:r w:rsidRPr="00E82B70">
              <w:rPr>
                <w:lang w:val="es-ES"/>
              </w:rPr>
              <w:t>8.</w:t>
            </w:r>
            <w:r w:rsidRPr="00E82B70">
              <w:rPr>
                <w:lang w:val="es-ES"/>
              </w:rPr>
              <w:tab/>
              <w:t>Desprenda la cápsula de cierre de seguridad inviolable de plástico blanco de la jeringa de disolvente doblándola por la cápsula de cierre de perforación hasta que se rompa. Deje la cápsula de cierre aparte colocándola con la parte de arriba mirando hacia abajo sobre una superficie plana. No toque el interior de la cápsula de cierre ni la punta de la jeringa.</w:t>
            </w:r>
          </w:p>
          <w:p w14:paraId="644ED3C2" w14:textId="77777777" w:rsidR="00AD182C" w:rsidRPr="00E82B70" w:rsidRDefault="00AD182C" w:rsidP="00EB2F96">
            <w:pPr>
              <w:spacing w:line="240" w:lineRule="auto"/>
              <w:rPr>
                <w:lang w:val="es-ES"/>
              </w:rPr>
            </w:pPr>
          </w:p>
        </w:tc>
        <w:tc>
          <w:tcPr>
            <w:tcW w:w="2609" w:type="dxa"/>
            <w:tcBorders>
              <w:left w:val="nil"/>
            </w:tcBorders>
          </w:tcPr>
          <w:p w14:paraId="3F1EB4E2" w14:textId="6A6352FF" w:rsidR="00AD182C" w:rsidRPr="00E82B70" w:rsidRDefault="003F54B5" w:rsidP="00EB2F96">
            <w:pPr>
              <w:spacing w:line="240" w:lineRule="auto"/>
              <w:rPr>
                <w:b/>
                <w:bCs/>
                <w:lang w:val="es-ES"/>
              </w:rPr>
            </w:pPr>
            <w:r w:rsidRPr="00E82B70">
              <w:rPr>
                <w:noProof/>
                <w:lang w:val="es-ES" w:eastAsia="es-ES"/>
              </w:rPr>
              <w:drawing>
                <wp:anchor distT="0" distB="0" distL="114300" distR="114300" simplePos="0" relativeHeight="251666432" behindDoc="0" locked="0" layoutInCell="1" allowOverlap="1" wp14:anchorId="22F60BA2" wp14:editId="29C44A4E">
                  <wp:simplePos x="0" y="0"/>
                  <wp:positionH relativeFrom="column">
                    <wp:posOffset>-7620</wp:posOffset>
                  </wp:positionH>
                  <wp:positionV relativeFrom="paragraph">
                    <wp:posOffset>42545</wp:posOffset>
                  </wp:positionV>
                  <wp:extent cx="1280795" cy="13887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39A91023" w14:textId="77777777">
        <w:trPr>
          <w:cantSplit/>
        </w:trPr>
        <w:tc>
          <w:tcPr>
            <w:tcW w:w="6678" w:type="dxa"/>
            <w:tcBorders>
              <w:right w:val="nil"/>
            </w:tcBorders>
          </w:tcPr>
          <w:p w14:paraId="7141537C" w14:textId="77777777" w:rsidR="00AD182C" w:rsidRPr="00E82B70" w:rsidRDefault="00AD182C" w:rsidP="00EB2F96">
            <w:pPr>
              <w:spacing w:line="240" w:lineRule="auto"/>
              <w:ind w:left="567" w:hanging="567"/>
              <w:rPr>
                <w:lang w:val="es-ES"/>
              </w:rPr>
            </w:pPr>
            <w:r w:rsidRPr="00E82B70">
              <w:rPr>
                <w:lang w:val="es-ES"/>
              </w:rPr>
              <w:t>9.</w:t>
            </w:r>
            <w:r w:rsidRPr="00E82B70">
              <w:rPr>
                <w:lang w:val="es-ES"/>
              </w:rPr>
              <w:tab/>
              <w:t>Retire la cápsula de cierre protectora del adaptador levantándola y deséchela.</w:t>
            </w:r>
          </w:p>
        </w:tc>
        <w:tc>
          <w:tcPr>
            <w:tcW w:w="2609" w:type="dxa"/>
            <w:tcBorders>
              <w:left w:val="nil"/>
            </w:tcBorders>
          </w:tcPr>
          <w:p w14:paraId="722CBF05" w14:textId="4B0FB939" w:rsidR="00AD182C" w:rsidRPr="00E82B70" w:rsidRDefault="003F54B5" w:rsidP="00EB2F96">
            <w:pPr>
              <w:spacing w:line="240" w:lineRule="auto"/>
              <w:rPr>
                <w:b/>
                <w:bCs/>
                <w:lang w:val="es-ES"/>
              </w:rPr>
            </w:pPr>
            <w:r w:rsidRPr="00E82B70">
              <w:rPr>
                <w:noProof/>
                <w:lang w:val="es-ES" w:eastAsia="es-ES"/>
              </w:rPr>
              <w:drawing>
                <wp:anchor distT="0" distB="0" distL="114300" distR="114300" simplePos="0" relativeHeight="251667456" behindDoc="0" locked="0" layoutInCell="1" allowOverlap="1" wp14:anchorId="54291846" wp14:editId="77D1EA20">
                  <wp:simplePos x="0" y="0"/>
                  <wp:positionH relativeFrom="column">
                    <wp:posOffset>-17780</wp:posOffset>
                  </wp:positionH>
                  <wp:positionV relativeFrom="paragraph">
                    <wp:posOffset>60960</wp:posOffset>
                  </wp:positionV>
                  <wp:extent cx="1285875" cy="14141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21D497D" w14:textId="77777777">
        <w:trPr>
          <w:cantSplit/>
        </w:trPr>
        <w:tc>
          <w:tcPr>
            <w:tcW w:w="6678" w:type="dxa"/>
            <w:tcBorders>
              <w:right w:val="nil"/>
            </w:tcBorders>
          </w:tcPr>
          <w:p w14:paraId="25DCE928" w14:textId="77777777" w:rsidR="00AD182C" w:rsidRPr="00E82B70" w:rsidRDefault="00AD182C" w:rsidP="00EB2F96">
            <w:pPr>
              <w:spacing w:line="240" w:lineRule="auto"/>
              <w:ind w:left="567" w:hanging="567"/>
              <w:rPr>
                <w:lang w:val="es-ES"/>
              </w:rPr>
            </w:pPr>
            <w:r w:rsidRPr="00E82B70">
              <w:rPr>
                <w:lang w:val="es-ES"/>
              </w:rPr>
              <w:t>10.</w:t>
            </w:r>
            <w:r w:rsidRPr="00E82B70">
              <w:rPr>
                <w:lang w:val="es-ES"/>
              </w:rPr>
              <w:tab/>
              <w:t>Conecte la jeringa de disolvente al adaptador del vial insertando la punta de la jeringa en la apertura del adaptador. Empuje firmemente y gire la jeringa en el sentido de las agujas del reloj hasta que quede bien conectada.</w:t>
            </w:r>
          </w:p>
        </w:tc>
        <w:tc>
          <w:tcPr>
            <w:tcW w:w="2609" w:type="dxa"/>
            <w:tcBorders>
              <w:left w:val="nil"/>
            </w:tcBorders>
          </w:tcPr>
          <w:p w14:paraId="26E9603A" w14:textId="752B07D8" w:rsidR="00AD182C" w:rsidRPr="00E82B70" w:rsidDel="00D269B8" w:rsidRDefault="003F54B5" w:rsidP="00EB2F96">
            <w:pPr>
              <w:spacing w:line="240" w:lineRule="auto"/>
              <w:rPr>
                <w:lang w:val="es-ES"/>
              </w:rPr>
            </w:pPr>
            <w:r w:rsidRPr="00E82B70">
              <w:rPr>
                <w:noProof/>
                <w:lang w:val="es-ES" w:eastAsia="es-ES"/>
              </w:rPr>
              <w:drawing>
                <wp:anchor distT="0" distB="0" distL="114300" distR="114300" simplePos="0" relativeHeight="251668480" behindDoc="0" locked="0" layoutInCell="1" allowOverlap="1" wp14:anchorId="479507C7" wp14:editId="746F8415">
                  <wp:simplePos x="0" y="0"/>
                  <wp:positionH relativeFrom="column">
                    <wp:posOffset>2540</wp:posOffset>
                  </wp:positionH>
                  <wp:positionV relativeFrom="paragraph">
                    <wp:posOffset>82550</wp:posOffset>
                  </wp:positionV>
                  <wp:extent cx="1308735" cy="14262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075D9FB9" w14:textId="77777777">
        <w:trPr>
          <w:cantSplit/>
        </w:trPr>
        <w:tc>
          <w:tcPr>
            <w:tcW w:w="6678" w:type="dxa"/>
            <w:tcBorders>
              <w:right w:val="nil"/>
            </w:tcBorders>
          </w:tcPr>
          <w:p w14:paraId="18993800" w14:textId="77777777" w:rsidR="00AD182C" w:rsidRPr="00E82B70" w:rsidRDefault="00AD182C" w:rsidP="00EB2F96">
            <w:pPr>
              <w:spacing w:line="240" w:lineRule="auto"/>
              <w:ind w:left="567" w:hanging="567"/>
              <w:rPr>
                <w:lang w:val="es-ES"/>
              </w:rPr>
            </w:pPr>
            <w:r w:rsidRPr="00E82B70">
              <w:rPr>
                <w:lang w:val="es-ES"/>
              </w:rPr>
              <w:t>11.</w:t>
            </w:r>
            <w:r w:rsidRPr="00E82B70">
              <w:rPr>
                <w:lang w:val="es-ES"/>
              </w:rPr>
              <w:tab/>
              <w:t>Presione lentamente hacia abajo el vástago del émbolo para inyectar todo el disolvente en el vial de ELOCTA.</w:t>
            </w:r>
          </w:p>
        </w:tc>
        <w:tc>
          <w:tcPr>
            <w:tcW w:w="2609" w:type="dxa"/>
            <w:tcBorders>
              <w:left w:val="nil"/>
            </w:tcBorders>
          </w:tcPr>
          <w:p w14:paraId="49060794" w14:textId="68A6AFB9" w:rsidR="00AD182C" w:rsidRPr="00E82B70" w:rsidDel="00D269B8" w:rsidRDefault="003F54B5" w:rsidP="00EB2F96">
            <w:pPr>
              <w:spacing w:line="240" w:lineRule="auto"/>
              <w:rPr>
                <w:lang w:val="es-ES"/>
              </w:rPr>
            </w:pPr>
            <w:r w:rsidRPr="00E82B70">
              <w:rPr>
                <w:noProof/>
                <w:lang w:val="es-ES" w:eastAsia="es-ES"/>
              </w:rPr>
              <w:drawing>
                <wp:anchor distT="0" distB="0" distL="114300" distR="114300" simplePos="0" relativeHeight="251669504" behindDoc="0" locked="0" layoutInCell="1" allowOverlap="1" wp14:anchorId="3B5828AC" wp14:editId="46348A33">
                  <wp:simplePos x="0" y="0"/>
                  <wp:positionH relativeFrom="column">
                    <wp:posOffset>-17145</wp:posOffset>
                  </wp:positionH>
                  <wp:positionV relativeFrom="paragraph">
                    <wp:posOffset>63500</wp:posOffset>
                  </wp:positionV>
                  <wp:extent cx="1342390" cy="13836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7A8895E3" w14:textId="77777777">
        <w:trPr>
          <w:cantSplit/>
        </w:trPr>
        <w:tc>
          <w:tcPr>
            <w:tcW w:w="6678" w:type="dxa"/>
            <w:tcBorders>
              <w:right w:val="nil"/>
            </w:tcBorders>
          </w:tcPr>
          <w:p w14:paraId="2DC51F5A" w14:textId="77777777" w:rsidR="00AD182C" w:rsidRPr="00E82B70" w:rsidRDefault="00AD182C" w:rsidP="00EB2F96">
            <w:pPr>
              <w:spacing w:line="240" w:lineRule="auto"/>
              <w:ind w:left="567" w:hanging="567"/>
              <w:rPr>
                <w:lang w:val="es-ES"/>
              </w:rPr>
            </w:pPr>
            <w:r w:rsidRPr="00E82B70">
              <w:rPr>
                <w:lang w:val="es-ES"/>
              </w:rPr>
              <w:lastRenderedPageBreak/>
              <w:t>12.</w:t>
            </w:r>
            <w:r w:rsidRPr="00E82B70">
              <w:rPr>
                <w:lang w:val="es-ES"/>
              </w:rPr>
              <w:tab/>
              <w:t>Con la jeringa todavía conectada al adaptador y el vástago del émbolo presionado hacia abajo, mueva suavemente en círculos el vial hasta que el polvo se haya disuelto.</w:t>
            </w:r>
          </w:p>
          <w:p w14:paraId="7E507A70" w14:textId="77777777" w:rsidR="00AD182C" w:rsidRPr="00E82B70" w:rsidRDefault="00AD182C" w:rsidP="00EB2F96">
            <w:pPr>
              <w:spacing w:line="240" w:lineRule="auto"/>
              <w:ind w:left="567" w:hanging="2"/>
              <w:rPr>
                <w:lang w:val="es-ES"/>
              </w:rPr>
            </w:pPr>
            <w:r w:rsidRPr="00E82B70">
              <w:rPr>
                <w:lang w:val="es-ES"/>
              </w:rPr>
              <w:t>No lo agite.</w:t>
            </w:r>
          </w:p>
        </w:tc>
        <w:tc>
          <w:tcPr>
            <w:tcW w:w="2609" w:type="dxa"/>
            <w:tcBorders>
              <w:left w:val="nil"/>
            </w:tcBorders>
          </w:tcPr>
          <w:p w14:paraId="7076041C" w14:textId="31046A58" w:rsidR="00AD182C" w:rsidRPr="00E82B70" w:rsidDel="00D269B8" w:rsidRDefault="003F54B5" w:rsidP="00EB2F96">
            <w:pPr>
              <w:spacing w:line="240" w:lineRule="auto"/>
              <w:rPr>
                <w:lang w:val="es-ES"/>
              </w:rPr>
            </w:pPr>
            <w:r w:rsidRPr="00E82B70">
              <w:rPr>
                <w:noProof/>
                <w:lang w:val="es-ES" w:eastAsia="es-ES"/>
              </w:rPr>
              <w:drawing>
                <wp:anchor distT="0" distB="0" distL="114300" distR="114300" simplePos="0" relativeHeight="251670528" behindDoc="0" locked="0" layoutInCell="1" allowOverlap="1" wp14:anchorId="401D1DFC" wp14:editId="5F3FE36B">
                  <wp:simplePos x="0" y="0"/>
                  <wp:positionH relativeFrom="column">
                    <wp:posOffset>2540</wp:posOffset>
                  </wp:positionH>
                  <wp:positionV relativeFrom="paragraph">
                    <wp:posOffset>80010</wp:posOffset>
                  </wp:positionV>
                  <wp:extent cx="1308735" cy="14998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36A7D8A1" w14:textId="77777777">
        <w:trPr>
          <w:cantSplit/>
        </w:trPr>
        <w:tc>
          <w:tcPr>
            <w:tcW w:w="9287" w:type="dxa"/>
            <w:gridSpan w:val="2"/>
          </w:tcPr>
          <w:p w14:paraId="64EB1F12" w14:textId="77777777" w:rsidR="00AD182C" w:rsidRPr="00E82B70" w:rsidRDefault="00AD182C" w:rsidP="00EB2F96">
            <w:pPr>
              <w:spacing w:line="240" w:lineRule="auto"/>
              <w:ind w:left="567" w:hanging="567"/>
              <w:rPr>
                <w:lang w:val="es-ES"/>
              </w:rPr>
            </w:pPr>
            <w:r w:rsidRPr="00E82B70">
              <w:rPr>
                <w:lang w:val="es-ES"/>
              </w:rPr>
              <w:t>13.</w:t>
            </w:r>
            <w:r w:rsidRPr="00E82B70">
              <w:rPr>
                <w:lang w:val="es-ES"/>
              </w:rPr>
              <w:tab/>
              <w:t>La solución final se debe inspeccionar visualmente antes de la administración. La solución debe ser de transparente a ligeramente opalescente e incolora. No utilice la solución si está turbia o contiene partículas visibles.</w:t>
            </w:r>
          </w:p>
          <w:p w14:paraId="2B13EE40" w14:textId="77777777" w:rsidR="00AD182C" w:rsidRPr="00E82B70" w:rsidDel="00D269B8" w:rsidRDefault="00AD182C" w:rsidP="00EB2F96">
            <w:pPr>
              <w:spacing w:line="240" w:lineRule="auto"/>
              <w:rPr>
                <w:lang w:val="es-ES"/>
              </w:rPr>
            </w:pPr>
          </w:p>
        </w:tc>
      </w:tr>
      <w:tr w:rsidR="00AD182C" w:rsidRPr="00E82B70" w14:paraId="647FDB55" w14:textId="77777777">
        <w:trPr>
          <w:cantSplit/>
        </w:trPr>
        <w:tc>
          <w:tcPr>
            <w:tcW w:w="6678" w:type="dxa"/>
            <w:tcBorders>
              <w:right w:val="nil"/>
            </w:tcBorders>
          </w:tcPr>
          <w:p w14:paraId="602E67FC" w14:textId="77777777" w:rsidR="00AD182C" w:rsidRPr="00E82B70" w:rsidRDefault="00AD182C" w:rsidP="00EB2F96">
            <w:pPr>
              <w:spacing w:line="240" w:lineRule="auto"/>
              <w:ind w:left="567" w:hanging="567"/>
              <w:rPr>
                <w:lang w:val="es-ES"/>
              </w:rPr>
            </w:pPr>
            <w:r w:rsidRPr="00E82B70">
              <w:rPr>
                <w:lang w:val="es-ES"/>
              </w:rPr>
              <w:t>14.</w:t>
            </w:r>
            <w:r w:rsidRPr="00E82B70">
              <w:rPr>
                <w:lang w:val="es-ES"/>
              </w:rPr>
              <w:tab/>
              <w:t>Asegurándose de que el vástago del émbolo de la jeringa siga completamente presionado hacia abajo, invierta el vial. Tire lentamente del vástago del émbolo para trasladar toda la solución al interior de la jeringa a través del adaptador del vial.</w:t>
            </w:r>
          </w:p>
          <w:p w14:paraId="6F582408" w14:textId="77777777" w:rsidR="00AD182C" w:rsidRPr="00E82B70" w:rsidRDefault="00AD182C" w:rsidP="00EB2F96">
            <w:pPr>
              <w:spacing w:line="240" w:lineRule="auto"/>
              <w:rPr>
                <w:lang w:val="es-ES"/>
              </w:rPr>
            </w:pPr>
          </w:p>
        </w:tc>
        <w:tc>
          <w:tcPr>
            <w:tcW w:w="2609" w:type="dxa"/>
            <w:tcBorders>
              <w:left w:val="nil"/>
            </w:tcBorders>
          </w:tcPr>
          <w:p w14:paraId="236B3FEB" w14:textId="0B9BD243" w:rsidR="00AD182C" w:rsidRPr="00E82B70" w:rsidDel="00D269B8" w:rsidRDefault="003F54B5" w:rsidP="00EB2F96">
            <w:pPr>
              <w:spacing w:line="240" w:lineRule="auto"/>
              <w:rPr>
                <w:lang w:val="es-ES"/>
              </w:rPr>
            </w:pPr>
            <w:r w:rsidRPr="00E82B70">
              <w:rPr>
                <w:noProof/>
                <w:lang w:val="es-ES" w:eastAsia="es-ES"/>
              </w:rPr>
              <w:drawing>
                <wp:anchor distT="0" distB="0" distL="114300" distR="114300" simplePos="0" relativeHeight="251671552" behindDoc="0" locked="0" layoutInCell="1" allowOverlap="1" wp14:anchorId="38141BAC" wp14:editId="672B850B">
                  <wp:simplePos x="0" y="0"/>
                  <wp:positionH relativeFrom="column">
                    <wp:posOffset>2540</wp:posOffset>
                  </wp:positionH>
                  <wp:positionV relativeFrom="paragraph">
                    <wp:posOffset>73025</wp:posOffset>
                  </wp:positionV>
                  <wp:extent cx="1362710" cy="144081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41351A47" w14:textId="77777777">
        <w:trPr>
          <w:cantSplit/>
        </w:trPr>
        <w:tc>
          <w:tcPr>
            <w:tcW w:w="6678" w:type="dxa"/>
            <w:tcBorders>
              <w:right w:val="nil"/>
            </w:tcBorders>
          </w:tcPr>
          <w:p w14:paraId="180E383A" w14:textId="77777777" w:rsidR="00AD182C" w:rsidRPr="00E82B70" w:rsidRDefault="00AD182C" w:rsidP="00EB2F96">
            <w:pPr>
              <w:spacing w:line="240" w:lineRule="auto"/>
              <w:ind w:left="567" w:hanging="567"/>
              <w:rPr>
                <w:lang w:val="es-ES"/>
              </w:rPr>
            </w:pPr>
            <w:r w:rsidRPr="00E82B70">
              <w:rPr>
                <w:lang w:val="es-ES"/>
              </w:rPr>
              <w:t>15.</w:t>
            </w:r>
            <w:r w:rsidRPr="00E82B70">
              <w:rPr>
                <w:lang w:val="es-ES"/>
              </w:rPr>
              <w:tab/>
              <w:t>Desacople la jeringa del adaptador del vial tirando suavemente del vial al tiempo que lo gira en el sentido contrario a las agujas del reloj.</w:t>
            </w:r>
          </w:p>
          <w:p w14:paraId="748FD592" w14:textId="77777777" w:rsidR="00AD182C" w:rsidRPr="00E82B70" w:rsidRDefault="00AD182C" w:rsidP="00EB2F96">
            <w:pPr>
              <w:spacing w:line="240" w:lineRule="auto"/>
              <w:rPr>
                <w:lang w:val="es-ES"/>
              </w:rPr>
            </w:pPr>
          </w:p>
        </w:tc>
        <w:tc>
          <w:tcPr>
            <w:tcW w:w="2609" w:type="dxa"/>
            <w:tcBorders>
              <w:left w:val="nil"/>
            </w:tcBorders>
          </w:tcPr>
          <w:p w14:paraId="4D012D56" w14:textId="18D29132" w:rsidR="00AD182C" w:rsidRPr="00E82B70" w:rsidDel="00D269B8" w:rsidRDefault="003F54B5" w:rsidP="00EB2F96">
            <w:pPr>
              <w:spacing w:line="240" w:lineRule="auto"/>
              <w:rPr>
                <w:lang w:val="es-ES"/>
              </w:rPr>
            </w:pPr>
            <w:r w:rsidRPr="00E82B70">
              <w:rPr>
                <w:noProof/>
                <w:lang w:val="es-ES" w:eastAsia="es-ES"/>
              </w:rPr>
              <w:drawing>
                <wp:anchor distT="0" distB="0" distL="114300" distR="114300" simplePos="0" relativeHeight="251672576" behindDoc="0" locked="0" layoutInCell="1" allowOverlap="1" wp14:anchorId="76766821" wp14:editId="31836551">
                  <wp:simplePos x="0" y="0"/>
                  <wp:positionH relativeFrom="column">
                    <wp:posOffset>21590</wp:posOffset>
                  </wp:positionH>
                  <wp:positionV relativeFrom="paragraph">
                    <wp:posOffset>46990</wp:posOffset>
                  </wp:positionV>
                  <wp:extent cx="1304925" cy="13582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7D779D5D" w14:textId="77777777">
        <w:trPr>
          <w:cantSplit/>
        </w:trPr>
        <w:tc>
          <w:tcPr>
            <w:tcW w:w="9287" w:type="dxa"/>
            <w:gridSpan w:val="2"/>
            <w:vAlign w:val="center"/>
          </w:tcPr>
          <w:p w14:paraId="2D3DEE0F" w14:textId="77777777" w:rsidR="00AD182C" w:rsidRPr="00E82B70" w:rsidRDefault="00AD182C" w:rsidP="00EB2F96">
            <w:pPr>
              <w:keepNext/>
              <w:spacing w:line="240" w:lineRule="auto"/>
              <w:rPr>
                <w:lang w:val="es-ES"/>
              </w:rPr>
            </w:pPr>
            <w:r w:rsidRPr="00E82B70">
              <w:rPr>
                <w:lang w:val="es-ES"/>
              </w:rPr>
              <w:t>Nota: si usa más de un vial de ELOCTA por inyección, cada vial se debe preparar por separado conforme a las instrucciones previas (pasos 1 a 13) y la jeringa de disolvente se debe retirar, dejando el adaptador del vial colocado en su posición. Se puede utilizar una única jeringa luer lock más grande para extraer el contenido preparado de cada uno de los viales.</w:t>
            </w:r>
          </w:p>
          <w:p w14:paraId="3BE28E3D" w14:textId="77777777" w:rsidR="00AD182C" w:rsidRPr="00E82B70" w:rsidDel="00D269B8" w:rsidRDefault="00AD182C" w:rsidP="00EB2F96">
            <w:pPr>
              <w:spacing w:line="240" w:lineRule="auto"/>
              <w:rPr>
                <w:lang w:val="es-ES"/>
              </w:rPr>
            </w:pPr>
          </w:p>
        </w:tc>
      </w:tr>
      <w:tr w:rsidR="00AD182C" w:rsidRPr="00E82B70" w14:paraId="0119DB13" w14:textId="77777777">
        <w:trPr>
          <w:cantSplit/>
        </w:trPr>
        <w:tc>
          <w:tcPr>
            <w:tcW w:w="9287" w:type="dxa"/>
            <w:gridSpan w:val="2"/>
          </w:tcPr>
          <w:p w14:paraId="70DCE581" w14:textId="77777777" w:rsidR="00AD182C" w:rsidRPr="00E82B70" w:rsidRDefault="00AD182C" w:rsidP="00EB2F96">
            <w:pPr>
              <w:spacing w:line="240" w:lineRule="auto"/>
              <w:rPr>
                <w:lang w:val="es-ES"/>
              </w:rPr>
            </w:pPr>
            <w:r w:rsidRPr="00E82B70">
              <w:rPr>
                <w:lang w:val="es-ES"/>
              </w:rPr>
              <w:t>16.</w:t>
            </w:r>
            <w:r w:rsidRPr="00E82B70">
              <w:rPr>
                <w:lang w:val="es-ES"/>
              </w:rPr>
              <w:tab/>
              <w:t>Deseche el vial y el adaptador.</w:t>
            </w:r>
          </w:p>
          <w:p w14:paraId="655D7548" w14:textId="77777777" w:rsidR="00AD182C" w:rsidRPr="00E82B70" w:rsidRDefault="00AD182C" w:rsidP="00EB2F96">
            <w:pPr>
              <w:spacing w:line="240" w:lineRule="auto"/>
              <w:rPr>
                <w:lang w:val="es-ES"/>
              </w:rPr>
            </w:pPr>
          </w:p>
          <w:p w14:paraId="4D6928E4" w14:textId="77777777" w:rsidR="00AD182C" w:rsidRPr="00E82B70" w:rsidRDefault="00AD182C" w:rsidP="00EB2F96">
            <w:pPr>
              <w:numPr>
                <w:ilvl w:val="12"/>
                <w:numId w:val="0"/>
              </w:numPr>
              <w:spacing w:line="240" w:lineRule="auto"/>
              <w:ind w:right="-2"/>
              <w:rPr>
                <w:lang w:val="es-ES"/>
              </w:rPr>
            </w:pPr>
            <w:r w:rsidRPr="00E82B70">
              <w:rPr>
                <w:lang w:val="es-ES"/>
              </w:rPr>
              <w:t>Nota: si la solución no se va a utilizar inmediatamente, la cápsula de cierre de la jeringa se debe volver a colocar cuidadosamente sobre la punta de la jeringa. No toque la punta de la jeringa ni el interior de la cápsula de cierre.</w:t>
            </w:r>
          </w:p>
          <w:p w14:paraId="56529595" w14:textId="77777777" w:rsidR="00AD182C" w:rsidRPr="00E82B70" w:rsidRDefault="00AD182C" w:rsidP="00EB2F96">
            <w:pPr>
              <w:numPr>
                <w:ilvl w:val="12"/>
                <w:numId w:val="0"/>
              </w:numPr>
              <w:spacing w:line="240" w:lineRule="auto"/>
              <w:ind w:right="-2"/>
              <w:rPr>
                <w:lang w:val="es-ES"/>
              </w:rPr>
            </w:pPr>
          </w:p>
          <w:p w14:paraId="39415E67" w14:textId="77777777" w:rsidR="00AD182C" w:rsidRPr="00E82B70" w:rsidRDefault="00AD182C" w:rsidP="00EB2F96">
            <w:pPr>
              <w:numPr>
                <w:ilvl w:val="12"/>
                <w:numId w:val="0"/>
              </w:numPr>
              <w:spacing w:line="240" w:lineRule="auto"/>
              <w:ind w:right="-2"/>
              <w:rPr>
                <w:lang w:val="es-ES"/>
              </w:rPr>
            </w:pPr>
            <w:r w:rsidRPr="00E82B70">
              <w:rPr>
                <w:lang w:val="es-ES"/>
              </w:rPr>
              <w:t>Tras la preparación, ELOCTA se puede conservar a temperatura ambiente durante un máximo de 6 horas antes de la administración. Una vez transcurrido este tiempo, la solución preparada de ELOCTA se debe desechar. Protéjala de la luz solar directa.</w:t>
            </w:r>
          </w:p>
          <w:p w14:paraId="1BCF7721" w14:textId="77777777" w:rsidR="00AD182C" w:rsidRPr="00E82B70" w:rsidDel="00D269B8" w:rsidRDefault="00AD182C" w:rsidP="00EB2F96">
            <w:pPr>
              <w:spacing w:line="240" w:lineRule="auto"/>
              <w:rPr>
                <w:lang w:val="es-ES"/>
              </w:rPr>
            </w:pPr>
          </w:p>
        </w:tc>
      </w:tr>
    </w:tbl>
    <w:p w14:paraId="57F61036" w14:textId="77777777" w:rsidR="00AD182C" w:rsidRPr="00E82B70" w:rsidRDefault="00AD182C" w:rsidP="00EB2F96">
      <w:pPr>
        <w:spacing w:line="240" w:lineRule="auto"/>
        <w:rPr>
          <w:lang w:val="es-ES"/>
        </w:rPr>
      </w:pPr>
    </w:p>
    <w:p w14:paraId="15D8DD2F" w14:textId="77777777" w:rsidR="00AD182C" w:rsidRPr="00E82B70" w:rsidRDefault="00AD182C" w:rsidP="00EB2F96">
      <w:pPr>
        <w:spacing w:line="240" w:lineRule="auto"/>
        <w:rPr>
          <w:lang w:val="es-ES"/>
        </w:rPr>
      </w:pPr>
    </w:p>
    <w:p w14:paraId="3BAA12CA" w14:textId="77777777" w:rsidR="00AD182C" w:rsidRPr="00E82B70" w:rsidRDefault="00AD182C" w:rsidP="00EB2F96">
      <w:pPr>
        <w:keepNext/>
        <w:spacing w:line="240" w:lineRule="auto"/>
        <w:rPr>
          <w:b/>
          <w:bCs/>
          <w:lang w:val="es-ES"/>
        </w:rPr>
      </w:pPr>
      <w:r w:rsidRPr="00E82B70">
        <w:rPr>
          <w:b/>
          <w:bCs/>
          <w:lang w:val="es-ES"/>
        </w:rPr>
        <w:t>Administración (inyección intravenosa):</w:t>
      </w:r>
    </w:p>
    <w:p w14:paraId="069FAA80" w14:textId="77777777" w:rsidR="00AD182C" w:rsidRPr="00E82B70" w:rsidRDefault="00AD182C" w:rsidP="00EB2F96">
      <w:pPr>
        <w:pStyle w:val="Listenabsatz2"/>
        <w:keepNext/>
        <w:ind w:left="0"/>
        <w:rPr>
          <w:sz w:val="22"/>
          <w:szCs w:val="22"/>
          <w:lang w:val="es-ES"/>
        </w:rPr>
      </w:pPr>
    </w:p>
    <w:p w14:paraId="365C9F2E" w14:textId="77777777" w:rsidR="00AD182C" w:rsidRPr="00E82B70" w:rsidRDefault="00AD182C" w:rsidP="00EB2F96">
      <w:pPr>
        <w:pStyle w:val="Listenabsatz2"/>
        <w:keepNext/>
        <w:ind w:left="0"/>
        <w:rPr>
          <w:rFonts w:eastAsia="Times New Roman"/>
          <w:sz w:val="22"/>
          <w:szCs w:val="22"/>
          <w:lang w:val="es-ES"/>
        </w:rPr>
      </w:pPr>
      <w:r w:rsidRPr="00E82B70">
        <w:rPr>
          <w:rFonts w:eastAsia="Times New Roman"/>
          <w:sz w:val="22"/>
          <w:szCs w:val="22"/>
          <w:lang w:val="es-ES"/>
        </w:rPr>
        <w:t>ELOCTA se debe administrar utilizando el equipo de perfusión (E) suministrado en el envase.</w:t>
      </w:r>
    </w:p>
    <w:p w14:paraId="1A5387C6" w14:textId="77777777" w:rsidR="00AD182C" w:rsidRPr="00E82B70" w:rsidRDefault="00AD182C" w:rsidP="00EB2F96">
      <w:pPr>
        <w:pStyle w:val="Listenabsatz2"/>
        <w:keepNext/>
        <w:ind w:left="0"/>
        <w:rPr>
          <w:rFonts w:eastAsia="Times New Roman"/>
          <w:sz w:val="22"/>
          <w:szCs w:val="22"/>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AD182C" w:rsidRPr="00E82B70" w14:paraId="0BF9EC30" w14:textId="77777777">
        <w:trPr>
          <w:cantSplit/>
        </w:trPr>
        <w:tc>
          <w:tcPr>
            <w:tcW w:w="6678" w:type="dxa"/>
            <w:tcBorders>
              <w:right w:val="nil"/>
            </w:tcBorders>
          </w:tcPr>
          <w:p w14:paraId="118C652A" w14:textId="77777777" w:rsidR="00AD182C" w:rsidRPr="00E82B70" w:rsidRDefault="00AD182C" w:rsidP="00EB2F96">
            <w:pPr>
              <w:pStyle w:val="Listenabsatz2"/>
              <w:numPr>
                <w:ilvl w:val="0"/>
                <w:numId w:val="12"/>
              </w:numPr>
              <w:ind w:left="567" w:hanging="567"/>
              <w:rPr>
                <w:sz w:val="22"/>
                <w:szCs w:val="22"/>
                <w:lang w:val="es-ES"/>
              </w:rPr>
            </w:pPr>
            <w:r w:rsidRPr="00E82B70">
              <w:rPr>
                <w:sz w:val="22"/>
                <w:szCs w:val="22"/>
                <w:lang w:val="es-ES"/>
              </w:rPr>
              <w:t>Abra el envase del equipo de perfusión y retire la cápsula de cierre del extremo del tubo. Acople la jeringa con la solución preparada de ELOCTA al extremo del tubo del equipo de perfusión girando en el sentido de las agujas del reloj.</w:t>
            </w:r>
          </w:p>
        </w:tc>
        <w:tc>
          <w:tcPr>
            <w:tcW w:w="2609" w:type="dxa"/>
            <w:tcBorders>
              <w:left w:val="nil"/>
            </w:tcBorders>
          </w:tcPr>
          <w:p w14:paraId="5211B281" w14:textId="081E818E" w:rsidR="00AD182C" w:rsidRPr="00E82B70" w:rsidRDefault="003F54B5" w:rsidP="00EB2F96">
            <w:pPr>
              <w:pStyle w:val="Listenabsatz2"/>
              <w:ind w:left="0"/>
              <w:rPr>
                <w:sz w:val="22"/>
                <w:szCs w:val="22"/>
                <w:lang w:val="es-ES"/>
              </w:rPr>
            </w:pPr>
            <w:r w:rsidRPr="00E82B70">
              <w:rPr>
                <w:noProof/>
                <w:lang w:val="es-ES" w:eastAsia="es-ES"/>
              </w:rPr>
              <w:drawing>
                <wp:anchor distT="0" distB="0" distL="114300" distR="114300" simplePos="0" relativeHeight="251661312" behindDoc="0" locked="0" layoutInCell="1" allowOverlap="1" wp14:anchorId="3785A13E" wp14:editId="1DB371B9">
                  <wp:simplePos x="0" y="0"/>
                  <wp:positionH relativeFrom="column">
                    <wp:posOffset>2540</wp:posOffset>
                  </wp:positionH>
                  <wp:positionV relativeFrom="paragraph">
                    <wp:posOffset>57785</wp:posOffset>
                  </wp:positionV>
                  <wp:extent cx="1374140" cy="1504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29388BD6" w14:textId="77777777">
        <w:trPr>
          <w:cantSplit/>
          <w:trHeight w:val="3109"/>
        </w:trPr>
        <w:tc>
          <w:tcPr>
            <w:tcW w:w="9287" w:type="dxa"/>
            <w:gridSpan w:val="2"/>
          </w:tcPr>
          <w:p w14:paraId="0DE6A171" w14:textId="70EC29F1" w:rsidR="00AD182C" w:rsidRPr="00E82B70" w:rsidRDefault="003F54B5" w:rsidP="00EB2F96">
            <w:pPr>
              <w:pStyle w:val="Listenabsatz2"/>
              <w:numPr>
                <w:ilvl w:val="0"/>
                <w:numId w:val="12"/>
              </w:numPr>
              <w:ind w:left="567" w:hanging="567"/>
              <w:rPr>
                <w:sz w:val="22"/>
                <w:szCs w:val="22"/>
                <w:lang w:val="es-ES"/>
              </w:rPr>
            </w:pPr>
            <w:r w:rsidRPr="00E82B70">
              <w:rPr>
                <w:noProof/>
                <w:lang w:val="es-ES" w:eastAsia="es-ES"/>
              </w:rPr>
              <w:drawing>
                <wp:anchor distT="0" distB="0" distL="114300" distR="114300" simplePos="0" relativeHeight="251662336" behindDoc="0" locked="0" layoutInCell="1" allowOverlap="1" wp14:anchorId="1C8786B1" wp14:editId="50F56338">
                  <wp:simplePos x="0" y="0"/>
                  <wp:positionH relativeFrom="column">
                    <wp:posOffset>1299210</wp:posOffset>
                  </wp:positionH>
                  <wp:positionV relativeFrom="paragraph">
                    <wp:posOffset>470535</wp:posOffset>
                  </wp:positionV>
                  <wp:extent cx="2578735" cy="14363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AD182C" w:rsidRPr="00E82B70">
              <w:rPr>
                <w:sz w:val="22"/>
                <w:szCs w:val="22"/>
                <w:lang w:val="es-ES"/>
              </w:rPr>
              <w:t>Si es necesario, aplique un torniquete y prepare el lugar de la inyección limpiando bien la piel con la otra toallita con alcohol suministrada en el envase.</w:t>
            </w:r>
          </w:p>
          <w:p w14:paraId="63CC21C6" w14:textId="77777777" w:rsidR="00AD182C" w:rsidRPr="00E82B70" w:rsidRDefault="00AD182C" w:rsidP="00EB2F96">
            <w:pPr>
              <w:pStyle w:val="Listenabsatz2"/>
              <w:ind w:left="0"/>
              <w:rPr>
                <w:sz w:val="22"/>
                <w:szCs w:val="22"/>
                <w:lang w:val="es-ES"/>
              </w:rPr>
            </w:pPr>
          </w:p>
        </w:tc>
      </w:tr>
      <w:tr w:rsidR="00AD182C" w:rsidRPr="00E82B70" w14:paraId="5DE29A22" w14:textId="77777777">
        <w:trPr>
          <w:cantSplit/>
        </w:trPr>
        <w:tc>
          <w:tcPr>
            <w:tcW w:w="9287" w:type="dxa"/>
            <w:gridSpan w:val="2"/>
          </w:tcPr>
          <w:p w14:paraId="79596196" w14:textId="77777777" w:rsidR="00AD182C" w:rsidRPr="00E82B70" w:rsidRDefault="00AD182C" w:rsidP="00EB2F96">
            <w:pPr>
              <w:pStyle w:val="Listenabsatz2"/>
              <w:ind w:left="567" w:hanging="567"/>
              <w:rPr>
                <w:sz w:val="22"/>
                <w:szCs w:val="22"/>
                <w:lang w:val="es-ES"/>
              </w:rPr>
            </w:pPr>
            <w:r w:rsidRPr="00E82B70">
              <w:rPr>
                <w:sz w:val="22"/>
                <w:szCs w:val="22"/>
                <w:lang w:val="es-ES"/>
              </w:rPr>
              <w:t>3.</w:t>
            </w:r>
            <w:r w:rsidRPr="00E82B70">
              <w:rPr>
                <w:sz w:val="22"/>
                <w:szCs w:val="22"/>
                <w:lang w:val="es-ES"/>
              </w:rPr>
              <w:tab/>
              <w:t>Extraiga todo el aire del tubo del equipo de perfusión presionando lentamente el vástago del émbolo hacia abajo hasta que el líquido haya alcanzado la aguja del equipo de perfusión. No empuje la solución a través de la aguja. Retire la cubierta protectora de plástico transparente de la aguja.</w:t>
            </w:r>
          </w:p>
          <w:p w14:paraId="7501B751" w14:textId="77777777" w:rsidR="00AD182C" w:rsidRPr="00E82B70" w:rsidRDefault="00AD182C" w:rsidP="00EB2F96">
            <w:pPr>
              <w:pStyle w:val="Listenabsatz2"/>
              <w:ind w:left="567" w:hanging="567"/>
              <w:rPr>
                <w:sz w:val="22"/>
                <w:szCs w:val="22"/>
                <w:lang w:val="es-ES"/>
              </w:rPr>
            </w:pPr>
          </w:p>
        </w:tc>
      </w:tr>
      <w:tr w:rsidR="00AD182C" w:rsidRPr="00E82B70" w14:paraId="2A9EBA79" w14:textId="77777777">
        <w:trPr>
          <w:cantSplit/>
        </w:trPr>
        <w:tc>
          <w:tcPr>
            <w:tcW w:w="9287" w:type="dxa"/>
            <w:gridSpan w:val="2"/>
          </w:tcPr>
          <w:p w14:paraId="593FDFFE" w14:textId="77777777" w:rsidR="00AD182C" w:rsidRPr="00E82B70" w:rsidRDefault="00AD182C" w:rsidP="00EB2F96">
            <w:pPr>
              <w:pStyle w:val="Listenabsatz2"/>
              <w:ind w:left="567" w:hanging="567"/>
              <w:rPr>
                <w:sz w:val="22"/>
                <w:szCs w:val="22"/>
                <w:lang w:val="es-ES"/>
              </w:rPr>
            </w:pPr>
            <w:r w:rsidRPr="00E82B70">
              <w:rPr>
                <w:sz w:val="22"/>
                <w:szCs w:val="22"/>
                <w:lang w:val="es-ES"/>
              </w:rPr>
              <w:t>4.</w:t>
            </w:r>
            <w:r w:rsidRPr="00E82B70">
              <w:rPr>
                <w:sz w:val="22"/>
                <w:szCs w:val="22"/>
                <w:lang w:val="es-ES"/>
              </w:rPr>
              <w:tab/>
              <w:t>Inserte la aguja del equipo de perfusión en una vena, tal como le ha indicado su médico o enfermero, y retire el torniquete. Si lo prefiere, puede usar una de las tiritas (G) suministradas en el envase para sujetar las alas de plástico de la aguja en posición en el lugar de la inyección. El producto preparado se debe inyectar por vía intravenosa durante varios minutos. Su médico puede modificar la velocidad de inyección recomendada para que le resulte más cómoda.</w:t>
            </w:r>
          </w:p>
          <w:p w14:paraId="028104B8" w14:textId="77777777" w:rsidR="00AD182C" w:rsidRPr="00E82B70" w:rsidRDefault="00AD182C" w:rsidP="00EB2F96">
            <w:pPr>
              <w:pStyle w:val="Listenabsatz2"/>
              <w:ind w:left="567" w:hanging="567"/>
              <w:rPr>
                <w:sz w:val="22"/>
                <w:szCs w:val="22"/>
                <w:lang w:val="es-ES"/>
              </w:rPr>
            </w:pPr>
          </w:p>
        </w:tc>
      </w:tr>
      <w:tr w:rsidR="00AD182C" w:rsidRPr="00E82B70" w14:paraId="207807E8" w14:textId="77777777">
        <w:trPr>
          <w:cantSplit/>
        </w:trPr>
        <w:tc>
          <w:tcPr>
            <w:tcW w:w="6678" w:type="dxa"/>
            <w:tcBorders>
              <w:right w:val="nil"/>
            </w:tcBorders>
          </w:tcPr>
          <w:p w14:paraId="26646D35" w14:textId="77777777" w:rsidR="00AD182C" w:rsidRPr="00E82B70" w:rsidRDefault="00AD182C" w:rsidP="00EB2F96">
            <w:pPr>
              <w:pStyle w:val="Listenabsatz2"/>
              <w:ind w:left="567" w:hanging="567"/>
              <w:rPr>
                <w:sz w:val="22"/>
                <w:szCs w:val="22"/>
                <w:lang w:val="es-ES"/>
              </w:rPr>
            </w:pPr>
            <w:r w:rsidRPr="00E82B70">
              <w:rPr>
                <w:sz w:val="22"/>
                <w:szCs w:val="22"/>
                <w:lang w:val="es-ES"/>
              </w:rPr>
              <w:lastRenderedPageBreak/>
              <w:t>5.</w:t>
            </w:r>
            <w:r w:rsidRPr="00E82B70">
              <w:rPr>
                <w:sz w:val="22"/>
                <w:szCs w:val="22"/>
                <w:lang w:val="es-ES"/>
              </w:rPr>
              <w:tab/>
              <w:t>Una vez terminada la inyección y retirada la aguja, debe replegar el protector de la aguja y encajarlo sobre esta.</w:t>
            </w:r>
          </w:p>
        </w:tc>
        <w:tc>
          <w:tcPr>
            <w:tcW w:w="2609" w:type="dxa"/>
            <w:tcBorders>
              <w:left w:val="nil"/>
            </w:tcBorders>
          </w:tcPr>
          <w:p w14:paraId="75BE4C0A" w14:textId="7FBC4D2D" w:rsidR="00AD182C" w:rsidRPr="00E82B70" w:rsidRDefault="003F54B5" w:rsidP="00EB2F96">
            <w:pPr>
              <w:pStyle w:val="Listenabsatz2"/>
              <w:ind w:left="0"/>
              <w:rPr>
                <w:sz w:val="22"/>
                <w:szCs w:val="22"/>
                <w:lang w:val="es-ES"/>
              </w:rPr>
            </w:pPr>
            <w:r w:rsidRPr="00E82B70">
              <w:rPr>
                <w:noProof/>
                <w:lang w:val="es-ES" w:eastAsia="es-ES"/>
              </w:rPr>
              <w:drawing>
                <wp:anchor distT="0" distB="0" distL="114300" distR="114300" simplePos="0" relativeHeight="251663360" behindDoc="0" locked="0" layoutInCell="1" allowOverlap="1" wp14:anchorId="1646EC80" wp14:editId="3A1CD8F7">
                  <wp:simplePos x="0" y="0"/>
                  <wp:positionH relativeFrom="column">
                    <wp:posOffset>2540</wp:posOffset>
                  </wp:positionH>
                  <wp:positionV relativeFrom="paragraph">
                    <wp:posOffset>126365</wp:posOffset>
                  </wp:positionV>
                  <wp:extent cx="1371600" cy="149288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48A20ABC" w14:textId="77777777">
        <w:trPr>
          <w:cantSplit/>
        </w:trPr>
        <w:tc>
          <w:tcPr>
            <w:tcW w:w="9287" w:type="dxa"/>
            <w:gridSpan w:val="2"/>
          </w:tcPr>
          <w:p w14:paraId="37D414E4" w14:textId="77777777" w:rsidR="00AD182C" w:rsidRPr="00E82B70" w:rsidRDefault="00AD182C" w:rsidP="00EB2F96">
            <w:pPr>
              <w:pStyle w:val="Listenabsatz2"/>
              <w:numPr>
                <w:ilvl w:val="0"/>
                <w:numId w:val="13"/>
              </w:numPr>
              <w:ind w:left="567" w:hanging="567"/>
              <w:rPr>
                <w:rFonts w:eastAsia="Times New Roman"/>
                <w:sz w:val="22"/>
                <w:szCs w:val="22"/>
                <w:lang w:val="es-ES"/>
              </w:rPr>
            </w:pPr>
            <w:r w:rsidRPr="00E82B70">
              <w:rPr>
                <w:sz w:val="22"/>
                <w:szCs w:val="22"/>
                <w:lang w:val="es-ES"/>
              </w:rPr>
              <w:t>Deseche de forma segura la aguja usada, todo resto de solución no utilizado, la jeringa y el vial vacío en un contenedor de residuos médicos apropiado, ya que estos materiales pueden causar daños a otras personas si no se eliminan adecuadamente. No reutilice el instrumental.</w:t>
            </w:r>
          </w:p>
          <w:p w14:paraId="5E323EDA" w14:textId="77777777" w:rsidR="00AD182C" w:rsidRPr="00E82B70" w:rsidDel="00D269B8" w:rsidRDefault="00AD182C" w:rsidP="00EB2F96">
            <w:pPr>
              <w:pStyle w:val="Listenabsatz2"/>
              <w:ind w:left="0"/>
              <w:rPr>
                <w:rFonts w:eastAsia="Times New Roman"/>
                <w:sz w:val="22"/>
                <w:szCs w:val="22"/>
                <w:lang w:val="es-ES"/>
              </w:rPr>
            </w:pPr>
          </w:p>
        </w:tc>
      </w:tr>
    </w:tbl>
    <w:p w14:paraId="0B82AA76" w14:textId="77777777" w:rsidR="00AD182C" w:rsidRPr="00E82B70" w:rsidRDefault="00AD182C" w:rsidP="00777CC6">
      <w:pPr>
        <w:spacing w:line="240" w:lineRule="auto"/>
        <w:rPr>
          <w:lang w:val="es-ES"/>
        </w:rPr>
      </w:pPr>
    </w:p>
    <w:p w14:paraId="2ED23461" w14:textId="77777777" w:rsidR="00AD182C" w:rsidRPr="00E82B70" w:rsidRDefault="00AD182C" w:rsidP="00777CC6">
      <w:pPr>
        <w:spacing w:line="240" w:lineRule="auto"/>
        <w:rPr>
          <w:lang w:val="es-ES"/>
        </w:rPr>
      </w:pPr>
      <w:r w:rsidRPr="00E82B70">
        <w:rPr>
          <w:lang w:val="es-ES"/>
        </w:rPr>
        <w:t>La eliminación del medicamento no utilizado y de todos los materiales que hayan estado en contacto con él se realizará de acuerdo con la normativa local.</w:t>
      </w:r>
    </w:p>
    <w:p w14:paraId="513039F7" w14:textId="77777777" w:rsidR="00AD182C" w:rsidRPr="00E82B70" w:rsidRDefault="00AD182C" w:rsidP="00437335">
      <w:pPr>
        <w:spacing w:line="240" w:lineRule="auto"/>
        <w:rPr>
          <w:lang w:val="es-ES"/>
        </w:rPr>
      </w:pPr>
    </w:p>
    <w:p w14:paraId="422C9292" w14:textId="77777777" w:rsidR="00AD182C" w:rsidRPr="00E82B70" w:rsidRDefault="00AD182C" w:rsidP="00437335">
      <w:pPr>
        <w:spacing w:line="240" w:lineRule="auto"/>
        <w:rPr>
          <w:lang w:val="es-ES"/>
        </w:rPr>
      </w:pPr>
    </w:p>
    <w:p w14:paraId="42FFBCB6" w14:textId="77777777" w:rsidR="00AD182C" w:rsidRPr="00E82B70" w:rsidRDefault="00AD182C" w:rsidP="00437335">
      <w:pPr>
        <w:keepNext/>
        <w:spacing w:line="240" w:lineRule="auto"/>
        <w:ind w:left="567" w:hanging="567"/>
        <w:rPr>
          <w:lang w:val="es-ES"/>
        </w:rPr>
      </w:pPr>
      <w:r w:rsidRPr="00E82B70">
        <w:rPr>
          <w:b/>
          <w:bCs/>
          <w:lang w:val="es-ES"/>
        </w:rPr>
        <w:t>7.</w:t>
      </w:r>
      <w:r w:rsidRPr="00E82B70">
        <w:rPr>
          <w:b/>
          <w:bCs/>
          <w:lang w:val="es-ES"/>
        </w:rPr>
        <w:tab/>
        <w:t>TITULAR DE LA AUTORIZACIÓN DE COMERCIALIZACIÓN</w:t>
      </w:r>
    </w:p>
    <w:p w14:paraId="67F76B81" w14:textId="77777777" w:rsidR="00AD182C" w:rsidRPr="00E82B70" w:rsidRDefault="00AD182C" w:rsidP="00437335">
      <w:pPr>
        <w:keepNext/>
        <w:spacing w:line="240" w:lineRule="auto"/>
        <w:rPr>
          <w:lang w:val="es-ES"/>
        </w:rPr>
      </w:pPr>
    </w:p>
    <w:p w14:paraId="19E42874" w14:textId="77777777" w:rsidR="00AD182C" w:rsidRPr="00E82B70" w:rsidRDefault="00AD182C" w:rsidP="00437335">
      <w:pPr>
        <w:keepNext/>
        <w:spacing w:line="240" w:lineRule="auto"/>
        <w:rPr>
          <w:lang w:val="es-ES"/>
        </w:rPr>
      </w:pPr>
      <w:r w:rsidRPr="00E82B70">
        <w:rPr>
          <w:lang w:val="es-ES"/>
        </w:rPr>
        <w:t>Swedish Orphan Biovitrum AB (publ)</w:t>
      </w:r>
    </w:p>
    <w:p w14:paraId="60F0B5E4" w14:textId="77777777" w:rsidR="00AD182C" w:rsidRPr="00E82B70" w:rsidRDefault="00AD182C" w:rsidP="00437335">
      <w:pPr>
        <w:keepNext/>
        <w:spacing w:line="240" w:lineRule="auto"/>
        <w:rPr>
          <w:lang w:val="es-ES"/>
        </w:rPr>
      </w:pPr>
      <w:r w:rsidRPr="00E82B70">
        <w:rPr>
          <w:lang w:val="es-ES"/>
        </w:rPr>
        <w:t>SE-112 76 Stockholm</w:t>
      </w:r>
    </w:p>
    <w:p w14:paraId="0D7EDE2C" w14:textId="77777777" w:rsidR="00AD182C" w:rsidRPr="00E82B70" w:rsidRDefault="00AD182C" w:rsidP="00437335">
      <w:pPr>
        <w:spacing w:line="240" w:lineRule="auto"/>
        <w:rPr>
          <w:lang w:val="es-ES"/>
        </w:rPr>
      </w:pPr>
      <w:r w:rsidRPr="00E82B70">
        <w:rPr>
          <w:lang w:val="es-ES"/>
        </w:rPr>
        <w:t>Suecia</w:t>
      </w:r>
    </w:p>
    <w:p w14:paraId="571DF881" w14:textId="77777777" w:rsidR="00AD182C" w:rsidRPr="00E82B70" w:rsidRDefault="00AD182C" w:rsidP="00437335">
      <w:pPr>
        <w:spacing w:line="240" w:lineRule="auto"/>
        <w:rPr>
          <w:lang w:val="es-ES"/>
        </w:rPr>
      </w:pPr>
    </w:p>
    <w:p w14:paraId="33D34162" w14:textId="77777777" w:rsidR="00AD182C" w:rsidRPr="00E82B70" w:rsidRDefault="00AD182C" w:rsidP="00437335">
      <w:pPr>
        <w:spacing w:line="240" w:lineRule="auto"/>
        <w:rPr>
          <w:lang w:val="es-ES"/>
        </w:rPr>
      </w:pPr>
    </w:p>
    <w:p w14:paraId="4A80223F" w14:textId="77777777" w:rsidR="00AD182C" w:rsidRPr="00E82B70" w:rsidRDefault="00AD182C" w:rsidP="00437335">
      <w:pPr>
        <w:keepNext/>
        <w:spacing w:line="240" w:lineRule="auto"/>
        <w:ind w:left="567" w:hanging="567"/>
        <w:rPr>
          <w:b/>
          <w:bCs/>
          <w:lang w:val="es-ES"/>
        </w:rPr>
      </w:pPr>
      <w:r w:rsidRPr="00E82B70">
        <w:rPr>
          <w:b/>
          <w:bCs/>
          <w:lang w:val="es-ES"/>
        </w:rPr>
        <w:t>8.</w:t>
      </w:r>
      <w:r w:rsidRPr="00E82B70">
        <w:rPr>
          <w:b/>
          <w:bCs/>
          <w:lang w:val="es-ES"/>
        </w:rPr>
        <w:tab/>
        <w:t>NÚMERO(S) DE AUTORIZACIÓN DE COMERCIALIZACIÓN</w:t>
      </w:r>
    </w:p>
    <w:p w14:paraId="30AE95F7" w14:textId="77777777" w:rsidR="00AD182C" w:rsidRPr="00E82B70" w:rsidRDefault="00AD182C" w:rsidP="00437335">
      <w:pPr>
        <w:keepNext/>
        <w:spacing w:line="240" w:lineRule="auto"/>
        <w:rPr>
          <w:lang w:val="es-ES"/>
        </w:rPr>
      </w:pPr>
    </w:p>
    <w:p w14:paraId="34BBFEB8" w14:textId="77777777" w:rsidR="00AD182C" w:rsidRPr="00E82B70" w:rsidRDefault="00AD182C" w:rsidP="00437335">
      <w:pPr>
        <w:spacing w:line="240" w:lineRule="auto"/>
        <w:rPr>
          <w:lang w:val="es-ES"/>
        </w:rPr>
      </w:pPr>
      <w:r w:rsidRPr="00E82B70">
        <w:rPr>
          <w:lang w:val="es-ES"/>
        </w:rPr>
        <w:t>EU/1/15/1046/001</w:t>
      </w:r>
    </w:p>
    <w:p w14:paraId="2B27B874" w14:textId="77777777" w:rsidR="00AD182C" w:rsidRPr="00E82B70" w:rsidRDefault="00AD182C" w:rsidP="00437335">
      <w:pPr>
        <w:spacing w:line="240" w:lineRule="auto"/>
        <w:rPr>
          <w:lang w:val="es-ES"/>
        </w:rPr>
      </w:pPr>
      <w:r w:rsidRPr="00E82B70">
        <w:rPr>
          <w:lang w:val="es-ES"/>
        </w:rPr>
        <w:t>EU/1/15/1046/002</w:t>
      </w:r>
    </w:p>
    <w:p w14:paraId="2DDC0B4A" w14:textId="77777777" w:rsidR="00AD182C" w:rsidRPr="00E82B70" w:rsidRDefault="00AD182C" w:rsidP="00437335">
      <w:pPr>
        <w:spacing w:line="240" w:lineRule="auto"/>
        <w:rPr>
          <w:lang w:val="es-ES"/>
        </w:rPr>
      </w:pPr>
      <w:r w:rsidRPr="00E82B70">
        <w:rPr>
          <w:lang w:val="es-ES"/>
        </w:rPr>
        <w:t>EU/1/15/1046/003</w:t>
      </w:r>
    </w:p>
    <w:p w14:paraId="6DA9E4DB" w14:textId="77777777" w:rsidR="00AD182C" w:rsidRPr="00E82B70" w:rsidRDefault="00AD182C" w:rsidP="00437335">
      <w:pPr>
        <w:spacing w:line="240" w:lineRule="auto"/>
        <w:rPr>
          <w:lang w:val="es-ES"/>
        </w:rPr>
      </w:pPr>
      <w:r w:rsidRPr="00E82B70">
        <w:rPr>
          <w:lang w:val="es-ES"/>
        </w:rPr>
        <w:t>EU/1/15/1046/004</w:t>
      </w:r>
    </w:p>
    <w:p w14:paraId="29BD90A2" w14:textId="77777777" w:rsidR="00AD182C" w:rsidRPr="00E82B70" w:rsidRDefault="00AD182C" w:rsidP="00437335">
      <w:pPr>
        <w:spacing w:line="240" w:lineRule="auto"/>
        <w:rPr>
          <w:lang w:val="es-ES"/>
        </w:rPr>
      </w:pPr>
      <w:r w:rsidRPr="00E82B70">
        <w:rPr>
          <w:lang w:val="es-ES"/>
        </w:rPr>
        <w:t>EU/1/15/1046/005</w:t>
      </w:r>
    </w:p>
    <w:p w14:paraId="6862600E" w14:textId="77777777" w:rsidR="00AD182C" w:rsidRPr="00E82B70" w:rsidRDefault="00AD182C" w:rsidP="00437335">
      <w:pPr>
        <w:spacing w:line="240" w:lineRule="auto"/>
        <w:rPr>
          <w:lang w:val="es-ES"/>
        </w:rPr>
      </w:pPr>
      <w:r w:rsidRPr="00E82B70">
        <w:rPr>
          <w:lang w:val="es-ES"/>
        </w:rPr>
        <w:t>EU/1/15/1046/006</w:t>
      </w:r>
    </w:p>
    <w:p w14:paraId="210BE4AF" w14:textId="77777777" w:rsidR="00AD182C" w:rsidRPr="00E82B70" w:rsidRDefault="00AD182C" w:rsidP="00437335">
      <w:pPr>
        <w:spacing w:line="240" w:lineRule="auto"/>
        <w:rPr>
          <w:lang w:val="es-ES"/>
        </w:rPr>
      </w:pPr>
      <w:r w:rsidRPr="00E82B70">
        <w:rPr>
          <w:lang w:val="es-ES"/>
        </w:rPr>
        <w:t>EU/1/15/1046/007</w:t>
      </w:r>
    </w:p>
    <w:p w14:paraId="6050E11E" w14:textId="77777777" w:rsidR="00AD182C" w:rsidRPr="00E82B70" w:rsidRDefault="00AD182C" w:rsidP="00437335">
      <w:pPr>
        <w:spacing w:line="240" w:lineRule="auto"/>
        <w:rPr>
          <w:lang w:val="es-ES"/>
        </w:rPr>
      </w:pPr>
      <w:r w:rsidRPr="00E82B70">
        <w:rPr>
          <w:lang w:val="es-ES"/>
        </w:rPr>
        <w:t>EU/1/15/1046/008</w:t>
      </w:r>
    </w:p>
    <w:p w14:paraId="19D92A0C" w14:textId="77777777" w:rsidR="00AD182C" w:rsidRPr="00E82B70" w:rsidRDefault="00AD182C" w:rsidP="00437335">
      <w:pPr>
        <w:spacing w:line="240" w:lineRule="auto"/>
        <w:rPr>
          <w:lang w:val="es-ES"/>
        </w:rPr>
      </w:pPr>
    </w:p>
    <w:p w14:paraId="3B2EC249" w14:textId="77777777" w:rsidR="00AD182C" w:rsidRPr="00E82B70" w:rsidRDefault="00AD182C" w:rsidP="00437335">
      <w:pPr>
        <w:spacing w:line="240" w:lineRule="auto"/>
        <w:rPr>
          <w:lang w:val="es-ES"/>
        </w:rPr>
      </w:pPr>
    </w:p>
    <w:p w14:paraId="0BE03FA4" w14:textId="77777777" w:rsidR="00AD182C" w:rsidRPr="00E82B70" w:rsidRDefault="00AD182C" w:rsidP="00437335">
      <w:pPr>
        <w:keepNext/>
        <w:spacing w:line="240" w:lineRule="auto"/>
        <w:ind w:left="567" w:hanging="567"/>
        <w:rPr>
          <w:lang w:val="es-ES"/>
        </w:rPr>
      </w:pPr>
      <w:r w:rsidRPr="00E82B70">
        <w:rPr>
          <w:b/>
          <w:bCs/>
          <w:lang w:val="es-ES"/>
        </w:rPr>
        <w:t>9.</w:t>
      </w:r>
      <w:r w:rsidRPr="00E82B70">
        <w:rPr>
          <w:b/>
          <w:bCs/>
          <w:lang w:val="es-ES"/>
        </w:rPr>
        <w:tab/>
        <w:t>FECHA DE LA PRIMERA AUTORIZACIÓN/RENOVACIÓN DE LA AUTORIZACIÓN</w:t>
      </w:r>
    </w:p>
    <w:p w14:paraId="34F6373E" w14:textId="77777777" w:rsidR="00AD182C" w:rsidRPr="00E82B70" w:rsidRDefault="00AD182C" w:rsidP="00437335">
      <w:pPr>
        <w:keepNext/>
        <w:spacing w:line="240" w:lineRule="auto"/>
        <w:rPr>
          <w:i/>
          <w:iCs/>
          <w:lang w:val="es-ES"/>
        </w:rPr>
      </w:pPr>
    </w:p>
    <w:p w14:paraId="64B215FF" w14:textId="77777777" w:rsidR="00AD182C" w:rsidRPr="00E82B70" w:rsidRDefault="00AD182C" w:rsidP="00437335">
      <w:pPr>
        <w:spacing w:line="240" w:lineRule="auto"/>
        <w:rPr>
          <w:lang w:val="es-ES"/>
        </w:rPr>
      </w:pPr>
      <w:r w:rsidRPr="00E82B70">
        <w:rPr>
          <w:lang w:val="es-ES"/>
        </w:rPr>
        <w:t>Fecha de la primera autorización: 19/noviembre/2015</w:t>
      </w:r>
    </w:p>
    <w:p w14:paraId="1F02B4A0" w14:textId="3B74A35D" w:rsidR="00AD182C" w:rsidRPr="00E82B70" w:rsidRDefault="00AD182C" w:rsidP="00437335">
      <w:pPr>
        <w:spacing w:line="240" w:lineRule="auto"/>
        <w:rPr>
          <w:i/>
          <w:iCs/>
          <w:lang w:val="es-ES"/>
        </w:rPr>
      </w:pPr>
      <w:r w:rsidRPr="00E82B70">
        <w:rPr>
          <w:lang w:val="es-ES"/>
        </w:rPr>
        <w:t>Fecha de la última renovación:</w:t>
      </w:r>
      <w:ins w:id="76" w:author="Author">
        <w:r w:rsidR="005D2633" w:rsidRPr="00E82B70">
          <w:rPr>
            <w:lang w:val="es-ES"/>
          </w:rPr>
          <w:t xml:space="preserve"> 19/agosto/2020</w:t>
        </w:r>
      </w:ins>
    </w:p>
    <w:p w14:paraId="45D8218F" w14:textId="77777777" w:rsidR="00AD182C" w:rsidRPr="00E82B70" w:rsidRDefault="00AD182C" w:rsidP="00437335">
      <w:pPr>
        <w:spacing w:line="240" w:lineRule="auto"/>
        <w:rPr>
          <w:lang w:val="es-ES"/>
        </w:rPr>
      </w:pPr>
    </w:p>
    <w:p w14:paraId="0F8C5713" w14:textId="77777777" w:rsidR="00AD182C" w:rsidRPr="00E82B70" w:rsidRDefault="00AD182C" w:rsidP="00437335">
      <w:pPr>
        <w:spacing w:line="240" w:lineRule="auto"/>
        <w:rPr>
          <w:lang w:val="es-ES"/>
        </w:rPr>
      </w:pPr>
    </w:p>
    <w:p w14:paraId="15F52B81" w14:textId="77777777" w:rsidR="00AD182C" w:rsidRPr="00E82B70" w:rsidRDefault="00AD182C" w:rsidP="00437335">
      <w:pPr>
        <w:keepNext/>
        <w:spacing w:line="240" w:lineRule="auto"/>
        <w:ind w:left="567" w:hanging="567"/>
        <w:rPr>
          <w:b/>
          <w:bCs/>
          <w:lang w:val="es-ES"/>
        </w:rPr>
      </w:pPr>
      <w:r w:rsidRPr="00E82B70">
        <w:rPr>
          <w:b/>
          <w:bCs/>
          <w:lang w:val="es-ES"/>
        </w:rPr>
        <w:t>10.</w:t>
      </w:r>
      <w:r w:rsidRPr="00E82B70">
        <w:rPr>
          <w:b/>
          <w:bCs/>
          <w:lang w:val="es-ES"/>
        </w:rPr>
        <w:tab/>
        <w:t>FECHA DE LA REVISIÓN DEL TEXTO</w:t>
      </w:r>
    </w:p>
    <w:p w14:paraId="79929ECB" w14:textId="77777777" w:rsidR="00AD182C" w:rsidRPr="00E82B70" w:rsidRDefault="00AD182C" w:rsidP="00437335">
      <w:pPr>
        <w:keepNext/>
        <w:numPr>
          <w:ilvl w:val="12"/>
          <w:numId w:val="0"/>
        </w:numPr>
        <w:spacing w:line="240" w:lineRule="auto"/>
        <w:rPr>
          <w:lang w:val="es-ES"/>
        </w:rPr>
      </w:pPr>
    </w:p>
    <w:p w14:paraId="08E2D506" w14:textId="77777777" w:rsidR="00AD182C" w:rsidRPr="00E82B70" w:rsidRDefault="00AD182C" w:rsidP="00437335">
      <w:pPr>
        <w:keepNext/>
        <w:numPr>
          <w:ilvl w:val="12"/>
          <w:numId w:val="0"/>
        </w:numPr>
        <w:spacing w:line="240" w:lineRule="auto"/>
        <w:rPr>
          <w:snapToGrid w:val="0"/>
          <w:lang w:val="es-ES"/>
        </w:rPr>
      </w:pPr>
    </w:p>
    <w:p w14:paraId="011303A7" w14:textId="77777777" w:rsidR="00AD182C" w:rsidRPr="00E82B70" w:rsidRDefault="00AD182C" w:rsidP="00437335">
      <w:pPr>
        <w:keepNext/>
        <w:numPr>
          <w:ilvl w:val="12"/>
          <w:numId w:val="0"/>
        </w:numPr>
        <w:spacing w:line="240" w:lineRule="auto"/>
        <w:rPr>
          <w:lang w:val="es-ES"/>
        </w:rPr>
      </w:pPr>
    </w:p>
    <w:p w14:paraId="517FC12F" w14:textId="48E2616F" w:rsidR="00AD182C" w:rsidRPr="00E82B70" w:rsidRDefault="00AD182C" w:rsidP="004368CD">
      <w:pPr>
        <w:numPr>
          <w:ilvl w:val="12"/>
          <w:numId w:val="0"/>
        </w:numPr>
        <w:spacing w:line="240" w:lineRule="auto"/>
        <w:ind w:right="-2"/>
        <w:rPr>
          <w:lang w:val="es-ES"/>
        </w:rPr>
      </w:pPr>
      <w:r w:rsidRPr="00E82B70">
        <w:rPr>
          <w:lang w:val="es-ES"/>
        </w:rPr>
        <w:t xml:space="preserve">La información detallada de este medicamento está disponible en la página web de la Agencia Europea de Medicamentos </w:t>
      </w:r>
      <w:hyperlink r:id="rId23" w:history="1">
        <w:r w:rsidRPr="00E82B70">
          <w:rPr>
            <w:rStyle w:val="Hyperlink"/>
            <w:lang w:val="es-ES"/>
          </w:rPr>
          <w:t>http://www.ema.europa.eu</w:t>
        </w:r>
      </w:hyperlink>
      <w:r w:rsidRPr="00E82B70">
        <w:rPr>
          <w:lang w:val="es-ES"/>
        </w:rPr>
        <w:t>.</w:t>
      </w:r>
      <w:r w:rsidRPr="00E82B70">
        <w:rPr>
          <w:lang w:val="es-ES"/>
        </w:rPr>
        <w:br w:type="page"/>
      </w:r>
    </w:p>
    <w:p w14:paraId="2D2305AA" w14:textId="77777777" w:rsidR="00AD182C" w:rsidRPr="00E82B70" w:rsidRDefault="00AD182C" w:rsidP="00437335">
      <w:pPr>
        <w:spacing w:line="240" w:lineRule="auto"/>
        <w:rPr>
          <w:lang w:val="es-ES"/>
        </w:rPr>
      </w:pPr>
    </w:p>
    <w:p w14:paraId="339D04AE" w14:textId="77777777" w:rsidR="00AD182C" w:rsidRPr="00E82B70" w:rsidRDefault="00AD182C" w:rsidP="00437335">
      <w:pPr>
        <w:spacing w:line="240" w:lineRule="auto"/>
        <w:rPr>
          <w:lang w:val="es-ES"/>
        </w:rPr>
      </w:pPr>
    </w:p>
    <w:p w14:paraId="29C94A59" w14:textId="77777777" w:rsidR="00AD182C" w:rsidRPr="00E82B70" w:rsidRDefault="00AD182C" w:rsidP="00437335">
      <w:pPr>
        <w:spacing w:line="240" w:lineRule="auto"/>
        <w:rPr>
          <w:lang w:val="es-ES"/>
        </w:rPr>
      </w:pPr>
    </w:p>
    <w:p w14:paraId="2A360895" w14:textId="77777777" w:rsidR="00AD182C" w:rsidRPr="00E82B70" w:rsidRDefault="00AD182C" w:rsidP="00437335">
      <w:pPr>
        <w:spacing w:line="240" w:lineRule="auto"/>
        <w:rPr>
          <w:lang w:val="es-ES"/>
        </w:rPr>
      </w:pPr>
    </w:p>
    <w:p w14:paraId="75F40435" w14:textId="77777777" w:rsidR="00AD182C" w:rsidRPr="00E82B70" w:rsidRDefault="00AD182C" w:rsidP="00437335">
      <w:pPr>
        <w:spacing w:line="240" w:lineRule="auto"/>
        <w:rPr>
          <w:lang w:val="es-ES"/>
        </w:rPr>
      </w:pPr>
    </w:p>
    <w:p w14:paraId="2D525B6B" w14:textId="77777777" w:rsidR="00AD182C" w:rsidRPr="00E82B70" w:rsidRDefault="00AD182C" w:rsidP="00437335">
      <w:pPr>
        <w:spacing w:line="240" w:lineRule="auto"/>
        <w:rPr>
          <w:lang w:val="es-ES"/>
        </w:rPr>
      </w:pPr>
    </w:p>
    <w:p w14:paraId="4B89DC94" w14:textId="77777777" w:rsidR="00AD182C" w:rsidRPr="00E82B70" w:rsidRDefault="00AD182C" w:rsidP="00437335">
      <w:pPr>
        <w:spacing w:line="240" w:lineRule="auto"/>
        <w:rPr>
          <w:lang w:val="es-ES"/>
        </w:rPr>
      </w:pPr>
    </w:p>
    <w:p w14:paraId="02E00943" w14:textId="77777777" w:rsidR="00AD182C" w:rsidRPr="00E82B70" w:rsidRDefault="00AD182C" w:rsidP="00437335">
      <w:pPr>
        <w:spacing w:line="240" w:lineRule="auto"/>
        <w:rPr>
          <w:lang w:val="es-ES"/>
        </w:rPr>
      </w:pPr>
    </w:p>
    <w:p w14:paraId="67D00D9A" w14:textId="77777777" w:rsidR="00AD182C" w:rsidRPr="00E82B70" w:rsidRDefault="00AD182C" w:rsidP="00437335">
      <w:pPr>
        <w:spacing w:line="240" w:lineRule="auto"/>
        <w:rPr>
          <w:lang w:val="es-ES"/>
        </w:rPr>
      </w:pPr>
    </w:p>
    <w:p w14:paraId="33A6CAFA" w14:textId="77777777" w:rsidR="00AD182C" w:rsidRPr="00E82B70" w:rsidRDefault="00AD182C" w:rsidP="00437335">
      <w:pPr>
        <w:spacing w:line="240" w:lineRule="auto"/>
        <w:rPr>
          <w:lang w:val="es-ES"/>
        </w:rPr>
      </w:pPr>
    </w:p>
    <w:p w14:paraId="20C5B73B" w14:textId="77777777" w:rsidR="00AD182C" w:rsidRPr="00E82B70" w:rsidRDefault="00AD182C" w:rsidP="00437335">
      <w:pPr>
        <w:spacing w:line="240" w:lineRule="auto"/>
        <w:rPr>
          <w:lang w:val="es-ES"/>
        </w:rPr>
      </w:pPr>
    </w:p>
    <w:p w14:paraId="5C13272D" w14:textId="77777777" w:rsidR="00AD182C" w:rsidRPr="00E82B70" w:rsidRDefault="00AD182C" w:rsidP="00437335">
      <w:pPr>
        <w:spacing w:line="240" w:lineRule="auto"/>
        <w:rPr>
          <w:lang w:val="es-ES"/>
        </w:rPr>
      </w:pPr>
    </w:p>
    <w:p w14:paraId="65D2D3E5" w14:textId="77777777" w:rsidR="00AD182C" w:rsidRPr="00E82B70" w:rsidRDefault="00AD182C" w:rsidP="00437335">
      <w:pPr>
        <w:spacing w:line="240" w:lineRule="auto"/>
        <w:rPr>
          <w:lang w:val="es-ES"/>
        </w:rPr>
      </w:pPr>
    </w:p>
    <w:p w14:paraId="6417DD45" w14:textId="77777777" w:rsidR="00AD182C" w:rsidRPr="00E82B70" w:rsidRDefault="00AD182C" w:rsidP="00437335">
      <w:pPr>
        <w:spacing w:line="240" w:lineRule="auto"/>
        <w:rPr>
          <w:lang w:val="es-ES"/>
        </w:rPr>
      </w:pPr>
    </w:p>
    <w:p w14:paraId="02907B2F" w14:textId="77777777" w:rsidR="00AD182C" w:rsidRPr="00E82B70" w:rsidRDefault="00AD182C" w:rsidP="00437335">
      <w:pPr>
        <w:spacing w:line="240" w:lineRule="auto"/>
        <w:rPr>
          <w:lang w:val="es-ES"/>
        </w:rPr>
      </w:pPr>
    </w:p>
    <w:p w14:paraId="7BD268C0" w14:textId="77777777" w:rsidR="00AD182C" w:rsidRPr="00E82B70" w:rsidRDefault="00AD182C" w:rsidP="00437335">
      <w:pPr>
        <w:spacing w:line="240" w:lineRule="auto"/>
        <w:rPr>
          <w:lang w:val="es-ES"/>
        </w:rPr>
      </w:pPr>
    </w:p>
    <w:p w14:paraId="5209942C" w14:textId="77777777" w:rsidR="00AD182C" w:rsidRPr="00E82B70" w:rsidRDefault="00AD182C" w:rsidP="00437335">
      <w:pPr>
        <w:spacing w:line="240" w:lineRule="auto"/>
        <w:rPr>
          <w:lang w:val="es-ES"/>
        </w:rPr>
      </w:pPr>
    </w:p>
    <w:p w14:paraId="548647A8" w14:textId="77777777" w:rsidR="00AD182C" w:rsidRPr="00E82B70" w:rsidRDefault="00AD182C" w:rsidP="00437335">
      <w:pPr>
        <w:spacing w:line="240" w:lineRule="auto"/>
        <w:rPr>
          <w:lang w:val="es-ES"/>
        </w:rPr>
      </w:pPr>
    </w:p>
    <w:p w14:paraId="3E77D28C" w14:textId="77777777" w:rsidR="00AD182C" w:rsidRPr="00E82B70" w:rsidRDefault="00AD182C" w:rsidP="00437335">
      <w:pPr>
        <w:spacing w:line="240" w:lineRule="auto"/>
        <w:rPr>
          <w:lang w:val="es-ES"/>
        </w:rPr>
      </w:pPr>
    </w:p>
    <w:p w14:paraId="15D50886" w14:textId="77777777" w:rsidR="00AD182C" w:rsidRPr="00E82B70" w:rsidRDefault="00AD182C" w:rsidP="00437335">
      <w:pPr>
        <w:spacing w:line="240" w:lineRule="auto"/>
        <w:rPr>
          <w:lang w:val="es-ES"/>
        </w:rPr>
      </w:pPr>
    </w:p>
    <w:p w14:paraId="28B4B0FB" w14:textId="77777777" w:rsidR="00AD182C" w:rsidRPr="00E82B70" w:rsidRDefault="00AD182C" w:rsidP="00437335">
      <w:pPr>
        <w:spacing w:line="240" w:lineRule="auto"/>
        <w:rPr>
          <w:lang w:val="es-ES"/>
        </w:rPr>
      </w:pPr>
    </w:p>
    <w:p w14:paraId="36F65EC8" w14:textId="26BFB3CE" w:rsidR="00AD182C" w:rsidRDefault="00AD182C" w:rsidP="00437335">
      <w:pPr>
        <w:spacing w:line="240" w:lineRule="auto"/>
        <w:rPr>
          <w:lang w:val="es-ES"/>
        </w:rPr>
      </w:pPr>
    </w:p>
    <w:p w14:paraId="2361AF45" w14:textId="77777777" w:rsidR="0098412C" w:rsidRPr="00E82B70" w:rsidRDefault="0098412C" w:rsidP="00437335">
      <w:pPr>
        <w:spacing w:line="240" w:lineRule="auto"/>
        <w:rPr>
          <w:lang w:val="es-ES"/>
        </w:rPr>
      </w:pPr>
    </w:p>
    <w:p w14:paraId="249EF114" w14:textId="77777777" w:rsidR="00AD182C" w:rsidRPr="00E82B70" w:rsidRDefault="00AD182C" w:rsidP="00437335">
      <w:pPr>
        <w:spacing w:line="240" w:lineRule="auto"/>
        <w:jc w:val="center"/>
        <w:rPr>
          <w:lang w:val="es-ES"/>
        </w:rPr>
      </w:pPr>
      <w:r w:rsidRPr="00E82B70">
        <w:rPr>
          <w:b/>
          <w:bCs/>
          <w:lang w:val="es-ES"/>
        </w:rPr>
        <w:t>ANEXO II</w:t>
      </w:r>
    </w:p>
    <w:p w14:paraId="00935E9E" w14:textId="77777777" w:rsidR="00AD182C" w:rsidRPr="00E82B70" w:rsidRDefault="00AD182C" w:rsidP="00437335">
      <w:pPr>
        <w:spacing w:line="240" w:lineRule="auto"/>
        <w:ind w:right="1416"/>
        <w:rPr>
          <w:lang w:val="es-ES"/>
        </w:rPr>
      </w:pPr>
    </w:p>
    <w:p w14:paraId="30A1786A" w14:textId="77777777" w:rsidR="00AD182C" w:rsidRPr="00E82B70" w:rsidRDefault="00AD182C" w:rsidP="00437335">
      <w:pPr>
        <w:spacing w:line="240" w:lineRule="auto"/>
        <w:ind w:left="1701" w:right="1416" w:hanging="708"/>
        <w:rPr>
          <w:b/>
          <w:bCs/>
          <w:lang w:val="es-ES"/>
        </w:rPr>
      </w:pPr>
      <w:r w:rsidRPr="00E82B70">
        <w:rPr>
          <w:b/>
          <w:bCs/>
          <w:lang w:val="es-ES"/>
        </w:rPr>
        <w:t>A.</w:t>
      </w:r>
      <w:r w:rsidRPr="00E82B70">
        <w:rPr>
          <w:b/>
          <w:bCs/>
          <w:lang w:val="es-ES"/>
        </w:rPr>
        <w:tab/>
        <w:t>FABRICANTES DEL PRINCIPIO ACTIVO BIOLÓGICO Y FABRICANTE RESPONSABLE DE LA LIBERACIÓN DE LOS LOTES</w:t>
      </w:r>
    </w:p>
    <w:p w14:paraId="3D954A02" w14:textId="77777777" w:rsidR="00AD182C" w:rsidRPr="00E82B70" w:rsidRDefault="00AD182C" w:rsidP="00437335">
      <w:pPr>
        <w:spacing w:line="240" w:lineRule="auto"/>
        <w:ind w:left="567" w:hanging="567"/>
        <w:rPr>
          <w:lang w:val="es-ES"/>
        </w:rPr>
      </w:pPr>
    </w:p>
    <w:p w14:paraId="2345095B" w14:textId="77777777" w:rsidR="00AD182C" w:rsidRPr="00E82B70" w:rsidRDefault="00AD182C" w:rsidP="00437335">
      <w:pPr>
        <w:spacing w:line="240" w:lineRule="auto"/>
        <w:ind w:left="1701" w:right="1418" w:hanging="709"/>
        <w:rPr>
          <w:b/>
          <w:bCs/>
          <w:lang w:val="es-ES"/>
        </w:rPr>
      </w:pPr>
      <w:r w:rsidRPr="00E82B70">
        <w:rPr>
          <w:b/>
          <w:bCs/>
          <w:lang w:val="es-ES"/>
        </w:rPr>
        <w:t>B.</w:t>
      </w:r>
      <w:r w:rsidRPr="00E82B70">
        <w:rPr>
          <w:b/>
          <w:bCs/>
          <w:lang w:val="es-ES"/>
        </w:rPr>
        <w:tab/>
        <w:t>CONDICIONES O RESTRICCIONES DE SUMINISTRO Y USO</w:t>
      </w:r>
    </w:p>
    <w:p w14:paraId="2A84A2F4" w14:textId="77777777" w:rsidR="00AD182C" w:rsidRPr="00E82B70" w:rsidRDefault="00AD182C" w:rsidP="00437335">
      <w:pPr>
        <w:spacing w:line="240" w:lineRule="auto"/>
        <w:ind w:left="567" w:hanging="567"/>
        <w:rPr>
          <w:lang w:val="es-ES"/>
        </w:rPr>
      </w:pPr>
    </w:p>
    <w:p w14:paraId="3D6C3BA3" w14:textId="77777777" w:rsidR="00AD182C" w:rsidRPr="00E82B70" w:rsidRDefault="00AD182C" w:rsidP="00437335">
      <w:pPr>
        <w:spacing w:line="240" w:lineRule="auto"/>
        <w:ind w:left="1701" w:right="1559" w:hanging="709"/>
        <w:rPr>
          <w:b/>
          <w:bCs/>
          <w:lang w:val="es-ES"/>
        </w:rPr>
      </w:pPr>
      <w:r w:rsidRPr="00E82B70">
        <w:rPr>
          <w:b/>
          <w:bCs/>
          <w:lang w:val="es-ES"/>
        </w:rPr>
        <w:t>C.</w:t>
      </w:r>
      <w:r w:rsidRPr="00E82B70">
        <w:rPr>
          <w:b/>
          <w:bCs/>
          <w:lang w:val="es-ES"/>
        </w:rPr>
        <w:tab/>
        <w:t>OTRAS CONDICIONES Y REQUISITOS DE LA AUTORIZACIÓN DE COMERCIALIZACIÓN</w:t>
      </w:r>
    </w:p>
    <w:p w14:paraId="7C38C39D" w14:textId="77777777" w:rsidR="00AD182C" w:rsidRPr="00E82B70" w:rsidRDefault="00AD182C" w:rsidP="00437335">
      <w:pPr>
        <w:spacing w:line="240" w:lineRule="auto"/>
        <w:ind w:right="1558"/>
        <w:rPr>
          <w:b/>
          <w:bCs/>
          <w:lang w:val="es-ES"/>
        </w:rPr>
      </w:pPr>
    </w:p>
    <w:p w14:paraId="28B5515A" w14:textId="77777777" w:rsidR="00AD182C" w:rsidRPr="00E82B70" w:rsidRDefault="00AD182C" w:rsidP="00437335">
      <w:pPr>
        <w:spacing w:line="240" w:lineRule="auto"/>
        <w:ind w:left="1701" w:right="1416" w:hanging="708"/>
        <w:rPr>
          <w:b/>
          <w:bCs/>
          <w:lang w:val="es-ES"/>
        </w:rPr>
      </w:pPr>
      <w:r w:rsidRPr="00E82B70">
        <w:rPr>
          <w:b/>
          <w:bCs/>
          <w:lang w:val="es-ES"/>
        </w:rPr>
        <w:t>D.</w:t>
      </w:r>
      <w:r w:rsidRPr="00E82B70">
        <w:rPr>
          <w:b/>
          <w:bCs/>
          <w:lang w:val="es-ES"/>
        </w:rPr>
        <w:tab/>
      </w:r>
      <w:r w:rsidRPr="00E82B70">
        <w:rPr>
          <w:b/>
          <w:bCs/>
          <w:caps/>
          <w:lang w:val="es-ES"/>
        </w:rPr>
        <w:t>CONDICIONES O RESTRICCIONES EN RELACIÓN CON LA UTILIZACIÓN SEGURA Y EFICAZ DEL MEDICAMENTO</w:t>
      </w:r>
    </w:p>
    <w:p w14:paraId="4EFEB226" w14:textId="77777777" w:rsidR="00AD182C" w:rsidRPr="00E82B70" w:rsidRDefault="00AD182C" w:rsidP="00437335">
      <w:pPr>
        <w:pStyle w:val="TitleB"/>
      </w:pPr>
      <w:r w:rsidRPr="00E82B70">
        <w:br w:type="page"/>
      </w:r>
      <w:r w:rsidRPr="00E82B70">
        <w:lastRenderedPageBreak/>
        <w:t>A.</w:t>
      </w:r>
      <w:r w:rsidRPr="00E82B70">
        <w:tab/>
        <w:t>FABRICANTES DEL PRINCIPIO ACTIVO BIOLÓGICO Y FABRICANTE RESPONSABLE DE LA LIBERACIÓN DE LOS LOTES</w:t>
      </w:r>
    </w:p>
    <w:p w14:paraId="1C054E73" w14:textId="77777777" w:rsidR="00AD182C" w:rsidRPr="00E82B70" w:rsidRDefault="00AD182C" w:rsidP="00437335">
      <w:pPr>
        <w:spacing w:line="240" w:lineRule="auto"/>
        <w:rPr>
          <w:lang w:val="es-ES"/>
        </w:rPr>
      </w:pPr>
    </w:p>
    <w:p w14:paraId="129F41CF" w14:textId="77777777" w:rsidR="00AD182C" w:rsidRPr="00E82B70" w:rsidRDefault="00AD182C" w:rsidP="00437335">
      <w:pPr>
        <w:spacing w:line="240" w:lineRule="auto"/>
        <w:rPr>
          <w:u w:val="single"/>
          <w:lang w:val="es-ES"/>
        </w:rPr>
      </w:pPr>
      <w:r w:rsidRPr="00E82B70">
        <w:rPr>
          <w:u w:val="single"/>
          <w:lang w:val="es-ES"/>
        </w:rPr>
        <w:t>Nombre y dirección de los fabricantes del principio activo biológico</w:t>
      </w:r>
    </w:p>
    <w:p w14:paraId="02AC663D" w14:textId="77777777" w:rsidR="00AD182C" w:rsidRPr="00E82B70" w:rsidRDefault="00AD182C" w:rsidP="00437335">
      <w:pPr>
        <w:spacing w:line="240" w:lineRule="auto"/>
        <w:rPr>
          <w:lang w:val="es-ES"/>
        </w:rPr>
      </w:pPr>
    </w:p>
    <w:p w14:paraId="2ADAE2F1" w14:textId="77777777" w:rsidR="00AD182C" w:rsidRPr="00E82B70" w:rsidRDefault="00AD182C" w:rsidP="00437335">
      <w:pPr>
        <w:spacing w:line="240" w:lineRule="auto"/>
        <w:rPr>
          <w:lang w:val="es-ES"/>
        </w:rPr>
      </w:pPr>
      <w:r w:rsidRPr="00E82B70">
        <w:rPr>
          <w:lang w:val="es-ES"/>
        </w:rPr>
        <w:t>Biogen Inc</w:t>
      </w:r>
    </w:p>
    <w:p w14:paraId="2A40F48C" w14:textId="77777777" w:rsidR="00AD182C" w:rsidRPr="00E82B70" w:rsidRDefault="00AD182C" w:rsidP="00437335">
      <w:pPr>
        <w:spacing w:line="240" w:lineRule="auto"/>
        <w:rPr>
          <w:lang w:val="es-ES"/>
        </w:rPr>
      </w:pPr>
      <w:r w:rsidRPr="00E82B70">
        <w:rPr>
          <w:lang w:val="es-ES"/>
        </w:rPr>
        <w:t>250 Binney Street</w:t>
      </w:r>
    </w:p>
    <w:p w14:paraId="18F263CC" w14:textId="77777777" w:rsidR="00AD182C" w:rsidRPr="00E82B70" w:rsidRDefault="00AD182C" w:rsidP="00437335">
      <w:pPr>
        <w:spacing w:line="240" w:lineRule="auto"/>
        <w:rPr>
          <w:lang w:val="es-ES"/>
        </w:rPr>
      </w:pPr>
      <w:r w:rsidRPr="00E82B70">
        <w:rPr>
          <w:lang w:val="es-ES"/>
        </w:rPr>
        <w:t>Cambridge, MA</w:t>
      </w:r>
    </w:p>
    <w:p w14:paraId="25EB40C8" w14:textId="77777777" w:rsidR="00AD182C" w:rsidRPr="00E82B70" w:rsidRDefault="00AD182C" w:rsidP="00437335">
      <w:pPr>
        <w:spacing w:line="240" w:lineRule="auto"/>
        <w:rPr>
          <w:lang w:val="es-ES"/>
        </w:rPr>
      </w:pPr>
      <w:r w:rsidRPr="00E82B70">
        <w:rPr>
          <w:lang w:val="es-ES"/>
        </w:rPr>
        <w:t>02142</w:t>
      </w:r>
    </w:p>
    <w:p w14:paraId="4D2110EC" w14:textId="77777777" w:rsidR="00AD182C" w:rsidRPr="00E82B70" w:rsidRDefault="00AD182C" w:rsidP="00437335">
      <w:pPr>
        <w:spacing w:line="240" w:lineRule="auto"/>
        <w:rPr>
          <w:lang w:val="es-ES"/>
        </w:rPr>
      </w:pPr>
      <w:r w:rsidRPr="00E82B70">
        <w:rPr>
          <w:lang w:val="es-ES"/>
        </w:rPr>
        <w:t>Estados Unidos</w:t>
      </w:r>
    </w:p>
    <w:p w14:paraId="08930687" w14:textId="77777777" w:rsidR="00AD182C" w:rsidRPr="00E82B70" w:rsidRDefault="00AD182C" w:rsidP="00437335">
      <w:pPr>
        <w:spacing w:line="240" w:lineRule="auto"/>
        <w:rPr>
          <w:lang w:val="es-ES"/>
        </w:rPr>
      </w:pPr>
    </w:p>
    <w:p w14:paraId="0B6E25E3" w14:textId="77777777" w:rsidR="00AD182C" w:rsidRPr="00E82B70" w:rsidRDefault="00AD182C" w:rsidP="00437335">
      <w:pPr>
        <w:spacing w:line="240" w:lineRule="auto"/>
        <w:rPr>
          <w:lang w:val="es-ES"/>
        </w:rPr>
      </w:pPr>
      <w:r w:rsidRPr="00E82B70">
        <w:rPr>
          <w:lang w:val="es-ES"/>
        </w:rPr>
        <w:t xml:space="preserve">Biogen Inc. </w:t>
      </w:r>
    </w:p>
    <w:p w14:paraId="1BB03BD3" w14:textId="77777777" w:rsidR="00AD182C" w:rsidRPr="00E82B70" w:rsidRDefault="00AD182C" w:rsidP="00437335">
      <w:pPr>
        <w:spacing w:line="240" w:lineRule="auto"/>
        <w:rPr>
          <w:lang w:val="es-ES"/>
        </w:rPr>
      </w:pPr>
      <w:r w:rsidRPr="00E82B70">
        <w:rPr>
          <w:lang w:val="es-ES"/>
        </w:rPr>
        <w:t>5000 Davis Drive</w:t>
      </w:r>
    </w:p>
    <w:p w14:paraId="52F3D6A2" w14:textId="77777777" w:rsidR="00AD182C" w:rsidRPr="00E82B70" w:rsidRDefault="00AD182C" w:rsidP="00437335">
      <w:pPr>
        <w:spacing w:line="240" w:lineRule="auto"/>
        <w:rPr>
          <w:lang w:val="es-ES"/>
        </w:rPr>
      </w:pPr>
      <w:r w:rsidRPr="00E82B70">
        <w:rPr>
          <w:lang w:val="es-ES"/>
        </w:rPr>
        <w:t>Research Triangle Park, NC 27709</w:t>
      </w:r>
    </w:p>
    <w:p w14:paraId="6F7DDB8B" w14:textId="77777777" w:rsidR="00AD182C" w:rsidRPr="00E82B70" w:rsidRDefault="00AD182C" w:rsidP="00437335">
      <w:pPr>
        <w:spacing w:line="240" w:lineRule="auto"/>
        <w:rPr>
          <w:lang w:val="es-ES"/>
        </w:rPr>
      </w:pPr>
      <w:r w:rsidRPr="00E82B70">
        <w:rPr>
          <w:lang w:val="es-ES"/>
        </w:rPr>
        <w:t>Estados Unidos</w:t>
      </w:r>
    </w:p>
    <w:p w14:paraId="4A5C4367" w14:textId="77777777" w:rsidR="00AD182C" w:rsidRPr="00E82B70" w:rsidRDefault="00AD182C" w:rsidP="00437335">
      <w:pPr>
        <w:spacing w:line="240" w:lineRule="auto"/>
        <w:rPr>
          <w:lang w:val="es-ES"/>
        </w:rPr>
      </w:pPr>
    </w:p>
    <w:p w14:paraId="5092B370" w14:textId="77777777" w:rsidR="00AD182C" w:rsidRPr="00E82B70" w:rsidRDefault="00AD182C" w:rsidP="00437335">
      <w:pPr>
        <w:spacing w:line="240" w:lineRule="auto"/>
        <w:rPr>
          <w:lang w:val="es-ES"/>
        </w:rPr>
      </w:pPr>
      <w:r w:rsidRPr="00E82B70">
        <w:rPr>
          <w:u w:val="single"/>
          <w:lang w:val="es-ES"/>
        </w:rPr>
        <w:t>Nombre y dirección del fabricante responsable de la liberación de los lotes</w:t>
      </w:r>
    </w:p>
    <w:p w14:paraId="26FAB48B" w14:textId="77777777" w:rsidR="00AD182C" w:rsidRPr="00E82B70" w:rsidRDefault="00AD182C" w:rsidP="00437335">
      <w:pPr>
        <w:spacing w:line="240" w:lineRule="auto"/>
        <w:rPr>
          <w:lang w:val="es-ES"/>
        </w:rPr>
      </w:pPr>
    </w:p>
    <w:p w14:paraId="7AECFEB3" w14:textId="77777777" w:rsidR="00AD182C" w:rsidRPr="00E82B70" w:rsidRDefault="00AD182C" w:rsidP="00437335">
      <w:pPr>
        <w:spacing w:line="240" w:lineRule="auto"/>
        <w:rPr>
          <w:lang w:val="es-ES"/>
        </w:rPr>
      </w:pPr>
      <w:r w:rsidRPr="00E82B70">
        <w:rPr>
          <w:lang w:val="es-ES"/>
        </w:rPr>
        <w:t>Swedish Orphan Biovitrum AB (publ)</w:t>
      </w:r>
    </w:p>
    <w:p w14:paraId="70F420CB" w14:textId="77777777" w:rsidR="00AD182C" w:rsidRPr="00E82B70" w:rsidRDefault="00AD182C" w:rsidP="00437335">
      <w:pPr>
        <w:spacing w:line="240" w:lineRule="auto"/>
        <w:rPr>
          <w:lang w:val="es-ES"/>
        </w:rPr>
      </w:pPr>
      <w:r w:rsidRPr="00E82B70">
        <w:rPr>
          <w:lang w:val="es-ES"/>
        </w:rPr>
        <w:t>Strandbergsgatan 49</w:t>
      </w:r>
    </w:p>
    <w:p w14:paraId="609B110B" w14:textId="77777777" w:rsidR="00AD182C" w:rsidRPr="00E82B70" w:rsidRDefault="00AD182C" w:rsidP="00437335">
      <w:pPr>
        <w:spacing w:line="240" w:lineRule="auto"/>
        <w:rPr>
          <w:lang w:val="es-ES"/>
        </w:rPr>
      </w:pPr>
      <w:r w:rsidRPr="00E82B70">
        <w:rPr>
          <w:lang w:val="es-ES"/>
        </w:rPr>
        <w:t>SE-112 76 Stockholm</w:t>
      </w:r>
    </w:p>
    <w:p w14:paraId="37E9B23B" w14:textId="77777777" w:rsidR="00AD182C" w:rsidRPr="00E82B70" w:rsidRDefault="00AD182C" w:rsidP="00437335">
      <w:pPr>
        <w:spacing w:line="240" w:lineRule="auto"/>
        <w:rPr>
          <w:lang w:val="es-ES"/>
        </w:rPr>
      </w:pPr>
      <w:r w:rsidRPr="00E82B70">
        <w:rPr>
          <w:lang w:val="es-ES"/>
        </w:rPr>
        <w:t>Suecia</w:t>
      </w:r>
    </w:p>
    <w:p w14:paraId="1B67561B" w14:textId="77777777" w:rsidR="00AD182C" w:rsidRPr="00E82B70" w:rsidRDefault="00AD182C" w:rsidP="00437335">
      <w:pPr>
        <w:spacing w:line="240" w:lineRule="auto"/>
        <w:rPr>
          <w:lang w:val="es-ES"/>
        </w:rPr>
      </w:pPr>
    </w:p>
    <w:p w14:paraId="665F0706" w14:textId="77777777" w:rsidR="00AD182C" w:rsidRPr="00E82B70" w:rsidRDefault="00AD182C" w:rsidP="00437335">
      <w:pPr>
        <w:spacing w:line="240" w:lineRule="auto"/>
        <w:rPr>
          <w:lang w:val="es-ES"/>
        </w:rPr>
      </w:pPr>
    </w:p>
    <w:p w14:paraId="669D5A61" w14:textId="77777777" w:rsidR="00AD182C" w:rsidRPr="00E82B70" w:rsidRDefault="00AD182C" w:rsidP="00437335">
      <w:pPr>
        <w:pStyle w:val="TitleB"/>
        <w:keepNext/>
      </w:pPr>
      <w:bookmarkStart w:id="77" w:name="OLE_LINK2"/>
      <w:r w:rsidRPr="00E82B70">
        <w:t>B.</w:t>
      </w:r>
      <w:r w:rsidRPr="00E82B70">
        <w:tab/>
        <w:t>CONDICIONES O RESTRICCIONES DE SUMINISTRO Y USO</w:t>
      </w:r>
    </w:p>
    <w:bookmarkEnd w:id="77"/>
    <w:p w14:paraId="3DA115FA" w14:textId="77777777" w:rsidR="00AD182C" w:rsidRPr="00E82B70" w:rsidRDefault="00AD182C" w:rsidP="00437335">
      <w:pPr>
        <w:spacing w:line="240" w:lineRule="auto"/>
        <w:rPr>
          <w:lang w:val="es-ES"/>
        </w:rPr>
      </w:pPr>
    </w:p>
    <w:p w14:paraId="67D4F062" w14:textId="77777777" w:rsidR="00AD182C" w:rsidRPr="00E82B70" w:rsidRDefault="00AD182C" w:rsidP="00437335">
      <w:pPr>
        <w:numPr>
          <w:ilvl w:val="12"/>
          <w:numId w:val="0"/>
        </w:numPr>
        <w:spacing w:line="240" w:lineRule="auto"/>
        <w:rPr>
          <w:lang w:val="es-ES"/>
        </w:rPr>
      </w:pPr>
      <w:r w:rsidRPr="00E82B70">
        <w:rPr>
          <w:lang w:val="es-ES"/>
        </w:rPr>
        <w:t>Medicamento sujeto a prescripción médica restringida (ver Anexo I: Ficha Técnica o Resumen de las Características del Producto, sección 4.2).</w:t>
      </w:r>
    </w:p>
    <w:p w14:paraId="6F16D443" w14:textId="77777777" w:rsidR="00AD182C" w:rsidRPr="00E82B70" w:rsidRDefault="00AD182C" w:rsidP="00437335">
      <w:pPr>
        <w:numPr>
          <w:ilvl w:val="12"/>
          <w:numId w:val="0"/>
        </w:numPr>
        <w:spacing w:line="240" w:lineRule="auto"/>
        <w:rPr>
          <w:lang w:val="es-ES"/>
        </w:rPr>
      </w:pPr>
    </w:p>
    <w:p w14:paraId="59DA076C" w14:textId="77777777" w:rsidR="00AD182C" w:rsidRPr="00E82B70" w:rsidRDefault="00AD182C" w:rsidP="00437335">
      <w:pPr>
        <w:numPr>
          <w:ilvl w:val="12"/>
          <w:numId w:val="0"/>
        </w:numPr>
        <w:spacing w:line="240" w:lineRule="auto"/>
        <w:rPr>
          <w:lang w:val="es-ES"/>
        </w:rPr>
      </w:pPr>
    </w:p>
    <w:p w14:paraId="1C5BA875" w14:textId="77777777" w:rsidR="00AD182C" w:rsidRPr="00E82B70" w:rsidRDefault="00AD182C" w:rsidP="00437335">
      <w:pPr>
        <w:pStyle w:val="TitleB"/>
        <w:keepNext/>
      </w:pPr>
      <w:r w:rsidRPr="00E82B70">
        <w:t>C.</w:t>
      </w:r>
      <w:r w:rsidRPr="00E82B70">
        <w:tab/>
        <w:t>OTRAS CONDICIONES Y REQUISITOS DE LA AUTORIZACIÓN DE COMERCIALIZACIÓN</w:t>
      </w:r>
    </w:p>
    <w:p w14:paraId="035A4B67" w14:textId="77777777" w:rsidR="00AD182C" w:rsidRPr="00E82B70" w:rsidRDefault="00AD182C" w:rsidP="00437335">
      <w:pPr>
        <w:spacing w:line="240" w:lineRule="auto"/>
        <w:rPr>
          <w:i/>
          <w:iCs/>
          <w:u w:val="single"/>
          <w:lang w:val="es-ES"/>
        </w:rPr>
      </w:pPr>
    </w:p>
    <w:p w14:paraId="3A0B590E" w14:textId="77777777" w:rsidR="00AD182C" w:rsidRPr="00E82B70" w:rsidRDefault="00AD182C" w:rsidP="00437335">
      <w:pPr>
        <w:numPr>
          <w:ilvl w:val="0"/>
          <w:numId w:val="15"/>
        </w:numPr>
        <w:spacing w:line="240" w:lineRule="auto"/>
        <w:ind w:hanging="720"/>
        <w:rPr>
          <w:b/>
          <w:bCs/>
          <w:lang w:val="es-ES"/>
        </w:rPr>
      </w:pPr>
      <w:r w:rsidRPr="00E82B70">
        <w:rPr>
          <w:b/>
          <w:bCs/>
          <w:lang w:val="es-ES"/>
        </w:rPr>
        <w:t>Informes periódicos de seguridad (IPSs)</w:t>
      </w:r>
    </w:p>
    <w:p w14:paraId="60642F1F" w14:textId="77777777" w:rsidR="00AD182C" w:rsidRPr="00E82B70" w:rsidRDefault="00AD182C" w:rsidP="00437335">
      <w:pPr>
        <w:tabs>
          <w:tab w:val="left" w:pos="0"/>
        </w:tabs>
        <w:spacing w:line="240" w:lineRule="auto"/>
        <w:rPr>
          <w:lang w:val="es-ES"/>
        </w:rPr>
      </w:pPr>
    </w:p>
    <w:p w14:paraId="7E70AB93" w14:textId="77777777" w:rsidR="00AD182C" w:rsidRPr="00E82B70" w:rsidRDefault="00AD182C" w:rsidP="00437335">
      <w:pPr>
        <w:tabs>
          <w:tab w:val="left" w:pos="0"/>
        </w:tabs>
        <w:spacing w:line="240" w:lineRule="auto"/>
        <w:rPr>
          <w:i/>
          <w:iCs/>
          <w:lang w:val="es-ES"/>
        </w:rPr>
      </w:pPr>
      <w:r w:rsidRPr="00E82B70">
        <w:rPr>
          <w:lang w:val="es-ES"/>
        </w:rPr>
        <w:t>Los requerimientos para la presentación de los IPSs para este medicamento se establecen en la lista de fechas de referencia de la Unión (lista EURD) prevista en el artículo 107quater, apartado 7, de la Directiva 2001/83/CE y cualquier actualización posterior publicada en el portal web europeo sobre medicamentos.</w:t>
      </w:r>
    </w:p>
    <w:p w14:paraId="43731526" w14:textId="77777777" w:rsidR="00AD182C" w:rsidRPr="00E82B70" w:rsidRDefault="00AD182C" w:rsidP="00437335">
      <w:pPr>
        <w:tabs>
          <w:tab w:val="left" w:pos="0"/>
        </w:tabs>
        <w:spacing w:line="240" w:lineRule="auto"/>
        <w:rPr>
          <w:lang w:val="es-ES"/>
        </w:rPr>
      </w:pPr>
    </w:p>
    <w:p w14:paraId="30FF1844" w14:textId="77777777" w:rsidR="00AD182C" w:rsidRPr="00E82B70" w:rsidRDefault="00AD182C" w:rsidP="00437335">
      <w:pPr>
        <w:spacing w:line="240" w:lineRule="auto"/>
        <w:rPr>
          <w:lang w:val="es-ES"/>
        </w:rPr>
      </w:pPr>
    </w:p>
    <w:p w14:paraId="4552AACA" w14:textId="77777777" w:rsidR="00AD182C" w:rsidRPr="00E82B70" w:rsidRDefault="00AD182C" w:rsidP="00437335">
      <w:pPr>
        <w:pStyle w:val="TitleB"/>
        <w:keepNext/>
      </w:pPr>
      <w:r w:rsidRPr="00E82B70">
        <w:t>D.</w:t>
      </w:r>
      <w:r w:rsidRPr="00E82B70">
        <w:tab/>
        <w:t>CONDICIONES O RESTRICCIONES EN RELACIÓN CON LA UTILIZACIÓN SEGURA Y EFICAZ DEL MEDICAMENTO</w:t>
      </w:r>
    </w:p>
    <w:p w14:paraId="0F6EE92B" w14:textId="77777777" w:rsidR="00AD182C" w:rsidRPr="00E82B70" w:rsidRDefault="00AD182C" w:rsidP="00437335">
      <w:pPr>
        <w:keepNext/>
        <w:spacing w:line="240" w:lineRule="auto"/>
        <w:rPr>
          <w:i/>
          <w:iCs/>
          <w:u w:val="single"/>
          <w:lang w:val="es-ES"/>
        </w:rPr>
      </w:pPr>
    </w:p>
    <w:p w14:paraId="2CF3CBAC" w14:textId="77777777" w:rsidR="00AD182C" w:rsidRPr="00E82B70" w:rsidRDefault="00AD182C" w:rsidP="00437335">
      <w:pPr>
        <w:keepNext/>
        <w:numPr>
          <w:ilvl w:val="0"/>
          <w:numId w:val="15"/>
        </w:numPr>
        <w:spacing w:line="240" w:lineRule="auto"/>
        <w:ind w:hanging="720"/>
        <w:rPr>
          <w:b/>
          <w:bCs/>
          <w:lang w:val="es-ES"/>
        </w:rPr>
      </w:pPr>
      <w:r w:rsidRPr="00E82B70">
        <w:rPr>
          <w:b/>
          <w:bCs/>
          <w:lang w:val="es-ES"/>
        </w:rPr>
        <w:t>Plan de gestión de riesgos (PGR</w:t>
      </w:r>
      <w:r w:rsidRPr="00E82B70">
        <w:rPr>
          <w:lang w:val="es-ES"/>
        </w:rPr>
        <w:t>)</w:t>
      </w:r>
    </w:p>
    <w:p w14:paraId="1FD9500A" w14:textId="77777777" w:rsidR="00AD182C" w:rsidRPr="00E82B70" w:rsidRDefault="00AD182C" w:rsidP="00437335">
      <w:pPr>
        <w:keepNext/>
        <w:spacing w:line="240" w:lineRule="auto"/>
        <w:rPr>
          <w:lang w:val="es-ES"/>
        </w:rPr>
      </w:pPr>
    </w:p>
    <w:p w14:paraId="6EE05F34" w14:textId="77777777" w:rsidR="00AD182C" w:rsidRPr="00E82B70" w:rsidRDefault="00AD182C" w:rsidP="00437335">
      <w:pPr>
        <w:tabs>
          <w:tab w:val="left" w:pos="0"/>
        </w:tabs>
        <w:spacing w:line="240" w:lineRule="auto"/>
        <w:rPr>
          <w:lang w:val="es-ES"/>
        </w:rPr>
      </w:pPr>
      <w:r w:rsidRPr="00E82B70">
        <w:rPr>
          <w:lang w:val="es-ES"/>
        </w:rPr>
        <w:t>El titular de la autorización de comercialización (TAC) realizará las actividades e intervenciones de farmacovigilancia necesarias según lo acordado en la versión del PGR incluido en el Módulo 1.8.2 de la autorización de comercialización y en cualquier actualización del PGR que se acuerde posteriormente.</w:t>
      </w:r>
    </w:p>
    <w:p w14:paraId="30B14A59" w14:textId="77777777" w:rsidR="00AD182C" w:rsidRPr="00E82B70" w:rsidRDefault="00AD182C" w:rsidP="00437335">
      <w:pPr>
        <w:spacing w:line="240" w:lineRule="auto"/>
        <w:rPr>
          <w:lang w:val="es-ES"/>
        </w:rPr>
      </w:pPr>
    </w:p>
    <w:p w14:paraId="1C7E06EF" w14:textId="77777777" w:rsidR="00AD182C" w:rsidRPr="00E82B70" w:rsidRDefault="00AD182C" w:rsidP="00437335">
      <w:pPr>
        <w:keepNext/>
        <w:spacing w:line="240" w:lineRule="auto"/>
        <w:rPr>
          <w:lang w:val="es-ES"/>
        </w:rPr>
      </w:pPr>
      <w:r w:rsidRPr="00E82B70">
        <w:rPr>
          <w:lang w:val="es-ES"/>
        </w:rPr>
        <w:t>Se debe presentar un PGR actualizado:</w:t>
      </w:r>
    </w:p>
    <w:p w14:paraId="29DCC70F" w14:textId="77777777" w:rsidR="00AD182C" w:rsidRPr="00E82B70" w:rsidRDefault="00AD182C" w:rsidP="00437335">
      <w:pPr>
        <w:numPr>
          <w:ilvl w:val="0"/>
          <w:numId w:val="4"/>
        </w:numPr>
        <w:spacing w:line="240" w:lineRule="auto"/>
        <w:rPr>
          <w:lang w:val="es-ES"/>
        </w:rPr>
      </w:pPr>
      <w:r w:rsidRPr="00E82B70">
        <w:rPr>
          <w:lang w:val="es-ES"/>
        </w:rPr>
        <w:t>A petición de la Agencia Europea de Medicamentos.</w:t>
      </w:r>
    </w:p>
    <w:p w14:paraId="15CD41D3" w14:textId="77777777" w:rsidR="00AD182C" w:rsidRPr="00E82B70" w:rsidRDefault="00AD182C" w:rsidP="00437335">
      <w:pPr>
        <w:numPr>
          <w:ilvl w:val="0"/>
          <w:numId w:val="4"/>
        </w:numPr>
        <w:tabs>
          <w:tab w:val="clear" w:pos="567"/>
          <w:tab w:val="clear" w:pos="720"/>
        </w:tabs>
        <w:spacing w:line="240" w:lineRule="auto"/>
        <w:ind w:left="584" w:hanging="227"/>
        <w:rPr>
          <w:i/>
          <w:iCs/>
          <w:lang w:val="es-ES"/>
        </w:rPr>
      </w:pPr>
      <w:r w:rsidRPr="00E82B70">
        <w:rPr>
          <w:lang w:val="es-ES"/>
        </w:rPr>
        <w:lastRenderedPageBreak/>
        <w:t>Cuando se modifique el sistema de gestión de riesgos, especialmente como resultado de nueva información disponible que pueda conllevar cambios relevantes en el perfil beneficio/riesgo, o como resultado de la consecución de un hito importante (farmacovigilancia o minimización de riesgos)</w:t>
      </w:r>
      <w:r w:rsidRPr="00E82B70">
        <w:rPr>
          <w:i/>
          <w:iCs/>
          <w:lang w:val="es-ES"/>
        </w:rPr>
        <w:t>.</w:t>
      </w:r>
    </w:p>
    <w:p w14:paraId="7E62F80B" w14:textId="77777777" w:rsidR="00AD182C" w:rsidRPr="00E82B70" w:rsidRDefault="00AD182C" w:rsidP="00437335">
      <w:pPr>
        <w:spacing w:line="240" w:lineRule="auto"/>
        <w:rPr>
          <w:lang w:val="es-ES"/>
        </w:rPr>
      </w:pPr>
    </w:p>
    <w:p w14:paraId="35D2A745" w14:textId="77777777" w:rsidR="00AD182C" w:rsidRPr="00E82B70" w:rsidRDefault="00AD182C" w:rsidP="00437335">
      <w:pPr>
        <w:spacing w:line="240" w:lineRule="auto"/>
        <w:ind w:left="567" w:hanging="567"/>
        <w:rPr>
          <w:lang w:val="es-ES"/>
        </w:rPr>
      </w:pPr>
      <w:r w:rsidRPr="00E82B70">
        <w:rPr>
          <w:lang w:val="es-ES"/>
        </w:rPr>
        <w:br w:type="page"/>
      </w:r>
    </w:p>
    <w:p w14:paraId="6D67E3D8" w14:textId="77777777" w:rsidR="00AD182C" w:rsidRPr="00E82B70" w:rsidRDefault="00AD182C" w:rsidP="00437335">
      <w:pPr>
        <w:spacing w:line="240" w:lineRule="auto"/>
        <w:ind w:right="-1"/>
        <w:rPr>
          <w:u w:val="single"/>
          <w:lang w:val="es-ES"/>
        </w:rPr>
      </w:pPr>
    </w:p>
    <w:p w14:paraId="459CD73F" w14:textId="77777777" w:rsidR="00AD182C" w:rsidRPr="00E82B70" w:rsidRDefault="00AD182C" w:rsidP="00437335">
      <w:pPr>
        <w:spacing w:line="240" w:lineRule="auto"/>
        <w:rPr>
          <w:lang w:val="es-ES"/>
        </w:rPr>
      </w:pPr>
    </w:p>
    <w:p w14:paraId="2CFA5671" w14:textId="77777777" w:rsidR="00AD182C" w:rsidRPr="00E82B70" w:rsidRDefault="00AD182C" w:rsidP="00437335">
      <w:pPr>
        <w:spacing w:line="240" w:lineRule="auto"/>
        <w:rPr>
          <w:lang w:val="es-ES"/>
        </w:rPr>
      </w:pPr>
    </w:p>
    <w:p w14:paraId="1AD2FCA1" w14:textId="77777777" w:rsidR="00AD182C" w:rsidRPr="00E82B70" w:rsidRDefault="00AD182C" w:rsidP="00437335">
      <w:pPr>
        <w:spacing w:line="240" w:lineRule="auto"/>
        <w:rPr>
          <w:lang w:val="es-ES"/>
        </w:rPr>
      </w:pPr>
    </w:p>
    <w:p w14:paraId="2B325C38" w14:textId="77777777" w:rsidR="00AD182C" w:rsidRPr="00E82B70" w:rsidRDefault="00AD182C" w:rsidP="00437335">
      <w:pPr>
        <w:spacing w:line="240" w:lineRule="auto"/>
        <w:rPr>
          <w:lang w:val="es-ES"/>
        </w:rPr>
      </w:pPr>
    </w:p>
    <w:p w14:paraId="46089EDE" w14:textId="77777777" w:rsidR="00AD182C" w:rsidRPr="00E82B70" w:rsidRDefault="00AD182C" w:rsidP="00437335">
      <w:pPr>
        <w:spacing w:line="240" w:lineRule="auto"/>
        <w:rPr>
          <w:lang w:val="es-ES"/>
        </w:rPr>
      </w:pPr>
    </w:p>
    <w:p w14:paraId="53C39246" w14:textId="77777777" w:rsidR="00AD182C" w:rsidRPr="00E82B70" w:rsidRDefault="00AD182C" w:rsidP="00437335">
      <w:pPr>
        <w:spacing w:line="240" w:lineRule="auto"/>
        <w:rPr>
          <w:lang w:val="es-ES"/>
        </w:rPr>
      </w:pPr>
    </w:p>
    <w:p w14:paraId="10CF694A" w14:textId="77777777" w:rsidR="00AD182C" w:rsidRPr="00E82B70" w:rsidRDefault="00AD182C" w:rsidP="00437335">
      <w:pPr>
        <w:spacing w:line="240" w:lineRule="auto"/>
        <w:ind w:right="-1"/>
        <w:rPr>
          <w:u w:val="single"/>
          <w:lang w:val="es-ES"/>
        </w:rPr>
      </w:pPr>
    </w:p>
    <w:p w14:paraId="0006F7E8" w14:textId="77777777" w:rsidR="00AD182C" w:rsidRPr="00E82B70" w:rsidRDefault="00AD182C" w:rsidP="00437335">
      <w:pPr>
        <w:spacing w:line="240" w:lineRule="auto"/>
        <w:rPr>
          <w:lang w:val="es-ES"/>
        </w:rPr>
      </w:pPr>
    </w:p>
    <w:p w14:paraId="26611F5A" w14:textId="77777777" w:rsidR="00AD182C" w:rsidRPr="00E82B70" w:rsidRDefault="00AD182C" w:rsidP="00437335">
      <w:pPr>
        <w:spacing w:line="240" w:lineRule="auto"/>
        <w:rPr>
          <w:lang w:val="es-ES"/>
        </w:rPr>
      </w:pPr>
    </w:p>
    <w:p w14:paraId="76FC8FA4" w14:textId="77777777" w:rsidR="00AD182C" w:rsidRPr="00E82B70" w:rsidRDefault="00AD182C" w:rsidP="00437335">
      <w:pPr>
        <w:spacing w:line="240" w:lineRule="auto"/>
        <w:rPr>
          <w:lang w:val="es-ES"/>
        </w:rPr>
      </w:pPr>
    </w:p>
    <w:p w14:paraId="521F8D26" w14:textId="77777777" w:rsidR="00AD182C" w:rsidRPr="00E82B70" w:rsidRDefault="00AD182C" w:rsidP="00437335">
      <w:pPr>
        <w:spacing w:line="240" w:lineRule="auto"/>
        <w:rPr>
          <w:lang w:val="es-ES"/>
        </w:rPr>
      </w:pPr>
    </w:p>
    <w:p w14:paraId="1F76CD56" w14:textId="77777777" w:rsidR="00AD182C" w:rsidRPr="00E82B70" w:rsidRDefault="00AD182C" w:rsidP="00437335">
      <w:pPr>
        <w:spacing w:line="240" w:lineRule="auto"/>
        <w:rPr>
          <w:lang w:val="es-ES"/>
        </w:rPr>
      </w:pPr>
    </w:p>
    <w:p w14:paraId="2BB0309D" w14:textId="77777777" w:rsidR="00AD182C" w:rsidRPr="00E82B70" w:rsidRDefault="00AD182C" w:rsidP="00437335">
      <w:pPr>
        <w:spacing w:line="240" w:lineRule="auto"/>
        <w:rPr>
          <w:lang w:val="es-ES"/>
        </w:rPr>
      </w:pPr>
    </w:p>
    <w:p w14:paraId="2145BEBE" w14:textId="77777777" w:rsidR="00AD182C" w:rsidRPr="00E82B70" w:rsidRDefault="00AD182C" w:rsidP="00437335">
      <w:pPr>
        <w:spacing w:line="240" w:lineRule="auto"/>
        <w:rPr>
          <w:lang w:val="es-ES"/>
        </w:rPr>
      </w:pPr>
    </w:p>
    <w:p w14:paraId="0BB35259" w14:textId="77777777" w:rsidR="00AD182C" w:rsidRPr="00E82B70" w:rsidRDefault="00AD182C" w:rsidP="00437335">
      <w:pPr>
        <w:spacing w:line="240" w:lineRule="auto"/>
        <w:rPr>
          <w:lang w:val="es-ES"/>
        </w:rPr>
      </w:pPr>
    </w:p>
    <w:p w14:paraId="796AD335" w14:textId="77777777" w:rsidR="00AD182C" w:rsidRPr="00E82B70" w:rsidRDefault="00AD182C" w:rsidP="00437335">
      <w:pPr>
        <w:spacing w:line="240" w:lineRule="auto"/>
        <w:rPr>
          <w:lang w:val="es-ES"/>
        </w:rPr>
      </w:pPr>
    </w:p>
    <w:p w14:paraId="12357EE9" w14:textId="77777777" w:rsidR="00AD182C" w:rsidRPr="00E82B70" w:rsidRDefault="00AD182C" w:rsidP="00437335">
      <w:pPr>
        <w:spacing w:line="240" w:lineRule="auto"/>
        <w:rPr>
          <w:lang w:val="es-ES"/>
        </w:rPr>
      </w:pPr>
    </w:p>
    <w:p w14:paraId="29525E6D" w14:textId="77777777" w:rsidR="00AD182C" w:rsidRPr="00E82B70" w:rsidRDefault="00AD182C" w:rsidP="00437335">
      <w:pPr>
        <w:spacing w:line="240" w:lineRule="auto"/>
        <w:rPr>
          <w:lang w:val="es-ES"/>
        </w:rPr>
      </w:pPr>
    </w:p>
    <w:p w14:paraId="57FD54C3" w14:textId="77777777" w:rsidR="00AD182C" w:rsidRPr="00E82B70" w:rsidRDefault="00AD182C" w:rsidP="00437335">
      <w:pPr>
        <w:spacing w:line="240" w:lineRule="auto"/>
        <w:rPr>
          <w:lang w:val="es-ES"/>
        </w:rPr>
      </w:pPr>
    </w:p>
    <w:p w14:paraId="2CA99C86" w14:textId="77777777" w:rsidR="00AD182C" w:rsidRPr="00E82B70" w:rsidRDefault="00AD182C" w:rsidP="00437335">
      <w:pPr>
        <w:spacing w:line="240" w:lineRule="auto"/>
        <w:rPr>
          <w:lang w:val="es-ES"/>
        </w:rPr>
      </w:pPr>
    </w:p>
    <w:p w14:paraId="01E698CD" w14:textId="645170EE" w:rsidR="00AD182C" w:rsidRDefault="00AD182C" w:rsidP="00437335">
      <w:pPr>
        <w:spacing w:line="240" w:lineRule="auto"/>
        <w:rPr>
          <w:lang w:val="es-ES"/>
        </w:rPr>
      </w:pPr>
    </w:p>
    <w:p w14:paraId="23664DB4" w14:textId="77777777" w:rsidR="0098412C" w:rsidRPr="00E82B70" w:rsidRDefault="0098412C" w:rsidP="00437335">
      <w:pPr>
        <w:spacing w:line="240" w:lineRule="auto"/>
        <w:rPr>
          <w:lang w:val="es-ES"/>
        </w:rPr>
      </w:pPr>
    </w:p>
    <w:p w14:paraId="068094F7" w14:textId="77777777" w:rsidR="00AD182C" w:rsidRPr="00E82B70" w:rsidRDefault="00AD182C" w:rsidP="00437335">
      <w:pPr>
        <w:spacing w:line="240" w:lineRule="auto"/>
        <w:jc w:val="center"/>
        <w:rPr>
          <w:b/>
          <w:bCs/>
          <w:lang w:val="es-ES"/>
        </w:rPr>
      </w:pPr>
      <w:r w:rsidRPr="00E82B70">
        <w:rPr>
          <w:b/>
          <w:bCs/>
          <w:lang w:val="es-ES"/>
        </w:rPr>
        <w:t>ANEXO III</w:t>
      </w:r>
    </w:p>
    <w:p w14:paraId="0DDF8CD2" w14:textId="77777777" w:rsidR="00AD182C" w:rsidRPr="00E82B70" w:rsidRDefault="00AD182C" w:rsidP="00437335">
      <w:pPr>
        <w:spacing w:line="240" w:lineRule="auto"/>
        <w:jc w:val="center"/>
        <w:rPr>
          <w:b/>
          <w:bCs/>
          <w:lang w:val="es-ES"/>
        </w:rPr>
      </w:pPr>
    </w:p>
    <w:p w14:paraId="542A0A87" w14:textId="77777777" w:rsidR="00AD182C" w:rsidRPr="00E82B70" w:rsidRDefault="00AD182C" w:rsidP="00437335">
      <w:pPr>
        <w:spacing w:line="240" w:lineRule="auto"/>
        <w:jc w:val="center"/>
        <w:rPr>
          <w:b/>
          <w:bCs/>
          <w:lang w:val="es-ES"/>
        </w:rPr>
      </w:pPr>
      <w:r w:rsidRPr="00E82B70">
        <w:rPr>
          <w:b/>
          <w:bCs/>
          <w:lang w:val="es-ES"/>
        </w:rPr>
        <w:t>ETIQUETADO Y PROSPECTO</w:t>
      </w:r>
    </w:p>
    <w:p w14:paraId="6BE2BB1D" w14:textId="77777777" w:rsidR="00AD182C" w:rsidRPr="00E82B70" w:rsidRDefault="00AD182C" w:rsidP="00437335">
      <w:pPr>
        <w:spacing w:line="240" w:lineRule="auto"/>
        <w:rPr>
          <w:b/>
          <w:bCs/>
          <w:lang w:val="es-ES"/>
        </w:rPr>
      </w:pPr>
      <w:r w:rsidRPr="00E82B70">
        <w:rPr>
          <w:b/>
          <w:bCs/>
          <w:lang w:val="es-ES"/>
        </w:rPr>
        <w:br w:type="page"/>
      </w:r>
    </w:p>
    <w:p w14:paraId="7431366D" w14:textId="77777777" w:rsidR="00AD182C" w:rsidRPr="00E82B70" w:rsidRDefault="00AD182C" w:rsidP="00437335">
      <w:pPr>
        <w:spacing w:line="240" w:lineRule="auto"/>
        <w:rPr>
          <w:lang w:val="es-ES"/>
        </w:rPr>
      </w:pPr>
    </w:p>
    <w:p w14:paraId="1F01ED35" w14:textId="77777777" w:rsidR="00AD182C" w:rsidRPr="00E82B70" w:rsidRDefault="00AD182C" w:rsidP="00437335">
      <w:pPr>
        <w:spacing w:line="240" w:lineRule="auto"/>
        <w:rPr>
          <w:lang w:val="es-ES"/>
        </w:rPr>
      </w:pPr>
    </w:p>
    <w:p w14:paraId="27F5DC9A" w14:textId="77777777" w:rsidR="00AD182C" w:rsidRPr="00E82B70" w:rsidRDefault="00AD182C" w:rsidP="00437335">
      <w:pPr>
        <w:spacing w:line="240" w:lineRule="auto"/>
        <w:rPr>
          <w:lang w:val="es-ES"/>
        </w:rPr>
      </w:pPr>
    </w:p>
    <w:p w14:paraId="1E1CCB53" w14:textId="77777777" w:rsidR="00AD182C" w:rsidRPr="00E82B70" w:rsidRDefault="00AD182C" w:rsidP="00437335">
      <w:pPr>
        <w:spacing w:line="240" w:lineRule="auto"/>
        <w:rPr>
          <w:lang w:val="es-ES"/>
        </w:rPr>
      </w:pPr>
    </w:p>
    <w:p w14:paraId="51B0FEA7" w14:textId="77777777" w:rsidR="00AD182C" w:rsidRPr="00E82B70" w:rsidRDefault="00AD182C" w:rsidP="00437335">
      <w:pPr>
        <w:spacing w:line="240" w:lineRule="auto"/>
        <w:rPr>
          <w:lang w:val="es-ES"/>
        </w:rPr>
      </w:pPr>
    </w:p>
    <w:p w14:paraId="0E261BCC" w14:textId="77777777" w:rsidR="00AD182C" w:rsidRPr="00E82B70" w:rsidRDefault="00AD182C" w:rsidP="00437335">
      <w:pPr>
        <w:spacing w:line="240" w:lineRule="auto"/>
        <w:rPr>
          <w:lang w:val="es-ES"/>
        </w:rPr>
      </w:pPr>
    </w:p>
    <w:p w14:paraId="67050D64" w14:textId="77777777" w:rsidR="00AD182C" w:rsidRPr="00E82B70" w:rsidRDefault="00AD182C" w:rsidP="00437335">
      <w:pPr>
        <w:spacing w:line="240" w:lineRule="auto"/>
        <w:rPr>
          <w:lang w:val="es-ES"/>
        </w:rPr>
      </w:pPr>
    </w:p>
    <w:p w14:paraId="47DF9C94" w14:textId="77777777" w:rsidR="00AD182C" w:rsidRPr="00E82B70" w:rsidRDefault="00AD182C" w:rsidP="00437335">
      <w:pPr>
        <w:spacing w:line="240" w:lineRule="auto"/>
        <w:rPr>
          <w:lang w:val="es-ES"/>
        </w:rPr>
      </w:pPr>
    </w:p>
    <w:p w14:paraId="6886BF24" w14:textId="77777777" w:rsidR="00AD182C" w:rsidRPr="00E82B70" w:rsidRDefault="00AD182C" w:rsidP="00437335">
      <w:pPr>
        <w:spacing w:line="240" w:lineRule="auto"/>
        <w:rPr>
          <w:lang w:val="es-ES"/>
        </w:rPr>
      </w:pPr>
    </w:p>
    <w:p w14:paraId="145FBF11" w14:textId="77777777" w:rsidR="00AD182C" w:rsidRPr="00E82B70" w:rsidRDefault="00AD182C" w:rsidP="00437335">
      <w:pPr>
        <w:spacing w:line="240" w:lineRule="auto"/>
        <w:rPr>
          <w:lang w:val="es-ES"/>
        </w:rPr>
      </w:pPr>
    </w:p>
    <w:p w14:paraId="3831B3BC" w14:textId="77777777" w:rsidR="00AD182C" w:rsidRPr="00E82B70" w:rsidRDefault="00AD182C" w:rsidP="00437335">
      <w:pPr>
        <w:spacing w:line="240" w:lineRule="auto"/>
        <w:rPr>
          <w:lang w:val="es-ES"/>
        </w:rPr>
      </w:pPr>
    </w:p>
    <w:p w14:paraId="65C914DA" w14:textId="77777777" w:rsidR="00AD182C" w:rsidRPr="00E82B70" w:rsidRDefault="00AD182C" w:rsidP="00437335">
      <w:pPr>
        <w:spacing w:line="240" w:lineRule="auto"/>
        <w:rPr>
          <w:lang w:val="es-ES"/>
        </w:rPr>
      </w:pPr>
    </w:p>
    <w:p w14:paraId="6E31DC10" w14:textId="77777777" w:rsidR="00AD182C" w:rsidRPr="00E82B70" w:rsidRDefault="00AD182C" w:rsidP="00437335">
      <w:pPr>
        <w:spacing w:line="240" w:lineRule="auto"/>
        <w:rPr>
          <w:lang w:val="es-ES"/>
        </w:rPr>
      </w:pPr>
    </w:p>
    <w:p w14:paraId="09D44F19" w14:textId="77777777" w:rsidR="00AD182C" w:rsidRPr="00E82B70" w:rsidRDefault="00AD182C" w:rsidP="00437335">
      <w:pPr>
        <w:spacing w:line="240" w:lineRule="auto"/>
        <w:rPr>
          <w:lang w:val="es-ES"/>
        </w:rPr>
      </w:pPr>
    </w:p>
    <w:p w14:paraId="30EB1A2B" w14:textId="77777777" w:rsidR="00AD182C" w:rsidRPr="00E82B70" w:rsidRDefault="00AD182C" w:rsidP="00437335">
      <w:pPr>
        <w:spacing w:line="240" w:lineRule="auto"/>
        <w:rPr>
          <w:lang w:val="es-ES"/>
        </w:rPr>
      </w:pPr>
    </w:p>
    <w:p w14:paraId="4657C447" w14:textId="77777777" w:rsidR="00AD182C" w:rsidRPr="00E82B70" w:rsidRDefault="00AD182C" w:rsidP="00437335">
      <w:pPr>
        <w:spacing w:line="240" w:lineRule="auto"/>
        <w:rPr>
          <w:lang w:val="es-ES"/>
        </w:rPr>
      </w:pPr>
    </w:p>
    <w:p w14:paraId="3011BDC6" w14:textId="77777777" w:rsidR="00AD182C" w:rsidRPr="00E82B70" w:rsidRDefault="00AD182C" w:rsidP="00437335">
      <w:pPr>
        <w:spacing w:line="240" w:lineRule="auto"/>
        <w:rPr>
          <w:lang w:val="es-ES"/>
        </w:rPr>
      </w:pPr>
    </w:p>
    <w:p w14:paraId="33AA1093" w14:textId="77777777" w:rsidR="00AD182C" w:rsidRPr="00E82B70" w:rsidRDefault="00AD182C" w:rsidP="00437335">
      <w:pPr>
        <w:spacing w:line="240" w:lineRule="auto"/>
        <w:rPr>
          <w:lang w:val="es-ES"/>
        </w:rPr>
      </w:pPr>
    </w:p>
    <w:p w14:paraId="1E4AA15C" w14:textId="77777777" w:rsidR="00AD182C" w:rsidRPr="00E82B70" w:rsidRDefault="00AD182C" w:rsidP="00437335">
      <w:pPr>
        <w:spacing w:line="240" w:lineRule="auto"/>
        <w:rPr>
          <w:lang w:val="es-ES"/>
        </w:rPr>
      </w:pPr>
    </w:p>
    <w:p w14:paraId="301D049D" w14:textId="77777777" w:rsidR="00AD182C" w:rsidRPr="00E82B70" w:rsidRDefault="00AD182C" w:rsidP="00437335">
      <w:pPr>
        <w:spacing w:line="240" w:lineRule="auto"/>
        <w:rPr>
          <w:lang w:val="es-ES"/>
        </w:rPr>
      </w:pPr>
    </w:p>
    <w:p w14:paraId="6446CBBB" w14:textId="77777777" w:rsidR="00AD182C" w:rsidRPr="00E82B70" w:rsidRDefault="00AD182C" w:rsidP="00437335">
      <w:pPr>
        <w:spacing w:line="240" w:lineRule="auto"/>
        <w:rPr>
          <w:lang w:val="es-ES"/>
        </w:rPr>
      </w:pPr>
    </w:p>
    <w:p w14:paraId="0B02B6D4" w14:textId="16CBACC7" w:rsidR="00AD182C" w:rsidRDefault="00AD182C" w:rsidP="00437335">
      <w:pPr>
        <w:spacing w:line="240" w:lineRule="auto"/>
        <w:rPr>
          <w:lang w:val="es-ES"/>
        </w:rPr>
      </w:pPr>
    </w:p>
    <w:p w14:paraId="1EB0163A" w14:textId="77777777" w:rsidR="0098412C" w:rsidRPr="00E82B70" w:rsidRDefault="0098412C" w:rsidP="00437335">
      <w:pPr>
        <w:spacing w:line="240" w:lineRule="auto"/>
        <w:rPr>
          <w:lang w:val="es-ES"/>
        </w:rPr>
      </w:pPr>
    </w:p>
    <w:p w14:paraId="022C9A18" w14:textId="77777777" w:rsidR="00AD182C" w:rsidRPr="00E82B70" w:rsidRDefault="00AD182C" w:rsidP="00437335">
      <w:pPr>
        <w:pStyle w:val="TitleA"/>
      </w:pPr>
      <w:r w:rsidRPr="00E82B70">
        <w:t>A. ETIQUETADO</w:t>
      </w:r>
    </w:p>
    <w:p w14:paraId="04202B3E"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r>
      <w:r w:rsidRPr="00E82B70">
        <w:rPr>
          <w:b/>
          <w:bCs/>
          <w:lang w:val="es-ES"/>
        </w:rPr>
        <w:lastRenderedPageBreak/>
        <w:t>INFORMACIÓN QUE DEBE FIGURAR EN EL EMBALAJE EXTERIOR</w:t>
      </w:r>
    </w:p>
    <w:p w14:paraId="6127968E"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46C7BCCA"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77A25B8F" w14:textId="77777777" w:rsidR="00AD182C" w:rsidRPr="00E82B70" w:rsidRDefault="00AD182C" w:rsidP="00437335">
      <w:pPr>
        <w:spacing w:line="240" w:lineRule="auto"/>
        <w:rPr>
          <w:lang w:val="es-ES"/>
        </w:rPr>
      </w:pPr>
    </w:p>
    <w:p w14:paraId="2A9F7669" w14:textId="77777777" w:rsidR="00AD182C" w:rsidRPr="00E82B70" w:rsidRDefault="00AD182C" w:rsidP="00437335">
      <w:pPr>
        <w:spacing w:line="240" w:lineRule="auto"/>
        <w:rPr>
          <w:lang w:val="es-ES"/>
        </w:rPr>
      </w:pPr>
    </w:p>
    <w:p w14:paraId="428E5E8E" w14:textId="77777777" w:rsidR="00AD182C" w:rsidRPr="00E82B70" w:rsidRDefault="00AD182C" w:rsidP="00041553">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1.</w:t>
      </w:r>
      <w:r w:rsidRPr="00E82B70">
        <w:rPr>
          <w:b/>
          <w:bCs/>
          <w:lang w:val="es-ES"/>
        </w:rPr>
        <w:tab/>
        <w:t>NOMBRE DEL MEDICAMENTO</w:t>
      </w:r>
    </w:p>
    <w:p w14:paraId="6ACE4134" w14:textId="77777777" w:rsidR="00AD182C" w:rsidRPr="00E82B70" w:rsidRDefault="00AD182C" w:rsidP="00041553">
      <w:pPr>
        <w:keepNext/>
        <w:spacing w:line="240" w:lineRule="auto"/>
        <w:rPr>
          <w:lang w:val="es-ES"/>
        </w:rPr>
      </w:pPr>
    </w:p>
    <w:p w14:paraId="05A85D02" w14:textId="77777777" w:rsidR="00AD182C" w:rsidRPr="00E82B70" w:rsidRDefault="00AD182C" w:rsidP="00437335">
      <w:pPr>
        <w:spacing w:line="240" w:lineRule="auto"/>
        <w:rPr>
          <w:lang w:val="es-ES"/>
        </w:rPr>
      </w:pPr>
      <w:r w:rsidRPr="00E82B70">
        <w:rPr>
          <w:lang w:val="es-ES"/>
        </w:rPr>
        <w:t>ELOCTA 250 UI polvo y disolvente para solución inyectable</w:t>
      </w:r>
    </w:p>
    <w:p w14:paraId="2704C59C" w14:textId="77777777" w:rsidR="00AD182C" w:rsidRPr="00E82B70" w:rsidRDefault="00AD182C" w:rsidP="00437335">
      <w:pPr>
        <w:spacing w:line="240" w:lineRule="auto"/>
        <w:rPr>
          <w:lang w:val="es-ES"/>
        </w:rPr>
      </w:pPr>
    </w:p>
    <w:p w14:paraId="7D1DA7C4" w14:textId="77777777" w:rsidR="00AD182C" w:rsidRPr="00E82B70" w:rsidRDefault="00AD182C" w:rsidP="00437335">
      <w:pPr>
        <w:spacing w:line="240" w:lineRule="auto"/>
        <w:rPr>
          <w:lang w:val="es-ES"/>
        </w:rPr>
      </w:pPr>
      <w:r w:rsidRPr="00E82B70">
        <w:rPr>
          <w:lang w:val="es-ES"/>
        </w:rPr>
        <w:t>efmoroctocog alfa</w:t>
      </w:r>
    </w:p>
    <w:p w14:paraId="75BA0FF2" w14:textId="77777777" w:rsidR="00AD182C" w:rsidRPr="00E82B70" w:rsidRDefault="00AD182C" w:rsidP="00437335">
      <w:pPr>
        <w:spacing w:line="240" w:lineRule="auto"/>
        <w:rPr>
          <w:lang w:val="es-ES"/>
        </w:rPr>
      </w:pPr>
      <w:r w:rsidRPr="00E82B70">
        <w:rPr>
          <w:lang w:val="es-ES"/>
        </w:rPr>
        <w:t>(factor VIII de coagulación recombinante, proteína de fusión Fc)</w:t>
      </w:r>
    </w:p>
    <w:p w14:paraId="7E02BFF4" w14:textId="77777777" w:rsidR="00AD182C" w:rsidRPr="00E82B70" w:rsidRDefault="00AD182C" w:rsidP="00437335">
      <w:pPr>
        <w:spacing w:line="240" w:lineRule="auto"/>
        <w:rPr>
          <w:lang w:val="es-ES"/>
        </w:rPr>
      </w:pPr>
    </w:p>
    <w:p w14:paraId="4A8AFC62" w14:textId="77777777" w:rsidR="00AD182C" w:rsidRPr="00E82B70" w:rsidRDefault="00AD182C" w:rsidP="00437335">
      <w:pPr>
        <w:spacing w:line="240" w:lineRule="auto"/>
        <w:rPr>
          <w:lang w:val="es-ES"/>
        </w:rPr>
      </w:pPr>
    </w:p>
    <w:p w14:paraId="5101287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2.</w:t>
      </w:r>
      <w:r w:rsidRPr="00E82B70">
        <w:rPr>
          <w:b/>
          <w:bCs/>
          <w:lang w:val="es-ES"/>
        </w:rPr>
        <w:tab/>
        <w:t>PRINCIPIO(S) ACTIVO(S)</w:t>
      </w:r>
    </w:p>
    <w:p w14:paraId="347A80E0" w14:textId="77777777" w:rsidR="00AD182C" w:rsidRPr="00E82B70" w:rsidRDefault="00AD182C" w:rsidP="007D381C">
      <w:pPr>
        <w:keepNext/>
        <w:spacing w:line="240" w:lineRule="auto"/>
        <w:rPr>
          <w:lang w:val="es-ES"/>
        </w:rPr>
      </w:pPr>
    </w:p>
    <w:p w14:paraId="5AAEDFD3" w14:textId="77777777" w:rsidR="00AD182C" w:rsidRPr="00E82B70" w:rsidRDefault="00AD182C" w:rsidP="00437335">
      <w:pPr>
        <w:spacing w:line="240" w:lineRule="auto"/>
        <w:rPr>
          <w:lang w:val="es-ES"/>
        </w:rPr>
      </w:pPr>
      <w:r w:rsidRPr="00E82B70">
        <w:rPr>
          <w:lang w:val="es-ES"/>
        </w:rPr>
        <w:t>1 vial de polvo contiene 250 UI de efmoroctocog alfa (aprox. 83 UI/ml tras reconstitución)</w:t>
      </w:r>
    </w:p>
    <w:p w14:paraId="01CD8250" w14:textId="77777777" w:rsidR="00AD182C" w:rsidRPr="00E82B70" w:rsidRDefault="00AD182C" w:rsidP="00437335">
      <w:pPr>
        <w:spacing w:line="240" w:lineRule="auto"/>
        <w:rPr>
          <w:lang w:val="es-ES"/>
        </w:rPr>
      </w:pPr>
    </w:p>
    <w:p w14:paraId="440CF6AD" w14:textId="77777777" w:rsidR="00AD182C" w:rsidRPr="00E82B70" w:rsidRDefault="00AD182C" w:rsidP="00437335">
      <w:pPr>
        <w:spacing w:line="240" w:lineRule="auto"/>
        <w:rPr>
          <w:lang w:val="es-ES"/>
        </w:rPr>
      </w:pPr>
    </w:p>
    <w:p w14:paraId="40602CDB"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3.</w:t>
      </w:r>
      <w:r w:rsidRPr="00E82B70">
        <w:rPr>
          <w:b/>
          <w:bCs/>
          <w:lang w:val="es-ES"/>
        </w:rPr>
        <w:tab/>
        <w:t>LISTA DE EXCIPIENTES</w:t>
      </w:r>
    </w:p>
    <w:p w14:paraId="44A5AE84" w14:textId="77777777" w:rsidR="00AD182C" w:rsidRPr="00E82B70" w:rsidRDefault="00AD182C" w:rsidP="00437335">
      <w:pPr>
        <w:keepNext/>
        <w:spacing w:line="240" w:lineRule="auto"/>
        <w:rPr>
          <w:lang w:val="es-ES"/>
        </w:rPr>
      </w:pPr>
    </w:p>
    <w:p w14:paraId="2324D971" w14:textId="77777777" w:rsidR="00AD182C" w:rsidRPr="00E82B70" w:rsidRDefault="00AD182C" w:rsidP="00437335">
      <w:pPr>
        <w:autoSpaceDE w:val="0"/>
        <w:autoSpaceDN w:val="0"/>
        <w:adjustRightInd w:val="0"/>
        <w:spacing w:line="240" w:lineRule="auto"/>
        <w:rPr>
          <w:lang w:val="es-ES"/>
        </w:rPr>
      </w:pPr>
      <w:r w:rsidRPr="00E82B70">
        <w:rPr>
          <w:shd w:val="clear" w:color="auto" w:fill="BFBFBF"/>
          <w:lang w:val="es-ES"/>
        </w:rPr>
        <w:t>Polvo</w:t>
      </w:r>
      <w:r w:rsidRPr="00E82B70">
        <w:rPr>
          <w:lang w:val="es-ES"/>
        </w:rPr>
        <w:t>: sacarosa, cloruro de sodio, histidina, cloruro de calcio dihidrato, polisorbato 20, hidróxido de sodio y ácido clorhídrico.</w:t>
      </w:r>
    </w:p>
    <w:p w14:paraId="57B69592" w14:textId="77777777" w:rsidR="00AD182C" w:rsidRPr="00E82B70" w:rsidRDefault="00AD182C" w:rsidP="00437335">
      <w:pPr>
        <w:autoSpaceDE w:val="0"/>
        <w:autoSpaceDN w:val="0"/>
        <w:adjustRightInd w:val="0"/>
        <w:spacing w:line="240" w:lineRule="auto"/>
        <w:rPr>
          <w:lang w:val="es-ES"/>
        </w:rPr>
      </w:pPr>
    </w:p>
    <w:p w14:paraId="1294F3DC" w14:textId="77777777" w:rsidR="00AD182C" w:rsidRPr="00E82B70" w:rsidRDefault="00AD182C" w:rsidP="00437335">
      <w:pPr>
        <w:autoSpaceDE w:val="0"/>
        <w:autoSpaceDN w:val="0"/>
        <w:adjustRightInd w:val="0"/>
        <w:spacing w:line="240" w:lineRule="auto"/>
        <w:rPr>
          <w:lang w:val="es-ES"/>
        </w:rPr>
      </w:pPr>
      <w:r w:rsidRPr="00E82B70">
        <w:rPr>
          <w:lang w:val="es-ES"/>
        </w:rPr>
        <w:t>Disolvente: agua para preparaciones inyectables</w:t>
      </w:r>
    </w:p>
    <w:p w14:paraId="775BEF06" w14:textId="77777777" w:rsidR="00AD182C" w:rsidRPr="00E82B70" w:rsidRDefault="00AD182C" w:rsidP="00437335">
      <w:pPr>
        <w:autoSpaceDE w:val="0"/>
        <w:autoSpaceDN w:val="0"/>
        <w:adjustRightInd w:val="0"/>
        <w:spacing w:line="240" w:lineRule="auto"/>
        <w:rPr>
          <w:lang w:val="es-ES"/>
        </w:rPr>
      </w:pPr>
    </w:p>
    <w:p w14:paraId="1CEDAA8C" w14:textId="77777777" w:rsidR="00AD182C" w:rsidRPr="00E82B70" w:rsidRDefault="00AD182C" w:rsidP="00437335">
      <w:pPr>
        <w:autoSpaceDE w:val="0"/>
        <w:autoSpaceDN w:val="0"/>
        <w:adjustRightInd w:val="0"/>
        <w:spacing w:line="240" w:lineRule="auto"/>
        <w:rPr>
          <w:lang w:val="es-ES"/>
        </w:rPr>
      </w:pPr>
    </w:p>
    <w:p w14:paraId="64B48FF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4.</w:t>
      </w:r>
      <w:r w:rsidRPr="00E82B70">
        <w:rPr>
          <w:b/>
          <w:bCs/>
          <w:lang w:val="es-ES"/>
        </w:rPr>
        <w:tab/>
        <w:t>FORMA FARMACÉUTICA Y CONTENIDO DEL ENVASE</w:t>
      </w:r>
    </w:p>
    <w:p w14:paraId="7E036E56" w14:textId="77777777" w:rsidR="00AD182C" w:rsidRPr="00E82B70" w:rsidRDefault="00AD182C" w:rsidP="007D381C">
      <w:pPr>
        <w:keepNext/>
        <w:spacing w:line="240" w:lineRule="auto"/>
        <w:rPr>
          <w:lang w:val="es-ES"/>
        </w:rPr>
      </w:pPr>
    </w:p>
    <w:p w14:paraId="64ACCC41" w14:textId="77777777" w:rsidR="00AD182C" w:rsidRPr="00E82B70" w:rsidRDefault="00AD182C" w:rsidP="00437335">
      <w:pPr>
        <w:keepNext/>
        <w:spacing w:line="240" w:lineRule="auto"/>
        <w:rPr>
          <w:lang w:val="es-ES"/>
        </w:rPr>
      </w:pPr>
      <w:r w:rsidRPr="00E82B70">
        <w:rPr>
          <w:shd w:val="clear" w:color="auto" w:fill="BFBFBF"/>
          <w:lang w:val="es-ES"/>
        </w:rPr>
        <w:t>Polvo y disolvente para solución inyectable</w:t>
      </w:r>
    </w:p>
    <w:p w14:paraId="5424D2EC" w14:textId="77777777" w:rsidR="00AD182C" w:rsidRPr="00E82B70" w:rsidRDefault="00AD182C" w:rsidP="00437335">
      <w:pPr>
        <w:keepNext/>
        <w:spacing w:line="240" w:lineRule="auto"/>
        <w:rPr>
          <w:lang w:val="es-ES"/>
        </w:rPr>
      </w:pPr>
    </w:p>
    <w:p w14:paraId="23BC847F" w14:textId="77777777" w:rsidR="00AD182C" w:rsidRPr="00E82B70" w:rsidRDefault="00AD182C" w:rsidP="00437335">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1233D109" w14:textId="77777777" w:rsidR="00AD182C" w:rsidRPr="00E82B70" w:rsidRDefault="00AD182C" w:rsidP="00437335">
      <w:pPr>
        <w:spacing w:line="240" w:lineRule="auto"/>
        <w:rPr>
          <w:lang w:val="es-ES"/>
        </w:rPr>
      </w:pPr>
    </w:p>
    <w:p w14:paraId="68E6F207" w14:textId="77777777" w:rsidR="00AD182C" w:rsidRPr="00E82B70" w:rsidRDefault="00AD182C" w:rsidP="00437335">
      <w:pPr>
        <w:spacing w:line="240" w:lineRule="auto"/>
        <w:rPr>
          <w:lang w:val="es-ES"/>
        </w:rPr>
      </w:pPr>
    </w:p>
    <w:p w14:paraId="7EDFD36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5.</w:t>
      </w:r>
      <w:r w:rsidRPr="00E82B70">
        <w:rPr>
          <w:b/>
          <w:bCs/>
          <w:lang w:val="es-ES"/>
        </w:rPr>
        <w:tab/>
        <w:t>FORMA Y VÍA(S) DE ADMINISTRACIÓN</w:t>
      </w:r>
    </w:p>
    <w:p w14:paraId="6BBD0C19" w14:textId="77777777" w:rsidR="00AD182C" w:rsidRPr="00E82B70" w:rsidRDefault="00AD182C" w:rsidP="007D381C">
      <w:pPr>
        <w:keepNext/>
        <w:spacing w:line="240" w:lineRule="auto"/>
        <w:rPr>
          <w:lang w:val="es-ES"/>
        </w:rPr>
      </w:pPr>
    </w:p>
    <w:p w14:paraId="4E860F98" w14:textId="77777777" w:rsidR="00AD182C" w:rsidRPr="00E82B70" w:rsidRDefault="00AD182C" w:rsidP="00437335">
      <w:pPr>
        <w:spacing w:line="240" w:lineRule="auto"/>
        <w:rPr>
          <w:lang w:val="es-ES"/>
        </w:rPr>
      </w:pPr>
      <w:r w:rsidRPr="00E82B70">
        <w:rPr>
          <w:lang w:val="es-ES"/>
        </w:rPr>
        <w:t>Vía intravenosa, tras la reconstitución.</w:t>
      </w:r>
    </w:p>
    <w:p w14:paraId="08112572" w14:textId="77777777" w:rsidR="00AD182C" w:rsidRPr="00E82B70" w:rsidRDefault="00AD182C" w:rsidP="00437335">
      <w:pPr>
        <w:spacing w:line="240" w:lineRule="auto"/>
        <w:rPr>
          <w:lang w:val="es-ES"/>
        </w:rPr>
      </w:pPr>
      <w:r w:rsidRPr="00E82B70">
        <w:rPr>
          <w:lang w:val="es-ES"/>
        </w:rPr>
        <w:t>Leer el prospecto antes de utilizar este medicamento.</w:t>
      </w:r>
    </w:p>
    <w:p w14:paraId="14D6371F" w14:textId="77777777" w:rsidR="00AD182C" w:rsidRPr="00E82B70" w:rsidRDefault="00AD182C" w:rsidP="00437335">
      <w:pPr>
        <w:spacing w:line="240" w:lineRule="auto"/>
        <w:rPr>
          <w:lang w:val="es-ES"/>
        </w:rPr>
      </w:pPr>
    </w:p>
    <w:p w14:paraId="790D5648" w14:textId="77777777" w:rsidR="00AD182C" w:rsidRPr="00E82B70" w:rsidRDefault="00AD182C" w:rsidP="00437335">
      <w:pPr>
        <w:spacing w:line="240" w:lineRule="auto"/>
        <w:rPr>
          <w:lang w:val="es-ES"/>
        </w:rPr>
      </w:pPr>
      <w:r w:rsidRPr="00E82B70">
        <w:rPr>
          <w:lang w:val="es-ES"/>
        </w:rPr>
        <w:t>Un vídeo con instrucciones sobre cómo preparar y administrar ELOCTA está disponible al escanear el código QR con un teléfono “smartphone” o a través de la página web.</w:t>
      </w:r>
    </w:p>
    <w:p w14:paraId="0FB406F0" w14:textId="77777777" w:rsidR="00AD182C" w:rsidRPr="00E82B70" w:rsidRDefault="00AD182C" w:rsidP="00437335">
      <w:pPr>
        <w:spacing w:line="240" w:lineRule="auto"/>
        <w:rPr>
          <w:lang w:val="es-ES"/>
        </w:rPr>
      </w:pPr>
    </w:p>
    <w:p w14:paraId="087AE58E" w14:textId="6ADD6F80" w:rsidR="00AD182C" w:rsidRPr="00E82B70" w:rsidRDefault="00AD182C" w:rsidP="00437335">
      <w:pPr>
        <w:spacing w:line="240" w:lineRule="auto"/>
        <w:rPr>
          <w:lang w:val="es-ES"/>
        </w:rPr>
      </w:pPr>
      <w:r w:rsidRPr="00E82B70">
        <w:rPr>
          <w:shd w:val="clear" w:color="auto" w:fill="BFBFBF"/>
          <w:lang w:val="es-ES"/>
        </w:rPr>
        <w:t xml:space="preserve">Código QR a incluir + </w:t>
      </w:r>
      <w:hyperlink r:id="rId24" w:history="1">
        <w:r w:rsidRPr="00E82B70">
          <w:rPr>
            <w:rStyle w:val="Hyperlink"/>
            <w:lang w:val="es-ES"/>
          </w:rPr>
          <w:t>http://www.elocta-instructions.com</w:t>
        </w:r>
      </w:hyperlink>
    </w:p>
    <w:p w14:paraId="6DC52D2F" w14:textId="77777777" w:rsidR="00AD182C" w:rsidRPr="00E82B70" w:rsidRDefault="00AD182C" w:rsidP="00437335">
      <w:pPr>
        <w:spacing w:line="240" w:lineRule="auto"/>
        <w:rPr>
          <w:lang w:val="es-ES"/>
        </w:rPr>
      </w:pPr>
    </w:p>
    <w:p w14:paraId="4063518B" w14:textId="77777777" w:rsidR="00AD182C" w:rsidRPr="00E82B70" w:rsidRDefault="00AD182C" w:rsidP="00437335">
      <w:pPr>
        <w:spacing w:line="240" w:lineRule="auto"/>
        <w:rPr>
          <w:lang w:val="es-ES"/>
        </w:rPr>
      </w:pPr>
    </w:p>
    <w:p w14:paraId="3D3C29DF" w14:textId="77777777" w:rsidR="00AD182C" w:rsidRPr="00E82B70" w:rsidRDefault="00AD182C" w:rsidP="0098412C">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481F2AD3" w14:textId="77777777" w:rsidR="00AD182C" w:rsidRPr="00E82B70" w:rsidRDefault="00AD182C" w:rsidP="0098412C">
      <w:pPr>
        <w:keepNext/>
        <w:spacing w:line="240" w:lineRule="auto"/>
        <w:rPr>
          <w:lang w:val="es-ES"/>
        </w:rPr>
      </w:pPr>
    </w:p>
    <w:p w14:paraId="6EBAC02F" w14:textId="77777777" w:rsidR="00AD182C" w:rsidRPr="00E82B70" w:rsidRDefault="00AD182C" w:rsidP="00437335">
      <w:pPr>
        <w:spacing w:line="240" w:lineRule="auto"/>
        <w:rPr>
          <w:lang w:val="es-ES"/>
        </w:rPr>
      </w:pPr>
      <w:r w:rsidRPr="00E82B70">
        <w:rPr>
          <w:lang w:val="es-ES"/>
        </w:rPr>
        <w:t>Mantener fuera de la vista y del alcance de los niños.</w:t>
      </w:r>
    </w:p>
    <w:p w14:paraId="0D6BBB9F" w14:textId="77777777" w:rsidR="00AD182C" w:rsidRPr="00E82B70" w:rsidRDefault="00AD182C" w:rsidP="00437335">
      <w:pPr>
        <w:spacing w:line="240" w:lineRule="auto"/>
        <w:rPr>
          <w:lang w:val="es-ES"/>
        </w:rPr>
      </w:pPr>
    </w:p>
    <w:p w14:paraId="79096FA4" w14:textId="77777777" w:rsidR="00AD182C" w:rsidRPr="00E82B70" w:rsidRDefault="00AD182C" w:rsidP="00437335">
      <w:pPr>
        <w:spacing w:line="240" w:lineRule="auto"/>
        <w:rPr>
          <w:lang w:val="es-ES"/>
        </w:rPr>
      </w:pPr>
    </w:p>
    <w:p w14:paraId="7A0CDF3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7.</w:t>
      </w:r>
      <w:r w:rsidRPr="00E82B70">
        <w:rPr>
          <w:b/>
          <w:bCs/>
          <w:lang w:val="es-ES"/>
        </w:rPr>
        <w:tab/>
        <w:t>OTRA(S) ADVERTENCIA(S) ESPECIAL(ES), SI ES NECESARIO</w:t>
      </w:r>
    </w:p>
    <w:p w14:paraId="5ADC058A" w14:textId="77777777" w:rsidR="00AD182C" w:rsidRPr="00E82B70" w:rsidRDefault="00AD182C" w:rsidP="0098412C">
      <w:pPr>
        <w:keepNext/>
        <w:spacing w:line="240" w:lineRule="auto"/>
        <w:rPr>
          <w:lang w:val="es-ES"/>
        </w:rPr>
      </w:pPr>
    </w:p>
    <w:p w14:paraId="45CD60C4" w14:textId="77777777" w:rsidR="00AD182C" w:rsidRPr="00E82B70" w:rsidRDefault="00AD182C" w:rsidP="00437335">
      <w:pPr>
        <w:spacing w:line="240" w:lineRule="auto"/>
        <w:rPr>
          <w:lang w:val="es-ES"/>
        </w:rPr>
      </w:pPr>
    </w:p>
    <w:p w14:paraId="73060CA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8.</w:t>
      </w:r>
      <w:r w:rsidRPr="00E82B70">
        <w:rPr>
          <w:b/>
          <w:bCs/>
          <w:lang w:val="es-ES"/>
        </w:rPr>
        <w:tab/>
        <w:t>FECHA DE CADUCIDAD</w:t>
      </w:r>
    </w:p>
    <w:p w14:paraId="4A214202" w14:textId="77777777" w:rsidR="00AD182C" w:rsidRPr="00E82B70" w:rsidRDefault="00AD182C" w:rsidP="0098412C">
      <w:pPr>
        <w:keepNext/>
        <w:spacing w:line="240" w:lineRule="auto"/>
        <w:rPr>
          <w:lang w:val="es-ES"/>
        </w:rPr>
      </w:pPr>
    </w:p>
    <w:p w14:paraId="78EE159F" w14:textId="77777777" w:rsidR="00AD182C" w:rsidRPr="00E82B70" w:rsidRDefault="00AD182C" w:rsidP="00437335">
      <w:pPr>
        <w:spacing w:line="240" w:lineRule="auto"/>
        <w:rPr>
          <w:lang w:val="es-ES"/>
        </w:rPr>
      </w:pPr>
      <w:r w:rsidRPr="00E82B70">
        <w:rPr>
          <w:lang w:val="es-ES"/>
        </w:rPr>
        <w:t>CAD</w:t>
      </w:r>
    </w:p>
    <w:p w14:paraId="60C07F3A" w14:textId="77777777" w:rsidR="00AD182C" w:rsidRPr="00E82B70" w:rsidRDefault="00AD182C" w:rsidP="00437335">
      <w:pPr>
        <w:spacing w:line="240" w:lineRule="auto"/>
        <w:rPr>
          <w:lang w:val="es-ES"/>
        </w:rPr>
      </w:pPr>
    </w:p>
    <w:p w14:paraId="53DDC7AF" w14:textId="77777777" w:rsidR="00AD182C" w:rsidRPr="00E82B70" w:rsidRDefault="00AD182C" w:rsidP="00437335">
      <w:pPr>
        <w:spacing w:line="240" w:lineRule="auto"/>
        <w:rPr>
          <w:lang w:val="es-ES"/>
        </w:rPr>
      </w:pPr>
      <w:r w:rsidRPr="00E82B70">
        <w:rPr>
          <w:lang w:val="es-ES"/>
        </w:rPr>
        <w:t>Usar en un plazo máximo de 6 horas tras la reconstitución.</w:t>
      </w:r>
    </w:p>
    <w:p w14:paraId="7E4268D3" w14:textId="77777777" w:rsidR="00AD182C" w:rsidRPr="00E82B70" w:rsidRDefault="00AD182C" w:rsidP="00437335">
      <w:pPr>
        <w:spacing w:line="240" w:lineRule="auto"/>
        <w:rPr>
          <w:lang w:val="es-ES"/>
        </w:rPr>
      </w:pPr>
    </w:p>
    <w:p w14:paraId="54BC6834" w14:textId="77777777" w:rsidR="00AD182C" w:rsidRPr="00E82B70" w:rsidRDefault="00AD182C" w:rsidP="00437335">
      <w:pPr>
        <w:spacing w:line="240" w:lineRule="auto"/>
        <w:rPr>
          <w:lang w:val="es-ES"/>
        </w:rPr>
      </w:pPr>
    </w:p>
    <w:p w14:paraId="5AF66EF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9.</w:t>
      </w:r>
      <w:r w:rsidRPr="00E82B70">
        <w:rPr>
          <w:b/>
          <w:bCs/>
          <w:lang w:val="es-ES"/>
        </w:rPr>
        <w:tab/>
        <w:t>CONDICIONES ESPECIALES DE CONSERVACIÓN</w:t>
      </w:r>
    </w:p>
    <w:p w14:paraId="3B0C4FBA" w14:textId="77777777" w:rsidR="00AD182C" w:rsidRPr="00E82B70" w:rsidRDefault="00AD182C" w:rsidP="00437335">
      <w:pPr>
        <w:keepNext/>
        <w:spacing w:line="240" w:lineRule="auto"/>
        <w:rPr>
          <w:lang w:val="es-ES"/>
        </w:rPr>
      </w:pPr>
    </w:p>
    <w:p w14:paraId="625B636B" w14:textId="77777777" w:rsidR="00AD182C" w:rsidRPr="00E82B70" w:rsidRDefault="00AD182C" w:rsidP="00437335">
      <w:pPr>
        <w:spacing w:line="240" w:lineRule="auto"/>
        <w:rPr>
          <w:lang w:val="es-ES"/>
        </w:rPr>
      </w:pPr>
      <w:r w:rsidRPr="00E82B70">
        <w:rPr>
          <w:lang w:val="es-ES"/>
        </w:rPr>
        <w:t>Conservar en nevera.</w:t>
      </w:r>
    </w:p>
    <w:p w14:paraId="6701D955" w14:textId="77777777" w:rsidR="00AD182C" w:rsidRPr="00E82B70" w:rsidRDefault="00AD182C" w:rsidP="00437335">
      <w:pPr>
        <w:spacing w:line="240" w:lineRule="auto"/>
        <w:rPr>
          <w:lang w:val="es-ES"/>
        </w:rPr>
      </w:pPr>
      <w:r w:rsidRPr="00E82B70">
        <w:rPr>
          <w:lang w:val="es-ES"/>
        </w:rPr>
        <w:t>No congelar.</w:t>
      </w:r>
    </w:p>
    <w:p w14:paraId="4CFB8D6F" w14:textId="77777777" w:rsidR="00AD182C" w:rsidRPr="00E82B70" w:rsidRDefault="00AD182C" w:rsidP="00437335">
      <w:pPr>
        <w:spacing w:line="240" w:lineRule="auto"/>
        <w:rPr>
          <w:lang w:val="es-ES"/>
        </w:rPr>
      </w:pPr>
      <w:r w:rsidRPr="00E82B70">
        <w:rPr>
          <w:lang w:val="es-ES"/>
        </w:rPr>
        <w:t>Conservar el vial en el embalaje exterior para protegerlo de la luz.</w:t>
      </w:r>
    </w:p>
    <w:p w14:paraId="696DC951" w14:textId="77777777" w:rsidR="00AD182C" w:rsidRPr="00E82B70" w:rsidRDefault="00AD182C" w:rsidP="00437335">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33D11B24" w14:textId="77777777" w:rsidR="00AD182C" w:rsidRPr="00E82B70" w:rsidRDefault="00AD182C" w:rsidP="00437335">
      <w:pPr>
        <w:spacing w:line="240" w:lineRule="auto"/>
        <w:rPr>
          <w:lang w:val="es-ES"/>
        </w:rPr>
      </w:pPr>
    </w:p>
    <w:p w14:paraId="780B1170" w14:textId="77777777" w:rsidR="00AD182C" w:rsidRPr="00E82B70" w:rsidRDefault="00AD182C" w:rsidP="00437335">
      <w:pPr>
        <w:spacing w:line="240" w:lineRule="auto"/>
        <w:ind w:left="567" w:hanging="567"/>
        <w:rPr>
          <w:lang w:val="es-ES"/>
        </w:rPr>
      </w:pPr>
    </w:p>
    <w:p w14:paraId="5BA8DBF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780B6A52" w14:textId="77777777" w:rsidR="00AD182C" w:rsidRPr="00E82B70" w:rsidRDefault="00AD182C" w:rsidP="00437335">
      <w:pPr>
        <w:keepNext/>
        <w:spacing w:line="240" w:lineRule="auto"/>
        <w:rPr>
          <w:lang w:val="es-ES"/>
        </w:rPr>
      </w:pPr>
    </w:p>
    <w:p w14:paraId="68FAB297" w14:textId="77777777" w:rsidR="00AD182C" w:rsidRPr="00E82B70" w:rsidRDefault="00AD182C" w:rsidP="00437335">
      <w:pPr>
        <w:spacing w:line="240" w:lineRule="auto"/>
        <w:rPr>
          <w:lang w:val="es-ES"/>
        </w:rPr>
      </w:pPr>
    </w:p>
    <w:p w14:paraId="74A22CC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0C9D045F" w14:textId="77777777" w:rsidR="00AD182C" w:rsidRPr="00E82B70" w:rsidRDefault="00AD182C" w:rsidP="00437335">
      <w:pPr>
        <w:keepNext/>
        <w:spacing w:line="240" w:lineRule="auto"/>
        <w:rPr>
          <w:lang w:val="es-ES"/>
        </w:rPr>
      </w:pPr>
    </w:p>
    <w:p w14:paraId="7EBD72F8" w14:textId="77777777" w:rsidR="00AD182C" w:rsidRPr="00E82B70" w:rsidRDefault="00AD182C" w:rsidP="00437335">
      <w:pPr>
        <w:spacing w:line="240" w:lineRule="auto"/>
        <w:rPr>
          <w:lang w:val="es-ES"/>
        </w:rPr>
      </w:pPr>
      <w:r w:rsidRPr="00E82B70">
        <w:rPr>
          <w:lang w:val="es-ES"/>
        </w:rPr>
        <w:t>Swedish Orphan Biovitrum AB (publ)</w:t>
      </w:r>
    </w:p>
    <w:p w14:paraId="44F098B8" w14:textId="77777777" w:rsidR="00AD182C" w:rsidRPr="00E82B70" w:rsidRDefault="00AD182C" w:rsidP="00437335">
      <w:pPr>
        <w:spacing w:line="240" w:lineRule="auto"/>
        <w:rPr>
          <w:lang w:val="es-ES"/>
        </w:rPr>
      </w:pPr>
      <w:r w:rsidRPr="00E82B70">
        <w:rPr>
          <w:lang w:val="es-ES"/>
        </w:rPr>
        <w:t>SE-112 76 Stockholm</w:t>
      </w:r>
    </w:p>
    <w:p w14:paraId="5D1F91CD" w14:textId="77777777" w:rsidR="00AD182C" w:rsidRPr="00E82B70" w:rsidRDefault="00AD182C" w:rsidP="00437335">
      <w:pPr>
        <w:spacing w:line="240" w:lineRule="auto"/>
        <w:rPr>
          <w:lang w:val="es-ES"/>
        </w:rPr>
      </w:pPr>
      <w:r w:rsidRPr="00E82B70">
        <w:rPr>
          <w:lang w:val="es-ES"/>
        </w:rPr>
        <w:t>Suecia</w:t>
      </w:r>
    </w:p>
    <w:p w14:paraId="1F293FD7" w14:textId="77777777" w:rsidR="00AD182C" w:rsidRPr="00E82B70" w:rsidRDefault="00AD182C" w:rsidP="00437335">
      <w:pPr>
        <w:spacing w:line="240" w:lineRule="auto"/>
        <w:rPr>
          <w:lang w:val="es-ES"/>
        </w:rPr>
      </w:pPr>
    </w:p>
    <w:p w14:paraId="0C82D0D5" w14:textId="77777777" w:rsidR="00AD182C" w:rsidRPr="00E82B70" w:rsidRDefault="00AD182C" w:rsidP="00437335">
      <w:pPr>
        <w:spacing w:line="240" w:lineRule="auto"/>
        <w:rPr>
          <w:lang w:val="es-ES"/>
        </w:rPr>
      </w:pPr>
    </w:p>
    <w:p w14:paraId="119237E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31782995" w14:textId="77777777" w:rsidR="00AD182C" w:rsidRPr="00E82B70" w:rsidRDefault="00AD182C" w:rsidP="00437335">
      <w:pPr>
        <w:keepNext/>
        <w:spacing w:line="240" w:lineRule="auto"/>
        <w:rPr>
          <w:lang w:val="es-ES"/>
        </w:rPr>
      </w:pPr>
    </w:p>
    <w:p w14:paraId="69E01297" w14:textId="77777777" w:rsidR="00AD182C" w:rsidRPr="00E82B70" w:rsidRDefault="00AD182C" w:rsidP="00437335">
      <w:pPr>
        <w:spacing w:line="240" w:lineRule="auto"/>
        <w:rPr>
          <w:lang w:val="es-ES"/>
        </w:rPr>
      </w:pPr>
      <w:r w:rsidRPr="00E82B70">
        <w:rPr>
          <w:lang w:val="es-ES"/>
        </w:rPr>
        <w:t>EU/1/15/1046/001</w:t>
      </w:r>
    </w:p>
    <w:p w14:paraId="54362669" w14:textId="77777777" w:rsidR="00AD182C" w:rsidRPr="00E82B70" w:rsidRDefault="00AD182C" w:rsidP="00437335">
      <w:pPr>
        <w:spacing w:line="240" w:lineRule="auto"/>
        <w:rPr>
          <w:lang w:val="es-ES"/>
        </w:rPr>
      </w:pPr>
    </w:p>
    <w:p w14:paraId="3C6C7824" w14:textId="77777777" w:rsidR="00AD182C" w:rsidRPr="00E82B70" w:rsidRDefault="00AD182C" w:rsidP="00437335">
      <w:pPr>
        <w:spacing w:line="240" w:lineRule="auto"/>
        <w:rPr>
          <w:lang w:val="es-ES"/>
        </w:rPr>
      </w:pPr>
    </w:p>
    <w:p w14:paraId="2849C96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31C15E53" w14:textId="77777777" w:rsidR="00AD182C" w:rsidRPr="00E82B70" w:rsidRDefault="00AD182C" w:rsidP="00437335">
      <w:pPr>
        <w:spacing w:line="240" w:lineRule="auto"/>
        <w:rPr>
          <w:i/>
          <w:iCs/>
          <w:lang w:val="es-ES"/>
        </w:rPr>
      </w:pPr>
    </w:p>
    <w:p w14:paraId="624C5610" w14:textId="77777777" w:rsidR="00AD182C" w:rsidRPr="00E82B70" w:rsidRDefault="00AD182C" w:rsidP="00437335">
      <w:pPr>
        <w:spacing w:line="240" w:lineRule="auto"/>
        <w:rPr>
          <w:lang w:val="es-ES"/>
        </w:rPr>
      </w:pPr>
      <w:r w:rsidRPr="00E82B70">
        <w:rPr>
          <w:lang w:val="es-ES"/>
        </w:rPr>
        <w:t>Lote</w:t>
      </w:r>
    </w:p>
    <w:p w14:paraId="258EA1B2" w14:textId="77777777" w:rsidR="00AD182C" w:rsidRPr="00E82B70" w:rsidRDefault="00AD182C" w:rsidP="00437335">
      <w:pPr>
        <w:spacing w:line="240" w:lineRule="auto"/>
        <w:rPr>
          <w:lang w:val="es-ES"/>
        </w:rPr>
      </w:pPr>
    </w:p>
    <w:p w14:paraId="6BDDE322" w14:textId="77777777" w:rsidR="00AD182C" w:rsidRPr="00E82B70" w:rsidRDefault="00AD182C" w:rsidP="00437335">
      <w:pPr>
        <w:spacing w:line="240" w:lineRule="auto"/>
        <w:rPr>
          <w:lang w:val="es-ES"/>
        </w:rPr>
      </w:pPr>
    </w:p>
    <w:p w14:paraId="3A5F756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7B27D98A" w14:textId="77777777" w:rsidR="00AD182C" w:rsidRPr="00E82B70" w:rsidRDefault="00AD182C" w:rsidP="00437335">
      <w:pPr>
        <w:spacing w:line="240" w:lineRule="auto"/>
        <w:rPr>
          <w:i/>
          <w:iCs/>
          <w:lang w:val="es-ES"/>
        </w:rPr>
      </w:pPr>
    </w:p>
    <w:p w14:paraId="42D17D44" w14:textId="77777777" w:rsidR="00AD182C" w:rsidRPr="00E82B70" w:rsidRDefault="00AD182C" w:rsidP="00437335">
      <w:pPr>
        <w:spacing w:line="240" w:lineRule="auto"/>
        <w:rPr>
          <w:lang w:val="es-ES"/>
        </w:rPr>
      </w:pPr>
    </w:p>
    <w:p w14:paraId="79BF768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lastRenderedPageBreak/>
        <w:t>15.</w:t>
      </w:r>
      <w:r w:rsidRPr="00E82B70">
        <w:rPr>
          <w:b/>
          <w:bCs/>
          <w:lang w:val="es-ES"/>
        </w:rPr>
        <w:tab/>
        <w:t>INSTRUCCIONES DE USO</w:t>
      </w:r>
    </w:p>
    <w:p w14:paraId="413367FF" w14:textId="77777777" w:rsidR="00AD182C" w:rsidRPr="00E82B70" w:rsidRDefault="00AD182C" w:rsidP="00437335">
      <w:pPr>
        <w:spacing w:line="240" w:lineRule="auto"/>
        <w:rPr>
          <w:lang w:val="es-ES"/>
        </w:rPr>
      </w:pPr>
    </w:p>
    <w:p w14:paraId="6C296FC9" w14:textId="77777777" w:rsidR="00AD182C" w:rsidRPr="00E82B70" w:rsidRDefault="00AD182C" w:rsidP="00437335">
      <w:pPr>
        <w:spacing w:line="240" w:lineRule="auto"/>
        <w:rPr>
          <w:lang w:val="es-ES"/>
        </w:rPr>
      </w:pPr>
    </w:p>
    <w:p w14:paraId="0CB25D2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31AD0ADF" w14:textId="77777777" w:rsidR="00AD182C" w:rsidRPr="00E82B70" w:rsidRDefault="00AD182C" w:rsidP="00437335">
      <w:pPr>
        <w:keepNext/>
        <w:spacing w:line="240" w:lineRule="auto"/>
        <w:rPr>
          <w:lang w:val="es-ES"/>
        </w:rPr>
      </w:pPr>
    </w:p>
    <w:p w14:paraId="5686D517" w14:textId="77777777" w:rsidR="00AD182C" w:rsidRPr="00E82B70" w:rsidRDefault="00AD182C" w:rsidP="00437335">
      <w:pPr>
        <w:spacing w:line="240" w:lineRule="auto"/>
        <w:rPr>
          <w:lang w:val="es-ES"/>
        </w:rPr>
      </w:pPr>
      <w:r w:rsidRPr="00E82B70">
        <w:rPr>
          <w:lang w:val="es-ES"/>
        </w:rPr>
        <w:t>ELOCTA 250</w:t>
      </w:r>
    </w:p>
    <w:p w14:paraId="0DA9C985" w14:textId="77777777" w:rsidR="00AD182C" w:rsidRPr="00E82B70" w:rsidRDefault="00AD182C" w:rsidP="00437335">
      <w:pPr>
        <w:spacing w:line="240" w:lineRule="auto"/>
        <w:rPr>
          <w:rFonts w:eastAsia="Times New Roman"/>
          <w:shd w:val="clear" w:color="auto" w:fill="BFBFBF"/>
          <w:lang w:val="es-ES"/>
        </w:rPr>
      </w:pPr>
    </w:p>
    <w:p w14:paraId="45A4B7F3" w14:textId="77777777" w:rsidR="00AD182C" w:rsidRPr="00E82B70" w:rsidRDefault="00AD182C" w:rsidP="00437335">
      <w:pPr>
        <w:spacing w:line="240" w:lineRule="auto"/>
        <w:rPr>
          <w:shd w:val="clear" w:color="auto" w:fill="CCCCCC"/>
          <w:lang w:val="es-ES"/>
        </w:rPr>
      </w:pPr>
    </w:p>
    <w:p w14:paraId="5B31CDC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20B11A3A" w14:textId="77777777" w:rsidR="00AD182C" w:rsidRPr="00E82B70" w:rsidRDefault="00AD182C" w:rsidP="00437335">
      <w:pPr>
        <w:keepNext/>
        <w:tabs>
          <w:tab w:val="clear" w:pos="567"/>
        </w:tabs>
        <w:spacing w:line="240" w:lineRule="auto"/>
        <w:rPr>
          <w:lang w:val="es-ES"/>
        </w:rPr>
      </w:pPr>
    </w:p>
    <w:p w14:paraId="4547D400" w14:textId="77777777" w:rsidR="00AD182C" w:rsidRPr="00E82B70" w:rsidRDefault="00AD182C" w:rsidP="00437335">
      <w:pPr>
        <w:spacing w:line="240" w:lineRule="auto"/>
        <w:rPr>
          <w:shd w:val="clear" w:color="auto" w:fill="CCCCCC"/>
          <w:lang w:val="es-ES"/>
        </w:rPr>
      </w:pPr>
      <w:r w:rsidRPr="00E82B70">
        <w:rPr>
          <w:shd w:val="clear" w:color="auto" w:fill="D9D9D9"/>
          <w:lang w:val="es-ES"/>
        </w:rPr>
        <w:t>Incluido el código de barras 2D que lleva el identificador único.</w:t>
      </w:r>
    </w:p>
    <w:p w14:paraId="6F9CCEED" w14:textId="77777777" w:rsidR="00AD182C" w:rsidRPr="00E82B70" w:rsidRDefault="00AD182C" w:rsidP="00437335">
      <w:pPr>
        <w:spacing w:line="240" w:lineRule="auto"/>
        <w:rPr>
          <w:shd w:val="clear" w:color="auto" w:fill="CCCCCC"/>
          <w:lang w:val="es-ES"/>
        </w:rPr>
      </w:pPr>
    </w:p>
    <w:p w14:paraId="6DBB4C83" w14:textId="77777777" w:rsidR="00AD182C" w:rsidRPr="00E82B70" w:rsidRDefault="00AD182C" w:rsidP="00437335">
      <w:pPr>
        <w:spacing w:line="240" w:lineRule="auto"/>
        <w:rPr>
          <w:vanish/>
          <w:lang w:val="es-ES"/>
        </w:rPr>
      </w:pPr>
    </w:p>
    <w:p w14:paraId="4573258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6D731064" w14:textId="77777777" w:rsidR="00AD182C" w:rsidRPr="00E82B70" w:rsidRDefault="00AD182C" w:rsidP="00437335">
      <w:pPr>
        <w:keepNext/>
        <w:tabs>
          <w:tab w:val="clear" w:pos="567"/>
        </w:tabs>
        <w:spacing w:line="240" w:lineRule="auto"/>
        <w:rPr>
          <w:lang w:val="es-ES"/>
        </w:rPr>
      </w:pPr>
    </w:p>
    <w:p w14:paraId="7248CB8E" w14:textId="77777777" w:rsidR="00AD182C" w:rsidRPr="00E82B70" w:rsidRDefault="00AD182C" w:rsidP="00437335">
      <w:pPr>
        <w:keepNext/>
        <w:spacing w:line="240" w:lineRule="auto"/>
        <w:rPr>
          <w:lang w:val="es-ES"/>
        </w:rPr>
      </w:pPr>
      <w:r w:rsidRPr="00E82B70">
        <w:rPr>
          <w:lang w:val="es-ES"/>
        </w:rPr>
        <w:t>PC</w:t>
      </w:r>
    </w:p>
    <w:p w14:paraId="6DB5F0E8" w14:textId="77777777" w:rsidR="00AD182C" w:rsidRPr="00E82B70" w:rsidRDefault="00AD182C" w:rsidP="00437335">
      <w:pPr>
        <w:keepNext/>
        <w:spacing w:line="240" w:lineRule="auto"/>
        <w:rPr>
          <w:lang w:val="es-ES"/>
        </w:rPr>
      </w:pPr>
      <w:r w:rsidRPr="00E82B70">
        <w:rPr>
          <w:lang w:val="es-ES"/>
        </w:rPr>
        <w:t>SN</w:t>
      </w:r>
    </w:p>
    <w:p w14:paraId="77E7EAE4" w14:textId="77777777" w:rsidR="00AD182C" w:rsidRPr="00E82B70" w:rsidRDefault="00AD182C" w:rsidP="00437335">
      <w:pPr>
        <w:spacing w:line="240" w:lineRule="auto"/>
        <w:rPr>
          <w:lang w:val="es-ES"/>
        </w:rPr>
      </w:pPr>
      <w:r w:rsidRPr="00E82B70">
        <w:rPr>
          <w:lang w:val="es-ES"/>
        </w:rPr>
        <w:t>NN</w:t>
      </w:r>
    </w:p>
    <w:p w14:paraId="172B1B5A" w14:textId="77777777" w:rsidR="00AD182C" w:rsidRPr="00E82B70" w:rsidRDefault="00AD182C" w:rsidP="00437335">
      <w:pPr>
        <w:spacing w:line="240" w:lineRule="auto"/>
        <w:rPr>
          <w:lang w:val="es-ES"/>
        </w:rPr>
      </w:pPr>
      <w:r w:rsidRPr="00E82B70">
        <w:rPr>
          <w:shd w:val="clear" w:color="auto" w:fill="CCCCCC"/>
          <w:lang w:val="es-ES"/>
        </w:rPr>
        <w:br w:type="page"/>
      </w:r>
    </w:p>
    <w:p w14:paraId="6BC4FC2C"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lastRenderedPageBreak/>
        <w:t>INFORMACIÓN MÍNIMA QUE DEBE INCLUIRSE EN PEQUEÑOS ACONDICIONAMIENTOS PRIMARIOS</w:t>
      </w:r>
    </w:p>
    <w:p w14:paraId="7F0B11D3"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rPr>
          <w:b/>
          <w:bCs/>
          <w:lang w:val="es-ES"/>
        </w:rPr>
      </w:pPr>
    </w:p>
    <w:p w14:paraId="66B7D6F1"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35BDCF2B" w14:textId="77777777" w:rsidR="00AD182C" w:rsidRPr="00E82B70" w:rsidRDefault="00AD182C" w:rsidP="00437335">
      <w:pPr>
        <w:spacing w:line="240" w:lineRule="auto"/>
        <w:rPr>
          <w:lang w:val="es-ES"/>
        </w:rPr>
      </w:pPr>
    </w:p>
    <w:p w14:paraId="4DC16283" w14:textId="77777777" w:rsidR="00AD182C" w:rsidRPr="00E82B70" w:rsidRDefault="00AD182C" w:rsidP="00437335">
      <w:pPr>
        <w:spacing w:line="240" w:lineRule="auto"/>
        <w:rPr>
          <w:lang w:val="es-ES"/>
        </w:rPr>
      </w:pPr>
    </w:p>
    <w:p w14:paraId="0EED16C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388FAC4E" w14:textId="77777777" w:rsidR="00AD182C" w:rsidRPr="00E82B70" w:rsidRDefault="00AD182C" w:rsidP="00437335">
      <w:pPr>
        <w:spacing w:line="240" w:lineRule="auto"/>
        <w:ind w:left="567" w:hanging="567"/>
        <w:rPr>
          <w:lang w:val="es-ES"/>
        </w:rPr>
      </w:pPr>
    </w:p>
    <w:p w14:paraId="7AD20845" w14:textId="77777777" w:rsidR="00AD182C" w:rsidRPr="00E82B70" w:rsidRDefault="00AD182C" w:rsidP="00437335">
      <w:pPr>
        <w:spacing w:line="240" w:lineRule="auto"/>
        <w:rPr>
          <w:lang w:val="es-ES"/>
        </w:rPr>
      </w:pPr>
      <w:r w:rsidRPr="00E82B70">
        <w:rPr>
          <w:lang w:val="es-ES"/>
        </w:rPr>
        <w:t>ELOCTA 250 UI polvo para inyectable</w:t>
      </w:r>
    </w:p>
    <w:p w14:paraId="66943A65" w14:textId="77777777" w:rsidR="00AD182C" w:rsidRPr="00E82B70" w:rsidRDefault="00AD182C" w:rsidP="00437335">
      <w:pPr>
        <w:spacing w:line="240" w:lineRule="auto"/>
        <w:rPr>
          <w:lang w:val="es-ES"/>
        </w:rPr>
      </w:pPr>
    </w:p>
    <w:p w14:paraId="5F91344B" w14:textId="77777777" w:rsidR="00AD182C" w:rsidRPr="00E82B70" w:rsidRDefault="00AD182C" w:rsidP="00437335">
      <w:pPr>
        <w:spacing w:line="240" w:lineRule="auto"/>
        <w:rPr>
          <w:lang w:val="es-ES"/>
        </w:rPr>
      </w:pPr>
      <w:r w:rsidRPr="00E82B70">
        <w:rPr>
          <w:lang w:val="es-ES"/>
        </w:rPr>
        <w:t>efmoroctocog alfa</w:t>
      </w:r>
    </w:p>
    <w:p w14:paraId="609007E5" w14:textId="77777777" w:rsidR="00AD182C" w:rsidRPr="00E82B70" w:rsidRDefault="00AD182C" w:rsidP="00437335">
      <w:pPr>
        <w:spacing w:line="240" w:lineRule="auto"/>
        <w:rPr>
          <w:lang w:val="es-ES"/>
        </w:rPr>
      </w:pPr>
      <w:r w:rsidRPr="00E82B70">
        <w:rPr>
          <w:lang w:val="es-ES"/>
        </w:rPr>
        <w:t>factor VIII de coagulación recombinante</w:t>
      </w:r>
    </w:p>
    <w:p w14:paraId="108BD68D" w14:textId="77777777" w:rsidR="00AD182C" w:rsidRPr="00E82B70" w:rsidRDefault="00AD182C" w:rsidP="00437335">
      <w:pPr>
        <w:spacing w:line="240" w:lineRule="auto"/>
        <w:rPr>
          <w:lang w:val="es-ES"/>
        </w:rPr>
      </w:pPr>
      <w:r w:rsidRPr="00E82B70">
        <w:rPr>
          <w:lang w:val="es-ES"/>
        </w:rPr>
        <w:t>IV</w:t>
      </w:r>
    </w:p>
    <w:p w14:paraId="5FB2AA73" w14:textId="77777777" w:rsidR="00AD182C" w:rsidRPr="00E82B70" w:rsidRDefault="00AD182C" w:rsidP="00437335">
      <w:pPr>
        <w:spacing w:line="240" w:lineRule="auto"/>
        <w:rPr>
          <w:lang w:val="es-ES"/>
        </w:rPr>
      </w:pPr>
    </w:p>
    <w:p w14:paraId="6441E5B3" w14:textId="77777777" w:rsidR="00AD182C" w:rsidRPr="00E82B70" w:rsidRDefault="00AD182C" w:rsidP="00437335">
      <w:pPr>
        <w:spacing w:line="240" w:lineRule="auto"/>
        <w:rPr>
          <w:lang w:val="es-ES"/>
        </w:rPr>
      </w:pPr>
    </w:p>
    <w:p w14:paraId="4F1601C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1A4E4160" w14:textId="77777777" w:rsidR="00AD182C" w:rsidRPr="00E82B70" w:rsidRDefault="00AD182C" w:rsidP="00437335">
      <w:pPr>
        <w:spacing w:line="240" w:lineRule="auto"/>
        <w:rPr>
          <w:lang w:val="es-ES"/>
        </w:rPr>
      </w:pPr>
    </w:p>
    <w:p w14:paraId="472EC7CE" w14:textId="77777777" w:rsidR="00AD182C" w:rsidRPr="00E82B70" w:rsidRDefault="00AD182C" w:rsidP="00437335">
      <w:pPr>
        <w:spacing w:line="240" w:lineRule="auto"/>
        <w:rPr>
          <w:lang w:val="es-ES"/>
        </w:rPr>
      </w:pPr>
    </w:p>
    <w:p w14:paraId="68B4120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5F25BCB0" w14:textId="77777777" w:rsidR="00AD182C" w:rsidRPr="00E82B70" w:rsidRDefault="00AD182C" w:rsidP="00437335">
      <w:pPr>
        <w:spacing w:line="240" w:lineRule="auto"/>
        <w:rPr>
          <w:lang w:val="es-ES"/>
        </w:rPr>
      </w:pPr>
    </w:p>
    <w:p w14:paraId="45C493B7" w14:textId="77777777" w:rsidR="00AD182C" w:rsidRPr="00E82B70" w:rsidRDefault="00AD182C" w:rsidP="00437335">
      <w:pPr>
        <w:spacing w:line="240" w:lineRule="auto"/>
        <w:rPr>
          <w:lang w:val="es-ES"/>
        </w:rPr>
      </w:pPr>
      <w:r w:rsidRPr="00E82B70">
        <w:rPr>
          <w:lang w:val="es-ES"/>
        </w:rPr>
        <w:t>EXP</w:t>
      </w:r>
    </w:p>
    <w:p w14:paraId="21639CEA" w14:textId="77777777" w:rsidR="00AD182C" w:rsidRPr="00E82B70" w:rsidRDefault="00AD182C" w:rsidP="00437335">
      <w:pPr>
        <w:spacing w:line="240" w:lineRule="auto"/>
        <w:rPr>
          <w:lang w:val="es-ES"/>
        </w:rPr>
      </w:pPr>
    </w:p>
    <w:p w14:paraId="058770CA" w14:textId="77777777" w:rsidR="00AD182C" w:rsidRPr="00E82B70" w:rsidRDefault="00AD182C" w:rsidP="00437335">
      <w:pPr>
        <w:spacing w:line="240" w:lineRule="auto"/>
        <w:rPr>
          <w:lang w:val="es-ES"/>
        </w:rPr>
      </w:pPr>
    </w:p>
    <w:p w14:paraId="37FE963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3CD511CC" w14:textId="77777777" w:rsidR="00AD182C" w:rsidRPr="00E82B70" w:rsidRDefault="00AD182C" w:rsidP="00437335">
      <w:pPr>
        <w:spacing w:line="240" w:lineRule="auto"/>
        <w:ind w:right="113"/>
        <w:rPr>
          <w:lang w:val="es-ES"/>
        </w:rPr>
      </w:pPr>
    </w:p>
    <w:p w14:paraId="55188ED5" w14:textId="77777777" w:rsidR="00AD182C" w:rsidRPr="00E82B70" w:rsidRDefault="00AD182C" w:rsidP="00437335">
      <w:pPr>
        <w:spacing w:line="240" w:lineRule="auto"/>
        <w:ind w:right="113"/>
        <w:rPr>
          <w:lang w:val="es-ES"/>
        </w:rPr>
      </w:pPr>
      <w:r w:rsidRPr="00E82B70">
        <w:rPr>
          <w:lang w:val="es-ES"/>
        </w:rPr>
        <w:t>Lot</w:t>
      </w:r>
    </w:p>
    <w:p w14:paraId="2A2C6569" w14:textId="77777777" w:rsidR="00AD182C" w:rsidRPr="00E82B70" w:rsidRDefault="00AD182C" w:rsidP="00437335">
      <w:pPr>
        <w:spacing w:line="240" w:lineRule="auto"/>
        <w:ind w:right="113"/>
        <w:rPr>
          <w:lang w:val="es-ES"/>
        </w:rPr>
      </w:pPr>
    </w:p>
    <w:p w14:paraId="043B336E" w14:textId="77777777" w:rsidR="00AD182C" w:rsidRPr="00E82B70" w:rsidRDefault="00AD182C" w:rsidP="00437335">
      <w:pPr>
        <w:spacing w:line="240" w:lineRule="auto"/>
        <w:ind w:right="113"/>
        <w:rPr>
          <w:lang w:val="es-ES"/>
        </w:rPr>
      </w:pPr>
    </w:p>
    <w:p w14:paraId="6E30C4F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60015F45" w14:textId="77777777" w:rsidR="00AD182C" w:rsidRPr="00E82B70" w:rsidRDefault="00AD182C" w:rsidP="00437335">
      <w:pPr>
        <w:keepNext/>
        <w:spacing w:line="240" w:lineRule="auto"/>
        <w:ind w:right="113"/>
        <w:rPr>
          <w:lang w:val="es-ES"/>
        </w:rPr>
      </w:pPr>
    </w:p>
    <w:p w14:paraId="2FB0B99A" w14:textId="77777777" w:rsidR="00AD182C" w:rsidRPr="00E82B70" w:rsidRDefault="00AD182C" w:rsidP="00437335">
      <w:pPr>
        <w:spacing w:line="240" w:lineRule="auto"/>
        <w:ind w:right="113"/>
        <w:rPr>
          <w:rFonts w:eastAsia="Times New Roman"/>
          <w:lang w:val="es-ES"/>
        </w:rPr>
      </w:pPr>
      <w:r w:rsidRPr="00E82B70">
        <w:rPr>
          <w:rFonts w:eastAsia="Times New Roman"/>
          <w:lang w:val="es-ES"/>
        </w:rPr>
        <w:t>250 UI</w:t>
      </w:r>
    </w:p>
    <w:p w14:paraId="29CD1320" w14:textId="77777777" w:rsidR="00AD182C" w:rsidRPr="00E82B70" w:rsidRDefault="00AD182C" w:rsidP="00437335">
      <w:pPr>
        <w:spacing w:line="240" w:lineRule="auto"/>
        <w:ind w:right="113"/>
        <w:rPr>
          <w:lang w:val="es-ES"/>
        </w:rPr>
      </w:pPr>
    </w:p>
    <w:p w14:paraId="3B6385B9" w14:textId="77777777" w:rsidR="00AD182C" w:rsidRPr="00E82B70" w:rsidRDefault="00AD182C" w:rsidP="00437335">
      <w:pPr>
        <w:spacing w:line="240" w:lineRule="auto"/>
        <w:ind w:right="113"/>
        <w:rPr>
          <w:lang w:val="es-ES"/>
        </w:rPr>
      </w:pPr>
    </w:p>
    <w:p w14:paraId="740DCE8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50B97726" w14:textId="77777777" w:rsidR="00AD182C" w:rsidRPr="00E82B70" w:rsidRDefault="00AD182C" w:rsidP="00437335">
      <w:pPr>
        <w:spacing w:line="240" w:lineRule="auto"/>
        <w:ind w:right="113"/>
        <w:rPr>
          <w:lang w:val="es-ES"/>
        </w:rPr>
      </w:pPr>
    </w:p>
    <w:p w14:paraId="761CBFBF" w14:textId="77777777" w:rsidR="00AD182C" w:rsidRPr="00E82B70" w:rsidRDefault="00AD182C" w:rsidP="00437335">
      <w:pPr>
        <w:spacing w:line="240" w:lineRule="auto"/>
        <w:ind w:right="113"/>
        <w:rPr>
          <w:lang w:val="es-ES"/>
        </w:rPr>
      </w:pPr>
    </w:p>
    <w:p w14:paraId="47F50583"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r>
      <w:r w:rsidRPr="00E82B70">
        <w:rPr>
          <w:b/>
          <w:bCs/>
          <w:lang w:val="es-ES"/>
        </w:rPr>
        <w:lastRenderedPageBreak/>
        <w:t>INFORMACIÓN QUE DEBE FIGURAR EN EL EMBALAJE EXTERIOR</w:t>
      </w:r>
    </w:p>
    <w:p w14:paraId="1DE147A3"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6685F1E8"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3B9E4C3D" w14:textId="77777777" w:rsidR="00AD182C" w:rsidRPr="00E82B70" w:rsidRDefault="00AD182C" w:rsidP="00777CC6">
      <w:pPr>
        <w:spacing w:line="240" w:lineRule="auto"/>
        <w:rPr>
          <w:lang w:val="es-ES"/>
        </w:rPr>
      </w:pPr>
    </w:p>
    <w:p w14:paraId="42DF9CC6" w14:textId="77777777" w:rsidR="00AD182C" w:rsidRPr="00E82B70" w:rsidRDefault="00AD182C" w:rsidP="00777CC6">
      <w:pPr>
        <w:spacing w:line="240" w:lineRule="auto"/>
        <w:rPr>
          <w:lang w:val="es-ES"/>
        </w:rPr>
      </w:pPr>
    </w:p>
    <w:p w14:paraId="178E1EE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w:t>
      </w:r>
    </w:p>
    <w:p w14:paraId="4243C4D4" w14:textId="77777777" w:rsidR="00AD182C" w:rsidRPr="00E82B70" w:rsidRDefault="00AD182C" w:rsidP="00777CC6">
      <w:pPr>
        <w:spacing w:line="240" w:lineRule="auto"/>
        <w:rPr>
          <w:lang w:val="es-ES"/>
        </w:rPr>
      </w:pPr>
    </w:p>
    <w:p w14:paraId="3CE2D51A" w14:textId="77777777" w:rsidR="00AD182C" w:rsidRPr="00E82B70" w:rsidRDefault="00AD182C" w:rsidP="00777CC6">
      <w:pPr>
        <w:spacing w:line="240" w:lineRule="auto"/>
        <w:rPr>
          <w:lang w:val="es-ES"/>
        </w:rPr>
      </w:pPr>
      <w:r w:rsidRPr="00E82B70">
        <w:rPr>
          <w:lang w:val="es-ES"/>
        </w:rPr>
        <w:t xml:space="preserve">ELOCTA </w:t>
      </w:r>
      <w:r w:rsidRPr="00E82B70">
        <w:rPr>
          <w:rFonts w:eastAsia="Times New Roman"/>
          <w:lang w:val="es-ES"/>
        </w:rPr>
        <w:t xml:space="preserve">500 UI </w:t>
      </w:r>
      <w:r w:rsidRPr="00E82B70">
        <w:rPr>
          <w:lang w:val="es-ES"/>
        </w:rPr>
        <w:t>polvo y disolvente para solución inyectable</w:t>
      </w:r>
    </w:p>
    <w:p w14:paraId="65162959" w14:textId="77777777" w:rsidR="00AD182C" w:rsidRPr="00E82B70" w:rsidRDefault="00AD182C" w:rsidP="00777CC6">
      <w:pPr>
        <w:spacing w:line="240" w:lineRule="auto"/>
        <w:rPr>
          <w:lang w:val="es-ES"/>
        </w:rPr>
      </w:pPr>
    </w:p>
    <w:p w14:paraId="1E3D328C" w14:textId="77777777" w:rsidR="00AD182C" w:rsidRPr="00E82B70" w:rsidRDefault="00AD182C" w:rsidP="00777CC6">
      <w:pPr>
        <w:spacing w:line="240" w:lineRule="auto"/>
        <w:rPr>
          <w:lang w:val="es-ES"/>
        </w:rPr>
      </w:pPr>
      <w:r w:rsidRPr="00E82B70">
        <w:rPr>
          <w:lang w:val="es-ES"/>
        </w:rPr>
        <w:t>efmoroctocog alfa</w:t>
      </w:r>
    </w:p>
    <w:p w14:paraId="2CC8D7F6" w14:textId="77777777" w:rsidR="00AD182C" w:rsidRPr="00E82B70" w:rsidRDefault="00AD182C" w:rsidP="00777CC6">
      <w:pPr>
        <w:spacing w:line="240" w:lineRule="auto"/>
        <w:rPr>
          <w:lang w:val="es-ES"/>
        </w:rPr>
      </w:pPr>
      <w:r w:rsidRPr="00E82B70">
        <w:rPr>
          <w:lang w:val="es-ES"/>
        </w:rPr>
        <w:t>(factor VIII de coagulación recombinante, proteína de fusión Fc)</w:t>
      </w:r>
    </w:p>
    <w:p w14:paraId="3011CD90" w14:textId="77777777" w:rsidR="00AD182C" w:rsidRPr="00E82B70" w:rsidRDefault="00AD182C" w:rsidP="00777CC6">
      <w:pPr>
        <w:spacing w:line="240" w:lineRule="auto"/>
        <w:rPr>
          <w:lang w:val="es-ES"/>
        </w:rPr>
      </w:pPr>
    </w:p>
    <w:p w14:paraId="3607D4F2" w14:textId="77777777" w:rsidR="00AD182C" w:rsidRPr="00E82B70" w:rsidRDefault="00AD182C" w:rsidP="00777CC6">
      <w:pPr>
        <w:spacing w:line="240" w:lineRule="auto"/>
        <w:rPr>
          <w:lang w:val="es-ES"/>
        </w:rPr>
      </w:pPr>
    </w:p>
    <w:p w14:paraId="6581144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PRINCIPIO(S) ACTIVO(S)</w:t>
      </w:r>
    </w:p>
    <w:p w14:paraId="23F35211" w14:textId="77777777" w:rsidR="00AD182C" w:rsidRPr="00E82B70" w:rsidRDefault="00AD182C" w:rsidP="00777CC6">
      <w:pPr>
        <w:spacing w:line="240" w:lineRule="auto"/>
        <w:rPr>
          <w:lang w:val="es-ES"/>
        </w:rPr>
      </w:pPr>
    </w:p>
    <w:p w14:paraId="48A01617" w14:textId="77777777" w:rsidR="00AD182C" w:rsidRPr="00E82B70" w:rsidRDefault="00AD182C" w:rsidP="00777CC6">
      <w:pPr>
        <w:spacing w:line="240" w:lineRule="auto"/>
        <w:rPr>
          <w:lang w:val="es-ES"/>
        </w:rPr>
      </w:pPr>
      <w:r w:rsidRPr="00E82B70">
        <w:rPr>
          <w:lang w:val="es-ES"/>
        </w:rPr>
        <w:t xml:space="preserve">1 vial de polvo contiene </w:t>
      </w:r>
      <w:r w:rsidRPr="00E82B70">
        <w:rPr>
          <w:rFonts w:eastAsia="Times New Roman"/>
          <w:lang w:val="es-ES"/>
        </w:rPr>
        <w:t xml:space="preserve">500 UI de </w:t>
      </w:r>
      <w:r w:rsidRPr="00E82B70">
        <w:rPr>
          <w:lang w:val="es-ES"/>
        </w:rPr>
        <w:t xml:space="preserve">efmoroctocog alfa (aprox. </w:t>
      </w:r>
      <w:r w:rsidRPr="00E82B70">
        <w:rPr>
          <w:rFonts w:eastAsia="Times New Roman"/>
          <w:lang w:val="es-ES"/>
        </w:rPr>
        <w:t xml:space="preserve">167 UI/ml </w:t>
      </w:r>
      <w:r w:rsidRPr="00E82B70">
        <w:rPr>
          <w:lang w:val="es-ES"/>
        </w:rPr>
        <w:t>tras reconstitución)</w:t>
      </w:r>
    </w:p>
    <w:p w14:paraId="407C47DF" w14:textId="77777777" w:rsidR="00AD182C" w:rsidRPr="00E82B70" w:rsidRDefault="00AD182C" w:rsidP="00777CC6">
      <w:pPr>
        <w:spacing w:line="240" w:lineRule="auto"/>
        <w:rPr>
          <w:lang w:val="es-ES"/>
        </w:rPr>
      </w:pPr>
    </w:p>
    <w:p w14:paraId="7ADE15D7" w14:textId="77777777" w:rsidR="00AD182C" w:rsidRPr="00E82B70" w:rsidRDefault="00AD182C" w:rsidP="00777CC6">
      <w:pPr>
        <w:spacing w:line="240" w:lineRule="auto"/>
        <w:rPr>
          <w:lang w:val="es-ES"/>
        </w:rPr>
      </w:pPr>
    </w:p>
    <w:p w14:paraId="34F8E58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LISTA DE EXCIPIENTES</w:t>
      </w:r>
    </w:p>
    <w:p w14:paraId="4B8A0871" w14:textId="77777777" w:rsidR="00AD182C" w:rsidRPr="00E82B70" w:rsidRDefault="00AD182C" w:rsidP="00777CC6">
      <w:pPr>
        <w:keepNext/>
        <w:spacing w:line="240" w:lineRule="auto"/>
        <w:rPr>
          <w:lang w:val="es-ES"/>
        </w:rPr>
      </w:pPr>
    </w:p>
    <w:p w14:paraId="0972AAD3" w14:textId="77777777" w:rsidR="00AD182C" w:rsidRPr="00E82B70" w:rsidRDefault="00AD182C" w:rsidP="00777CC6">
      <w:pPr>
        <w:autoSpaceDE w:val="0"/>
        <w:autoSpaceDN w:val="0"/>
        <w:adjustRightInd w:val="0"/>
        <w:spacing w:line="240" w:lineRule="auto"/>
        <w:rPr>
          <w:lang w:val="es-ES"/>
        </w:rPr>
      </w:pPr>
      <w:r w:rsidRPr="00E82B70">
        <w:rPr>
          <w:shd w:val="clear" w:color="auto" w:fill="BFBFBF"/>
          <w:lang w:val="es-ES"/>
        </w:rPr>
        <w:t>Polvo</w:t>
      </w:r>
      <w:r w:rsidRPr="00E82B70">
        <w:rPr>
          <w:lang w:val="es-ES"/>
        </w:rPr>
        <w:t>: sacarosa, cloruro de sodio, histidina, cloruro de calcio dihidrato, polisorbato 20, hidróxido de sodio y ácido clorhídrico.</w:t>
      </w:r>
    </w:p>
    <w:p w14:paraId="0F1016FB" w14:textId="77777777" w:rsidR="00AD182C" w:rsidRPr="00E82B70" w:rsidRDefault="00AD182C" w:rsidP="00777CC6">
      <w:pPr>
        <w:autoSpaceDE w:val="0"/>
        <w:autoSpaceDN w:val="0"/>
        <w:adjustRightInd w:val="0"/>
        <w:spacing w:line="240" w:lineRule="auto"/>
        <w:rPr>
          <w:lang w:val="es-ES"/>
        </w:rPr>
      </w:pPr>
    </w:p>
    <w:p w14:paraId="774E42BE" w14:textId="77777777" w:rsidR="00AD182C" w:rsidRPr="00E82B70" w:rsidRDefault="00AD182C" w:rsidP="00777CC6">
      <w:pPr>
        <w:autoSpaceDE w:val="0"/>
        <w:autoSpaceDN w:val="0"/>
        <w:adjustRightInd w:val="0"/>
        <w:spacing w:line="240" w:lineRule="auto"/>
        <w:rPr>
          <w:lang w:val="es-ES"/>
        </w:rPr>
      </w:pPr>
      <w:r w:rsidRPr="00E82B70">
        <w:rPr>
          <w:lang w:val="es-ES"/>
        </w:rPr>
        <w:t>Disolvente: agua para preparaciones inyectables</w:t>
      </w:r>
    </w:p>
    <w:p w14:paraId="10636FA2" w14:textId="77777777" w:rsidR="00AD182C" w:rsidRPr="00E82B70" w:rsidRDefault="00AD182C" w:rsidP="00777CC6">
      <w:pPr>
        <w:autoSpaceDE w:val="0"/>
        <w:autoSpaceDN w:val="0"/>
        <w:adjustRightInd w:val="0"/>
        <w:spacing w:line="240" w:lineRule="auto"/>
        <w:rPr>
          <w:lang w:val="es-ES"/>
        </w:rPr>
      </w:pPr>
    </w:p>
    <w:p w14:paraId="51BE5006" w14:textId="77777777" w:rsidR="00AD182C" w:rsidRPr="00E82B70" w:rsidRDefault="00AD182C" w:rsidP="00777CC6">
      <w:pPr>
        <w:autoSpaceDE w:val="0"/>
        <w:autoSpaceDN w:val="0"/>
        <w:adjustRightInd w:val="0"/>
        <w:spacing w:line="240" w:lineRule="auto"/>
        <w:rPr>
          <w:lang w:val="es-ES"/>
        </w:rPr>
      </w:pPr>
    </w:p>
    <w:p w14:paraId="0D10DC8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FORMA FARMACÉUTICA Y CONTENIDO DEL ENVASE</w:t>
      </w:r>
    </w:p>
    <w:p w14:paraId="5AE92BE4" w14:textId="77777777" w:rsidR="00AD182C" w:rsidRPr="00E82B70" w:rsidRDefault="00AD182C" w:rsidP="00777CC6">
      <w:pPr>
        <w:keepNext/>
        <w:spacing w:line="240" w:lineRule="auto"/>
        <w:rPr>
          <w:lang w:val="es-ES"/>
        </w:rPr>
      </w:pPr>
    </w:p>
    <w:p w14:paraId="3E45A58A" w14:textId="77777777" w:rsidR="00AD182C" w:rsidRPr="00E82B70" w:rsidRDefault="00AD182C" w:rsidP="00777CC6">
      <w:pPr>
        <w:keepNext/>
        <w:spacing w:line="240" w:lineRule="auto"/>
        <w:rPr>
          <w:lang w:val="es-ES"/>
        </w:rPr>
      </w:pPr>
      <w:r w:rsidRPr="00E82B70">
        <w:rPr>
          <w:shd w:val="clear" w:color="auto" w:fill="BFBFBF"/>
          <w:lang w:val="es-ES"/>
        </w:rPr>
        <w:t>Polvo y disolvente para solución inyectable</w:t>
      </w:r>
    </w:p>
    <w:p w14:paraId="10EC8590" w14:textId="77777777" w:rsidR="00AD182C" w:rsidRPr="00E82B70" w:rsidRDefault="00AD182C" w:rsidP="00777CC6">
      <w:pPr>
        <w:keepNext/>
        <w:spacing w:line="240" w:lineRule="auto"/>
        <w:rPr>
          <w:lang w:val="es-ES"/>
        </w:rPr>
      </w:pPr>
    </w:p>
    <w:p w14:paraId="5CCCA467" w14:textId="77777777" w:rsidR="00AD182C" w:rsidRPr="00E82B70" w:rsidRDefault="00AD182C" w:rsidP="00777CC6">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31CBDB03" w14:textId="77777777" w:rsidR="00AD182C" w:rsidRPr="00E82B70" w:rsidRDefault="00AD182C" w:rsidP="00777CC6">
      <w:pPr>
        <w:spacing w:line="240" w:lineRule="auto"/>
        <w:rPr>
          <w:lang w:val="es-ES"/>
        </w:rPr>
      </w:pPr>
    </w:p>
    <w:p w14:paraId="749DC286" w14:textId="77777777" w:rsidR="00AD182C" w:rsidRPr="00E82B70" w:rsidRDefault="00AD182C" w:rsidP="00777CC6">
      <w:pPr>
        <w:spacing w:line="240" w:lineRule="auto"/>
        <w:rPr>
          <w:lang w:val="es-ES"/>
        </w:rPr>
      </w:pPr>
    </w:p>
    <w:p w14:paraId="633C96F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FORMA Y VÍA(S) DE ADMINISTRACIÓN</w:t>
      </w:r>
    </w:p>
    <w:p w14:paraId="2678B7E2" w14:textId="77777777" w:rsidR="00AD182C" w:rsidRPr="00E82B70" w:rsidRDefault="00AD182C" w:rsidP="0098412C">
      <w:pPr>
        <w:keepNext/>
        <w:spacing w:line="240" w:lineRule="auto"/>
        <w:rPr>
          <w:lang w:val="es-ES"/>
        </w:rPr>
      </w:pPr>
    </w:p>
    <w:p w14:paraId="00332263" w14:textId="77777777" w:rsidR="00AD182C" w:rsidRPr="00E82B70" w:rsidRDefault="00AD182C" w:rsidP="00777CC6">
      <w:pPr>
        <w:spacing w:line="240" w:lineRule="auto"/>
        <w:rPr>
          <w:lang w:val="es-ES"/>
        </w:rPr>
      </w:pPr>
      <w:r w:rsidRPr="00E82B70">
        <w:rPr>
          <w:lang w:val="es-ES"/>
        </w:rPr>
        <w:t>Vía intravenosa, tras la reconstitución.</w:t>
      </w:r>
    </w:p>
    <w:p w14:paraId="44BAD5CE" w14:textId="77777777" w:rsidR="00AD182C" w:rsidRPr="00E82B70" w:rsidRDefault="00AD182C" w:rsidP="00777CC6">
      <w:pPr>
        <w:spacing w:line="240" w:lineRule="auto"/>
        <w:rPr>
          <w:lang w:val="es-ES"/>
        </w:rPr>
      </w:pPr>
      <w:r w:rsidRPr="00E82B70">
        <w:rPr>
          <w:lang w:val="es-ES"/>
        </w:rPr>
        <w:t>Leer el prospecto antes de utilizar este medicamento.</w:t>
      </w:r>
    </w:p>
    <w:p w14:paraId="4EA90F43" w14:textId="77777777" w:rsidR="00AD182C" w:rsidRPr="00E82B70" w:rsidRDefault="00AD182C" w:rsidP="00777CC6">
      <w:pPr>
        <w:spacing w:line="240" w:lineRule="auto"/>
        <w:rPr>
          <w:lang w:val="es-ES"/>
        </w:rPr>
      </w:pPr>
    </w:p>
    <w:p w14:paraId="46BB53E2" w14:textId="77777777" w:rsidR="00AD182C" w:rsidRPr="00E82B70" w:rsidRDefault="00AD182C" w:rsidP="00777CC6">
      <w:pPr>
        <w:spacing w:line="240" w:lineRule="auto"/>
        <w:rPr>
          <w:lang w:val="es-ES"/>
        </w:rPr>
      </w:pPr>
      <w:r w:rsidRPr="00E82B70">
        <w:rPr>
          <w:lang w:val="es-ES"/>
        </w:rPr>
        <w:t>Un vídeo con instrucciones sobre cómo preparar y administrar ELOCTA está disponible al escanear el código QR con un teléfono ”smartphone” o a través de la página web.</w:t>
      </w:r>
    </w:p>
    <w:p w14:paraId="1B8DD713" w14:textId="77777777" w:rsidR="00AD182C" w:rsidRPr="00E82B70" w:rsidRDefault="00AD182C" w:rsidP="00777CC6">
      <w:pPr>
        <w:spacing w:line="240" w:lineRule="auto"/>
        <w:rPr>
          <w:lang w:val="es-ES"/>
        </w:rPr>
      </w:pPr>
    </w:p>
    <w:p w14:paraId="2B80C2CE" w14:textId="0D483FC7" w:rsidR="00AD182C" w:rsidRPr="00E82B70" w:rsidRDefault="00AD182C" w:rsidP="00777CC6">
      <w:pPr>
        <w:spacing w:line="240" w:lineRule="auto"/>
        <w:rPr>
          <w:lang w:val="es-ES"/>
        </w:rPr>
      </w:pPr>
      <w:r w:rsidRPr="00E82B70">
        <w:rPr>
          <w:shd w:val="clear" w:color="auto" w:fill="BFBFBF"/>
          <w:lang w:val="es-ES"/>
        </w:rPr>
        <w:t xml:space="preserve">Código QR a incluir + </w:t>
      </w:r>
      <w:hyperlink r:id="rId25" w:history="1">
        <w:r w:rsidRPr="00E82B70">
          <w:rPr>
            <w:rStyle w:val="Hyperlink"/>
            <w:lang w:val="es-ES"/>
          </w:rPr>
          <w:t>http://www.elocta-instructions.com</w:t>
        </w:r>
      </w:hyperlink>
    </w:p>
    <w:p w14:paraId="05BE1695" w14:textId="77777777" w:rsidR="00AD182C" w:rsidRPr="00E82B70" w:rsidRDefault="00AD182C" w:rsidP="00777CC6">
      <w:pPr>
        <w:spacing w:line="240" w:lineRule="auto"/>
        <w:rPr>
          <w:lang w:val="es-ES"/>
        </w:rPr>
      </w:pPr>
    </w:p>
    <w:p w14:paraId="6874F904" w14:textId="77777777" w:rsidR="00AD182C" w:rsidRPr="00E82B70" w:rsidRDefault="00AD182C" w:rsidP="00777CC6">
      <w:pPr>
        <w:spacing w:line="240" w:lineRule="auto"/>
        <w:rPr>
          <w:lang w:val="es-ES"/>
        </w:rPr>
      </w:pPr>
    </w:p>
    <w:p w14:paraId="6A81F2B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1648E4F2" w14:textId="77777777" w:rsidR="00AD182C" w:rsidRPr="00E82B70" w:rsidRDefault="00AD182C" w:rsidP="0098412C">
      <w:pPr>
        <w:keepNext/>
        <w:spacing w:line="240" w:lineRule="auto"/>
        <w:rPr>
          <w:lang w:val="es-ES"/>
        </w:rPr>
      </w:pPr>
    </w:p>
    <w:p w14:paraId="0583CD91" w14:textId="77777777" w:rsidR="00AD182C" w:rsidRPr="00E82B70" w:rsidRDefault="00AD182C" w:rsidP="00777CC6">
      <w:pPr>
        <w:spacing w:line="240" w:lineRule="auto"/>
        <w:rPr>
          <w:lang w:val="es-ES"/>
        </w:rPr>
      </w:pPr>
      <w:r w:rsidRPr="00E82B70">
        <w:rPr>
          <w:lang w:val="es-ES"/>
        </w:rPr>
        <w:t>Mantener fuera de la vista y del alcance de los niños.</w:t>
      </w:r>
    </w:p>
    <w:p w14:paraId="2C71E940" w14:textId="77777777" w:rsidR="00AD182C" w:rsidRPr="00E82B70" w:rsidRDefault="00AD182C" w:rsidP="00777CC6">
      <w:pPr>
        <w:spacing w:line="240" w:lineRule="auto"/>
        <w:rPr>
          <w:lang w:val="es-ES"/>
        </w:rPr>
      </w:pPr>
    </w:p>
    <w:p w14:paraId="290E1138" w14:textId="77777777" w:rsidR="00AD182C" w:rsidRPr="00E82B70" w:rsidRDefault="00AD182C" w:rsidP="00777CC6">
      <w:pPr>
        <w:spacing w:line="240" w:lineRule="auto"/>
        <w:rPr>
          <w:lang w:val="es-ES"/>
        </w:rPr>
      </w:pPr>
    </w:p>
    <w:p w14:paraId="1BB76A7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7.</w:t>
      </w:r>
      <w:r w:rsidRPr="00E82B70">
        <w:rPr>
          <w:b/>
          <w:bCs/>
          <w:lang w:val="es-ES"/>
        </w:rPr>
        <w:tab/>
        <w:t>OTRA(S) ADVERTENCIA(S) ESPECIAL(ES), SI ES NECESARIO</w:t>
      </w:r>
    </w:p>
    <w:p w14:paraId="667AFD0A" w14:textId="77777777" w:rsidR="00AD182C" w:rsidRPr="00E82B70" w:rsidRDefault="00AD182C" w:rsidP="00777CC6">
      <w:pPr>
        <w:spacing w:line="240" w:lineRule="auto"/>
        <w:rPr>
          <w:lang w:val="es-ES"/>
        </w:rPr>
      </w:pPr>
    </w:p>
    <w:p w14:paraId="174A44DF" w14:textId="77777777" w:rsidR="00AD182C" w:rsidRPr="00E82B70" w:rsidRDefault="00AD182C" w:rsidP="00777CC6">
      <w:pPr>
        <w:spacing w:line="240" w:lineRule="auto"/>
        <w:rPr>
          <w:lang w:val="es-ES"/>
        </w:rPr>
      </w:pPr>
    </w:p>
    <w:p w14:paraId="1740E97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8.</w:t>
      </w:r>
      <w:r w:rsidRPr="00E82B70">
        <w:rPr>
          <w:b/>
          <w:bCs/>
          <w:lang w:val="es-ES"/>
        </w:rPr>
        <w:tab/>
        <w:t>FECHA DE CADUCIDAD</w:t>
      </w:r>
    </w:p>
    <w:p w14:paraId="304A4F61" w14:textId="77777777" w:rsidR="00AD182C" w:rsidRPr="00E82B70" w:rsidRDefault="00AD182C" w:rsidP="00777CC6">
      <w:pPr>
        <w:spacing w:line="240" w:lineRule="auto"/>
        <w:rPr>
          <w:lang w:val="es-ES"/>
        </w:rPr>
      </w:pPr>
    </w:p>
    <w:p w14:paraId="2DD41674" w14:textId="77777777" w:rsidR="00AD182C" w:rsidRPr="00E82B70" w:rsidRDefault="00AD182C" w:rsidP="00777CC6">
      <w:pPr>
        <w:spacing w:line="240" w:lineRule="auto"/>
        <w:rPr>
          <w:lang w:val="es-ES"/>
        </w:rPr>
      </w:pPr>
      <w:r w:rsidRPr="00E82B70">
        <w:rPr>
          <w:lang w:val="es-ES"/>
        </w:rPr>
        <w:t>CAD</w:t>
      </w:r>
    </w:p>
    <w:p w14:paraId="3C6E2E4B" w14:textId="77777777" w:rsidR="00AD182C" w:rsidRPr="00E82B70" w:rsidRDefault="00AD182C" w:rsidP="00777CC6">
      <w:pPr>
        <w:spacing w:line="240" w:lineRule="auto"/>
        <w:rPr>
          <w:lang w:val="es-ES"/>
        </w:rPr>
      </w:pPr>
    </w:p>
    <w:p w14:paraId="69F2B807" w14:textId="77777777" w:rsidR="00AD182C" w:rsidRPr="00E82B70" w:rsidRDefault="00AD182C" w:rsidP="00777CC6">
      <w:pPr>
        <w:spacing w:line="240" w:lineRule="auto"/>
        <w:rPr>
          <w:lang w:val="es-ES"/>
        </w:rPr>
      </w:pPr>
      <w:r w:rsidRPr="00E82B70">
        <w:rPr>
          <w:lang w:val="es-ES"/>
        </w:rPr>
        <w:t>Usar en un plazo máximo de 6 horas tras la reconstitución.</w:t>
      </w:r>
    </w:p>
    <w:p w14:paraId="1F8ADB02" w14:textId="77777777" w:rsidR="00AD182C" w:rsidRPr="00E82B70" w:rsidRDefault="00AD182C" w:rsidP="00777CC6">
      <w:pPr>
        <w:spacing w:line="240" w:lineRule="auto"/>
        <w:rPr>
          <w:lang w:val="es-ES"/>
        </w:rPr>
      </w:pPr>
    </w:p>
    <w:p w14:paraId="2D0095DF" w14:textId="77777777" w:rsidR="00AD182C" w:rsidRPr="00E82B70" w:rsidRDefault="00AD182C" w:rsidP="00777CC6">
      <w:pPr>
        <w:spacing w:line="240" w:lineRule="auto"/>
        <w:rPr>
          <w:lang w:val="es-ES"/>
        </w:rPr>
      </w:pPr>
    </w:p>
    <w:p w14:paraId="0A82640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9.</w:t>
      </w:r>
      <w:r w:rsidRPr="00E82B70">
        <w:rPr>
          <w:b/>
          <w:bCs/>
          <w:lang w:val="es-ES"/>
        </w:rPr>
        <w:tab/>
        <w:t>CONDICIONES ESPECIALES DE CONSERVACIÓN</w:t>
      </w:r>
    </w:p>
    <w:p w14:paraId="474530F9" w14:textId="77777777" w:rsidR="00AD182C" w:rsidRPr="00E82B70" w:rsidRDefault="00AD182C" w:rsidP="00777CC6">
      <w:pPr>
        <w:keepNext/>
        <w:spacing w:line="240" w:lineRule="auto"/>
        <w:rPr>
          <w:lang w:val="es-ES"/>
        </w:rPr>
      </w:pPr>
    </w:p>
    <w:p w14:paraId="447489A9" w14:textId="77777777" w:rsidR="00AD182C" w:rsidRPr="00E82B70" w:rsidRDefault="00AD182C" w:rsidP="00777CC6">
      <w:pPr>
        <w:spacing w:line="240" w:lineRule="auto"/>
        <w:rPr>
          <w:lang w:val="es-ES"/>
        </w:rPr>
      </w:pPr>
      <w:r w:rsidRPr="00E82B70">
        <w:rPr>
          <w:lang w:val="es-ES"/>
        </w:rPr>
        <w:t>Conservar en nevera.</w:t>
      </w:r>
    </w:p>
    <w:p w14:paraId="45D203FE" w14:textId="77777777" w:rsidR="00AD182C" w:rsidRPr="00E82B70" w:rsidRDefault="00AD182C" w:rsidP="00777CC6">
      <w:pPr>
        <w:spacing w:line="240" w:lineRule="auto"/>
        <w:rPr>
          <w:lang w:val="es-ES"/>
        </w:rPr>
      </w:pPr>
      <w:r w:rsidRPr="00E82B70">
        <w:rPr>
          <w:lang w:val="es-ES"/>
        </w:rPr>
        <w:t>No congelar.</w:t>
      </w:r>
    </w:p>
    <w:p w14:paraId="24EFFAD2" w14:textId="77777777" w:rsidR="00AD182C" w:rsidRPr="00E82B70" w:rsidRDefault="00AD182C" w:rsidP="00777CC6">
      <w:pPr>
        <w:spacing w:line="240" w:lineRule="auto"/>
        <w:rPr>
          <w:lang w:val="es-ES"/>
        </w:rPr>
      </w:pPr>
      <w:r w:rsidRPr="00E82B70">
        <w:rPr>
          <w:lang w:val="es-ES"/>
        </w:rPr>
        <w:t>Conservar el vial en el embalaje exterior para protegerlo de la luz.</w:t>
      </w:r>
    </w:p>
    <w:p w14:paraId="25761213" w14:textId="77777777" w:rsidR="00AD182C" w:rsidRPr="00E82B70" w:rsidRDefault="00AD182C" w:rsidP="00777CC6">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3DA016D4" w14:textId="77777777" w:rsidR="00AD182C" w:rsidRPr="00E82B70" w:rsidRDefault="00AD182C" w:rsidP="00777CC6">
      <w:pPr>
        <w:spacing w:line="240" w:lineRule="auto"/>
        <w:rPr>
          <w:lang w:val="es-ES"/>
        </w:rPr>
      </w:pPr>
    </w:p>
    <w:p w14:paraId="41989822" w14:textId="77777777" w:rsidR="00AD182C" w:rsidRPr="00E82B70" w:rsidRDefault="00AD182C" w:rsidP="00777CC6">
      <w:pPr>
        <w:spacing w:line="240" w:lineRule="auto"/>
        <w:ind w:left="567" w:hanging="567"/>
        <w:rPr>
          <w:lang w:val="es-ES"/>
        </w:rPr>
      </w:pPr>
    </w:p>
    <w:p w14:paraId="1611376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2D8654B6" w14:textId="77777777" w:rsidR="00AD182C" w:rsidRPr="00E82B70" w:rsidRDefault="00AD182C" w:rsidP="00777CC6">
      <w:pPr>
        <w:keepNext/>
        <w:spacing w:line="240" w:lineRule="auto"/>
        <w:rPr>
          <w:lang w:val="es-ES"/>
        </w:rPr>
      </w:pPr>
    </w:p>
    <w:p w14:paraId="156CA71B" w14:textId="77777777" w:rsidR="00AD182C" w:rsidRPr="00E82B70" w:rsidRDefault="00AD182C" w:rsidP="00777CC6">
      <w:pPr>
        <w:spacing w:line="240" w:lineRule="auto"/>
        <w:rPr>
          <w:lang w:val="es-ES"/>
        </w:rPr>
      </w:pPr>
    </w:p>
    <w:p w14:paraId="04537A3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118588A6" w14:textId="77777777" w:rsidR="00AD182C" w:rsidRPr="00E82B70" w:rsidRDefault="00AD182C" w:rsidP="00777CC6">
      <w:pPr>
        <w:keepNext/>
        <w:spacing w:line="240" w:lineRule="auto"/>
        <w:rPr>
          <w:lang w:val="es-ES"/>
        </w:rPr>
      </w:pPr>
    </w:p>
    <w:p w14:paraId="4AD7FFE7" w14:textId="77777777" w:rsidR="00AD182C" w:rsidRPr="00E82B70" w:rsidRDefault="00AD182C" w:rsidP="00777CC6">
      <w:pPr>
        <w:spacing w:line="240" w:lineRule="auto"/>
        <w:rPr>
          <w:lang w:val="es-ES"/>
        </w:rPr>
      </w:pPr>
      <w:r w:rsidRPr="00E82B70">
        <w:rPr>
          <w:lang w:val="es-ES"/>
        </w:rPr>
        <w:t>Swedish Orphan Biovitrum AB (publ)</w:t>
      </w:r>
    </w:p>
    <w:p w14:paraId="5B811237" w14:textId="77777777" w:rsidR="00AD182C" w:rsidRPr="00E82B70" w:rsidRDefault="00AD182C" w:rsidP="00777CC6">
      <w:pPr>
        <w:spacing w:line="240" w:lineRule="auto"/>
        <w:rPr>
          <w:lang w:val="es-ES"/>
        </w:rPr>
      </w:pPr>
      <w:r w:rsidRPr="00E82B70">
        <w:rPr>
          <w:lang w:val="es-ES"/>
        </w:rPr>
        <w:t>SE-112 76 Stockholm</w:t>
      </w:r>
    </w:p>
    <w:p w14:paraId="01A4A4E5" w14:textId="77777777" w:rsidR="00AD182C" w:rsidRPr="00E82B70" w:rsidRDefault="00AD182C" w:rsidP="00777CC6">
      <w:pPr>
        <w:spacing w:line="240" w:lineRule="auto"/>
        <w:rPr>
          <w:lang w:val="es-ES"/>
        </w:rPr>
      </w:pPr>
      <w:r w:rsidRPr="00E82B70">
        <w:rPr>
          <w:lang w:val="es-ES"/>
        </w:rPr>
        <w:t>Suecia</w:t>
      </w:r>
    </w:p>
    <w:p w14:paraId="2456A1A9" w14:textId="77777777" w:rsidR="00AD182C" w:rsidRPr="00E82B70" w:rsidRDefault="00AD182C" w:rsidP="00777CC6">
      <w:pPr>
        <w:spacing w:line="240" w:lineRule="auto"/>
        <w:rPr>
          <w:lang w:val="es-ES"/>
        </w:rPr>
      </w:pPr>
    </w:p>
    <w:p w14:paraId="2A849A47" w14:textId="77777777" w:rsidR="00AD182C" w:rsidRPr="00E82B70" w:rsidRDefault="00AD182C" w:rsidP="00777CC6">
      <w:pPr>
        <w:spacing w:line="240" w:lineRule="auto"/>
        <w:rPr>
          <w:lang w:val="es-ES"/>
        </w:rPr>
      </w:pPr>
    </w:p>
    <w:p w14:paraId="3C1F588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1993A36C" w14:textId="77777777" w:rsidR="00AD182C" w:rsidRPr="00E82B70" w:rsidRDefault="00AD182C" w:rsidP="00777CC6">
      <w:pPr>
        <w:keepNext/>
        <w:spacing w:line="240" w:lineRule="auto"/>
        <w:rPr>
          <w:lang w:val="es-ES"/>
        </w:rPr>
      </w:pPr>
    </w:p>
    <w:p w14:paraId="4FF131C3" w14:textId="77777777" w:rsidR="00AD182C" w:rsidRPr="00E82B70" w:rsidRDefault="00AD182C" w:rsidP="00777CC6">
      <w:pPr>
        <w:spacing w:line="240" w:lineRule="auto"/>
        <w:rPr>
          <w:rFonts w:eastAsia="Times New Roman"/>
          <w:lang w:val="es-ES"/>
        </w:rPr>
      </w:pPr>
      <w:r w:rsidRPr="00E82B70">
        <w:rPr>
          <w:rFonts w:eastAsia="Times New Roman"/>
          <w:lang w:val="es-ES"/>
        </w:rPr>
        <w:t>EU/1/15/1046/002</w:t>
      </w:r>
    </w:p>
    <w:p w14:paraId="730EE346" w14:textId="77777777" w:rsidR="00AD182C" w:rsidRPr="00E82B70" w:rsidRDefault="00AD182C" w:rsidP="00777CC6">
      <w:pPr>
        <w:spacing w:line="240" w:lineRule="auto"/>
        <w:rPr>
          <w:lang w:val="es-ES"/>
        </w:rPr>
      </w:pPr>
    </w:p>
    <w:p w14:paraId="1D31E1AD" w14:textId="77777777" w:rsidR="00AD182C" w:rsidRPr="00E82B70" w:rsidRDefault="00AD182C" w:rsidP="00777CC6">
      <w:pPr>
        <w:spacing w:line="240" w:lineRule="auto"/>
        <w:rPr>
          <w:lang w:val="es-ES"/>
        </w:rPr>
      </w:pPr>
    </w:p>
    <w:p w14:paraId="1DAB7D65"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56F65379" w14:textId="77777777" w:rsidR="00AD182C" w:rsidRPr="00E82B70" w:rsidRDefault="00AD182C" w:rsidP="00777CC6">
      <w:pPr>
        <w:spacing w:line="240" w:lineRule="auto"/>
        <w:rPr>
          <w:i/>
          <w:iCs/>
          <w:lang w:val="es-ES"/>
        </w:rPr>
      </w:pPr>
    </w:p>
    <w:p w14:paraId="42ED233F" w14:textId="77777777" w:rsidR="00AD182C" w:rsidRPr="00E82B70" w:rsidRDefault="00AD182C" w:rsidP="00777CC6">
      <w:pPr>
        <w:spacing w:line="240" w:lineRule="auto"/>
        <w:rPr>
          <w:lang w:val="es-ES"/>
        </w:rPr>
      </w:pPr>
      <w:r w:rsidRPr="00E82B70">
        <w:rPr>
          <w:lang w:val="es-ES"/>
        </w:rPr>
        <w:t>Lote</w:t>
      </w:r>
    </w:p>
    <w:p w14:paraId="1E6DFD02" w14:textId="77777777" w:rsidR="00AD182C" w:rsidRPr="00E82B70" w:rsidRDefault="00AD182C" w:rsidP="00777CC6">
      <w:pPr>
        <w:spacing w:line="240" w:lineRule="auto"/>
        <w:rPr>
          <w:lang w:val="es-ES"/>
        </w:rPr>
      </w:pPr>
    </w:p>
    <w:p w14:paraId="7C8FF663" w14:textId="77777777" w:rsidR="00AD182C" w:rsidRPr="00E82B70" w:rsidRDefault="00AD182C" w:rsidP="00777CC6">
      <w:pPr>
        <w:spacing w:line="240" w:lineRule="auto"/>
        <w:rPr>
          <w:lang w:val="es-ES"/>
        </w:rPr>
      </w:pPr>
    </w:p>
    <w:p w14:paraId="39EC2AC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3432D79C" w14:textId="77777777" w:rsidR="00AD182C" w:rsidRPr="0098412C" w:rsidRDefault="00AD182C" w:rsidP="0098412C">
      <w:pPr>
        <w:keepNext/>
        <w:spacing w:line="240" w:lineRule="auto"/>
        <w:rPr>
          <w:lang w:val="es-ES"/>
        </w:rPr>
      </w:pPr>
    </w:p>
    <w:p w14:paraId="1D864D0C" w14:textId="77777777" w:rsidR="00AD182C" w:rsidRPr="00E82B70" w:rsidRDefault="00AD182C" w:rsidP="00777CC6">
      <w:pPr>
        <w:spacing w:line="240" w:lineRule="auto"/>
        <w:rPr>
          <w:lang w:val="es-ES"/>
        </w:rPr>
      </w:pPr>
    </w:p>
    <w:p w14:paraId="444682E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lastRenderedPageBreak/>
        <w:t>15.</w:t>
      </w:r>
      <w:r w:rsidRPr="00E82B70">
        <w:rPr>
          <w:b/>
          <w:bCs/>
          <w:lang w:val="es-ES"/>
        </w:rPr>
        <w:tab/>
        <w:t>INSTRUCCIONES DE USO</w:t>
      </w:r>
    </w:p>
    <w:p w14:paraId="6017AA15" w14:textId="77777777" w:rsidR="00AD182C" w:rsidRPr="00E82B70" w:rsidRDefault="00AD182C" w:rsidP="0098412C">
      <w:pPr>
        <w:keepNext/>
        <w:spacing w:line="240" w:lineRule="auto"/>
        <w:rPr>
          <w:lang w:val="es-ES"/>
        </w:rPr>
      </w:pPr>
    </w:p>
    <w:p w14:paraId="06E4D840" w14:textId="77777777" w:rsidR="00AD182C" w:rsidRPr="00E82B70" w:rsidRDefault="00AD182C" w:rsidP="00777CC6">
      <w:pPr>
        <w:spacing w:line="240" w:lineRule="auto"/>
        <w:rPr>
          <w:lang w:val="es-ES"/>
        </w:rPr>
      </w:pPr>
    </w:p>
    <w:p w14:paraId="1448C2F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466BCADB" w14:textId="77777777" w:rsidR="00AD182C" w:rsidRPr="00E82B70" w:rsidRDefault="00AD182C" w:rsidP="00777CC6">
      <w:pPr>
        <w:keepNext/>
        <w:spacing w:line="240" w:lineRule="auto"/>
        <w:rPr>
          <w:lang w:val="es-ES"/>
        </w:rPr>
      </w:pPr>
    </w:p>
    <w:p w14:paraId="30520096" w14:textId="77777777" w:rsidR="00AD182C" w:rsidRPr="00E82B70" w:rsidRDefault="00AD182C" w:rsidP="00777CC6">
      <w:pPr>
        <w:spacing w:line="240" w:lineRule="auto"/>
        <w:rPr>
          <w:rFonts w:eastAsia="Times New Roman"/>
          <w:lang w:val="es-ES"/>
        </w:rPr>
      </w:pPr>
      <w:r w:rsidRPr="00E82B70">
        <w:rPr>
          <w:lang w:val="es-ES"/>
        </w:rPr>
        <w:t>ELOCTA </w:t>
      </w:r>
      <w:r w:rsidRPr="00E82B70">
        <w:rPr>
          <w:rFonts w:eastAsia="Times New Roman"/>
          <w:lang w:val="es-ES"/>
        </w:rPr>
        <w:t>500</w:t>
      </w:r>
    </w:p>
    <w:p w14:paraId="54ED49D7" w14:textId="77777777" w:rsidR="00AD182C" w:rsidRPr="00E82B70" w:rsidRDefault="00AD182C" w:rsidP="00777CC6">
      <w:pPr>
        <w:spacing w:line="240" w:lineRule="auto"/>
        <w:rPr>
          <w:rFonts w:eastAsia="Times New Roman"/>
          <w:shd w:val="clear" w:color="auto" w:fill="BFBFBF"/>
          <w:lang w:val="es-ES"/>
        </w:rPr>
      </w:pPr>
    </w:p>
    <w:p w14:paraId="2E36A4A8" w14:textId="77777777" w:rsidR="00AD182C" w:rsidRPr="00E82B70" w:rsidRDefault="00AD182C" w:rsidP="00777CC6">
      <w:pPr>
        <w:spacing w:line="240" w:lineRule="auto"/>
        <w:rPr>
          <w:shd w:val="clear" w:color="auto" w:fill="CCCCCC"/>
          <w:lang w:val="es-ES"/>
        </w:rPr>
      </w:pPr>
    </w:p>
    <w:p w14:paraId="01579BE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19056CE0" w14:textId="77777777" w:rsidR="00AD182C" w:rsidRPr="00E82B70" w:rsidRDefault="00AD182C" w:rsidP="00777CC6">
      <w:pPr>
        <w:keepNext/>
        <w:tabs>
          <w:tab w:val="clear" w:pos="567"/>
        </w:tabs>
        <w:spacing w:line="240" w:lineRule="auto"/>
        <w:rPr>
          <w:lang w:val="es-ES"/>
        </w:rPr>
      </w:pPr>
    </w:p>
    <w:p w14:paraId="002E9370" w14:textId="77777777" w:rsidR="00AD182C" w:rsidRPr="00E82B70" w:rsidRDefault="00AD182C" w:rsidP="00777CC6">
      <w:pPr>
        <w:spacing w:line="240" w:lineRule="auto"/>
        <w:rPr>
          <w:shd w:val="clear" w:color="auto" w:fill="CCCCCC"/>
          <w:lang w:val="es-ES"/>
        </w:rPr>
      </w:pPr>
      <w:r w:rsidRPr="00E82B70">
        <w:rPr>
          <w:shd w:val="clear" w:color="auto" w:fill="D9D9D9"/>
          <w:lang w:val="es-ES"/>
        </w:rPr>
        <w:t>Incluido el código de barras 2D que lleva el identificador único.</w:t>
      </w:r>
    </w:p>
    <w:p w14:paraId="15DAE84C" w14:textId="77777777" w:rsidR="00AD182C" w:rsidRPr="00E82B70" w:rsidRDefault="00AD182C" w:rsidP="00777CC6">
      <w:pPr>
        <w:spacing w:line="240" w:lineRule="auto"/>
        <w:rPr>
          <w:shd w:val="clear" w:color="auto" w:fill="CCCCCC"/>
          <w:lang w:val="es-ES"/>
        </w:rPr>
      </w:pPr>
    </w:p>
    <w:p w14:paraId="0A0E7B13" w14:textId="77777777" w:rsidR="00AD182C" w:rsidRPr="00E82B70" w:rsidRDefault="00AD182C" w:rsidP="00777CC6">
      <w:pPr>
        <w:spacing w:line="240" w:lineRule="auto"/>
        <w:rPr>
          <w:vanish/>
          <w:lang w:val="es-ES"/>
        </w:rPr>
      </w:pPr>
    </w:p>
    <w:p w14:paraId="68944EB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1C9D2084" w14:textId="77777777" w:rsidR="00AD182C" w:rsidRPr="00E82B70" w:rsidRDefault="00AD182C" w:rsidP="00777CC6">
      <w:pPr>
        <w:keepNext/>
        <w:tabs>
          <w:tab w:val="clear" w:pos="567"/>
        </w:tabs>
        <w:spacing w:line="240" w:lineRule="auto"/>
        <w:rPr>
          <w:lang w:val="es-ES"/>
        </w:rPr>
      </w:pPr>
    </w:p>
    <w:p w14:paraId="52F51B47" w14:textId="77777777" w:rsidR="00AD182C" w:rsidRPr="00E82B70" w:rsidRDefault="00AD182C" w:rsidP="00777CC6">
      <w:pPr>
        <w:keepNext/>
        <w:spacing w:line="240" w:lineRule="auto"/>
        <w:rPr>
          <w:lang w:val="es-ES"/>
        </w:rPr>
      </w:pPr>
      <w:r w:rsidRPr="00E82B70">
        <w:rPr>
          <w:lang w:val="es-ES"/>
        </w:rPr>
        <w:t>PC</w:t>
      </w:r>
    </w:p>
    <w:p w14:paraId="20245CE5" w14:textId="77777777" w:rsidR="00AD182C" w:rsidRPr="00E82B70" w:rsidRDefault="00AD182C" w:rsidP="00777CC6">
      <w:pPr>
        <w:keepNext/>
        <w:spacing w:line="240" w:lineRule="auto"/>
        <w:rPr>
          <w:lang w:val="es-ES"/>
        </w:rPr>
      </w:pPr>
      <w:r w:rsidRPr="00E82B70">
        <w:rPr>
          <w:lang w:val="es-ES"/>
        </w:rPr>
        <w:t>SN</w:t>
      </w:r>
    </w:p>
    <w:p w14:paraId="2E0C7876" w14:textId="77777777" w:rsidR="00AD182C" w:rsidRPr="00E82B70" w:rsidRDefault="00AD182C" w:rsidP="00777CC6">
      <w:pPr>
        <w:spacing w:line="240" w:lineRule="auto"/>
        <w:rPr>
          <w:lang w:val="es-ES"/>
        </w:rPr>
      </w:pPr>
      <w:r w:rsidRPr="00E82B70">
        <w:rPr>
          <w:lang w:val="es-ES"/>
        </w:rPr>
        <w:t>NN</w:t>
      </w:r>
    </w:p>
    <w:p w14:paraId="2F761458" w14:textId="77777777" w:rsidR="00AD182C" w:rsidRPr="00E82B70" w:rsidRDefault="00AD182C" w:rsidP="00777CC6">
      <w:pPr>
        <w:spacing w:line="240" w:lineRule="auto"/>
        <w:rPr>
          <w:lang w:val="es-ES"/>
        </w:rPr>
      </w:pPr>
      <w:r w:rsidRPr="00E82B70">
        <w:rPr>
          <w:shd w:val="clear" w:color="auto" w:fill="CCCCCC"/>
          <w:lang w:val="es-ES"/>
        </w:rPr>
        <w:br w:type="page"/>
      </w:r>
    </w:p>
    <w:p w14:paraId="5FF746C3"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lastRenderedPageBreak/>
        <w:t>INFORMACIÓN MÍNIMA QUE DEBE INCLUIRSE EN PEQUEÑOS ACONDICIONAMIENTOS PRIMARIOS</w:t>
      </w:r>
    </w:p>
    <w:p w14:paraId="2C629C07"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p>
    <w:p w14:paraId="5E0895AD"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0A630596" w14:textId="77777777" w:rsidR="00AD182C" w:rsidRPr="00E82B70" w:rsidRDefault="00AD182C" w:rsidP="00777CC6">
      <w:pPr>
        <w:spacing w:line="240" w:lineRule="auto"/>
        <w:rPr>
          <w:lang w:val="es-ES"/>
        </w:rPr>
      </w:pPr>
    </w:p>
    <w:p w14:paraId="13DA0903" w14:textId="77777777" w:rsidR="00AD182C" w:rsidRPr="00E82B70" w:rsidRDefault="00AD182C" w:rsidP="00777CC6">
      <w:pPr>
        <w:spacing w:line="240" w:lineRule="auto"/>
        <w:rPr>
          <w:lang w:val="es-ES"/>
        </w:rPr>
      </w:pPr>
    </w:p>
    <w:p w14:paraId="2E98707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291E42F1" w14:textId="77777777" w:rsidR="00AD182C" w:rsidRPr="00E82B70" w:rsidRDefault="00AD182C" w:rsidP="00777CC6">
      <w:pPr>
        <w:spacing w:line="240" w:lineRule="auto"/>
        <w:ind w:left="567" w:hanging="567"/>
        <w:rPr>
          <w:lang w:val="es-ES"/>
        </w:rPr>
      </w:pPr>
    </w:p>
    <w:p w14:paraId="08FAF19E" w14:textId="77777777" w:rsidR="00AD182C" w:rsidRPr="00E82B70" w:rsidRDefault="00AD182C" w:rsidP="00777CC6">
      <w:pPr>
        <w:spacing w:line="240" w:lineRule="auto"/>
        <w:rPr>
          <w:lang w:val="es-ES"/>
        </w:rPr>
      </w:pPr>
      <w:r w:rsidRPr="00E82B70">
        <w:rPr>
          <w:lang w:val="es-ES"/>
        </w:rPr>
        <w:t xml:space="preserve">ELOCTA </w:t>
      </w:r>
      <w:r w:rsidRPr="00E82B70">
        <w:rPr>
          <w:rFonts w:eastAsia="Times New Roman"/>
          <w:lang w:val="es-ES"/>
        </w:rPr>
        <w:t>500 UI</w:t>
      </w:r>
      <w:r w:rsidRPr="00E82B70">
        <w:rPr>
          <w:rFonts w:eastAsia="Times New Roman"/>
          <w:b/>
          <w:bCs/>
          <w:lang w:val="es-ES"/>
        </w:rPr>
        <w:t xml:space="preserve"> </w:t>
      </w:r>
      <w:r w:rsidRPr="00E82B70">
        <w:rPr>
          <w:lang w:val="es-ES"/>
        </w:rPr>
        <w:t>polvo para inyectable</w:t>
      </w:r>
    </w:p>
    <w:p w14:paraId="1E13FA9D" w14:textId="77777777" w:rsidR="00AD182C" w:rsidRPr="00E82B70" w:rsidRDefault="00AD182C" w:rsidP="00777CC6">
      <w:pPr>
        <w:spacing w:line="240" w:lineRule="auto"/>
        <w:rPr>
          <w:lang w:val="es-ES"/>
        </w:rPr>
      </w:pPr>
    </w:p>
    <w:p w14:paraId="7F82260F" w14:textId="77777777" w:rsidR="00AD182C" w:rsidRPr="00E82B70" w:rsidRDefault="00AD182C" w:rsidP="00777CC6">
      <w:pPr>
        <w:spacing w:line="240" w:lineRule="auto"/>
        <w:rPr>
          <w:lang w:val="es-ES"/>
        </w:rPr>
      </w:pPr>
      <w:r w:rsidRPr="00E82B70">
        <w:rPr>
          <w:lang w:val="es-ES"/>
        </w:rPr>
        <w:t>efmoroctocog alfa</w:t>
      </w:r>
    </w:p>
    <w:p w14:paraId="3EFB0329" w14:textId="77777777" w:rsidR="00AD182C" w:rsidRPr="00E82B70" w:rsidRDefault="00AD182C" w:rsidP="00777CC6">
      <w:pPr>
        <w:spacing w:line="240" w:lineRule="auto"/>
        <w:rPr>
          <w:lang w:val="es-ES"/>
        </w:rPr>
      </w:pPr>
      <w:r w:rsidRPr="00E82B70">
        <w:rPr>
          <w:lang w:val="es-ES"/>
        </w:rPr>
        <w:t>factor VIII de coagulación recombinante</w:t>
      </w:r>
    </w:p>
    <w:p w14:paraId="3EB52385" w14:textId="77777777" w:rsidR="00AD182C" w:rsidRPr="00E82B70" w:rsidRDefault="00AD182C" w:rsidP="00777CC6">
      <w:pPr>
        <w:spacing w:line="240" w:lineRule="auto"/>
        <w:rPr>
          <w:lang w:val="es-ES"/>
        </w:rPr>
      </w:pPr>
      <w:r w:rsidRPr="00E82B70">
        <w:rPr>
          <w:lang w:val="es-ES"/>
        </w:rPr>
        <w:t>IV</w:t>
      </w:r>
    </w:p>
    <w:p w14:paraId="4620872C" w14:textId="77777777" w:rsidR="00AD182C" w:rsidRPr="00E82B70" w:rsidRDefault="00AD182C" w:rsidP="00777CC6">
      <w:pPr>
        <w:spacing w:line="240" w:lineRule="auto"/>
        <w:rPr>
          <w:lang w:val="es-ES"/>
        </w:rPr>
      </w:pPr>
    </w:p>
    <w:p w14:paraId="68EE855D" w14:textId="77777777" w:rsidR="00AD182C" w:rsidRPr="00E82B70" w:rsidRDefault="00AD182C" w:rsidP="00777CC6">
      <w:pPr>
        <w:spacing w:line="240" w:lineRule="auto"/>
        <w:rPr>
          <w:lang w:val="es-ES"/>
        </w:rPr>
      </w:pPr>
    </w:p>
    <w:p w14:paraId="217F2D95"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27047D14" w14:textId="77777777" w:rsidR="00AD182C" w:rsidRPr="00E82B70" w:rsidRDefault="00AD182C" w:rsidP="00777CC6">
      <w:pPr>
        <w:spacing w:line="240" w:lineRule="auto"/>
        <w:rPr>
          <w:lang w:val="es-ES"/>
        </w:rPr>
      </w:pPr>
    </w:p>
    <w:p w14:paraId="723F3AD5" w14:textId="77777777" w:rsidR="00AD182C" w:rsidRPr="00E82B70" w:rsidRDefault="00AD182C" w:rsidP="00777CC6">
      <w:pPr>
        <w:spacing w:line="240" w:lineRule="auto"/>
        <w:rPr>
          <w:lang w:val="es-ES"/>
        </w:rPr>
      </w:pPr>
    </w:p>
    <w:p w14:paraId="7EC1040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4DC443C1" w14:textId="77777777" w:rsidR="00AD182C" w:rsidRPr="00E82B70" w:rsidRDefault="00AD182C" w:rsidP="00777CC6">
      <w:pPr>
        <w:spacing w:line="240" w:lineRule="auto"/>
        <w:rPr>
          <w:lang w:val="es-ES"/>
        </w:rPr>
      </w:pPr>
    </w:p>
    <w:p w14:paraId="7D681A67" w14:textId="77777777" w:rsidR="00AD182C" w:rsidRPr="00E82B70" w:rsidRDefault="00AD182C" w:rsidP="00777CC6">
      <w:pPr>
        <w:spacing w:line="240" w:lineRule="auto"/>
        <w:rPr>
          <w:lang w:val="es-ES"/>
        </w:rPr>
      </w:pPr>
      <w:r w:rsidRPr="00E82B70">
        <w:rPr>
          <w:lang w:val="es-ES"/>
        </w:rPr>
        <w:t>EXP</w:t>
      </w:r>
    </w:p>
    <w:p w14:paraId="1DC9D2B6" w14:textId="77777777" w:rsidR="00AD182C" w:rsidRPr="00E82B70" w:rsidRDefault="00AD182C" w:rsidP="00777CC6">
      <w:pPr>
        <w:spacing w:line="240" w:lineRule="auto"/>
        <w:rPr>
          <w:lang w:val="es-ES"/>
        </w:rPr>
      </w:pPr>
    </w:p>
    <w:p w14:paraId="62A55C2B" w14:textId="77777777" w:rsidR="00AD182C" w:rsidRPr="00E82B70" w:rsidRDefault="00AD182C" w:rsidP="00777CC6">
      <w:pPr>
        <w:spacing w:line="240" w:lineRule="auto"/>
        <w:rPr>
          <w:lang w:val="es-ES"/>
        </w:rPr>
      </w:pPr>
    </w:p>
    <w:p w14:paraId="7CCDC57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7D1D835A" w14:textId="77777777" w:rsidR="00AD182C" w:rsidRPr="00E82B70" w:rsidRDefault="00AD182C" w:rsidP="00777CC6">
      <w:pPr>
        <w:spacing w:line="240" w:lineRule="auto"/>
        <w:ind w:right="113"/>
        <w:rPr>
          <w:lang w:val="es-ES"/>
        </w:rPr>
      </w:pPr>
    </w:p>
    <w:p w14:paraId="70451026" w14:textId="77777777" w:rsidR="00AD182C" w:rsidRPr="00E82B70" w:rsidRDefault="00AD182C" w:rsidP="00777CC6">
      <w:pPr>
        <w:spacing w:line="240" w:lineRule="auto"/>
        <w:ind w:right="113"/>
        <w:rPr>
          <w:lang w:val="es-ES"/>
        </w:rPr>
      </w:pPr>
      <w:r w:rsidRPr="00E82B70">
        <w:rPr>
          <w:lang w:val="es-ES"/>
        </w:rPr>
        <w:t>Lot</w:t>
      </w:r>
    </w:p>
    <w:p w14:paraId="248976C5" w14:textId="77777777" w:rsidR="00AD182C" w:rsidRPr="00E82B70" w:rsidRDefault="00AD182C" w:rsidP="00777CC6">
      <w:pPr>
        <w:spacing w:line="240" w:lineRule="auto"/>
        <w:ind w:right="113"/>
        <w:rPr>
          <w:lang w:val="es-ES"/>
        </w:rPr>
      </w:pPr>
    </w:p>
    <w:p w14:paraId="489E2BDF" w14:textId="77777777" w:rsidR="00AD182C" w:rsidRPr="00E82B70" w:rsidRDefault="00AD182C" w:rsidP="00777CC6">
      <w:pPr>
        <w:spacing w:line="240" w:lineRule="auto"/>
        <w:ind w:right="113"/>
        <w:rPr>
          <w:lang w:val="es-ES"/>
        </w:rPr>
      </w:pPr>
    </w:p>
    <w:p w14:paraId="7705EEB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39A3C11E" w14:textId="77777777" w:rsidR="00AD182C" w:rsidRPr="00E82B70" w:rsidRDefault="00AD182C" w:rsidP="00777CC6">
      <w:pPr>
        <w:keepNext/>
        <w:spacing w:line="240" w:lineRule="auto"/>
        <w:ind w:right="113"/>
        <w:rPr>
          <w:lang w:val="es-ES"/>
        </w:rPr>
      </w:pPr>
    </w:p>
    <w:p w14:paraId="5A345F42" w14:textId="77777777" w:rsidR="00AD182C" w:rsidRPr="00E82B70" w:rsidRDefault="00AD182C" w:rsidP="00777CC6">
      <w:pPr>
        <w:spacing w:line="240" w:lineRule="auto"/>
        <w:ind w:right="113"/>
        <w:rPr>
          <w:rFonts w:eastAsia="Times New Roman"/>
          <w:lang w:val="es-ES"/>
        </w:rPr>
      </w:pPr>
      <w:r w:rsidRPr="00E82B70">
        <w:rPr>
          <w:rFonts w:eastAsia="Times New Roman"/>
          <w:lang w:val="es-ES"/>
        </w:rPr>
        <w:t>500 UI</w:t>
      </w:r>
    </w:p>
    <w:p w14:paraId="26374C22" w14:textId="77777777" w:rsidR="00AD182C" w:rsidRPr="00E82B70" w:rsidRDefault="00AD182C" w:rsidP="00777CC6">
      <w:pPr>
        <w:spacing w:line="240" w:lineRule="auto"/>
        <w:ind w:right="113"/>
        <w:rPr>
          <w:lang w:val="es-ES"/>
        </w:rPr>
      </w:pPr>
    </w:p>
    <w:p w14:paraId="32707012" w14:textId="77777777" w:rsidR="00AD182C" w:rsidRPr="00E82B70" w:rsidRDefault="00AD182C" w:rsidP="00777CC6">
      <w:pPr>
        <w:spacing w:line="240" w:lineRule="auto"/>
        <w:ind w:right="113"/>
        <w:rPr>
          <w:lang w:val="es-ES"/>
        </w:rPr>
      </w:pPr>
    </w:p>
    <w:p w14:paraId="1E88337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6A2B164C" w14:textId="77777777" w:rsidR="00AD182C" w:rsidRPr="00E82B70" w:rsidRDefault="00AD182C" w:rsidP="00777CC6">
      <w:pPr>
        <w:spacing w:line="240" w:lineRule="auto"/>
        <w:ind w:right="113"/>
        <w:rPr>
          <w:lang w:val="es-ES"/>
        </w:rPr>
      </w:pPr>
    </w:p>
    <w:p w14:paraId="1203590C" w14:textId="77777777" w:rsidR="00AD182C" w:rsidRPr="00E82B70" w:rsidRDefault="00AD182C" w:rsidP="00777CC6">
      <w:pPr>
        <w:spacing w:line="240" w:lineRule="auto"/>
        <w:ind w:right="113"/>
        <w:rPr>
          <w:lang w:val="es-ES"/>
        </w:rPr>
      </w:pPr>
    </w:p>
    <w:p w14:paraId="257BE95E"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r>
      <w:r w:rsidRPr="00E82B70">
        <w:rPr>
          <w:b/>
          <w:bCs/>
          <w:lang w:val="es-ES"/>
        </w:rPr>
        <w:lastRenderedPageBreak/>
        <w:t>INFORMACIÓN QUE DEBE FIGURAR EN EL EMBALAJE EXTERIOR</w:t>
      </w:r>
    </w:p>
    <w:p w14:paraId="1DB483FB"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3137FCF1"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4BEF6B56" w14:textId="77777777" w:rsidR="00AD182C" w:rsidRPr="00E82B70" w:rsidRDefault="00AD182C" w:rsidP="00777CC6">
      <w:pPr>
        <w:spacing w:line="240" w:lineRule="auto"/>
        <w:rPr>
          <w:lang w:val="es-ES"/>
        </w:rPr>
      </w:pPr>
    </w:p>
    <w:p w14:paraId="3AF5AE84" w14:textId="77777777" w:rsidR="00AD182C" w:rsidRPr="00E82B70" w:rsidRDefault="00AD182C" w:rsidP="00777CC6">
      <w:pPr>
        <w:spacing w:line="240" w:lineRule="auto"/>
        <w:rPr>
          <w:lang w:val="es-ES"/>
        </w:rPr>
      </w:pPr>
    </w:p>
    <w:p w14:paraId="7E34C37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w:t>
      </w:r>
    </w:p>
    <w:p w14:paraId="493C5B77" w14:textId="77777777" w:rsidR="00AD182C" w:rsidRPr="00E82B70" w:rsidRDefault="00AD182C" w:rsidP="00777CC6">
      <w:pPr>
        <w:spacing w:line="240" w:lineRule="auto"/>
        <w:rPr>
          <w:lang w:val="es-ES"/>
        </w:rPr>
      </w:pPr>
    </w:p>
    <w:p w14:paraId="2B8DC1F8" w14:textId="77777777" w:rsidR="00AD182C" w:rsidRPr="00E82B70" w:rsidRDefault="00AD182C" w:rsidP="00777CC6">
      <w:pPr>
        <w:spacing w:line="240" w:lineRule="auto"/>
        <w:rPr>
          <w:lang w:val="es-ES"/>
        </w:rPr>
      </w:pPr>
      <w:r w:rsidRPr="00E82B70">
        <w:rPr>
          <w:lang w:val="es-ES"/>
        </w:rPr>
        <w:t>ELOCTA 750 UI polvo y disolvente para solución inyectable</w:t>
      </w:r>
    </w:p>
    <w:p w14:paraId="7857037C" w14:textId="77777777" w:rsidR="00AD182C" w:rsidRPr="00E82B70" w:rsidRDefault="00AD182C" w:rsidP="00777CC6">
      <w:pPr>
        <w:spacing w:line="240" w:lineRule="auto"/>
        <w:rPr>
          <w:lang w:val="es-ES"/>
        </w:rPr>
      </w:pPr>
    </w:p>
    <w:p w14:paraId="3D2D9552" w14:textId="77777777" w:rsidR="00AD182C" w:rsidRPr="00E82B70" w:rsidRDefault="00AD182C" w:rsidP="00777CC6">
      <w:pPr>
        <w:spacing w:line="240" w:lineRule="auto"/>
        <w:rPr>
          <w:lang w:val="es-ES"/>
        </w:rPr>
      </w:pPr>
      <w:r w:rsidRPr="00E82B70">
        <w:rPr>
          <w:lang w:val="es-ES"/>
        </w:rPr>
        <w:t>efmoroctocog alfa</w:t>
      </w:r>
    </w:p>
    <w:p w14:paraId="18C64C93" w14:textId="77777777" w:rsidR="00AD182C" w:rsidRPr="00E82B70" w:rsidRDefault="00AD182C" w:rsidP="00777CC6">
      <w:pPr>
        <w:spacing w:line="240" w:lineRule="auto"/>
        <w:rPr>
          <w:lang w:val="es-ES"/>
        </w:rPr>
      </w:pPr>
      <w:r w:rsidRPr="00E82B70">
        <w:rPr>
          <w:lang w:val="es-ES"/>
        </w:rPr>
        <w:t>(factor VIII de coagulación recombinante, proteína de fusión Fc)</w:t>
      </w:r>
    </w:p>
    <w:p w14:paraId="0A745875" w14:textId="77777777" w:rsidR="00AD182C" w:rsidRPr="00E82B70" w:rsidRDefault="00AD182C" w:rsidP="00777CC6">
      <w:pPr>
        <w:spacing w:line="240" w:lineRule="auto"/>
        <w:rPr>
          <w:lang w:val="es-ES"/>
        </w:rPr>
      </w:pPr>
    </w:p>
    <w:p w14:paraId="2C7224B2" w14:textId="77777777" w:rsidR="00AD182C" w:rsidRPr="00E82B70" w:rsidRDefault="00AD182C" w:rsidP="00777CC6">
      <w:pPr>
        <w:spacing w:line="240" w:lineRule="auto"/>
        <w:rPr>
          <w:lang w:val="es-ES"/>
        </w:rPr>
      </w:pPr>
    </w:p>
    <w:p w14:paraId="31F6903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PRINCIPIO(S) ACTIVO(S)</w:t>
      </w:r>
    </w:p>
    <w:p w14:paraId="5B084A40" w14:textId="77777777" w:rsidR="00AD182C" w:rsidRPr="00E82B70" w:rsidRDefault="00AD182C" w:rsidP="00777CC6">
      <w:pPr>
        <w:spacing w:line="240" w:lineRule="auto"/>
        <w:rPr>
          <w:lang w:val="es-ES"/>
        </w:rPr>
      </w:pPr>
    </w:p>
    <w:p w14:paraId="68156E23" w14:textId="77777777" w:rsidR="00AD182C" w:rsidRPr="00E82B70" w:rsidRDefault="00AD182C" w:rsidP="00777CC6">
      <w:pPr>
        <w:spacing w:line="240" w:lineRule="auto"/>
        <w:rPr>
          <w:lang w:val="es-ES"/>
        </w:rPr>
      </w:pPr>
      <w:r w:rsidRPr="00E82B70">
        <w:rPr>
          <w:lang w:val="es-ES"/>
        </w:rPr>
        <w:t xml:space="preserve">1 vial de polvo contiene </w:t>
      </w:r>
      <w:r w:rsidRPr="00E82B70">
        <w:rPr>
          <w:rFonts w:eastAsia="Times New Roman"/>
          <w:lang w:val="es-ES"/>
        </w:rPr>
        <w:t xml:space="preserve">750 UI de </w:t>
      </w:r>
      <w:r w:rsidRPr="00E82B70">
        <w:rPr>
          <w:lang w:val="es-ES"/>
        </w:rPr>
        <w:t xml:space="preserve">efmoroctocog alfa (aprox. </w:t>
      </w:r>
      <w:r w:rsidRPr="00E82B70">
        <w:rPr>
          <w:rFonts w:eastAsia="Times New Roman"/>
          <w:lang w:val="es-ES"/>
        </w:rPr>
        <w:t xml:space="preserve">250 UI/ml </w:t>
      </w:r>
      <w:r w:rsidRPr="00E82B70">
        <w:rPr>
          <w:lang w:val="es-ES"/>
        </w:rPr>
        <w:t>tras reconstitución)</w:t>
      </w:r>
    </w:p>
    <w:p w14:paraId="192F1C58" w14:textId="77777777" w:rsidR="00AD182C" w:rsidRPr="00E82B70" w:rsidRDefault="00AD182C" w:rsidP="00777CC6">
      <w:pPr>
        <w:spacing w:line="240" w:lineRule="auto"/>
        <w:rPr>
          <w:lang w:val="es-ES"/>
        </w:rPr>
      </w:pPr>
    </w:p>
    <w:p w14:paraId="3F5F1776" w14:textId="77777777" w:rsidR="00AD182C" w:rsidRPr="00E82B70" w:rsidRDefault="00AD182C" w:rsidP="00777CC6">
      <w:pPr>
        <w:spacing w:line="240" w:lineRule="auto"/>
        <w:rPr>
          <w:lang w:val="es-ES"/>
        </w:rPr>
      </w:pPr>
    </w:p>
    <w:p w14:paraId="3E13EC4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LISTA DE EXCIPIENTES</w:t>
      </w:r>
    </w:p>
    <w:p w14:paraId="1D5B19AF" w14:textId="77777777" w:rsidR="00AD182C" w:rsidRPr="00E82B70" w:rsidRDefault="00AD182C" w:rsidP="00777CC6">
      <w:pPr>
        <w:keepNext/>
        <w:spacing w:line="240" w:lineRule="auto"/>
        <w:rPr>
          <w:lang w:val="es-ES"/>
        </w:rPr>
      </w:pPr>
    </w:p>
    <w:p w14:paraId="4AF51E86" w14:textId="77777777" w:rsidR="00AD182C" w:rsidRPr="00E82B70" w:rsidRDefault="00AD182C" w:rsidP="00777CC6">
      <w:pPr>
        <w:autoSpaceDE w:val="0"/>
        <w:autoSpaceDN w:val="0"/>
        <w:adjustRightInd w:val="0"/>
        <w:spacing w:line="240" w:lineRule="auto"/>
        <w:rPr>
          <w:lang w:val="es-ES"/>
        </w:rPr>
      </w:pPr>
      <w:r w:rsidRPr="00E82B70">
        <w:rPr>
          <w:shd w:val="clear" w:color="auto" w:fill="BFBFBF"/>
          <w:lang w:val="es-ES"/>
        </w:rPr>
        <w:t>Polvo</w:t>
      </w:r>
      <w:r w:rsidRPr="00E82B70">
        <w:rPr>
          <w:lang w:val="es-ES"/>
        </w:rPr>
        <w:t>: sacarosa, cloruro de sodio, histidina, cloruro de calcio dihidrato, polisorbato 20, hidróxido de sodio y ácido clorhídrico.</w:t>
      </w:r>
    </w:p>
    <w:p w14:paraId="38A0CD40" w14:textId="77777777" w:rsidR="00AD182C" w:rsidRPr="00E82B70" w:rsidRDefault="00AD182C" w:rsidP="00777CC6">
      <w:pPr>
        <w:autoSpaceDE w:val="0"/>
        <w:autoSpaceDN w:val="0"/>
        <w:adjustRightInd w:val="0"/>
        <w:spacing w:line="240" w:lineRule="auto"/>
        <w:rPr>
          <w:lang w:val="es-ES"/>
        </w:rPr>
      </w:pPr>
    </w:p>
    <w:p w14:paraId="0BEEF089" w14:textId="77777777" w:rsidR="00AD182C" w:rsidRPr="00E82B70" w:rsidRDefault="00AD182C" w:rsidP="00777CC6">
      <w:pPr>
        <w:autoSpaceDE w:val="0"/>
        <w:autoSpaceDN w:val="0"/>
        <w:adjustRightInd w:val="0"/>
        <w:spacing w:line="240" w:lineRule="auto"/>
        <w:rPr>
          <w:lang w:val="es-ES"/>
        </w:rPr>
      </w:pPr>
      <w:r w:rsidRPr="00E82B70">
        <w:rPr>
          <w:lang w:val="es-ES"/>
        </w:rPr>
        <w:t>Disolvente: agua para preparaciones inyectables</w:t>
      </w:r>
    </w:p>
    <w:p w14:paraId="688E7AE7" w14:textId="77777777" w:rsidR="00AD182C" w:rsidRPr="00E82B70" w:rsidRDefault="00AD182C" w:rsidP="00777CC6">
      <w:pPr>
        <w:autoSpaceDE w:val="0"/>
        <w:autoSpaceDN w:val="0"/>
        <w:adjustRightInd w:val="0"/>
        <w:spacing w:line="240" w:lineRule="auto"/>
        <w:rPr>
          <w:lang w:val="es-ES"/>
        </w:rPr>
      </w:pPr>
    </w:p>
    <w:p w14:paraId="3D0DE688" w14:textId="77777777" w:rsidR="00AD182C" w:rsidRPr="00E82B70" w:rsidRDefault="00AD182C" w:rsidP="00777CC6">
      <w:pPr>
        <w:autoSpaceDE w:val="0"/>
        <w:autoSpaceDN w:val="0"/>
        <w:adjustRightInd w:val="0"/>
        <w:spacing w:line="240" w:lineRule="auto"/>
        <w:rPr>
          <w:lang w:val="es-ES"/>
        </w:rPr>
      </w:pPr>
    </w:p>
    <w:p w14:paraId="5951B77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FORMA FARMACÉUTICA Y CONTENIDO DEL ENVASE</w:t>
      </w:r>
    </w:p>
    <w:p w14:paraId="2EF90636" w14:textId="77777777" w:rsidR="00AD182C" w:rsidRPr="00E82B70" w:rsidRDefault="00AD182C" w:rsidP="00777CC6">
      <w:pPr>
        <w:keepNext/>
        <w:spacing w:line="240" w:lineRule="auto"/>
        <w:rPr>
          <w:lang w:val="es-ES"/>
        </w:rPr>
      </w:pPr>
    </w:p>
    <w:p w14:paraId="22700A41" w14:textId="77777777" w:rsidR="00AD182C" w:rsidRPr="00E82B70" w:rsidRDefault="00AD182C" w:rsidP="00777CC6">
      <w:pPr>
        <w:keepNext/>
        <w:spacing w:line="240" w:lineRule="auto"/>
        <w:rPr>
          <w:lang w:val="es-ES"/>
        </w:rPr>
      </w:pPr>
      <w:r w:rsidRPr="00E82B70">
        <w:rPr>
          <w:shd w:val="clear" w:color="auto" w:fill="BFBFBF"/>
          <w:lang w:val="es-ES"/>
        </w:rPr>
        <w:t>Polvo y disolvente para solución inyectable</w:t>
      </w:r>
    </w:p>
    <w:p w14:paraId="3F4621C6" w14:textId="77777777" w:rsidR="00AD182C" w:rsidRPr="00E82B70" w:rsidRDefault="00AD182C" w:rsidP="00777CC6">
      <w:pPr>
        <w:keepNext/>
        <w:spacing w:line="240" w:lineRule="auto"/>
        <w:rPr>
          <w:lang w:val="es-ES"/>
        </w:rPr>
      </w:pPr>
    </w:p>
    <w:p w14:paraId="008A91AF" w14:textId="77777777" w:rsidR="00AD182C" w:rsidRPr="00E82B70" w:rsidRDefault="00AD182C" w:rsidP="00777CC6">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5F039780" w14:textId="77777777" w:rsidR="00AD182C" w:rsidRPr="00E82B70" w:rsidRDefault="00AD182C" w:rsidP="00777CC6">
      <w:pPr>
        <w:spacing w:line="240" w:lineRule="auto"/>
        <w:rPr>
          <w:lang w:val="es-ES"/>
        </w:rPr>
      </w:pPr>
    </w:p>
    <w:p w14:paraId="27D7FACB" w14:textId="77777777" w:rsidR="00AD182C" w:rsidRPr="00E82B70" w:rsidRDefault="00AD182C" w:rsidP="00777CC6">
      <w:pPr>
        <w:spacing w:line="240" w:lineRule="auto"/>
        <w:rPr>
          <w:lang w:val="es-ES"/>
        </w:rPr>
      </w:pPr>
    </w:p>
    <w:p w14:paraId="23BD154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FORMA Y VÍA(S) DE ADMINISTRACIÓN</w:t>
      </w:r>
    </w:p>
    <w:p w14:paraId="27E58B2D" w14:textId="77777777" w:rsidR="00AD182C" w:rsidRPr="00E82B70" w:rsidRDefault="00AD182C" w:rsidP="00777CC6">
      <w:pPr>
        <w:spacing w:line="240" w:lineRule="auto"/>
        <w:rPr>
          <w:lang w:val="es-ES"/>
        </w:rPr>
      </w:pPr>
    </w:p>
    <w:p w14:paraId="2C18FD0A" w14:textId="77777777" w:rsidR="00AD182C" w:rsidRPr="00E82B70" w:rsidRDefault="00AD182C" w:rsidP="00777CC6">
      <w:pPr>
        <w:spacing w:line="240" w:lineRule="auto"/>
        <w:rPr>
          <w:lang w:val="es-ES"/>
        </w:rPr>
      </w:pPr>
      <w:r w:rsidRPr="00E82B70">
        <w:rPr>
          <w:lang w:val="es-ES"/>
        </w:rPr>
        <w:t>Vía intravenosa, tras la reconstitución.</w:t>
      </w:r>
    </w:p>
    <w:p w14:paraId="55B02B3E" w14:textId="77777777" w:rsidR="00AD182C" w:rsidRPr="00E82B70" w:rsidRDefault="00AD182C" w:rsidP="00777CC6">
      <w:pPr>
        <w:spacing w:line="240" w:lineRule="auto"/>
        <w:rPr>
          <w:lang w:val="es-ES"/>
        </w:rPr>
      </w:pPr>
      <w:r w:rsidRPr="00E82B70">
        <w:rPr>
          <w:lang w:val="es-ES"/>
        </w:rPr>
        <w:t>Leer el prospecto antes de utilizar este medicamento.</w:t>
      </w:r>
    </w:p>
    <w:p w14:paraId="6277D5B8" w14:textId="77777777" w:rsidR="00AD182C" w:rsidRPr="00E82B70" w:rsidRDefault="00AD182C" w:rsidP="00777CC6">
      <w:pPr>
        <w:spacing w:line="240" w:lineRule="auto"/>
        <w:rPr>
          <w:lang w:val="es-ES"/>
        </w:rPr>
      </w:pPr>
    </w:p>
    <w:p w14:paraId="2A4ED8C6" w14:textId="77777777" w:rsidR="00AD182C" w:rsidRPr="00E82B70" w:rsidRDefault="00AD182C" w:rsidP="00777CC6">
      <w:pPr>
        <w:spacing w:line="240" w:lineRule="auto"/>
        <w:rPr>
          <w:lang w:val="es-ES"/>
        </w:rPr>
      </w:pPr>
      <w:r w:rsidRPr="00E82B70">
        <w:rPr>
          <w:lang w:val="es-ES"/>
        </w:rPr>
        <w:t>Un vídeo con instrucciones sobre cómo preparar y administrar ELOCTA está disponible al escanear el código QR con un teléfono ”smartphone” o a través de la página web.</w:t>
      </w:r>
    </w:p>
    <w:p w14:paraId="2DDEF11B" w14:textId="77777777" w:rsidR="00AD182C" w:rsidRPr="00E82B70" w:rsidRDefault="00AD182C" w:rsidP="00777CC6">
      <w:pPr>
        <w:spacing w:line="240" w:lineRule="auto"/>
        <w:rPr>
          <w:lang w:val="es-ES"/>
        </w:rPr>
      </w:pPr>
    </w:p>
    <w:p w14:paraId="5CD47618" w14:textId="6C923052" w:rsidR="00AD182C" w:rsidRPr="00E82B70" w:rsidRDefault="00AD182C" w:rsidP="00777CC6">
      <w:pPr>
        <w:spacing w:line="240" w:lineRule="auto"/>
        <w:rPr>
          <w:lang w:val="es-ES"/>
        </w:rPr>
      </w:pPr>
      <w:r w:rsidRPr="00E82B70">
        <w:rPr>
          <w:shd w:val="clear" w:color="auto" w:fill="BFBFBF"/>
          <w:lang w:val="es-ES"/>
        </w:rPr>
        <w:t xml:space="preserve">Código QR a incluir + </w:t>
      </w:r>
      <w:hyperlink r:id="rId26" w:history="1">
        <w:r w:rsidRPr="00E82B70">
          <w:rPr>
            <w:rStyle w:val="Hyperlink"/>
            <w:lang w:val="es-ES"/>
          </w:rPr>
          <w:t>http://www.elocta-instructions.com</w:t>
        </w:r>
      </w:hyperlink>
    </w:p>
    <w:p w14:paraId="5DC35607" w14:textId="77777777" w:rsidR="00AD182C" w:rsidRPr="00E82B70" w:rsidRDefault="00AD182C" w:rsidP="00777CC6">
      <w:pPr>
        <w:spacing w:line="240" w:lineRule="auto"/>
        <w:rPr>
          <w:lang w:val="es-ES"/>
        </w:rPr>
      </w:pPr>
    </w:p>
    <w:p w14:paraId="29C8262F" w14:textId="77777777" w:rsidR="00AD182C" w:rsidRPr="00E82B70" w:rsidRDefault="00AD182C" w:rsidP="00777CC6">
      <w:pPr>
        <w:spacing w:line="240" w:lineRule="auto"/>
        <w:rPr>
          <w:lang w:val="es-ES"/>
        </w:rPr>
      </w:pPr>
    </w:p>
    <w:p w14:paraId="7E6D922B"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4C8D6532" w14:textId="77777777" w:rsidR="00AD182C" w:rsidRPr="00E82B70" w:rsidRDefault="00AD182C" w:rsidP="0098412C">
      <w:pPr>
        <w:keepNext/>
        <w:spacing w:line="240" w:lineRule="auto"/>
        <w:rPr>
          <w:lang w:val="es-ES"/>
        </w:rPr>
      </w:pPr>
    </w:p>
    <w:p w14:paraId="67700674" w14:textId="77777777" w:rsidR="00AD182C" w:rsidRPr="00E82B70" w:rsidRDefault="00AD182C" w:rsidP="00777CC6">
      <w:pPr>
        <w:spacing w:line="240" w:lineRule="auto"/>
        <w:rPr>
          <w:lang w:val="es-ES"/>
        </w:rPr>
      </w:pPr>
      <w:r w:rsidRPr="00E82B70">
        <w:rPr>
          <w:lang w:val="es-ES"/>
        </w:rPr>
        <w:t>Mantener fuera de la vista y del alcance de los niños.</w:t>
      </w:r>
    </w:p>
    <w:p w14:paraId="4FB4816E" w14:textId="77777777" w:rsidR="00AD182C" w:rsidRPr="00E82B70" w:rsidRDefault="00AD182C" w:rsidP="00777CC6">
      <w:pPr>
        <w:spacing w:line="240" w:lineRule="auto"/>
        <w:rPr>
          <w:lang w:val="es-ES"/>
        </w:rPr>
      </w:pPr>
    </w:p>
    <w:p w14:paraId="5AD64B60" w14:textId="77777777" w:rsidR="00AD182C" w:rsidRPr="00E82B70" w:rsidRDefault="00AD182C" w:rsidP="00777CC6">
      <w:pPr>
        <w:spacing w:line="240" w:lineRule="auto"/>
        <w:rPr>
          <w:lang w:val="es-ES"/>
        </w:rPr>
      </w:pPr>
    </w:p>
    <w:p w14:paraId="6A1689B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7.</w:t>
      </w:r>
      <w:r w:rsidRPr="00E82B70">
        <w:rPr>
          <w:b/>
          <w:bCs/>
          <w:lang w:val="es-ES"/>
        </w:rPr>
        <w:tab/>
        <w:t>OTRA(S) ADVERTENCIA(S) ESPECIAL(ES), SI ES NECESARIO</w:t>
      </w:r>
    </w:p>
    <w:p w14:paraId="7DAE74F7" w14:textId="77777777" w:rsidR="00AD182C" w:rsidRPr="00E82B70" w:rsidRDefault="00AD182C" w:rsidP="00777CC6">
      <w:pPr>
        <w:spacing w:line="240" w:lineRule="auto"/>
        <w:rPr>
          <w:lang w:val="es-ES"/>
        </w:rPr>
      </w:pPr>
    </w:p>
    <w:p w14:paraId="28CA241D" w14:textId="77777777" w:rsidR="00AD182C" w:rsidRPr="00E82B70" w:rsidRDefault="00AD182C" w:rsidP="00777CC6">
      <w:pPr>
        <w:spacing w:line="240" w:lineRule="auto"/>
        <w:rPr>
          <w:lang w:val="es-ES"/>
        </w:rPr>
      </w:pPr>
    </w:p>
    <w:p w14:paraId="6DD8341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8.</w:t>
      </w:r>
      <w:r w:rsidRPr="00E82B70">
        <w:rPr>
          <w:b/>
          <w:bCs/>
          <w:lang w:val="es-ES"/>
        </w:rPr>
        <w:tab/>
        <w:t>FECHA DE CADUCIDAD</w:t>
      </w:r>
    </w:p>
    <w:p w14:paraId="1A53421B" w14:textId="77777777" w:rsidR="00AD182C" w:rsidRPr="00E82B70" w:rsidRDefault="00AD182C" w:rsidP="00777CC6">
      <w:pPr>
        <w:spacing w:line="240" w:lineRule="auto"/>
        <w:rPr>
          <w:lang w:val="es-ES"/>
        </w:rPr>
      </w:pPr>
    </w:p>
    <w:p w14:paraId="071BC115" w14:textId="77777777" w:rsidR="00AD182C" w:rsidRPr="00E82B70" w:rsidRDefault="00AD182C" w:rsidP="00777CC6">
      <w:pPr>
        <w:spacing w:line="240" w:lineRule="auto"/>
        <w:rPr>
          <w:lang w:val="es-ES"/>
        </w:rPr>
      </w:pPr>
      <w:r w:rsidRPr="00E82B70">
        <w:rPr>
          <w:lang w:val="es-ES"/>
        </w:rPr>
        <w:t>CAD</w:t>
      </w:r>
    </w:p>
    <w:p w14:paraId="4ECAE9BE" w14:textId="77777777" w:rsidR="00AD182C" w:rsidRPr="00E82B70" w:rsidRDefault="00AD182C" w:rsidP="00777CC6">
      <w:pPr>
        <w:spacing w:line="240" w:lineRule="auto"/>
        <w:rPr>
          <w:lang w:val="es-ES"/>
        </w:rPr>
      </w:pPr>
    </w:p>
    <w:p w14:paraId="5975F0D1" w14:textId="77777777" w:rsidR="00AD182C" w:rsidRPr="00E82B70" w:rsidRDefault="00AD182C" w:rsidP="00777CC6">
      <w:pPr>
        <w:spacing w:line="240" w:lineRule="auto"/>
        <w:rPr>
          <w:lang w:val="es-ES"/>
        </w:rPr>
      </w:pPr>
      <w:r w:rsidRPr="00E82B70">
        <w:rPr>
          <w:lang w:val="es-ES"/>
        </w:rPr>
        <w:t>Usar en un plazo máximo de 6 horas tras la reconstitución.</w:t>
      </w:r>
    </w:p>
    <w:p w14:paraId="1CA4771E" w14:textId="77777777" w:rsidR="00AD182C" w:rsidRPr="00E82B70" w:rsidRDefault="00AD182C" w:rsidP="00777CC6">
      <w:pPr>
        <w:spacing w:line="240" w:lineRule="auto"/>
        <w:rPr>
          <w:lang w:val="es-ES"/>
        </w:rPr>
      </w:pPr>
    </w:p>
    <w:p w14:paraId="6C7A70AB" w14:textId="77777777" w:rsidR="00AD182C" w:rsidRPr="00E82B70" w:rsidRDefault="00AD182C" w:rsidP="00777CC6">
      <w:pPr>
        <w:spacing w:line="240" w:lineRule="auto"/>
        <w:rPr>
          <w:lang w:val="es-ES"/>
        </w:rPr>
      </w:pPr>
    </w:p>
    <w:p w14:paraId="304147D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9.</w:t>
      </w:r>
      <w:r w:rsidRPr="00E82B70">
        <w:rPr>
          <w:b/>
          <w:bCs/>
          <w:lang w:val="es-ES"/>
        </w:rPr>
        <w:tab/>
        <w:t>CONDICIONES ESPECIALES DE CONSERVACIÓN</w:t>
      </w:r>
    </w:p>
    <w:p w14:paraId="536E8096" w14:textId="77777777" w:rsidR="00AD182C" w:rsidRPr="00E82B70" w:rsidRDefault="00AD182C" w:rsidP="00777CC6">
      <w:pPr>
        <w:keepNext/>
        <w:spacing w:line="240" w:lineRule="auto"/>
        <w:rPr>
          <w:lang w:val="es-ES"/>
        </w:rPr>
      </w:pPr>
    </w:p>
    <w:p w14:paraId="5147E723" w14:textId="77777777" w:rsidR="00AD182C" w:rsidRPr="00E82B70" w:rsidRDefault="00AD182C" w:rsidP="00777CC6">
      <w:pPr>
        <w:spacing w:line="240" w:lineRule="auto"/>
        <w:rPr>
          <w:lang w:val="es-ES"/>
        </w:rPr>
      </w:pPr>
      <w:r w:rsidRPr="00E82B70">
        <w:rPr>
          <w:lang w:val="es-ES"/>
        </w:rPr>
        <w:t>Conservar en nevera.</w:t>
      </w:r>
    </w:p>
    <w:p w14:paraId="4E7B1217" w14:textId="77777777" w:rsidR="00AD182C" w:rsidRPr="00E82B70" w:rsidRDefault="00AD182C" w:rsidP="00777CC6">
      <w:pPr>
        <w:spacing w:line="240" w:lineRule="auto"/>
        <w:rPr>
          <w:lang w:val="es-ES"/>
        </w:rPr>
      </w:pPr>
      <w:r w:rsidRPr="00E82B70">
        <w:rPr>
          <w:lang w:val="es-ES"/>
        </w:rPr>
        <w:t>No congelar.</w:t>
      </w:r>
    </w:p>
    <w:p w14:paraId="6271D72B" w14:textId="77777777" w:rsidR="00AD182C" w:rsidRPr="00E82B70" w:rsidRDefault="00AD182C" w:rsidP="00777CC6">
      <w:pPr>
        <w:spacing w:line="240" w:lineRule="auto"/>
        <w:rPr>
          <w:lang w:val="es-ES"/>
        </w:rPr>
      </w:pPr>
      <w:r w:rsidRPr="00E82B70">
        <w:rPr>
          <w:lang w:val="es-ES"/>
        </w:rPr>
        <w:t>Conservar el vial en el embalaje exterior para protegerlo de la luz.</w:t>
      </w:r>
    </w:p>
    <w:p w14:paraId="44586C28" w14:textId="77777777" w:rsidR="00AD182C" w:rsidRPr="00E82B70" w:rsidRDefault="00AD182C" w:rsidP="00777CC6">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0F3A04B7" w14:textId="77777777" w:rsidR="00AD182C" w:rsidRPr="00E82B70" w:rsidRDefault="00AD182C" w:rsidP="00777CC6">
      <w:pPr>
        <w:spacing w:line="240" w:lineRule="auto"/>
        <w:rPr>
          <w:lang w:val="es-ES"/>
        </w:rPr>
      </w:pPr>
    </w:p>
    <w:p w14:paraId="3FD38D37" w14:textId="77777777" w:rsidR="00AD182C" w:rsidRPr="00E82B70" w:rsidRDefault="00AD182C" w:rsidP="00777CC6">
      <w:pPr>
        <w:spacing w:line="240" w:lineRule="auto"/>
        <w:ind w:left="567" w:hanging="567"/>
        <w:rPr>
          <w:lang w:val="es-ES"/>
        </w:rPr>
      </w:pPr>
    </w:p>
    <w:p w14:paraId="31DD3B5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0F395F15" w14:textId="77777777" w:rsidR="00AD182C" w:rsidRPr="00E82B70" w:rsidRDefault="00AD182C" w:rsidP="00777CC6">
      <w:pPr>
        <w:keepNext/>
        <w:spacing w:line="240" w:lineRule="auto"/>
        <w:rPr>
          <w:lang w:val="es-ES"/>
        </w:rPr>
      </w:pPr>
    </w:p>
    <w:p w14:paraId="27015523" w14:textId="77777777" w:rsidR="00AD182C" w:rsidRPr="00E82B70" w:rsidRDefault="00AD182C" w:rsidP="00777CC6">
      <w:pPr>
        <w:spacing w:line="240" w:lineRule="auto"/>
        <w:rPr>
          <w:lang w:val="es-ES"/>
        </w:rPr>
      </w:pPr>
    </w:p>
    <w:p w14:paraId="792BF58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2676553E" w14:textId="77777777" w:rsidR="00AD182C" w:rsidRPr="00E82B70" w:rsidRDefault="00AD182C" w:rsidP="00777CC6">
      <w:pPr>
        <w:keepNext/>
        <w:spacing w:line="240" w:lineRule="auto"/>
        <w:rPr>
          <w:lang w:val="es-ES"/>
        </w:rPr>
      </w:pPr>
    </w:p>
    <w:p w14:paraId="24B0FD46" w14:textId="77777777" w:rsidR="00AD182C" w:rsidRPr="00E82B70" w:rsidRDefault="00AD182C" w:rsidP="00777CC6">
      <w:pPr>
        <w:spacing w:line="240" w:lineRule="auto"/>
        <w:rPr>
          <w:lang w:val="es-ES"/>
        </w:rPr>
      </w:pPr>
      <w:r w:rsidRPr="00E82B70">
        <w:rPr>
          <w:lang w:val="es-ES"/>
        </w:rPr>
        <w:t>Swedish Orphan Biovitrum AB (publ)</w:t>
      </w:r>
    </w:p>
    <w:p w14:paraId="34F1206D" w14:textId="77777777" w:rsidR="00AD182C" w:rsidRPr="00E82B70" w:rsidRDefault="00AD182C" w:rsidP="00777CC6">
      <w:pPr>
        <w:spacing w:line="240" w:lineRule="auto"/>
        <w:rPr>
          <w:lang w:val="es-ES"/>
        </w:rPr>
      </w:pPr>
      <w:r w:rsidRPr="00E82B70">
        <w:rPr>
          <w:lang w:val="es-ES"/>
        </w:rPr>
        <w:t>SE-112 76 Stockholm</w:t>
      </w:r>
    </w:p>
    <w:p w14:paraId="2175BFB4" w14:textId="77777777" w:rsidR="00AD182C" w:rsidRPr="00E82B70" w:rsidRDefault="00AD182C" w:rsidP="00777CC6">
      <w:pPr>
        <w:spacing w:line="240" w:lineRule="auto"/>
        <w:rPr>
          <w:lang w:val="es-ES"/>
        </w:rPr>
      </w:pPr>
      <w:r w:rsidRPr="00E82B70">
        <w:rPr>
          <w:lang w:val="es-ES"/>
        </w:rPr>
        <w:t>Suecia</w:t>
      </w:r>
    </w:p>
    <w:p w14:paraId="3D482885" w14:textId="77777777" w:rsidR="00AD182C" w:rsidRPr="00E82B70" w:rsidRDefault="00AD182C" w:rsidP="00777CC6">
      <w:pPr>
        <w:spacing w:line="240" w:lineRule="auto"/>
        <w:rPr>
          <w:lang w:val="es-ES"/>
        </w:rPr>
      </w:pPr>
    </w:p>
    <w:p w14:paraId="14473EC6" w14:textId="77777777" w:rsidR="00AD182C" w:rsidRPr="00E82B70" w:rsidRDefault="00AD182C" w:rsidP="00777CC6">
      <w:pPr>
        <w:spacing w:line="240" w:lineRule="auto"/>
        <w:rPr>
          <w:lang w:val="es-ES"/>
        </w:rPr>
      </w:pPr>
    </w:p>
    <w:p w14:paraId="0C3FFE3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0E080DA6" w14:textId="77777777" w:rsidR="00AD182C" w:rsidRPr="00E82B70" w:rsidRDefault="00AD182C" w:rsidP="00777CC6">
      <w:pPr>
        <w:keepNext/>
        <w:spacing w:line="240" w:lineRule="auto"/>
        <w:rPr>
          <w:lang w:val="es-ES"/>
        </w:rPr>
      </w:pPr>
    </w:p>
    <w:p w14:paraId="66005D56" w14:textId="77777777" w:rsidR="00AD182C" w:rsidRPr="00E82B70" w:rsidRDefault="00AD182C" w:rsidP="00777CC6">
      <w:pPr>
        <w:spacing w:line="240" w:lineRule="auto"/>
        <w:rPr>
          <w:rFonts w:eastAsia="Times New Roman"/>
          <w:lang w:val="es-ES"/>
        </w:rPr>
      </w:pPr>
      <w:r w:rsidRPr="00E82B70">
        <w:rPr>
          <w:rFonts w:eastAsia="Times New Roman"/>
          <w:lang w:val="es-ES"/>
        </w:rPr>
        <w:t>EU/1/15/1046/003</w:t>
      </w:r>
    </w:p>
    <w:p w14:paraId="3709A9BF" w14:textId="77777777" w:rsidR="00AD182C" w:rsidRPr="00E82B70" w:rsidRDefault="00AD182C" w:rsidP="00777CC6">
      <w:pPr>
        <w:spacing w:line="240" w:lineRule="auto"/>
        <w:rPr>
          <w:lang w:val="es-ES"/>
        </w:rPr>
      </w:pPr>
    </w:p>
    <w:p w14:paraId="08C1E7BF" w14:textId="77777777" w:rsidR="00AD182C" w:rsidRPr="00E82B70" w:rsidRDefault="00AD182C" w:rsidP="00777CC6">
      <w:pPr>
        <w:spacing w:line="240" w:lineRule="auto"/>
        <w:rPr>
          <w:lang w:val="es-ES"/>
        </w:rPr>
      </w:pPr>
    </w:p>
    <w:p w14:paraId="11E4385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7B516286" w14:textId="77777777" w:rsidR="00AD182C" w:rsidRPr="00E82B70" w:rsidRDefault="00AD182C" w:rsidP="00777CC6">
      <w:pPr>
        <w:spacing w:line="240" w:lineRule="auto"/>
        <w:rPr>
          <w:i/>
          <w:iCs/>
          <w:lang w:val="es-ES"/>
        </w:rPr>
      </w:pPr>
    </w:p>
    <w:p w14:paraId="7C3DAC7B" w14:textId="77777777" w:rsidR="00AD182C" w:rsidRPr="00E82B70" w:rsidRDefault="00AD182C" w:rsidP="00777CC6">
      <w:pPr>
        <w:spacing w:line="240" w:lineRule="auto"/>
        <w:rPr>
          <w:lang w:val="es-ES"/>
        </w:rPr>
      </w:pPr>
      <w:r w:rsidRPr="00E82B70">
        <w:rPr>
          <w:lang w:val="es-ES"/>
        </w:rPr>
        <w:t>Lote</w:t>
      </w:r>
    </w:p>
    <w:p w14:paraId="650EE9FC" w14:textId="77777777" w:rsidR="00AD182C" w:rsidRPr="00E82B70" w:rsidRDefault="00AD182C" w:rsidP="00777CC6">
      <w:pPr>
        <w:spacing w:line="240" w:lineRule="auto"/>
        <w:rPr>
          <w:lang w:val="es-ES"/>
        </w:rPr>
      </w:pPr>
    </w:p>
    <w:p w14:paraId="083359C4" w14:textId="77777777" w:rsidR="00AD182C" w:rsidRPr="00E82B70" w:rsidRDefault="00AD182C" w:rsidP="00777CC6">
      <w:pPr>
        <w:spacing w:line="240" w:lineRule="auto"/>
        <w:rPr>
          <w:lang w:val="es-ES"/>
        </w:rPr>
      </w:pPr>
    </w:p>
    <w:p w14:paraId="3507794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7AC4D17D" w14:textId="77777777" w:rsidR="00AD182C" w:rsidRPr="0098412C" w:rsidRDefault="00AD182C" w:rsidP="0098412C">
      <w:pPr>
        <w:keepNext/>
        <w:spacing w:line="240" w:lineRule="auto"/>
        <w:rPr>
          <w:lang w:val="es-ES"/>
        </w:rPr>
      </w:pPr>
    </w:p>
    <w:p w14:paraId="6BA59ECB" w14:textId="77777777" w:rsidR="00AD182C" w:rsidRPr="00E82B70" w:rsidRDefault="00AD182C" w:rsidP="00777CC6">
      <w:pPr>
        <w:spacing w:line="240" w:lineRule="auto"/>
        <w:rPr>
          <w:lang w:val="es-ES"/>
        </w:rPr>
      </w:pPr>
    </w:p>
    <w:p w14:paraId="4BC9D1A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lastRenderedPageBreak/>
        <w:t>15.</w:t>
      </w:r>
      <w:r w:rsidRPr="00E82B70">
        <w:rPr>
          <w:b/>
          <w:bCs/>
          <w:lang w:val="es-ES"/>
        </w:rPr>
        <w:tab/>
        <w:t>INSTRUCCIONES DE USO</w:t>
      </w:r>
    </w:p>
    <w:p w14:paraId="187CA98B" w14:textId="77777777" w:rsidR="00AD182C" w:rsidRPr="00E82B70" w:rsidRDefault="00AD182C" w:rsidP="0098412C">
      <w:pPr>
        <w:keepNext/>
        <w:spacing w:line="240" w:lineRule="auto"/>
        <w:rPr>
          <w:lang w:val="es-ES"/>
        </w:rPr>
      </w:pPr>
    </w:p>
    <w:p w14:paraId="018103FB" w14:textId="77777777" w:rsidR="00AD182C" w:rsidRPr="00E82B70" w:rsidRDefault="00AD182C" w:rsidP="00777CC6">
      <w:pPr>
        <w:spacing w:line="240" w:lineRule="auto"/>
        <w:rPr>
          <w:lang w:val="es-ES"/>
        </w:rPr>
      </w:pPr>
    </w:p>
    <w:p w14:paraId="4D82566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1C3A6DD1" w14:textId="77777777" w:rsidR="00AD182C" w:rsidRPr="00E82B70" w:rsidRDefault="00AD182C" w:rsidP="00777CC6">
      <w:pPr>
        <w:keepNext/>
        <w:spacing w:line="240" w:lineRule="auto"/>
        <w:rPr>
          <w:lang w:val="es-ES"/>
        </w:rPr>
      </w:pPr>
    </w:p>
    <w:p w14:paraId="08939E2E" w14:textId="77777777" w:rsidR="00AD182C" w:rsidRPr="00E82B70" w:rsidRDefault="00AD182C" w:rsidP="00777CC6">
      <w:pPr>
        <w:spacing w:line="240" w:lineRule="auto"/>
        <w:rPr>
          <w:rFonts w:eastAsia="Times New Roman"/>
          <w:lang w:val="es-ES"/>
        </w:rPr>
      </w:pPr>
      <w:r w:rsidRPr="00E82B70">
        <w:rPr>
          <w:lang w:val="es-ES"/>
        </w:rPr>
        <w:t>ELOCTA </w:t>
      </w:r>
      <w:r w:rsidRPr="00E82B70">
        <w:rPr>
          <w:rFonts w:eastAsia="Times New Roman"/>
          <w:lang w:val="es-ES"/>
        </w:rPr>
        <w:t>750</w:t>
      </w:r>
    </w:p>
    <w:p w14:paraId="2228077B" w14:textId="77777777" w:rsidR="00AD182C" w:rsidRPr="00E82B70" w:rsidRDefault="00AD182C" w:rsidP="00777CC6">
      <w:pPr>
        <w:spacing w:line="240" w:lineRule="auto"/>
        <w:rPr>
          <w:rFonts w:eastAsia="Times New Roman"/>
          <w:shd w:val="clear" w:color="auto" w:fill="BFBFBF"/>
          <w:lang w:val="es-ES"/>
        </w:rPr>
      </w:pPr>
    </w:p>
    <w:p w14:paraId="74B3B912" w14:textId="77777777" w:rsidR="00AD182C" w:rsidRPr="00E82B70" w:rsidRDefault="00AD182C" w:rsidP="00777CC6">
      <w:pPr>
        <w:spacing w:line="240" w:lineRule="auto"/>
        <w:rPr>
          <w:shd w:val="clear" w:color="auto" w:fill="CCCCCC"/>
          <w:lang w:val="es-ES"/>
        </w:rPr>
      </w:pPr>
    </w:p>
    <w:p w14:paraId="2DCFDB0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1A118BC2" w14:textId="77777777" w:rsidR="00AD182C" w:rsidRPr="00E82B70" w:rsidRDefault="00AD182C" w:rsidP="00777CC6">
      <w:pPr>
        <w:keepNext/>
        <w:tabs>
          <w:tab w:val="clear" w:pos="567"/>
        </w:tabs>
        <w:spacing w:line="240" w:lineRule="auto"/>
        <w:rPr>
          <w:lang w:val="es-ES"/>
        </w:rPr>
      </w:pPr>
    </w:p>
    <w:p w14:paraId="2E2B5583" w14:textId="77777777" w:rsidR="00AD182C" w:rsidRPr="00E82B70" w:rsidRDefault="00AD182C" w:rsidP="00777CC6">
      <w:pPr>
        <w:spacing w:line="240" w:lineRule="auto"/>
        <w:rPr>
          <w:shd w:val="clear" w:color="auto" w:fill="CCCCCC"/>
          <w:lang w:val="es-ES"/>
        </w:rPr>
      </w:pPr>
      <w:r w:rsidRPr="00E82B70">
        <w:rPr>
          <w:shd w:val="clear" w:color="auto" w:fill="D9D9D9"/>
          <w:lang w:val="es-ES"/>
        </w:rPr>
        <w:t>Incluido el código de barras 2D que lleva el identificador único.</w:t>
      </w:r>
    </w:p>
    <w:p w14:paraId="4F7C59BB" w14:textId="77777777" w:rsidR="00AD182C" w:rsidRPr="00E82B70" w:rsidRDefault="00AD182C" w:rsidP="00777CC6">
      <w:pPr>
        <w:spacing w:line="240" w:lineRule="auto"/>
        <w:rPr>
          <w:shd w:val="clear" w:color="auto" w:fill="CCCCCC"/>
          <w:lang w:val="es-ES"/>
        </w:rPr>
      </w:pPr>
    </w:p>
    <w:p w14:paraId="708B3E49" w14:textId="77777777" w:rsidR="00AD182C" w:rsidRPr="00E82B70" w:rsidRDefault="00AD182C" w:rsidP="00777CC6">
      <w:pPr>
        <w:spacing w:line="240" w:lineRule="auto"/>
        <w:rPr>
          <w:vanish/>
          <w:lang w:val="es-ES"/>
        </w:rPr>
      </w:pPr>
    </w:p>
    <w:p w14:paraId="28E1712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6BBFB286" w14:textId="77777777" w:rsidR="00AD182C" w:rsidRPr="00E82B70" w:rsidRDefault="00AD182C" w:rsidP="00777CC6">
      <w:pPr>
        <w:keepNext/>
        <w:tabs>
          <w:tab w:val="clear" w:pos="567"/>
        </w:tabs>
        <w:spacing w:line="240" w:lineRule="auto"/>
        <w:rPr>
          <w:lang w:val="es-ES"/>
        </w:rPr>
      </w:pPr>
    </w:p>
    <w:p w14:paraId="34309D17" w14:textId="77777777" w:rsidR="00AD182C" w:rsidRPr="00E82B70" w:rsidRDefault="00AD182C" w:rsidP="00777CC6">
      <w:pPr>
        <w:keepNext/>
        <w:spacing w:line="240" w:lineRule="auto"/>
        <w:rPr>
          <w:lang w:val="es-ES"/>
        </w:rPr>
      </w:pPr>
      <w:r w:rsidRPr="00E82B70">
        <w:rPr>
          <w:lang w:val="es-ES"/>
        </w:rPr>
        <w:t>PC</w:t>
      </w:r>
    </w:p>
    <w:p w14:paraId="48075019" w14:textId="77777777" w:rsidR="00AD182C" w:rsidRPr="00E82B70" w:rsidRDefault="00AD182C" w:rsidP="00777CC6">
      <w:pPr>
        <w:keepNext/>
        <w:spacing w:line="240" w:lineRule="auto"/>
        <w:rPr>
          <w:lang w:val="es-ES"/>
        </w:rPr>
      </w:pPr>
      <w:r w:rsidRPr="00E82B70">
        <w:rPr>
          <w:lang w:val="es-ES"/>
        </w:rPr>
        <w:t>SN</w:t>
      </w:r>
    </w:p>
    <w:p w14:paraId="5B98B9A1" w14:textId="77777777" w:rsidR="00AD182C" w:rsidRPr="00E82B70" w:rsidRDefault="00AD182C" w:rsidP="00777CC6">
      <w:pPr>
        <w:spacing w:line="240" w:lineRule="auto"/>
        <w:rPr>
          <w:lang w:val="es-ES"/>
        </w:rPr>
      </w:pPr>
      <w:r w:rsidRPr="00E82B70">
        <w:rPr>
          <w:lang w:val="es-ES"/>
        </w:rPr>
        <w:t>NN</w:t>
      </w:r>
    </w:p>
    <w:p w14:paraId="0D163A92" w14:textId="77777777" w:rsidR="00AD182C" w:rsidRPr="00E82B70" w:rsidRDefault="00AD182C" w:rsidP="00777CC6">
      <w:pPr>
        <w:spacing w:line="240" w:lineRule="auto"/>
        <w:rPr>
          <w:lang w:val="es-ES"/>
        </w:rPr>
      </w:pPr>
      <w:r w:rsidRPr="00E82B70">
        <w:rPr>
          <w:shd w:val="clear" w:color="auto" w:fill="CCCCCC"/>
          <w:lang w:val="es-ES"/>
        </w:rPr>
        <w:br w:type="page"/>
      </w:r>
    </w:p>
    <w:p w14:paraId="28D1A7CA"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lastRenderedPageBreak/>
        <w:t>INFORMACIÓN MÍNIMA QUE DEBE INCLUIRSE EN PEQUEÑOS ACONDICIONAMIENTOS PRIMARIOS</w:t>
      </w:r>
    </w:p>
    <w:p w14:paraId="0E1EC56E"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p>
    <w:p w14:paraId="4D88C6A8"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1339EFA1" w14:textId="77777777" w:rsidR="00AD182C" w:rsidRPr="00E82B70" w:rsidRDefault="00AD182C" w:rsidP="00777CC6">
      <w:pPr>
        <w:spacing w:line="240" w:lineRule="auto"/>
        <w:rPr>
          <w:lang w:val="es-ES"/>
        </w:rPr>
      </w:pPr>
    </w:p>
    <w:p w14:paraId="30AAA9BD" w14:textId="77777777" w:rsidR="00AD182C" w:rsidRPr="00E82B70" w:rsidRDefault="00AD182C" w:rsidP="00777CC6">
      <w:pPr>
        <w:spacing w:line="240" w:lineRule="auto"/>
        <w:rPr>
          <w:lang w:val="es-ES"/>
        </w:rPr>
      </w:pPr>
    </w:p>
    <w:p w14:paraId="1E3E7E9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5E8C4DC3" w14:textId="77777777" w:rsidR="00AD182C" w:rsidRPr="00E82B70" w:rsidRDefault="00AD182C" w:rsidP="00777CC6">
      <w:pPr>
        <w:spacing w:line="240" w:lineRule="auto"/>
        <w:ind w:left="567" w:hanging="567"/>
        <w:rPr>
          <w:lang w:val="es-ES"/>
        </w:rPr>
      </w:pPr>
    </w:p>
    <w:p w14:paraId="47900DED" w14:textId="77777777" w:rsidR="00AD182C" w:rsidRPr="00E82B70" w:rsidRDefault="00AD182C" w:rsidP="00777CC6">
      <w:pPr>
        <w:spacing w:line="240" w:lineRule="auto"/>
        <w:rPr>
          <w:lang w:val="es-ES"/>
        </w:rPr>
      </w:pPr>
      <w:r w:rsidRPr="00E82B70">
        <w:rPr>
          <w:lang w:val="es-ES"/>
        </w:rPr>
        <w:t xml:space="preserve">ELOCTA </w:t>
      </w:r>
      <w:r w:rsidRPr="00E82B70">
        <w:rPr>
          <w:rFonts w:eastAsia="Times New Roman"/>
          <w:lang w:val="es-ES"/>
        </w:rPr>
        <w:t xml:space="preserve">750 UI </w:t>
      </w:r>
      <w:r w:rsidRPr="00E82B70">
        <w:rPr>
          <w:lang w:val="es-ES"/>
        </w:rPr>
        <w:t>polvo para inyectable</w:t>
      </w:r>
    </w:p>
    <w:p w14:paraId="7C732000" w14:textId="77777777" w:rsidR="00AD182C" w:rsidRPr="00E82B70" w:rsidRDefault="00AD182C" w:rsidP="00777CC6">
      <w:pPr>
        <w:spacing w:line="240" w:lineRule="auto"/>
        <w:rPr>
          <w:lang w:val="es-ES"/>
        </w:rPr>
      </w:pPr>
    </w:p>
    <w:p w14:paraId="679F9735" w14:textId="77777777" w:rsidR="00AD182C" w:rsidRPr="00E82B70" w:rsidRDefault="00AD182C" w:rsidP="00777CC6">
      <w:pPr>
        <w:spacing w:line="240" w:lineRule="auto"/>
        <w:rPr>
          <w:lang w:val="es-ES"/>
        </w:rPr>
      </w:pPr>
      <w:r w:rsidRPr="00E82B70">
        <w:rPr>
          <w:lang w:val="es-ES"/>
        </w:rPr>
        <w:t>efmoroctocog alfa</w:t>
      </w:r>
    </w:p>
    <w:p w14:paraId="7078CC27" w14:textId="77777777" w:rsidR="00AD182C" w:rsidRPr="00E82B70" w:rsidRDefault="00AD182C" w:rsidP="00777CC6">
      <w:pPr>
        <w:spacing w:line="240" w:lineRule="auto"/>
        <w:rPr>
          <w:lang w:val="es-ES"/>
        </w:rPr>
      </w:pPr>
      <w:r w:rsidRPr="00E82B70">
        <w:rPr>
          <w:lang w:val="es-ES"/>
        </w:rPr>
        <w:t>factor VIII de coagulación recombinante</w:t>
      </w:r>
    </w:p>
    <w:p w14:paraId="653CF6B1" w14:textId="77777777" w:rsidR="00AD182C" w:rsidRPr="00E82B70" w:rsidRDefault="00AD182C" w:rsidP="00777CC6">
      <w:pPr>
        <w:spacing w:line="240" w:lineRule="auto"/>
        <w:rPr>
          <w:lang w:val="es-ES"/>
        </w:rPr>
      </w:pPr>
      <w:r w:rsidRPr="00E82B70">
        <w:rPr>
          <w:lang w:val="es-ES"/>
        </w:rPr>
        <w:t>IV</w:t>
      </w:r>
    </w:p>
    <w:p w14:paraId="6ED0CE52" w14:textId="77777777" w:rsidR="00AD182C" w:rsidRPr="00E82B70" w:rsidRDefault="00AD182C" w:rsidP="00777CC6">
      <w:pPr>
        <w:spacing w:line="240" w:lineRule="auto"/>
        <w:rPr>
          <w:lang w:val="es-ES"/>
        </w:rPr>
      </w:pPr>
    </w:p>
    <w:p w14:paraId="5B8820D0" w14:textId="77777777" w:rsidR="00AD182C" w:rsidRPr="00E82B70" w:rsidRDefault="00AD182C" w:rsidP="00777CC6">
      <w:pPr>
        <w:spacing w:line="240" w:lineRule="auto"/>
        <w:rPr>
          <w:lang w:val="es-ES"/>
        </w:rPr>
      </w:pPr>
    </w:p>
    <w:p w14:paraId="105FC3A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44E27DD8" w14:textId="77777777" w:rsidR="00AD182C" w:rsidRPr="00E82B70" w:rsidRDefault="00AD182C" w:rsidP="00777CC6">
      <w:pPr>
        <w:spacing w:line="240" w:lineRule="auto"/>
        <w:rPr>
          <w:lang w:val="es-ES"/>
        </w:rPr>
      </w:pPr>
    </w:p>
    <w:p w14:paraId="40029193" w14:textId="77777777" w:rsidR="00AD182C" w:rsidRPr="00E82B70" w:rsidRDefault="00AD182C" w:rsidP="00777CC6">
      <w:pPr>
        <w:spacing w:line="240" w:lineRule="auto"/>
        <w:rPr>
          <w:lang w:val="es-ES"/>
        </w:rPr>
      </w:pPr>
    </w:p>
    <w:p w14:paraId="3D97808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782AA9DC" w14:textId="77777777" w:rsidR="00AD182C" w:rsidRPr="00E82B70" w:rsidRDefault="00AD182C" w:rsidP="00777CC6">
      <w:pPr>
        <w:spacing w:line="240" w:lineRule="auto"/>
        <w:rPr>
          <w:lang w:val="es-ES"/>
        </w:rPr>
      </w:pPr>
    </w:p>
    <w:p w14:paraId="17C34F91" w14:textId="77777777" w:rsidR="00AD182C" w:rsidRPr="00E82B70" w:rsidRDefault="00AD182C" w:rsidP="00777CC6">
      <w:pPr>
        <w:spacing w:line="240" w:lineRule="auto"/>
        <w:rPr>
          <w:lang w:val="es-ES"/>
        </w:rPr>
      </w:pPr>
      <w:r w:rsidRPr="00E82B70">
        <w:rPr>
          <w:lang w:val="es-ES"/>
        </w:rPr>
        <w:t>EXP</w:t>
      </w:r>
    </w:p>
    <w:p w14:paraId="3AD01DDB" w14:textId="77777777" w:rsidR="00AD182C" w:rsidRPr="00E82B70" w:rsidRDefault="00AD182C" w:rsidP="00777CC6">
      <w:pPr>
        <w:spacing w:line="240" w:lineRule="auto"/>
        <w:rPr>
          <w:lang w:val="es-ES"/>
        </w:rPr>
      </w:pPr>
    </w:p>
    <w:p w14:paraId="5D162C87" w14:textId="77777777" w:rsidR="00AD182C" w:rsidRPr="00E82B70" w:rsidRDefault="00AD182C" w:rsidP="00777CC6">
      <w:pPr>
        <w:spacing w:line="240" w:lineRule="auto"/>
        <w:rPr>
          <w:lang w:val="es-ES"/>
        </w:rPr>
      </w:pPr>
    </w:p>
    <w:p w14:paraId="36B72C4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2C2B9071" w14:textId="77777777" w:rsidR="00AD182C" w:rsidRPr="00E82B70" w:rsidRDefault="00AD182C" w:rsidP="00777CC6">
      <w:pPr>
        <w:spacing w:line="240" w:lineRule="auto"/>
        <w:ind w:right="113"/>
        <w:rPr>
          <w:lang w:val="es-ES"/>
        </w:rPr>
      </w:pPr>
    </w:p>
    <w:p w14:paraId="1E510C4E" w14:textId="77777777" w:rsidR="00AD182C" w:rsidRPr="00E82B70" w:rsidRDefault="00AD182C" w:rsidP="00777CC6">
      <w:pPr>
        <w:spacing w:line="240" w:lineRule="auto"/>
        <w:ind w:right="113"/>
        <w:rPr>
          <w:lang w:val="es-ES"/>
        </w:rPr>
      </w:pPr>
      <w:r w:rsidRPr="00E82B70">
        <w:rPr>
          <w:lang w:val="es-ES"/>
        </w:rPr>
        <w:t>Lot</w:t>
      </w:r>
    </w:p>
    <w:p w14:paraId="2651CA3B" w14:textId="77777777" w:rsidR="00AD182C" w:rsidRPr="00E82B70" w:rsidRDefault="00AD182C" w:rsidP="00777CC6">
      <w:pPr>
        <w:spacing w:line="240" w:lineRule="auto"/>
        <w:ind w:right="113"/>
        <w:rPr>
          <w:lang w:val="es-ES"/>
        </w:rPr>
      </w:pPr>
    </w:p>
    <w:p w14:paraId="2AC7EE42" w14:textId="77777777" w:rsidR="00AD182C" w:rsidRPr="00E82B70" w:rsidRDefault="00AD182C" w:rsidP="00777CC6">
      <w:pPr>
        <w:spacing w:line="240" w:lineRule="auto"/>
        <w:ind w:right="113"/>
        <w:rPr>
          <w:lang w:val="es-ES"/>
        </w:rPr>
      </w:pPr>
    </w:p>
    <w:p w14:paraId="530C35F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168006DA" w14:textId="77777777" w:rsidR="00AD182C" w:rsidRPr="00E82B70" w:rsidRDefault="00AD182C" w:rsidP="00777CC6">
      <w:pPr>
        <w:keepNext/>
        <w:spacing w:line="240" w:lineRule="auto"/>
        <w:ind w:right="113"/>
        <w:rPr>
          <w:lang w:val="es-ES"/>
        </w:rPr>
      </w:pPr>
    </w:p>
    <w:p w14:paraId="489387CD" w14:textId="77777777" w:rsidR="00AD182C" w:rsidRPr="00E82B70" w:rsidRDefault="00AD182C" w:rsidP="00777CC6">
      <w:pPr>
        <w:spacing w:line="240" w:lineRule="auto"/>
        <w:ind w:right="113"/>
        <w:rPr>
          <w:rFonts w:eastAsia="Times New Roman"/>
          <w:shd w:val="clear" w:color="auto" w:fill="BFBFBF"/>
          <w:lang w:val="es-ES"/>
        </w:rPr>
      </w:pPr>
      <w:r w:rsidRPr="00E82B70">
        <w:rPr>
          <w:rFonts w:eastAsia="Times New Roman"/>
          <w:lang w:val="es-ES"/>
        </w:rPr>
        <w:t>750 UI</w:t>
      </w:r>
    </w:p>
    <w:p w14:paraId="5ECD9C90" w14:textId="77777777" w:rsidR="00AD182C" w:rsidRPr="00E82B70" w:rsidRDefault="00AD182C" w:rsidP="00777CC6">
      <w:pPr>
        <w:spacing w:line="240" w:lineRule="auto"/>
        <w:ind w:right="113"/>
        <w:rPr>
          <w:lang w:val="es-ES"/>
        </w:rPr>
      </w:pPr>
    </w:p>
    <w:p w14:paraId="10FC1908" w14:textId="77777777" w:rsidR="00AD182C" w:rsidRPr="00E82B70" w:rsidRDefault="00AD182C" w:rsidP="00777CC6">
      <w:pPr>
        <w:spacing w:line="240" w:lineRule="auto"/>
        <w:ind w:right="113"/>
        <w:rPr>
          <w:lang w:val="es-ES"/>
        </w:rPr>
      </w:pPr>
    </w:p>
    <w:p w14:paraId="3258FDC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1B0CAC23" w14:textId="77777777" w:rsidR="00AD182C" w:rsidRPr="00E82B70" w:rsidRDefault="00AD182C" w:rsidP="00777CC6">
      <w:pPr>
        <w:spacing w:line="240" w:lineRule="auto"/>
        <w:ind w:right="113"/>
        <w:rPr>
          <w:lang w:val="es-ES"/>
        </w:rPr>
      </w:pPr>
    </w:p>
    <w:p w14:paraId="50348352" w14:textId="77777777" w:rsidR="00AD182C" w:rsidRPr="00E82B70" w:rsidRDefault="00AD182C" w:rsidP="00777CC6">
      <w:pPr>
        <w:spacing w:line="240" w:lineRule="auto"/>
        <w:ind w:right="113"/>
        <w:rPr>
          <w:lang w:val="es-ES"/>
        </w:rPr>
      </w:pPr>
    </w:p>
    <w:p w14:paraId="099EBB02"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r>
      <w:r w:rsidRPr="00E82B70">
        <w:rPr>
          <w:b/>
          <w:bCs/>
          <w:lang w:val="es-ES"/>
        </w:rPr>
        <w:lastRenderedPageBreak/>
        <w:t>INFORMACIÓN QUE DEBE FIGURAR EN EL EMBALAJE EXTERIOR</w:t>
      </w:r>
    </w:p>
    <w:p w14:paraId="2978E384"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1DBD03BD"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774539C1" w14:textId="77777777" w:rsidR="00AD182C" w:rsidRPr="00E82B70" w:rsidRDefault="00AD182C" w:rsidP="00777CC6">
      <w:pPr>
        <w:spacing w:line="240" w:lineRule="auto"/>
        <w:rPr>
          <w:lang w:val="es-ES"/>
        </w:rPr>
      </w:pPr>
    </w:p>
    <w:p w14:paraId="35C5A7FC" w14:textId="77777777" w:rsidR="00AD182C" w:rsidRPr="00E82B70" w:rsidRDefault="00AD182C" w:rsidP="00777CC6">
      <w:pPr>
        <w:spacing w:line="240" w:lineRule="auto"/>
        <w:rPr>
          <w:lang w:val="es-ES"/>
        </w:rPr>
      </w:pPr>
    </w:p>
    <w:p w14:paraId="7ACA469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w:t>
      </w:r>
    </w:p>
    <w:p w14:paraId="3D02D2BE" w14:textId="77777777" w:rsidR="00AD182C" w:rsidRPr="00E82B70" w:rsidRDefault="00AD182C" w:rsidP="00777CC6">
      <w:pPr>
        <w:spacing w:line="240" w:lineRule="auto"/>
        <w:rPr>
          <w:lang w:val="es-ES"/>
        </w:rPr>
      </w:pPr>
    </w:p>
    <w:p w14:paraId="305B8C61" w14:textId="77777777" w:rsidR="00AD182C" w:rsidRPr="00E82B70" w:rsidRDefault="00AD182C" w:rsidP="00777CC6">
      <w:pPr>
        <w:spacing w:line="240" w:lineRule="auto"/>
        <w:rPr>
          <w:lang w:val="es-ES"/>
        </w:rPr>
      </w:pPr>
      <w:r w:rsidRPr="00E82B70">
        <w:rPr>
          <w:lang w:val="es-ES"/>
        </w:rPr>
        <w:t>ELOCTA 1000 UI polvo y disolvente para solución inyectable</w:t>
      </w:r>
    </w:p>
    <w:p w14:paraId="43253869" w14:textId="77777777" w:rsidR="00AD182C" w:rsidRPr="00E82B70" w:rsidRDefault="00AD182C" w:rsidP="00777CC6">
      <w:pPr>
        <w:spacing w:line="240" w:lineRule="auto"/>
        <w:rPr>
          <w:lang w:val="es-ES"/>
        </w:rPr>
      </w:pPr>
    </w:p>
    <w:p w14:paraId="05F1DF74" w14:textId="77777777" w:rsidR="00AD182C" w:rsidRPr="00E82B70" w:rsidRDefault="00AD182C" w:rsidP="00777CC6">
      <w:pPr>
        <w:spacing w:line="240" w:lineRule="auto"/>
        <w:rPr>
          <w:lang w:val="es-ES"/>
        </w:rPr>
      </w:pPr>
      <w:r w:rsidRPr="00E82B70">
        <w:rPr>
          <w:lang w:val="es-ES"/>
        </w:rPr>
        <w:t>efmoroctocog alfa</w:t>
      </w:r>
    </w:p>
    <w:p w14:paraId="2B16074F" w14:textId="77777777" w:rsidR="00AD182C" w:rsidRPr="00E82B70" w:rsidRDefault="00AD182C" w:rsidP="00777CC6">
      <w:pPr>
        <w:spacing w:line="240" w:lineRule="auto"/>
        <w:rPr>
          <w:lang w:val="es-ES"/>
        </w:rPr>
      </w:pPr>
      <w:r w:rsidRPr="00E82B70">
        <w:rPr>
          <w:lang w:val="es-ES"/>
        </w:rPr>
        <w:t>(factor VIII de coagulación recombinante, proteína de fusión Fc)</w:t>
      </w:r>
    </w:p>
    <w:p w14:paraId="072334F3" w14:textId="77777777" w:rsidR="00AD182C" w:rsidRPr="00E82B70" w:rsidRDefault="00AD182C" w:rsidP="00777CC6">
      <w:pPr>
        <w:spacing w:line="240" w:lineRule="auto"/>
        <w:rPr>
          <w:lang w:val="es-ES"/>
        </w:rPr>
      </w:pPr>
    </w:p>
    <w:p w14:paraId="6CB2FA2F" w14:textId="77777777" w:rsidR="00AD182C" w:rsidRPr="00E82B70" w:rsidRDefault="00AD182C" w:rsidP="00777CC6">
      <w:pPr>
        <w:spacing w:line="240" w:lineRule="auto"/>
        <w:rPr>
          <w:lang w:val="es-ES"/>
        </w:rPr>
      </w:pPr>
    </w:p>
    <w:p w14:paraId="2934C7D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PRINCIPIO(S) ACTIVO(S)</w:t>
      </w:r>
    </w:p>
    <w:p w14:paraId="68E3A386" w14:textId="77777777" w:rsidR="00AD182C" w:rsidRPr="00E82B70" w:rsidRDefault="00AD182C" w:rsidP="00777CC6">
      <w:pPr>
        <w:spacing w:line="240" w:lineRule="auto"/>
        <w:rPr>
          <w:lang w:val="es-ES"/>
        </w:rPr>
      </w:pPr>
    </w:p>
    <w:p w14:paraId="000547C4" w14:textId="77777777" w:rsidR="00AD182C" w:rsidRPr="00E82B70" w:rsidRDefault="00AD182C" w:rsidP="00777CC6">
      <w:pPr>
        <w:spacing w:line="240" w:lineRule="auto"/>
        <w:rPr>
          <w:lang w:val="es-ES"/>
        </w:rPr>
      </w:pPr>
      <w:r w:rsidRPr="00E82B70">
        <w:rPr>
          <w:lang w:val="es-ES"/>
        </w:rPr>
        <w:t xml:space="preserve">1 vial de polvo contiene </w:t>
      </w:r>
      <w:r w:rsidRPr="00E82B70">
        <w:rPr>
          <w:rFonts w:eastAsia="Times New Roman"/>
          <w:lang w:val="es-ES"/>
        </w:rPr>
        <w:t xml:space="preserve">1000 UI de </w:t>
      </w:r>
      <w:r w:rsidRPr="00E82B70">
        <w:rPr>
          <w:lang w:val="es-ES"/>
        </w:rPr>
        <w:t xml:space="preserve">efmoroctocog alfa (aprox. </w:t>
      </w:r>
      <w:r w:rsidRPr="00E82B70">
        <w:rPr>
          <w:rFonts w:eastAsia="Times New Roman"/>
          <w:lang w:val="es-ES"/>
        </w:rPr>
        <w:t>333 UI/ml</w:t>
      </w:r>
      <w:r w:rsidRPr="00E82B70">
        <w:rPr>
          <w:rFonts w:eastAsia="Times New Roman"/>
          <w:b/>
          <w:bCs/>
          <w:lang w:val="es-ES"/>
        </w:rPr>
        <w:t xml:space="preserve"> </w:t>
      </w:r>
      <w:r w:rsidRPr="00E82B70">
        <w:rPr>
          <w:lang w:val="es-ES"/>
        </w:rPr>
        <w:t>tras reconstitución)</w:t>
      </w:r>
    </w:p>
    <w:p w14:paraId="659ED5E2" w14:textId="77777777" w:rsidR="00AD182C" w:rsidRPr="00E82B70" w:rsidRDefault="00AD182C" w:rsidP="00777CC6">
      <w:pPr>
        <w:spacing w:line="240" w:lineRule="auto"/>
        <w:rPr>
          <w:lang w:val="es-ES"/>
        </w:rPr>
      </w:pPr>
    </w:p>
    <w:p w14:paraId="19803B56" w14:textId="77777777" w:rsidR="00AD182C" w:rsidRPr="00E82B70" w:rsidRDefault="00AD182C" w:rsidP="00777CC6">
      <w:pPr>
        <w:spacing w:line="240" w:lineRule="auto"/>
        <w:rPr>
          <w:lang w:val="es-ES"/>
        </w:rPr>
      </w:pPr>
    </w:p>
    <w:p w14:paraId="677119B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LISTA DE EXCIPIENTES</w:t>
      </w:r>
    </w:p>
    <w:p w14:paraId="78F4B2FC" w14:textId="77777777" w:rsidR="00AD182C" w:rsidRPr="00E82B70" w:rsidRDefault="00AD182C" w:rsidP="00777CC6">
      <w:pPr>
        <w:keepNext/>
        <w:spacing w:line="240" w:lineRule="auto"/>
        <w:rPr>
          <w:lang w:val="es-ES"/>
        </w:rPr>
      </w:pPr>
    </w:p>
    <w:p w14:paraId="5E835326" w14:textId="77777777" w:rsidR="00AD182C" w:rsidRPr="00E82B70" w:rsidRDefault="00AD182C" w:rsidP="00777CC6">
      <w:pPr>
        <w:autoSpaceDE w:val="0"/>
        <w:autoSpaceDN w:val="0"/>
        <w:adjustRightInd w:val="0"/>
        <w:spacing w:line="240" w:lineRule="auto"/>
        <w:rPr>
          <w:lang w:val="es-ES"/>
        </w:rPr>
      </w:pPr>
      <w:r w:rsidRPr="00E82B70">
        <w:rPr>
          <w:shd w:val="clear" w:color="auto" w:fill="BFBFBF"/>
          <w:lang w:val="es-ES"/>
        </w:rPr>
        <w:t>Polvo</w:t>
      </w:r>
      <w:r w:rsidRPr="00E82B70">
        <w:rPr>
          <w:lang w:val="es-ES"/>
        </w:rPr>
        <w:t>: sacarosa, cloruro de sodio, histidina, cloruro de calcio dihidrato, polisorbato 20, hidróxido de sodio y ácido clorhídrico.</w:t>
      </w:r>
    </w:p>
    <w:p w14:paraId="6F19BE54" w14:textId="77777777" w:rsidR="00AD182C" w:rsidRPr="00E82B70" w:rsidRDefault="00AD182C" w:rsidP="00777CC6">
      <w:pPr>
        <w:autoSpaceDE w:val="0"/>
        <w:autoSpaceDN w:val="0"/>
        <w:adjustRightInd w:val="0"/>
        <w:spacing w:line="240" w:lineRule="auto"/>
        <w:rPr>
          <w:lang w:val="es-ES"/>
        </w:rPr>
      </w:pPr>
    </w:p>
    <w:p w14:paraId="49A7A170" w14:textId="77777777" w:rsidR="00AD182C" w:rsidRPr="00E82B70" w:rsidRDefault="00AD182C" w:rsidP="00777CC6">
      <w:pPr>
        <w:autoSpaceDE w:val="0"/>
        <w:autoSpaceDN w:val="0"/>
        <w:adjustRightInd w:val="0"/>
        <w:spacing w:line="240" w:lineRule="auto"/>
        <w:rPr>
          <w:lang w:val="es-ES"/>
        </w:rPr>
      </w:pPr>
      <w:r w:rsidRPr="00E82B70">
        <w:rPr>
          <w:lang w:val="es-ES"/>
        </w:rPr>
        <w:t>Disolvente: agua para preparaciones inyectables</w:t>
      </w:r>
    </w:p>
    <w:p w14:paraId="3EE92885" w14:textId="77777777" w:rsidR="00AD182C" w:rsidRPr="00E82B70" w:rsidRDefault="00AD182C" w:rsidP="00777CC6">
      <w:pPr>
        <w:autoSpaceDE w:val="0"/>
        <w:autoSpaceDN w:val="0"/>
        <w:adjustRightInd w:val="0"/>
        <w:spacing w:line="240" w:lineRule="auto"/>
        <w:rPr>
          <w:lang w:val="es-ES"/>
        </w:rPr>
      </w:pPr>
    </w:p>
    <w:p w14:paraId="11C44033" w14:textId="77777777" w:rsidR="00AD182C" w:rsidRPr="00E82B70" w:rsidRDefault="00AD182C" w:rsidP="00777CC6">
      <w:pPr>
        <w:autoSpaceDE w:val="0"/>
        <w:autoSpaceDN w:val="0"/>
        <w:adjustRightInd w:val="0"/>
        <w:spacing w:line="240" w:lineRule="auto"/>
        <w:rPr>
          <w:lang w:val="es-ES"/>
        </w:rPr>
      </w:pPr>
    </w:p>
    <w:p w14:paraId="30DF9BC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FORMA FARMACÉUTICA Y CONTENIDO DEL ENVASE</w:t>
      </w:r>
    </w:p>
    <w:p w14:paraId="0D66E992" w14:textId="77777777" w:rsidR="00AD182C" w:rsidRPr="00E82B70" w:rsidRDefault="00AD182C" w:rsidP="00777CC6">
      <w:pPr>
        <w:keepNext/>
        <w:spacing w:line="240" w:lineRule="auto"/>
        <w:rPr>
          <w:lang w:val="es-ES"/>
        </w:rPr>
      </w:pPr>
    </w:p>
    <w:p w14:paraId="401B5131" w14:textId="77777777" w:rsidR="00AD182C" w:rsidRPr="00E82B70" w:rsidRDefault="00AD182C" w:rsidP="00777CC6">
      <w:pPr>
        <w:keepNext/>
        <w:spacing w:line="240" w:lineRule="auto"/>
        <w:rPr>
          <w:lang w:val="es-ES"/>
        </w:rPr>
      </w:pPr>
      <w:r w:rsidRPr="00E82B70">
        <w:rPr>
          <w:shd w:val="clear" w:color="auto" w:fill="BFBFBF"/>
          <w:lang w:val="es-ES"/>
        </w:rPr>
        <w:t>Polvo y disolvente para solución inyectable</w:t>
      </w:r>
    </w:p>
    <w:p w14:paraId="7306A5C1" w14:textId="77777777" w:rsidR="00AD182C" w:rsidRPr="00E82B70" w:rsidRDefault="00AD182C" w:rsidP="00777CC6">
      <w:pPr>
        <w:keepNext/>
        <w:spacing w:line="240" w:lineRule="auto"/>
        <w:rPr>
          <w:lang w:val="es-ES"/>
        </w:rPr>
      </w:pPr>
    </w:p>
    <w:p w14:paraId="6111DEF6" w14:textId="77777777" w:rsidR="00AD182C" w:rsidRPr="00E82B70" w:rsidRDefault="00AD182C" w:rsidP="00777CC6">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05A37B55" w14:textId="77777777" w:rsidR="00AD182C" w:rsidRPr="00E82B70" w:rsidRDefault="00AD182C" w:rsidP="00777CC6">
      <w:pPr>
        <w:spacing w:line="240" w:lineRule="auto"/>
        <w:rPr>
          <w:lang w:val="es-ES"/>
        </w:rPr>
      </w:pPr>
    </w:p>
    <w:p w14:paraId="6BBF17EF" w14:textId="77777777" w:rsidR="00AD182C" w:rsidRPr="00E82B70" w:rsidRDefault="00AD182C" w:rsidP="00777CC6">
      <w:pPr>
        <w:spacing w:line="240" w:lineRule="auto"/>
        <w:rPr>
          <w:lang w:val="es-ES"/>
        </w:rPr>
      </w:pPr>
    </w:p>
    <w:p w14:paraId="1D06248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FORMA Y VÍA(S) DE ADMINISTRACIÓN</w:t>
      </w:r>
    </w:p>
    <w:p w14:paraId="0FB4673A" w14:textId="77777777" w:rsidR="00AD182C" w:rsidRPr="00E82B70" w:rsidRDefault="00AD182C" w:rsidP="00777CC6">
      <w:pPr>
        <w:spacing w:line="240" w:lineRule="auto"/>
        <w:rPr>
          <w:lang w:val="es-ES"/>
        </w:rPr>
      </w:pPr>
    </w:p>
    <w:p w14:paraId="16E8CC2D" w14:textId="77777777" w:rsidR="00AD182C" w:rsidRPr="00E82B70" w:rsidRDefault="00AD182C" w:rsidP="00777CC6">
      <w:pPr>
        <w:spacing w:line="240" w:lineRule="auto"/>
        <w:rPr>
          <w:lang w:val="es-ES"/>
        </w:rPr>
      </w:pPr>
      <w:r w:rsidRPr="00E82B70">
        <w:rPr>
          <w:lang w:val="es-ES"/>
        </w:rPr>
        <w:t>Vía intravenosa, tras la reconstitución.</w:t>
      </w:r>
    </w:p>
    <w:p w14:paraId="7BEDA559" w14:textId="77777777" w:rsidR="00AD182C" w:rsidRPr="00E82B70" w:rsidRDefault="00AD182C" w:rsidP="00777CC6">
      <w:pPr>
        <w:spacing w:line="240" w:lineRule="auto"/>
        <w:rPr>
          <w:lang w:val="es-ES"/>
        </w:rPr>
      </w:pPr>
      <w:r w:rsidRPr="00E82B70">
        <w:rPr>
          <w:lang w:val="es-ES"/>
        </w:rPr>
        <w:t>Leer el prospecto antes de utilizar este medicamento.</w:t>
      </w:r>
    </w:p>
    <w:p w14:paraId="66ED40B7" w14:textId="77777777" w:rsidR="00AD182C" w:rsidRPr="00E82B70" w:rsidRDefault="00AD182C" w:rsidP="00777CC6">
      <w:pPr>
        <w:spacing w:line="240" w:lineRule="auto"/>
        <w:rPr>
          <w:lang w:val="es-ES"/>
        </w:rPr>
      </w:pPr>
    </w:p>
    <w:p w14:paraId="36D89036" w14:textId="77777777" w:rsidR="00AD182C" w:rsidRPr="00E82B70" w:rsidRDefault="00AD182C" w:rsidP="00777CC6">
      <w:pPr>
        <w:spacing w:line="240" w:lineRule="auto"/>
        <w:rPr>
          <w:lang w:val="es-ES"/>
        </w:rPr>
      </w:pPr>
      <w:r w:rsidRPr="00E82B70">
        <w:rPr>
          <w:lang w:val="es-ES"/>
        </w:rPr>
        <w:t>Un vídeo con instrucciones sobre cómo preparar y administrar ELOCTA está disponible al escanear el código QR con un teléfono ”smartphone” o a través de la página web.</w:t>
      </w:r>
    </w:p>
    <w:p w14:paraId="2D213864" w14:textId="77777777" w:rsidR="00AD182C" w:rsidRPr="00E82B70" w:rsidRDefault="00AD182C" w:rsidP="00777CC6">
      <w:pPr>
        <w:spacing w:line="240" w:lineRule="auto"/>
        <w:rPr>
          <w:lang w:val="es-ES"/>
        </w:rPr>
      </w:pPr>
    </w:p>
    <w:p w14:paraId="6E7D26D2" w14:textId="31C3AF08" w:rsidR="00AD182C" w:rsidRPr="00E82B70" w:rsidRDefault="00AD182C" w:rsidP="00777CC6">
      <w:pPr>
        <w:spacing w:line="240" w:lineRule="auto"/>
        <w:rPr>
          <w:lang w:val="es-ES"/>
        </w:rPr>
      </w:pPr>
      <w:r w:rsidRPr="00E82B70">
        <w:rPr>
          <w:shd w:val="clear" w:color="auto" w:fill="BFBFBF"/>
          <w:lang w:val="es-ES"/>
        </w:rPr>
        <w:t xml:space="preserve">Código QR a incluir + </w:t>
      </w:r>
      <w:hyperlink r:id="rId27" w:history="1">
        <w:r w:rsidRPr="00E82B70">
          <w:rPr>
            <w:rStyle w:val="Hyperlink"/>
            <w:lang w:val="es-ES"/>
          </w:rPr>
          <w:t>http://www.elocta-instructions.com</w:t>
        </w:r>
      </w:hyperlink>
    </w:p>
    <w:p w14:paraId="524745F7" w14:textId="77777777" w:rsidR="00AD182C" w:rsidRPr="00E82B70" w:rsidRDefault="00AD182C" w:rsidP="00777CC6">
      <w:pPr>
        <w:spacing w:line="240" w:lineRule="auto"/>
        <w:rPr>
          <w:lang w:val="es-ES"/>
        </w:rPr>
      </w:pPr>
    </w:p>
    <w:p w14:paraId="1354025B" w14:textId="77777777" w:rsidR="00AD182C" w:rsidRPr="00E82B70" w:rsidRDefault="00AD182C" w:rsidP="00777CC6">
      <w:pPr>
        <w:spacing w:line="240" w:lineRule="auto"/>
        <w:rPr>
          <w:lang w:val="es-ES"/>
        </w:rPr>
      </w:pPr>
    </w:p>
    <w:p w14:paraId="18EB069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0B67DAA5" w14:textId="77777777" w:rsidR="00AD182C" w:rsidRPr="00E82B70" w:rsidRDefault="00AD182C" w:rsidP="0098412C">
      <w:pPr>
        <w:keepNext/>
        <w:spacing w:line="240" w:lineRule="auto"/>
        <w:rPr>
          <w:lang w:val="es-ES"/>
        </w:rPr>
      </w:pPr>
    </w:p>
    <w:p w14:paraId="2A3BA9FC" w14:textId="77777777" w:rsidR="00AD182C" w:rsidRPr="00E82B70" w:rsidRDefault="00AD182C" w:rsidP="00777CC6">
      <w:pPr>
        <w:spacing w:line="240" w:lineRule="auto"/>
        <w:rPr>
          <w:lang w:val="es-ES"/>
        </w:rPr>
      </w:pPr>
      <w:r w:rsidRPr="00E82B70">
        <w:rPr>
          <w:lang w:val="es-ES"/>
        </w:rPr>
        <w:t>Mantener fuera de la vista y del alcance de los niños.</w:t>
      </w:r>
    </w:p>
    <w:p w14:paraId="4DF4EB4F" w14:textId="77777777" w:rsidR="00AD182C" w:rsidRPr="00E82B70" w:rsidRDefault="00AD182C" w:rsidP="00777CC6">
      <w:pPr>
        <w:spacing w:line="240" w:lineRule="auto"/>
        <w:rPr>
          <w:lang w:val="es-ES"/>
        </w:rPr>
      </w:pPr>
    </w:p>
    <w:p w14:paraId="47F40978" w14:textId="77777777" w:rsidR="00AD182C" w:rsidRPr="00E82B70" w:rsidRDefault="00AD182C" w:rsidP="00777CC6">
      <w:pPr>
        <w:spacing w:line="240" w:lineRule="auto"/>
        <w:rPr>
          <w:lang w:val="es-ES"/>
        </w:rPr>
      </w:pPr>
    </w:p>
    <w:p w14:paraId="781C1D4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7.</w:t>
      </w:r>
      <w:r w:rsidRPr="00E82B70">
        <w:rPr>
          <w:b/>
          <w:bCs/>
          <w:lang w:val="es-ES"/>
        </w:rPr>
        <w:tab/>
        <w:t>OTRA(S) ADVERTENCIA(S) ESPECIAL(ES), SI ES NECESARIO</w:t>
      </w:r>
    </w:p>
    <w:p w14:paraId="699C2114" w14:textId="77777777" w:rsidR="00AD182C" w:rsidRPr="00E82B70" w:rsidRDefault="00AD182C" w:rsidP="0098412C">
      <w:pPr>
        <w:keepNext/>
        <w:spacing w:line="240" w:lineRule="auto"/>
        <w:rPr>
          <w:lang w:val="es-ES"/>
        </w:rPr>
      </w:pPr>
    </w:p>
    <w:p w14:paraId="25ADF8E0" w14:textId="77777777" w:rsidR="00AD182C" w:rsidRPr="00E82B70" w:rsidRDefault="00AD182C" w:rsidP="00777CC6">
      <w:pPr>
        <w:spacing w:line="240" w:lineRule="auto"/>
        <w:rPr>
          <w:lang w:val="es-ES"/>
        </w:rPr>
      </w:pPr>
    </w:p>
    <w:p w14:paraId="1E315F7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8.</w:t>
      </w:r>
      <w:r w:rsidRPr="00E82B70">
        <w:rPr>
          <w:b/>
          <w:bCs/>
          <w:lang w:val="es-ES"/>
        </w:rPr>
        <w:tab/>
        <w:t>FECHA DE CADUCIDAD</w:t>
      </w:r>
    </w:p>
    <w:p w14:paraId="67288457" w14:textId="77777777" w:rsidR="00AD182C" w:rsidRPr="00E82B70" w:rsidRDefault="00AD182C" w:rsidP="00777CC6">
      <w:pPr>
        <w:spacing w:line="240" w:lineRule="auto"/>
        <w:rPr>
          <w:lang w:val="es-ES"/>
        </w:rPr>
      </w:pPr>
    </w:p>
    <w:p w14:paraId="1869E037" w14:textId="77777777" w:rsidR="00AD182C" w:rsidRPr="00E82B70" w:rsidRDefault="00AD182C" w:rsidP="00777CC6">
      <w:pPr>
        <w:spacing w:line="240" w:lineRule="auto"/>
        <w:rPr>
          <w:lang w:val="es-ES"/>
        </w:rPr>
      </w:pPr>
      <w:r w:rsidRPr="00E82B70">
        <w:rPr>
          <w:lang w:val="es-ES"/>
        </w:rPr>
        <w:t>CAD</w:t>
      </w:r>
    </w:p>
    <w:p w14:paraId="30CB52F5" w14:textId="77777777" w:rsidR="00AD182C" w:rsidRPr="00E82B70" w:rsidRDefault="00AD182C" w:rsidP="00777CC6">
      <w:pPr>
        <w:spacing w:line="240" w:lineRule="auto"/>
        <w:rPr>
          <w:lang w:val="es-ES"/>
        </w:rPr>
      </w:pPr>
    </w:p>
    <w:p w14:paraId="033A4498" w14:textId="77777777" w:rsidR="00AD182C" w:rsidRPr="00E82B70" w:rsidRDefault="00AD182C" w:rsidP="00777CC6">
      <w:pPr>
        <w:spacing w:line="240" w:lineRule="auto"/>
        <w:rPr>
          <w:lang w:val="es-ES"/>
        </w:rPr>
      </w:pPr>
      <w:r w:rsidRPr="00E82B70">
        <w:rPr>
          <w:lang w:val="es-ES"/>
        </w:rPr>
        <w:t>Usar en un plazo máximo de 6 horas tras la reconstitución.</w:t>
      </w:r>
    </w:p>
    <w:p w14:paraId="6D66288C" w14:textId="77777777" w:rsidR="00AD182C" w:rsidRPr="00E82B70" w:rsidRDefault="00AD182C" w:rsidP="00777CC6">
      <w:pPr>
        <w:spacing w:line="240" w:lineRule="auto"/>
        <w:rPr>
          <w:lang w:val="es-ES"/>
        </w:rPr>
      </w:pPr>
    </w:p>
    <w:p w14:paraId="032E7EF2" w14:textId="77777777" w:rsidR="00AD182C" w:rsidRPr="00E82B70" w:rsidRDefault="00AD182C" w:rsidP="00777CC6">
      <w:pPr>
        <w:spacing w:line="240" w:lineRule="auto"/>
        <w:rPr>
          <w:lang w:val="es-ES"/>
        </w:rPr>
      </w:pPr>
    </w:p>
    <w:p w14:paraId="29C8CCA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9.</w:t>
      </w:r>
      <w:r w:rsidRPr="00E82B70">
        <w:rPr>
          <w:b/>
          <w:bCs/>
          <w:lang w:val="es-ES"/>
        </w:rPr>
        <w:tab/>
        <w:t>CONDICIONES ESPECIALES DE CONSERVACIÓN</w:t>
      </w:r>
    </w:p>
    <w:p w14:paraId="1760DC9F" w14:textId="77777777" w:rsidR="00AD182C" w:rsidRPr="00E82B70" w:rsidRDefault="00AD182C" w:rsidP="00777CC6">
      <w:pPr>
        <w:keepNext/>
        <w:spacing w:line="240" w:lineRule="auto"/>
        <w:rPr>
          <w:lang w:val="es-ES"/>
        </w:rPr>
      </w:pPr>
    </w:p>
    <w:p w14:paraId="79FC8D16" w14:textId="77777777" w:rsidR="00AD182C" w:rsidRPr="00E82B70" w:rsidRDefault="00AD182C" w:rsidP="00777CC6">
      <w:pPr>
        <w:spacing w:line="240" w:lineRule="auto"/>
        <w:rPr>
          <w:lang w:val="es-ES"/>
        </w:rPr>
      </w:pPr>
      <w:r w:rsidRPr="00E82B70">
        <w:rPr>
          <w:lang w:val="es-ES"/>
        </w:rPr>
        <w:t>Conservar en nevera.</w:t>
      </w:r>
    </w:p>
    <w:p w14:paraId="68BD7036" w14:textId="77777777" w:rsidR="00AD182C" w:rsidRPr="00E82B70" w:rsidRDefault="00AD182C" w:rsidP="00777CC6">
      <w:pPr>
        <w:spacing w:line="240" w:lineRule="auto"/>
        <w:rPr>
          <w:lang w:val="es-ES"/>
        </w:rPr>
      </w:pPr>
      <w:r w:rsidRPr="00E82B70">
        <w:rPr>
          <w:lang w:val="es-ES"/>
        </w:rPr>
        <w:t>No congelar.</w:t>
      </w:r>
    </w:p>
    <w:p w14:paraId="4686C51F" w14:textId="77777777" w:rsidR="00AD182C" w:rsidRPr="00E82B70" w:rsidRDefault="00AD182C" w:rsidP="00777CC6">
      <w:pPr>
        <w:spacing w:line="240" w:lineRule="auto"/>
        <w:rPr>
          <w:lang w:val="es-ES"/>
        </w:rPr>
      </w:pPr>
      <w:r w:rsidRPr="00E82B70">
        <w:rPr>
          <w:lang w:val="es-ES"/>
        </w:rPr>
        <w:t>Conservar el vial en el embalaje exterior para protegerlo de la luz.</w:t>
      </w:r>
    </w:p>
    <w:p w14:paraId="3B45199E" w14:textId="77777777" w:rsidR="00AD182C" w:rsidRPr="00E82B70" w:rsidRDefault="00AD182C" w:rsidP="00777CC6">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64F496B1" w14:textId="77777777" w:rsidR="00AD182C" w:rsidRPr="00E82B70" w:rsidRDefault="00AD182C" w:rsidP="00777CC6">
      <w:pPr>
        <w:spacing w:line="240" w:lineRule="auto"/>
        <w:rPr>
          <w:lang w:val="es-ES"/>
        </w:rPr>
      </w:pPr>
    </w:p>
    <w:p w14:paraId="1645EB68" w14:textId="77777777" w:rsidR="00AD182C" w:rsidRPr="00E82B70" w:rsidRDefault="00AD182C" w:rsidP="00777CC6">
      <w:pPr>
        <w:spacing w:line="240" w:lineRule="auto"/>
        <w:ind w:left="567" w:hanging="567"/>
        <w:rPr>
          <w:lang w:val="es-ES"/>
        </w:rPr>
      </w:pPr>
    </w:p>
    <w:p w14:paraId="1364A5D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173BC1CA" w14:textId="77777777" w:rsidR="00AD182C" w:rsidRPr="00E82B70" w:rsidRDefault="00AD182C" w:rsidP="00777CC6">
      <w:pPr>
        <w:keepNext/>
        <w:spacing w:line="240" w:lineRule="auto"/>
        <w:rPr>
          <w:lang w:val="es-ES"/>
        </w:rPr>
      </w:pPr>
    </w:p>
    <w:p w14:paraId="6A862631" w14:textId="77777777" w:rsidR="00AD182C" w:rsidRPr="00E82B70" w:rsidRDefault="00AD182C" w:rsidP="00777CC6">
      <w:pPr>
        <w:spacing w:line="240" w:lineRule="auto"/>
        <w:rPr>
          <w:lang w:val="es-ES"/>
        </w:rPr>
      </w:pPr>
    </w:p>
    <w:p w14:paraId="37740E6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7A594EC5" w14:textId="77777777" w:rsidR="00AD182C" w:rsidRPr="00E82B70" w:rsidRDefault="00AD182C" w:rsidP="00777CC6">
      <w:pPr>
        <w:keepNext/>
        <w:spacing w:line="240" w:lineRule="auto"/>
        <w:rPr>
          <w:lang w:val="es-ES"/>
        </w:rPr>
      </w:pPr>
    </w:p>
    <w:p w14:paraId="4F2FD519" w14:textId="77777777" w:rsidR="00AD182C" w:rsidRPr="00E82B70" w:rsidRDefault="00AD182C" w:rsidP="00777CC6">
      <w:pPr>
        <w:spacing w:line="240" w:lineRule="auto"/>
        <w:rPr>
          <w:lang w:val="es-ES"/>
        </w:rPr>
      </w:pPr>
      <w:r w:rsidRPr="00E82B70">
        <w:rPr>
          <w:lang w:val="es-ES"/>
        </w:rPr>
        <w:t>Swedish Orphan Biovitrum AB (publ)</w:t>
      </w:r>
    </w:p>
    <w:p w14:paraId="790F11E5" w14:textId="77777777" w:rsidR="00AD182C" w:rsidRPr="00E82B70" w:rsidRDefault="00AD182C" w:rsidP="00777CC6">
      <w:pPr>
        <w:spacing w:line="240" w:lineRule="auto"/>
        <w:rPr>
          <w:lang w:val="es-ES"/>
        </w:rPr>
      </w:pPr>
      <w:r w:rsidRPr="00E82B70">
        <w:rPr>
          <w:lang w:val="es-ES"/>
        </w:rPr>
        <w:t>SE-112 76 Stockholm</w:t>
      </w:r>
    </w:p>
    <w:p w14:paraId="522E7B05" w14:textId="77777777" w:rsidR="00AD182C" w:rsidRPr="00E82B70" w:rsidRDefault="00AD182C" w:rsidP="00777CC6">
      <w:pPr>
        <w:spacing w:line="240" w:lineRule="auto"/>
        <w:rPr>
          <w:lang w:val="es-ES"/>
        </w:rPr>
      </w:pPr>
      <w:r w:rsidRPr="00E82B70">
        <w:rPr>
          <w:lang w:val="es-ES"/>
        </w:rPr>
        <w:t>Suecia</w:t>
      </w:r>
    </w:p>
    <w:p w14:paraId="5C326055" w14:textId="77777777" w:rsidR="00AD182C" w:rsidRPr="00E82B70" w:rsidRDefault="00AD182C" w:rsidP="00777CC6">
      <w:pPr>
        <w:spacing w:line="240" w:lineRule="auto"/>
        <w:rPr>
          <w:lang w:val="es-ES"/>
        </w:rPr>
      </w:pPr>
    </w:p>
    <w:p w14:paraId="13A67DD7" w14:textId="77777777" w:rsidR="00AD182C" w:rsidRPr="00E82B70" w:rsidRDefault="00AD182C" w:rsidP="00777CC6">
      <w:pPr>
        <w:spacing w:line="240" w:lineRule="auto"/>
        <w:rPr>
          <w:lang w:val="es-ES"/>
        </w:rPr>
      </w:pPr>
    </w:p>
    <w:p w14:paraId="7536563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4096E6F5" w14:textId="77777777" w:rsidR="00AD182C" w:rsidRPr="00E82B70" w:rsidRDefault="00AD182C" w:rsidP="00777CC6">
      <w:pPr>
        <w:keepNext/>
        <w:spacing w:line="240" w:lineRule="auto"/>
        <w:rPr>
          <w:lang w:val="es-ES"/>
        </w:rPr>
      </w:pPr>
    </w:p>
    <w:p w14:paraId="78271074" w14:textId="77777777" w:rsidR="00AD182C" w:rsidRPr="00E82B70" w:rsidRDefault="00AD182C" w:rsidP="00777CC6">
      <w:pPr>
        <w:spacing w:line="240" w:lineRule="auto"/>
        <w:rPr>
          <w:rFonts w:eastAsia="Times New Roman"/>
          <w:lang w:val="es-ES"/>
        </w:rPr>
      </w:pPr>
      <w:r w:rsidRPr="00E82B70">
        <w:rPr>
          <w:rFonts w:eastAsia="Times New Roman"/>
          <w:lang w:val="es-ES"/>
        </w:rPr>
        <w:t>EU/1/15/1046/004</w:t>
      </w:r>
    </w:p>
    <w:p w14:paraId="0DAF2EF9" w14:textId="77777777" w:rsidR="00AD182C" w:rsidRPr="00E82B70" w:rsidRDefault="00AD182C" w:rsidP="00777CC6">
      <w:pPr>
        <w:spacing w:line="240" w:lineRule="auto"/>
        <w:rPr>
          <w:lang w:val="es-ES"/>
        </w:rPr>
      </w:pPr>
    </w:p>
    <w:p w14:paraId="14A9D19D" w14:textId="77777777" w:rsidR="00AD182C" w:rsidRPr="00E82B70" w:rsidRDefault="00AD182C" w:rsidP="00777CC6">
      <w:pPr>
        <w:spacing w:line="240" w:lineRule="auto"/>
        <w:rPr>
          <w:lang w:val="es-ES"/>
        </w:rPr>
      </w:pPr>
    </w:p>
    <w:p w14:paraId="51DB2EA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6098B1F9" w14:textId="77777777" w:rsidR="00AD182C" w:rsidRPr="00E82B70" w:rsidRDefault="00AD182C" w:rsidP="00777CC6">
      <w:pPr>
        <w:spacing w:line="240" w:lineRule="auto"/>
        <w:rPr>
          <w:i/>
          <w:iCs/>
          <w:lang w:val="es-ES"/>
        </w:rPr>
      </w:pPr>
    </w:p>
    <w:p w14:paraId="5CF09557" w14:textId="77777777" w:rsidR="00AD182C" w:rsidRPr="00E82B70" w:rsidRDefault="00AD182C" w:rsidP="00777CC6">
      <w:pPr>
        <w:spacing w:line="240" w:lineRule="auto"/>
        <w:rPr>
          <w:lang w:val="es-ES"/>
        </w:rPr>
      </w:pPr>
      <w:r w:rsidRPr="00E82B70">
        <w:rPr>
          <w:lang w:val="es-ES"/>
        </w:rPr>
        <w:t>Lote</w:t>
      </w:r>
    </w:p>
    <w:p w14:paraId="149E1C6D" w14:textId="77777777" w:rsidR="00AD182C" w:rsidRPr="00E82B70" w:rsidRDefault="00AD182C" w:rsidP="00777CC6">
      <w:pPr>
        <w:spacing w:line="240" w:lineRule="auto"/>
        <w:rPr>
          <w:lang w:val="es-ES"/>
        </w:rPr>
      </w:pPr>
    </w:p>
    <w:p w14:paraId="10B531B4" w14:textId="77777777" w:rsidR="00AD182C" w:rsidRPr="00E82B70" w:rsidRDefault="00AD182C" w:rsidP="00777CC6">
      <w:pPr>
        <w:spacing w:line="240" w:lineRule="auto"/>
        <w:rPr>
          <w:lang w:val="es-ES"/>
        </w:rPr>
      </w:pPr>
    </w:p>
    <w:p w14:paraId="1240916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5216A2B6" w14:textId="77777777" w:rsidR="00AD182C" w:rsidRPr="0098412C" w:rsidRDefault="00AD182C" w:rsidP="0098412C">
      <w:pPr>
        <w:keepNext/>
        <w:spacing w:line="240" w:lineRule="auto"/>
        <w:rPr>
          <w:lang w:val="es-ES"/>
        </w:rPr>
      </w:pPr>
    </w:p>
    <w:p w14:paraId="496D03D9" w14:textId="77777777" w:rsidR="00AD182C" w:rsidRPr="00E82B70" w:rsidRDefault="00AD182C" w:rsidP="00777CC6">
      <w:pPr>
        <w:spacing w:line="240" w:lineRule="auto"/>
        <w:rPr>
          <w:lang w:val="es-ES"/>
        </w:rPr>
      </w:pPr>
    </w:p>
    <w:p w14:paraId="76396C9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lastRenderedPageBreak/>
        <w:t>15.</w:t>
      </w:r>
      <w:r w:rsidRPr="00E82B70">
        <w:rPr>
          <w:b/>
          <w:bCs/>
          <w:lang w:val="es-ES"/>
        </w:rPr>
        <w:tab/>
        <w:t>INSTRUCCIONES DE USO</w:t>
      </w:r>
    </w:p>
    <w:p w14:paraId="140848CF" w14:textId="77777777" w:rsidR="00AD182C" w:rsidRPr="00E82B70" w:rsidRDefault="00AD182C" w:rsidP="0098412C">
      <w:pPr>
        <w:keepNext/>
        <w:spacing w:line="240" w:lineRule="auto"/>
        <w:rPr>
          <w:lang w:val="es-ES"/>
        </w:rPr>
      </w:pPr>
    </w:p>
    <w:p w14:paraId="1CDDE03A" w14:textId="77777777" w:rsidR="00AD182C" w:rsidRPr="00E82B70" w:rsidRDefault="00AD182C" w:rsidP="00777CC6">
      <w:pPr>
        <w:spacing w:line="240" w:lineRule="auto"/>
        <w:rPr>
          <w:lang w:val="es-ES"/>
        </w:rPr>
      </w:pPr>
    </w:p>
    <w:p w14:paraId="06EFDF4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3B56325D" w14:textId="77777777" w:rsidR="00AD182C" w:rsidRPr="00E82B70" w:rsidRDefault="00AD182C" w:rsidP="00777CC6">
      <w:pPr>
        <w:keepNext/>
        <w:spacing w:line="240" w:lineRule="auto"/>
        <w:rPr>
          <w:lang w:val="es-ES"/>
        </w:rPr>
      </w:pPr>
    </w:p>
    <w:p w14:paraId="74D6E5C2" w14:textId="77777777" w:rsidR="00AD182C" w:rsidRPr="00E82B70" w:rsidRDefault="00AD182C" w:rsidP="00777CC6">
      <w:pPr>
        <w:spacing w:line="240" w:lineRule="auto"/>
        <w:rPr>
          <w:rFonts w:eastAsia="Times New Roman"/>
          <w:lang w:val="es-ES"/>
        </w:rPr>
      </w:pPr>
      <w:r w:rsidRPr="00E82B70">
        <w:rPr>
          <w:lang w:val="es-ES"/>
        </w:rPr>
        <w:t>ELOCTA </w:t>
      </w:r>
      <w:r w:rsidRPr="00E82B70">
        <w:rPr>
          <w:rFonts w:eastAsia="Times New Roman"/>
          <w:lang w:val="es-ES"/>
        </w:rPr>
        <w:t>1000</w:t>
      </w:r>
    </w:p>
    <w:p w14:paraId="73394AB8" w14:textId="77777777" w:rsidR="00AD182C" w:rsidRPr="00E82B70" w:rsidRDefault="00AD182C" w:rsidP="00777CC6">
      <w:pPr>
        <w:spacing w:line="240" w:lineRule="auto"/>
        <w:rPr>
          <w:rFonts w:eastAsia="Times New Roman"/>
          <w:shd w:val="clear" w:color="auto" w:fill="BFBFBF"/>
          <w:lang w:val="es-ES"/>
        </w:rPr>
      </w:pPr>
    </w:p>
    <w:p w14:paraId="77F46FCC" w14:textId="77777777" w:rsidR="00AD182C" w:rsidRPr="00E82B70" w:rsidRDefault="00AD182C" w:rsidP="00777CC6">
      <w:pPr>
        <w:spacing w:line="240" w:lineRule="auto"/>
        <w:rPr>
          <w:shd w:val="clear" w:color="auto" w:fill="CCCCCC"/>
          <w:lang w:val="es-ES"/>
        </w:rPr>
      </w:pPr>
    </w:p>
    <w:p w14:paraId="7771E82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67E43AE5" w14:textId="77777777" w:rsidR="00AD182C" w:rsidRPr="00E82B70" w:rsidRDefault="00AD182C" w:rsidP="00777CC6">
      <w:pPr>
        <w:keepNext/>
        <w:tabs>
          <w:tab w:val="clear" w:pos="567"/>
        </w:tabs>
        <w:spacing w:line="240" w:lineRule="auto"/>
        <w:rPr>
          <w:lang w:val="es-ES"/>
        </w:rPr>
      </w:pPr>
    </w:p>
    <w:p w14:paraId="39B4407A" w14:textId="77777777" w:rsidR="00AD182C" w:rsidRPr="00E82B70" w:rsidRDefault="00AD182C" w:rsidP="00777CC6">
      <w:pPr>
        <w:spacing w:line="240" w:lineRule="auto"/>
        <w:rPr>
          <w:shd w:val="clear" w:color="auto" w:fill="CCCCCC"/>
          <w:lang w:val="es-ES"/>
        </w:rPr>
      </w:pPr>
      <w:r w:rsidRPr="00E82B70">
        <w:rPr>
          <w:shd w:val="clear" w:color="auto" w:fill="D9D9D9"/>
          <w:lang w:val="es-ES"/>
        </w:rPr>
        <w:t>Incluido el código de barras 2D que lleva el identificador único.</w:t>
      </w:r>
    </w:p>
    <w:p w14:paraId="531A67A1" w14:textId="77777777" w:rsidR="00AD182C" w:rsidRPr="00E82B70" w:rsidRDefault="00AD182C" w:rsidP="00777CC6">
      <w:pPr>
        <w:spacing w:line="240" w:lineRule="auto"/>
        <w:rPr>
          <w:shd w:val="clear" w:color="auto" w:fill="CCCCCC"/>
          <w:lang w:val="es-ES"/>
        </w:rPr>
      </w:pPr>
    </w:p>
    <w:p w14:paraId="37066720" w14:textId="77777777" w:rsidR="00AD182C" w:rsidRPr="00E82B70" w:rsidRDefault="00AD182C" w:rsidP="00777CC6">
      <w:pPr>
        <w:spacing w:line="240" w:lineRule="auto"/>
        <w:rPr>
          <w:vanish/>
          <w:lang w:val="es-ES"/>
        </w:rPr>
      </w:pPr>
    </w:p>
    <w:p w14:paraId="0BAF161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56EF0D34" w14:textId="77777777" w:rsidR="00AD182C" w:rsidRPr="00E82B70" w:rsidRDefault="00AD182C" w:rsidP="00777CC6">
      <w:pPr>
        <w:keepNext/>
        <w:tabs>
          <w:tab w:val="clear" w:pos="567"/>
        </w:tabs>
        <w:spacing w:line="240" w:lineRule="auto"/>
        <w:rPr>
          <w:lang w:val="es-ES"/>
        </w:rPr>
      </w:pPr>
    </w:p>
    <w:p w14:paraId="2BDA5B1C" w14:textId="77777777" w:rsidR="00AD182C" w:rsidRPr="00E82B70" w:rsidRDefault="00AD182C" w:rsidP="00777CC6">
      <w:pPr>
        <w:keepNext/>
        <w:spacing w:line="240" w:lineRule="auto"/>
        <w:rPr>
          <w:lang w:val="es-ES"/>
        </w:rPr>
      </w:pPr>
      <w:r w:rsidRPr="00E82B70">
        <w:rPr>
          <w:lang w:val="es-ES"/>
        </w:rPr>
        <w:t>PC</w:t>
      </w:r>
    </w:p>
    <w:p w14:paraId="72E60521" w14:textId="77777777" w:rsidR="00AD182C" w:rsidRPr="00E82B70" w:rsidRDefault="00AD182C" w:rsidP="00777CC6">
      <w:pPr>
        <w:keepNext/>
        <w:spacing w:line="240" w:lineRule="auto"/>
        <w:rPr>
          <w:lang w:val="es-ES"/>
        </w:rPr>
      </w:pPr>
      <w:r w:rsidRPr="00E82B70">
        <w:rPr>
          <w:lang w:val="es-ES"/>
        </w:rPr>
        <w:t>SN</w:t>
      </w:r>
    </w:p>
    <w:p w14:paraId="7D5FB985" w14:textId="77777777" w:rsidR="00AD182C" w:rsidRPr="00E82B70" w:rsidRDefault="00AD182C" w:rsidP="00777CC6">
      <w:pPr>
        <w:spacing w:line="240" w:lineRule="auto"/>
        <w:rPr>
          <w:lang w:val="es-ES"/>
        </w:rPr>
      </w:pPr>
      <w:r w:rsidRPr="00E82B70">
        <w:rPr>
          <w:lang w:val="es-ES"/>
        </w:rPr>
        <w:t>NN</w:t>
      </w:r>
    </w:p>
    <w:p w14:paraId="5C5D314E" w14:textId="77777777" w:rsidR="00AD182C" w:rsidRPr="00E82B70" w:rsidRDefault="00AD182C" w:rsidP="00777CC6">
      <w:pPr>
        <w:spacing w:line="240" w:lineRule="auto"/>
        <w:rPr>
          <w:lang w:val="es-ES"/>
        </w:rPr>
      </w:pPr>
      <w:r w:rsidRPr="00E82B70">
        <w:rPr>
          <w:shd w:val="clear" w:color="auto" w:fill="CCCCCC"/>
          <w:lang w:val="es-ES"/>
        </w:rPr>
        <w:br w:type="page"/>
      </w:r>
    </w:p>
    <w:p w14:paraId="7E395F44"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lastRenderedPageBreak/>
        <w:t>INFORMACIÓN MÍNIMA QUE DEBE INCLUIRSE EN PEQUEÑOS ACONDICIONAMIENTOS PRIMARIOS</w:t>
      </w:r>
    </w:p>
    <w:p w14:paraId="7A089D0D"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p>
    <w:p w14:paraId="377DE48C"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73B5AD31" w14:textId="77777777" w:rsidR="00AD182C" w:rsidRPr="00E82B70" w:rsidRDefault="00AD182C" w:rsidP="00777CC6">
      <w:pPr>
        <w:spacing w:line="240" w:lineRule="auto"/>
        <w:rPr>
          <w:lang w:val="es-ES"/>
        </w:rPr>
      </w:pPr>
    </w:p>
    <w:p w14:paraId="1BC224F1" w14:textId="77777777" w:rsidR="00AD182C" w:rsidRPr="00E82B70" w:rsidRDefault="00AD182C" w:rsidP="00777CC6">
      <w:pPr>
        <w:spacing w:line="240" w:lineRule="auto"/>
        <w:rPr>
          <w:lang w:val="es-ES"/>
        </w:rPr>
      </w:pPr>
    </w:p>
    <w:p w14:paraId="020FFA03"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39F6EB01" w14:textId="77777777" w:rsidR="00AD182C" w:rsidRPr="00E82B70" w:rsidRDefault="00AD182C" w:rsidP="00777CC6">
      <w:pPr>
        <w:spacing w:line="240" w:lineRule="auto"/>
        <w:ind w:left="567" w:hanging="567"/>
        <w:rPr>
          <w:lang w:val="es-ES"/>
        </w:rPr>
      </w:pPr>
    </w:p>
    <w:p w14:paraId="50A25BC2" w14:textId="77777777" w:rsidR="00AD182C" w:rsidRPr="00E82B70" w:rsidRDefault="00AD182C" w:rsidP="00777CC6">
      <w:pPr>
        <w:spacing w:line="240" w:lineRule="auto"/>
        <w:rPr>
          <w:lang w:val="es-ES"/>
        </w:rPr>
      </w:pPr>
      <w:r w:rsidRPr="00E82B70">
        <w:rPr>
          <w:lang w:val="es-ES"/>
        </w:rPr>
        <w:t xml:space="preserve">ELOCTA </w:t>
      </w:r>
      <w:r w:rsidRPr="00E82B70">
        <w:rPr>
          <w:rFonts w:eastAsia="Times New Roman"/>
          <w:lang w:val="es-ES"/>
        </w:rPr>
        <w:t xml:space="preserve">1000 UI </w:t>
      </w:r>
      <w:r w:rsidRPr="00E82B70">
        <w:rPr>
          <w:lang w:val="es-ES"/>
        </w:rPr>
        <w:t>polvo para inyectable</w:t>
      </w:r>
    </w:p>
    <w:p w14:paraId="7FA6FC83" w14:textId="77777777" w:rsidR="00AD182C" w:rsidRPr="00E82B70" w:rsidRDefault="00AD182C" w:rsidP="00777CC6">
      <w:pPr>
        <w:spacing w:line="240" w:lineRule="auto"/>
        <w:rPr>
          <w:lang w:val="es-ES"/>
        </w:rPr>
      </w:pPr>
    </w:p>
    <w:p w14:paraId="44322207" w14:textId="77777777" w:rsidR="00AD182C" w:rsidRPr="00E82B70" w:rsidRDefault="00AD182C" w:rsidP="00777CC6">
      <w:pPr>
        <w:spacing w:line="240" w:lineRule="auto"/>
        <w:rPr>
          <w:lang w:val="es-ES"/>
        </w:rPr>
      </w:pPr>
      <w:r w:rsidRPr="00E82B70">
        <w:rPr>
          <w:lang w:val="es-ES"/>
        </w:rPr>
        <w:t>efmoroctocog alfa</w:t>
      </w:r>
    </w:p>
    <w:p w14:paraId="52504ADF" w14:textId="77777777" w:rsidR="00AD182C" w:rsidRPr="00E82B70" w:rsidRDefault="00AD182C" w:rsidP="00777CC6">
      <w:pPr>
        <w:spacing w:line="240" w:lineRule="auto"/>
        <w:rPr>
          <w:lang w:val="es-ES"/>
        </w:rPr>
      </w:pPr>
      <w:r w:rsidRPr="00E82B70">
        <w:rPr>
          <w:lang w:val="es-ES"/>
        </w:rPr>
        <w:t>factor VIII de coagulación recombinante</w:t>
      </w:r>
    </w:p>
    <w:p w14:paraId="6D552F2A" w14:textId="77777777" w:rsidR="00AD182C" w:rsidRPr="00E82B70" w:rsidRDefault="00AD182C" w:rsidP="00777CC6">
      <w:pPr>
        <w:spacing w:line="240" w:lineRule="auto"/>
        <w:rPr>
          <w:lang w:val="es-ES"/>
        </w:rPr>
      </w:pPr>
      <w:r w:rsidRPr="00E82B70">
        <w:rPr>
          <w:lang w:val="es-ES"/>
        </w:rPr>
        <w:t>IV</w:t>
      </w:r>
    </w:p>
    <w:p w14:paraId="77FF5C82" w14:textId="77777777" w:rsidR="00AD182C" w:rsidRPr="00E82B70" w:rsidRDefault="00AD182C" w:rsidP="00777CC6">
      <w:pPr>
        <w:spacing w:line="240" w:lineRule="auto"/>
        <w:rPr>
          <w:lang w:val="es-ES"/>
        </w:rPr>
      </w:pPr>
    </w:p>
    <w:p w14:paraId="1A8CE9FB" w14:textId="77777777" w:rsidR="00AD182C" w:rsidRPr="00E82B70" w:rsidRDefault="00AD182C" w:rsidP="00777CC6">
      <w:pPr>
        <w:spacing w:line="240" w:lineRule="auto"/>
        <w:rPr>
          <w:lang w:val="es-ES"/>
        </w:rPr>
      </w:pPr>
    </w:p>
    <w:p w14:paraId="2AF8F45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2BC16865" w14:textId="77777777" w:rsidR="00AD182C" w:rsidRPr="00E82B70" w:rsidRDefault="00AD182C" w:rsidP="00777CC6">
      <w:pPr>
        <w:spacing w:line="240" w:lineRule="auto"/>
        <w:rPr>
          <w:lang w:val="es-ES"/>
        </w:rPr>
      </w:pPr>
    </w:p>
    <w:p w14:paraId="35CEC189" w14:textId="77777777" w:rsidR="00AD182C" w:rsidRPr="00E82B70" w:rsidRDefault="00AD182C" w:rsidP="00777CC6">
      <w:pPr>
        <w:spacing w:line="240" w:lineRule="auto"/>
        <w:rPr>
          <w:lang w:val="es-ES"/>
        </w:rPr>
      </w:pPr>
    </w:p>
    <w:p w14:paraId="57E36C4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4ABCB807" w14:textId="77777777" w:rsidR="00AD182C" w:rsidRPr="00E82B70" w:rsidRDefault="00AD182C" w:rsidP="00777CC6">
      <w:pPr>
        <w:spacing w:line="240" w:lineRule="auto"/>
        <w:rPr>
          <w:lang w:val="es-ES"/>
        </w:rPr>
      </w:pPr>
    </w:p>
    <w:p w14:paraId="44ECCA25" w14:textId="77777777" w:rsidR="00AD182C" w:rsidRPr="00E82B70" w:rsidRDefault="00AD182C" w:rsidP="00777CC6">
      <w:pPr>
        <w:spacing w:line="240" w:lineRule="auto"/>
        <w:rPr>
          <w:lang w:val="es-ES"/>
        </w:rPr>
      </w:pPr>
      <w:r w:rsidRPr="00E82B70">
        <w:rPr>
          <w:lang w:val="es-ES"/>
        </w:rPr>
        <w:t>EXP</w:t>
      </w:r>
    </w:p>
    <w:p w14:paraId="4B13D2F8" w14:textId="77777777" w:rsidR="00AD182C" w:rsidRPr="00E82B70" w:rsidRDefault="00AD182C" w:rsidP="00777CC6">
      <w:pPr>
        <w:spacing w:line="240" w:lineRule="auto"/>
        <w:rPr>
          <w:lang w:val="es-ES"/>
        </w:rPr>
      </w:pPr>
    </w:p>
    <w:p w14:paraId="529152A7" w14:textId="77777777" w:rsidR="00AD182C" w:rsidRPr="00E82B70" w:rsidRDefault="00AD182C" w:rsidP="00777CC6">
      <w:pPr>
        <w:spacing w:line="240" w:lineRule="auto"/>
        <w:rPr>
          <w:lang w:val="es-ES"/>
        </w:rPr>
      </w:pPr>
    </w:p>
    <w:p w14:paraId="2C1CB35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64193FA3" w14:textId="77777777" w:rsidR="00AD182C" w:rsidRPr="00E82B70" w:rsidRDefault="00AD182C" w:rsidP="00777CC6">
      <w:pPr>
        <w:spacing w:line="240" w:lineRule="auto"/>
        <w:ind w:right="113"/>
        <w:rPr>
          <w:lang w:val="es-ES"/>
        </w:rPr>
      </w:pPr>
    </w:p>
    <w:p w14:paraId="37AB360B" w14:textId="77777777" w:rsidR="00AD182C" w:rsidRPr="00E82B70" w:rsidRDefault="00AD182C" w:rsidP="00777CC6">
      <w:pPr>
        <w:spacing w:line="240" w:lineRule="auto"/>
        <w:ind w:right="113"/>
        <w:rPr>
          <w:lang w:val="es-ES"/>
        </w:rPr>
      </w:pPr>
      <w:r w:rsidRPr="00E82B70">
        <w:rPr>
          <w:lang w:val="es-ES"/>
        </w:rPr>
        <w:t>Lot</w:t>
      </w:r>
    </w:p>
    <w:p w14:paraId="3E451811" w14:textId="77777777" w:rsidR="00AD182C" w:rsidRPr="00E82B70" w:rsidRDefault="00AD182C" w:rsidP="00777CC6">
      <w:pPr>
        <w:spacing w:line="240" w:lineRule="auto"/>
        <w:ind w:right="113"/>
        <w:rPr>
          <w:lang w:val="es-ES"/>
        </w:rPr>
      </w:pPr>
    </w:p>
    <w:p w14:paraId="7BB9165E" w14:textId="77777777" w:rsidR="00AD182C" w:rsidRPr="00E82B70" w:rsidRDefault="00AD182C" w:rsidP="00777CC6">
      <w:pPr>
        <w:spacing w:line="240" w:lineRule="auto"/>
        <w:ind w:right="113"/>
        <w:rPr>
          <w:lang w:val="es-ES"/>
        </w:rPr>
      </w:pPr>
    </w:p>
    <w:p w14:paraId="069C1E5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2E43E12B" w14:textId="77777777" w:rsidR="00AD182C" w:rsidRPr="00E82B70" w:rsidRDefault="00AD182C" w:rsidP="00777CC6">
      <w:pPr>
        <w:keepNext/>
        <w:spacing w:line="240" w:lineRule="auto"/>
        <w:ind w:right="113"/>
        <w:rPr>
          <w:lang w:val="es-ES"/>
        </w:rPr>
      </w:pPr>
    </w:p>
    <w:p w14:paraId="7D21FCFE" w14:textId="77777777" w:rsidR="00AD182C" w:rsidRPr="00E82B70" w:rsidRDefault="00AD182C" w:rsidP="00777CC6">
      <w:pPr>
        <w:spacing w:line="240" w:lineRule="auto"/>
        <w:ind w:right="113"/>
        <w:rPr>
          <w:rFonts w:eastAsia="Times New Roman"/>
          <w:shd w:val="clear" w:color="auto" w:fill="BFBFBF"/>
          <w:lang w:val="es-ES"/>
        </w:rPr>
      </w:pPr>
      <w:r w:rsidRPr="00E82B70">
        <w:rPr>
          <w:rFonts w:eastAsia="Times New Roman"/>
          <w:lang w:val="es-ES"/>
        </w:rPr>
        <w:t>1000 UI</w:t>
      </w:r>
    </w:p>
    <w:p w14:paraId="1BF39C54" w14:textId="77777777" w:rsidR="00AD182C" w:rsidRPr="00E82B70" w:rsidRDefault="00AD182C" w:rsidP="00777CC6">
      <w:pPr>
        <w:spacing w:line="240" w:lineRule="auto"/>
        <w:ind w:right="113"/>
        <w:rPr>
          <w:lang w:val="es-ES"/>
        </w:rPr>
      </w:pPr>
    </w:p>
    <w:p w14:paraId="6BC10653" w14:textId="77777777" w:rsidR="00AD182C" w:rsidRPr="00E82B70" w:rsidRDefault="00AD182C" w:rsidP="00777CC6">
      <w:pPr>
        <w:spacing w:line="240" w:lineRule="auto"/>
        <w:ind w:right="113"/>
        <w:rPr>
          <w:lang w:val="es-ES"/>
        </w:rPr>
      </w:pPr>
    </w:p>
    <w:p w14:paraId="671C86C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4C6A6378" w14:textId="77777777" w:rsidR="00AD182C" w:rsidRPr="00E82B70" w:rsidRDefault="00AD182C" w:rsidP="00777CC6">
      <w:pPr>
        <w:spacing w:line="240" w:lineRule="auto"/>
        <w:ind w:right="113"/>
        <w:rPr>
          <w:lang w:val="es-ES"/>
        </w:rPr>
      </w:pPr>
    </w:p>
    <w:p w14:paraId="2876C5C4" w14:textId="77777777" w:rsidR="00AD182C" w:rsidRPr="00E82B70" w:rsidRDefault="00AD182C" w:rsidP="00777CC6">
      <w:pPr>
        <w:spacing w:line="240" w:lineRule="auto"/>
        <w:ind w:right="113"/>
        <w:rPr>
          <w:lang w:val="es-ES"/>
        </w:rPr>
      </w:pPr>
    </w:p>
    <w:p w14:paraId="6F8DBB81"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r>
      <w:r w:rsidRPr="00E82B70">
        <w:rPr>
          <w:b/>
          <w:bCs/>
          <w:lang w:val="es-ES"/>
        </w:rPr>
        <w:lastRenderedPageBreak/>
        <w:t>INFORMACIÓN QUE DEBE FIGURAR EN EL EMBALAJE EXTERIOR</w:t>
      </w:r>
    </w:p>
    <w:p w14:paraId="2B5F32C2"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7E2B0FB8"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5506FE7A" w14:textId="77777777" w:rsidR="00AD182C" w:rsidRPr="00E82B70" w:rsidRDefault="00AD182C" w:rsidP="00777CC6">
      <w:pPr>
        <w:spacing w:line="240" w:lineRule="auto"/>
        <w:rPr>
          <w:lang w:val="es-ES"/>
        </w:rPr>
      </w:pPr>
    </w:p>
    <w:p w14:paraId="085D793F" w14:textId="77777777" w:rsidR="00AD182C" w:rsidRPr="00E82B70" w:rsidRDefault="00AD182C" w:rsidP="00777CC6">
      <w:pPr>
        <w:spacing w:line="240" w:lineRule="auto"/>
        <w:rPr>
          <w:lang w:val="es-ES"/>
        </w:rPr>
      </w:pPr>
    </w:p>
    <w:p w14:paraId="0501211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w:t>
      </w:r>
    </w:p>
    <w:p w14:paraId="175EE924" w14:textId="77777777" w:rsidR="00AD182C" w:rsidRPr="00E82B70" w:rsidRDefault="00AD182C" w:rsidP="00777CC6">
      <w:pPr>
        <w:spacing w:line="240" w:lineRule="auto"/>
        <w:rPr>
          <w:lang w:val="es-ES"/>
        </w:rPr>
      </w:pPr>
    </w:p>
    <w:p w14:paraId="2F22BAA2" w14:textId="77777777" w:rsidR="00AD182C" w:rsidRPr="00E82B70" w:rsidRDefault="00AD182C" w:rsidP="00777CC6">
      <w:pPr>
        <w:spacing w:line="240" w:lineRule="auto"/>
        <w:rPr>
          <w:shd w:val="clear" w:color="auto" w:fill="BFBFBF"/>
          <w:lang w:val="es-ES"/>
        </w:rPr>
      </w:pPr>
      <w:r w:rsidRPr="00E82B70">
        <w:rPr>
          <w:lang w:val="es-ES"/>
        </w:rPr>
        <w:t>ELOCTA 1500 UI polvo y disolvente para solución inyectable</w:t>
      </w:r>
    </w:p>
    <w:p w14:paraId="625EA74D" w14:textId="77777777" w:rsidR="00AD182C" w:rsidRPr="00E82B70" w:rsidRDefault="00AD182C" w:rsidP="00777CC6">
      <w:pPr>
        <w:spacing w:line="240" w:lineRule="auto"/>
        <w:rPr>
          <w:lang w:val="es-ES"/>
        </w:rPr>
      </w:pPr>
    </w:p>
    <w:p w14:paraId="644515A1" w14:textId="77777777" w:rsidR="00AD182C" w:rsidRPr="00E82B70" w:rsidRDefault="00AD182C" w:rsidP="00777CC6">
      <w:pPr>
        <w:spacing w:line="240" w:lineRule="auto"/>
        <w:rPr>
          <w:lang w:val="es-ES"/>
        </w:rPr>
      </w:pPr>
      <w:r w:rsidRPr="00E82B70">
        <w:rPr>
          <w:lang w:val="es-ES"/>
        </w:rPr>
        <w:t>efmoroctocog alfa</w:t>
      </w:r>
    </w:p>
    <w:p w14:paraId="495BA777" w14:textId="77777777" w:rsidR="00AD182C" w:rsidRPr="00E82B70" w:rsidRDefault="00AD182C" w:rsidP="00777CC6">
      <w:pPr>
        <w:spacing w:line="240" w:lineRule="auto"/>
        <w:rPr>
          <w:lang w:val="es-ES"/>
        </w:rPr>
      </w:pPr>
      <w:r w:rsidRPr="00E82B70">
        <w:rPr>
          <w:lang w:val="es-ES"/>
        </w:rPr>
        <w:t>(factor VIII de coagulación recombinante, proteína de fusión Fc)</w:t>
      </w:r>
    </w:p>
    <w:p w14:paraId="5C34623C" w14:textId="77777777" w:rsidR="00AD182C" w:rsidRPr="00E82B70" w:rsidRDefault="00AD182C" w:rsidP="00777CC6">
      <w:pPr>
        <w:spacing w:line="240" w:lineRule="auto"/>
        <w:rPr>
          <w:lang w:val="es-ES"/>
        </w:rPr>
      </w:pPr>
    </w:p>
    <w:p w14:paraId="60A9881D" w14:textId="77777777" w:rsidR="00AD182C" w:rsidRPr="00E82B70" w:rsidRDefault="00AD182C" w:rsidP="00777CC6">
      <w:pPr>
        <w:spacing w:line="240" w:lineRule="auto"/>
        <w:rPr>
          <w:lang w:val="es-ES"/>
        </w:rPr>
      </w:pPr>
    </w:p>
    <w:p w14:paraId="62D7A51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PRINCIPIO(S) ACTIVO(S)</w:t>
      </w:r>
    </w:p>
    <w:p w14:paraId="05E5340F" w14:textId="77777777" w:rsidR="00AD182C" w:rsidRPr="00E82B70" w:rsidRDefault="00AD182C" w:rsidP="00777CC6">
      <w:pPr>
        <w:spacing w:line="240" w:lineRule="auto"/>
        <w:rPr>
          <w:lang w:val="es-ES"/>
        </w:rPr>
      </w:pPr>
    </w:p>
    <w:p w14:paraId="450AC89D" w14:textId="77777777" w:rsidR="00AD182C" w:rsidRPr="00E82B70" w:rsidRDefault="00AD182C" w:rsidP="00777CC6">
      <w:pPr>
        <w:spacing w:line="240" w:lineRule="auto"/>
        <w:rPr>
          <w:lang w:val="es-ES"/>
        </w:rPr>
      </w:pPr>
      <w:r w:rsidRPr="00E82B70">
        <w:rPr>
          <w:lang w:val="es-ES"/>
        </w:rPr>
        <w:t xml:space="preserve">1 vial de polvo contiene </w:t>
      </w:r>
      <w:r w:rsidRPr="00E82B70">
        <w:rPr>
          <w:rFonts w:eastAsia="Times New Roman"/>
          <w:lang w:val="es-ES"/>
        </w:rPr>
        <w:t xml:space="preserve">1500 UI de </w:t>
      </w:r>
      <w:r w:rsidRPr="00E82B70">
        <w:rPr>
          <w:lang w:val="es-ES"/>
        </w:rPr>
        <w:t xml:space="preserve">efmoroctocog alfa (aprox. </w:t>
      </w:r>
      <w:r w:rsidRPr="00E82B70">
        <w:rPr>
          <w:rFonts w:eastAsia="Times New Roman"/>
          <w:lang w:val="es-ES"/>
        </w:rPr>
        <w:t xml:space="preserve">500 UI/ml </w:t>
      </w:r>
      <w:r w:rsidRPr="00E82B70">
        <w:rPr>
          <w:lang w:val="es-ES"/>
        </w:rPr>
        <w:t>tras reconstitución)</w:t>
      </w:r>
    </w:p>
    <w:p w14:paraId="49BF0C78" w14:textId="77777777" w:rsidR="00AD182C" w:rsidRPr="00E82B70" w:rsidRDefault="00AD182C" w:rsidP="00777CC6">
      <w:pPr>
        <w:spacing w:line="240" w:lineRule="auto"/>
        <w:rPr>
          <w:lang w:val="es-ES"/>
        </w:rPr>
      </w:pPr>
    </w:p>
    <w:p w14:paraId="414E44D7" w14:textId="77777777" w:rsidR="00AD182C" w:rsidRPr="00E82B70" w:rsidRDefault="00AD182C" w:rsidP="00777CC6">
      <w:pPr>
        <w:spacing w:line="240" w:lineRule="auto"/>
        <w:rPr>
          <w:lang w:val="es-ES"/>
        </w:rPr>
      </w:pPr>
    </w:p>
    <w:p w14:paraId="72B3BF7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LISTA DE EXCIPIENTES</w:t>
      </w:r>
    </w:p>
    <w:p w14:paraId="74C671B4" w14:textId="77777777" w:rsidR="00AD182C" w:rsidRPr="00E82B70" w:rsidRDefault="00AD182C" w:rsidP="00777CC6">
      <w:pPr>
        <w:keepNext/>
        <w:spacing w:line="240" w:lineRule="auto"/>
        <w:rPr>
          <w:lang w:val="es-ES"/>
        </w:rPr>
      </w:pPr>
    </w:p>
    <w:p w14:paraId="7C050F48" w14:textId="77777777" w:rsidR="00AD182C" w:rsidRPr="00E82B70" w:rsidRDefault="00AD182C" w:rsidP="00777CC6">
      <w:pPr>
        <w:autoSpaceDE w:val="0"/>
        <w:autoSpaceDN w:val="0"/>
        <w:adjustRightInd w:val="0"/>
        <w:spacing w:line="240" w:lineRule="auto"/>
        <w:rPr>
          <w:lang w:val="es-ES"/>
        </w:rPr>
      </w:pPr>
      <w:r w:rsidRPr="00E82B70">
        <w:rPr>
          <w:shd w:val="clear" w:color="auto" w:fill="BFBFBF"/>
          <w:lang w:val="es-ES"/>
        </w:rPr>
        <w:t>Polvo</w:t>
      </w:r>
      <w:r w:rsidRPr="00E82B70">
        <w:rPr>
          <w:lang w:val="es-ES"/>
        </w:rPr>
        <w:t>: sacarosa, cloruro de sodio, histidina, cloruro de calcio dihidrato, polisorbato 20, hidróxido de sodio y ácido clorhídrico.</w:t>
      </w:r>
    </w:p>
    <w:p w14:paraId="692837F6" w14:textId="77777777" w:rsidR="00AD182C" w:rsidRPr="00E82B70" w:rsidRDefault="00AD182C" w:rsidP="00777CC6">
      <w:pPr>
        <w:autoSpaceDE w:val="0"/>
        <w:autoSpaceDN w:val="0"/>
        <w:adjustRightInd w:val="0"/>
        <w:spacing w:line="240" w:lineRule="auto"/>
        <w:rPr>
          <w:lang w:val="es-ES"/>
        </w:rPr>
      </w:pPr>
    </w:p>
    <w:p w14:paraId="46F7CD7B" w14:textId="77777777" w:rsidR="00AD182C" w:rsidRPr="00E82B70" w:rsidRDefault="00AD182C" w:rsidP="00777CC6">
      <w:pPr>
        <w:autoSpaceDE w:val="0"/>
        <w:autoSpaceDN w:val="0"/>
        <w:adjustRightInd w:val="0"/>
        <w:spacing w:line="240" w:lineRule="auto"/>
        <w:rPr>
          <w:lang w:val="es-ES"/>
        </w:rPr>
      </w:pPr>
      <w:r w:rsidRPr="00E82B70">
        <w:rPr>
          <w:lang w:val="es-ES"/>
        </w:rPr>
        <w:t>Disolvente: agua para preparaciones inyectables</w:t>
      </w:r>
    </w:p>
    <w:p w14:paraId="2B92BDDA" w14:textId="77777777" w:rsidR="00AD182C" w:rsidRPr="00E82B70" w:rsidRDefault="00AD182C" w:rsidP="00777CC6">
      <w:pPr>
        <w:autoSpaceDE w:val="0"/>
        <w:autoSpaceDN w:val="0"/>
        <w:adjustRightInd w:val="0"/>
        <w:spacing w:line="240" w:lineRule="auto"/>
        <w:rPr>
          <w:lang w:val="es-ES"/>
        </w:rPr>
      </w:pPr>
    </w:p>
    <w:p w14:paraId="378A29B0" w14:textId="77777777" w:rsidR="00AD182C" w:rsidRPr="00E82B70" w:rsidRDefault="00AD182C" w:rsidP="00777CC6">
      <w:pPr>
        <w:autoSpaceDE w:val="0"/>
        <w:autoSpaceDN w:val="0"/>
        <w:adjustRightInd w:val="0"/>
        <w:spacing w:line="240" w:lineRule="auto"/>
        <w:rPr>
          <w:lang w:val="es-ES"/>
        </w:rPr>
      </w:pPr>
    </w:p>
    <w:p w14:paraId="4A6E287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FORMA FARMACÉUTICA Y CONTENIDO DEL ENVASE</w:t>
      </w:r>
    </w:p>
    <w:p w14:paraId="7F125947" w14:textId="77777777" w:rsidR="00AD182C" w:rsidRPr="00E82B70" w:rsidRDefault="00AD182C" w:rsidP="00777CC6">
      <w:pPr>
        <w:keepNext/>
        <w:spacing w:line="240" w:lineRule="auto"/>
        <w:rPr>
          <w:lang w:val="es-ES"/>
        </w:rPr>
      </w:pPr>
    </w:p>
    <w:p w14:paraId="7DF7FE03" w14:textId="77777777" w:rsidR="00AD182C" w:rsidRPr="00E82B70" w:rsidRDefault="00AD182C" w:rsidP="00777CC6">
      <w:pPr>
        <w:keepNext/>
        <w:spacing w:line="240" w:lineRule="auto"/>
        <w:rPr>
          <w:lang w:val="es-ES"/>
        </w:rPr>
      </w:pPr>
      <w:r w:rsidRPr="00E82B70">
        <w:rPr>
          <w:shd w:val="clear" w:color="auto" w:fill="BFBFBF"/>
          <w:lang w:val="es-ES"/>
        </w:rPr>
        <w:t>Polvo y disolvente para solución inyectable</w:t>
      </w:r>
    </w:p>
    <w:p w14:paraId="2DD8B7CC" w14:textId="77777777" w:rsidR="00AD182C" w:rsidRPr="00E82B70" w:rsidRDefault="00AD182C" w:rsidP="00777CC6">
      <w:pPr>
        <w:keepNext/>
        <w:spacing w:line="240" w:lineRule="auto"/>
        <w:rPr>
          <w:lang w:val="es-ES"/>
        </w:rPr>
      </w:pPr>
    </w:p>
    <w:p w14:paraId="6E0FC694" w14:textId="77777777" w:rsidR="00AD182C" w:rsidRPr="00E82B70" w:rsidRDefault="00AD182C" w:rsidP="00777CC6">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6E4201D1" w14:textId="77777777" w:rsidR="00AD182C" w:rsidRPr="00E82B70" w:rsidRDefault="00AD182C" w:rsidP="00777CC6">
      <w:pPr>
        <w:spacing w:line="240" w:lineRule="auto"/>
        <w:rPr>
          <w:lang w:val="es-ES"/>
        </w:rPr>
      </w:pPr>
    </w:p>
    <w:p w14:paraId="754C980C" w14:textId="77777777" w:rsidR="00AD182C" w:rsidRPr="00E82B70" w:rsidRDefault="00AD182C" w:rsidP="00777CC6">
      <w:pPr>
        <w:spacing w:line="240" w:lineRule="auto"/>
        <w:rPr>
          <w:lang w:val="es-ES"/>
        </w:rPr>
      </w:pPr>
    </w:p>
    <w:p w14:paraId="1671FE9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FORMA Y VÍA(S) DE ADMINISTRACIÓN</w:t>
      </w:r>
    </w:p>
    <w:p w14:paraId="2E3FE468" w14:textId="77777777" w:rsidR="00AD182C" w:rsidRPr="00E82B70" w:rsidRDefault="00AD182C" w:rsidP="00777CC6">
      <w:pPr>
        <w:spacing w:line="240" w:lineRule="auto"/>
        <w:rPr>
          <w:lang w:val="es-ES"/>
        </w:rPr>
      </w:pPr>
    </w:p>
    <w:p w14:paraId="642A3A8D" w14:textId="77777777" w:rsidR="00AD182C" w:rsidRPr="00E82B70" w:rsidRDefault="00AD182C" w:rsidP="00777CC6">
      <w:pPr>
        <w:spacing w:line="240" w:lineRule="auto"/>
        <w:rPr>
          <w:lang w:val="es-ES"/>
        </w:rPr>
      </w:pPr>
      <w:r w:rsidRPr="00E82B70">
        <w:rPr>
          <w:lang w:val="es-ES"/>
        </w:rPr>
        <w:t>Vía intravenosa, tras la reconstitución.</w:t>
      </w:r>
    </w:p>
    <w:p w14:paraId="43152C15" w14:textId="77777777" w:rsidR="00AD182C" w:rsidRPr="00E82B70" w:rsidRDefault="00AD182C" w:rsidP="00777CC6">
      <w:pPr>
        <w:spacing w:line="240" w:lineRule="auto"/>
        <w:rPr>
          <w:lang w:val="es-ES"/>
        </w:rPr>
      </w:pPr>
      <w:r w:rsidRPr="00E82B70">
        <w:rPr>
          <w:lang w:val="es-ES"/>
        </w:rPr>
        <w:t>Leer el prospecto antes de utilizar este medicamento.</w:t>
      </w:r>
    </w:p>
    <w:p w14:paraId="1E48FAF2" w14:textId="77777777" w:rsidR="00AD182C" w:rsidRPr="00E82B70" w:rsidRDefault="00AD182C" w:rsidP="00777CC6">
      <w:pPr>
        <w:spacing w:line="240" w:lineRule="auto"/>
        <w:rPr>
          <w:lang w:val="es-ES"/>
        </w:rPr>
      </w:pPr>
    </w:p>
    <w:p w14:paraId="70CFDD2B" w14:textId="77777777" w:rsidR="00AD182C" w:rsidRPr="00E82B70" w:rsidRDefault="00AD182C" w:rsidP="00777CC6">
      <w:pPr>
        <w:spacing w:line="240" w:lineRule="auto"/>
        <w:rPr>
          <w:lang w:val="es-ES"/>
        </w:rPr>
      </w:pPr>
      <w:r w:rsidRPr="00E82B70">
        <w:rPr>
          <w:lang w:val="es-ES"/>
        </w:rPr>
        <w:t>Un vídeo con instrucciones sobre cómo preparar y administrar ELOCTA está disponible al escanear el código QR con un teléfono ”smartphone” o a través de la página web.</w:t>
      </w:r>
    </w:p>
    <w:p w14:paraId="7164B0DB" w14:textId="77777777" w:rsidR="00AD182C" w:rsidRPr="00E82B70" w:rsidRDefault="00AD182C" w:rsidP="00777CC6">
      <w:pPr>
        <w:spacing w:line="240" w:lineRule="auto"/>
        <w:rPr>
          <w:lang w:val="es-ES"/>
        </w:rPr>
      </w:pPr>
    </w:p>
    <w:p w14:paraId="3EE1B3AD" w14:textId="785F6EE0" w:rsidR="00AD182C" w:rsidRPr="00E82B70" w:rsidRDefault="00AD182C" w:rsidP="00777CC6">
      <w:pPr>
        <w:spacing w:line="240" w:lineRule="auto"/>
        <w:rPr>
          <w:lang w:val="es-ES"/>
        </w:rPr>
      </w:pPr>
      <w:r w:rsidRPr="00E82B70">
        <w:rPr>
          <w:shd w:val="clear" w:color="auto" w:fill="BFBFBF"/>
          <w:lang w:val="es-ES"/>
        </w:rPr>
        <w:t xml:space="preserve">Código QR a incluir + </w:t>
      </w:r>
      <w:hyperlink r:id="rId28" w:history="1">
        <w:r w:rsidRPr="00E82B70">
          <w:rPr>
            <w:rStyle w:val="Hyperlink"/>
            <w:lang w:val="es-ES"/>
          </w:rPr>
          <w:t>http://www.elocta-instructions.com</w:t>
        </w:r>
      </w:hyperlink>
    </w:p>
    <w:p w14:paraId="73B6BFE6" w14:textId="77777777" w:rsidR="00AD182C" w:rsidRPr="00E82B70" w:rsidRDefault="00AD182C" w:rsidP="00777CC6">
      <w:pPr>
        <w:spacing w:line="240" w:lineRule="auto"/>
        <w:rPr>
          <w:lang w:val="es-ES"/>
        </w:rPr>
      </w:pPr>
    </w:p>
    <w:p w14:paraId="44ECC268" w14:textId="77777777" w:rsidR="00AD182C" w:rsidRPr="00E82B70" w:rsidRDefault="00AD182C" w:rsidP="00777CC6">
      <w:pPr>
        <w:spacing w:line="240" w:lineRule="auto"/>
        <w:rPr>
          <w:lang w:val="es-ES"/>
        </w:rPr>
      </w:pPr>
    </w:p>
    <w:p w14:paraId="49EAE05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52ACDA78" w14:textId="77777777" w:rsidR="00AD182C" w:rsidRPr="00E82B70" w:rsidRDefault="00AD182C" w:rsidP="0098412C">
      <w:pPr>
        <w:keepNext/>
        <w:spacing w:line="240" w:lineRule="auto"/>
        <w:rPr>
          <w:lang w:val="es-ES"/>
        </w:rPr>
      </w:pPr>
    </w:p>
    <w:p w14:paraId="4C461345" w14:textId="77777777" w:rsidR="00AD182C" w:rsidRPr="00E82B70" w:rsidRDefault="00AD182C" w:rsidP="00777CC6">
      <w:pPr>
        <w:spacing w:line="240" w:lineRule="auto"/>
        <w:rPr>
          <w:lang w:val="es-ES"/>
        </w:rPr>
      </w:pPr>
      <w:r w:rsidRPr="00E82B70">
        <w:rPr>
          <w:lang w:val="es-ES"/>
        </w:rPr>
        <w:t>Mantener fuera de la vista y del alcance de los niños.</w:t>
      </w:r>
    </w:p>
    <w:p w14:paraId="375E2A90" w14:textId="77777777" w:rsidR="00AD182C" w:rsidRPr="00E82B70" w:rsidRDefault="00AD182C" w:rsidP="00777CC6">
      <w:pPr>
        <w:spacing w:line="240" w:lineRule="auto"/>
        <w:rPr>
          <w:lang w:val="es-ES"/>
        </w:rPr>
      </w:pPr>
    </w:p>
    <w:p w14:paraId="3293B0C1" w14:textId="77777777" w:rsidR="00AD182C" w:rsidRPr="00E82B70" w:rsidRDefault="00AD182C" w:rsidP="00777CC6">
      <w:pPr>
        <w:spacing w:line="240" w:lineRule="auto"/>
        <w:rPr>
          <w:lang w:val="es-ES"/>
        </w:rPr>
      </w:pPr>
    </w:p>
    <w:p w14:paraId="66F098C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7.</w:t>
      </w:r>
      <w:r w:rsidRPr="00E82B70">
        <w:rPr>
          <w:b/>
          <w:bCs/>
          <w:lang w:val="es-ES"/>
        </w:rPr>
        <w:tab/>
        <w:t>OTRA(S) ADVERTENCIA(S) ESPECIAL(ES), SI ES NECESARIO</w:t>
      </w:r>
    </w:p>
    <w:p w14:paraId="3722F59F" w14:textId="77777777" w:rsidR="00AD182C" w:rsidRPr="00E82B70" w:rsidRDefault="00AD182C" w:rsidP="0098412C">
      <w:pPr>
        <w:keepNext/>
        <w:spacing w:line="240" w:lineRule="auto"/>
        <w:rPr>
          <w:lang w:val="es-ES"/>
        </w:rPr>
      </w:pPr>
    </w:p>
    <w:p w14:paraId="5335A5FC" w14:textId="77777777" w:rsidR="00AD182C" w:rsidRPr="00E82B70" w:rsidRDefault="00AD182C" w:rsidP="00777CC6">
      <w:pPr>
        <w:spacing w:line="240" w:lineRule="auto"/>
        <w:rPr>
          <w:lang w:val="es-ES"/>
        </w:rPr>
      </w:pPr>
    </w:p>
    <w:p w14:paraId="4C2D8A7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8.</w:t>
      </w:r>
      <w:r w:rsidRPr="00E82B70">
        <w:rPr>
          <w:b/>
          <w:bCs/>
          <w:lang w:val="es-ES"/>
        </w:rPr>
        <w:tab/>
        <w:t>FECHA DE CADUCIDAD</w:t>
      </w:r>
    </w:p>
    <w:p w14:paraId="0A26C45E" w14:textId="77777777" w:rsidR="00AD182C" w:rsidRPr="00E82B70" w:rsidRDefault="00AD182C" w:rsidP="00777CC6">
      <w:pPr>
        <w:spacing w:line="240" w:lineRule="auto"/>
        <w:rPr>
          <w:lang w:val="es-ES"/>
        </w:rPr>
      </w:pPr>
    </w:p>
    <w:p w14:paraId="0C47ED4B" w14:textId="77777777" w:rsidR="00AD182C" w:rsidRPr="00E82B70" w:rsidRDefault="00AD182C" w:rsidP="00777CC6">
      <w:pPr>
        <w:spacing w:line="240" w:lineRule="auto"/>
        <w:rPr>
          <w:lang w:val="es-ES"/>
        </w:rPr>
      </w:pPr>
      <w:r w:rsidRPr="00E82B70">
        <w:rPr>
          <w:lang w:val="es-ES"/>
        </w:rPr>
        <w:t>CAD</w:t>
      </w:r>
    </w:p>
    <w:p w14:paraId="3E6710FE" w14:textId="77777777" w:rsidR="00AD182C" w:rsidRPr="00E82B70" w:rsidRDefault="00AD182C" w:rsidP="00777CC6">
      <w:pPr>
        <w:spacing w:line="240" w:lineRule="auto"/>
        <w:rPr>
          <w:lang w:val="es-ES"/>
        </w:rPr>
      </w:pPr>
    </w:p>
    <w:p w14:paraId="1303A356" w14:textId="77777777" w:rsidR="00AD182C" w:rsidRPr="00E82B70" w:rsidRDefault="00AD182C" w:rsidP="00777CC6">
      <w:pPr>
        <w:spacing w:line="240" w:lineRule="auto"/>
        <w:rPr>
          <w:lang w:val="es-ES"/>
        </w:rPr>
      </w:pPr>
      <w:r w:rsidRPr="00E82B70">
        <w:rPr>
          <w:lang w:val="es-ES"/>
        </w:rPr>
        <w:t>Usar en un plazo máximo de 6 horas tras la reconstitución.</w:t>
      </w:r>
    </w:p>
    <w:p w14:paraId="0D9DE387" w14:textId="77777777" w:rsidR="00AD182C" w:rsidRPr="00E82B70" w:rsidRDefault="00AD182C" w:rsidP="00777CC6">
      <w:pPr>
        <w:spacing w:line="240" w:lineRule="auto"/>
        <w:rPr>
          <w:lang w:val="es-ES"/>
        </w:rPr>
      </w:pPr>
    </w:p>
    <w:p w14:paraId="7D2E57E1" w14:textId="77777777" w:rsidR="00AD182C" w:rsidRPr="00E82B70" w:rsidRDefault="00AD182C" w:rsidP="00777CC6">
      <w:pPr>
        <w:spacing w:line="240" w:lineRule="auto"/>
        <w:rPr>
          <w:lang w:val="es-ES"/>
        </w:rPr>
      </w:pPr>
    </w:p>
    <w:p w14:paraId="75EE488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9.</w:t>
      </w:r>
      <w:r w:rsidRPr="00E82B70">
        <w:rPr>
          <w:b/>
          <w:bCs/>
          <w:lang w:val="es-ES"/>
        </w:rPr>
        <w:tab/>
        <w:t>CONDICIONES ESPECIALES DE CONSERVACIÓN</w:t>
      </w:r>
    </w:p>
    <w:p w14:paraId="51612B33" w14:textId="77777777" w:rsidR="00AD182C" w:rsidRPr="00E82B70" w:rsidRDefault="00AD182C" w:rsidP="00777CC6">
      <w:pPr>
        <w:keepNext/>
        <w:spacing w:line="240" w:lineRule="auto"/>
        <w:rPr>
          <w:lang w:val="es-ES"/>
        </w:rPr>
      </w:pPr>
    </w:p>
    <w:p w14:paraId="17C31A5F" w14:textId="77777777" w:rsidR="00AD182C" w:rsidRPr="00E82B70" w:rsidRDefault="00AD182C" w:rsidP="00777CC6">
      <w:pPr>
        <w:spacing w:line="240" w:lineRule="auto"/>
        <w:rPr>
          <w:lang w:val="es-ES"/>
        </w:rPr>
      </w:pPr>
      <w:r w:rsidRPr="00E82B70">
        <w:rPr>
          <w:lang w:val="es-ES"/>
        </w:rPr>
        <w:t>Conservar en nevera.</w:t>
      </w:r>
    </w:p>
    <w:p w14:paraId="32D775FF" w14:textId="77777777" w:rsidR="00AD182C" w:rsidRPr="00E82B70" w:rsidRDefault="00AD182C" w:rsidP="00777CC6">
      <w:pPr>
        <w:spacing w:line="240" w:lineRule="auto"/>
        <w:rPr>
          <w:lang w:val="es-ES"/>
        </w:rPr>
      </w:pPr>
      <w:r w:rsidRPr="00E82B70">
        <w:rPr>
          <w:lang w:val="es-ES"/>
        </w:rPr>
        <w:t>No congelar.</w:t>
      </w:r>
    </w:p>
    <w:p w14:paraId="0ED6760E" w14:textId="77777777" w:rsidR="00AD182C" w:rsidRPr="00E82B70" w:rsidRDefault="00AD182C" w:rsidP="00777CC6">
      <w:pPr>
        <w:spacing w:line="240" w:lineRule="auto"/>
        <w:rPr>
          <w:lang w:val="es-ES"/>
        </w:rPr>
      </w:pPr>
      <w:r w:rsidRPr="00E82B70">
        <w:rPr>
          <w:lang w:val="es-ES"/>
        </w:rPr>
        <w:t>Conservar el vial en el embalaje exterior para protegerlo de la luz.</w:t>
      </w:r>
    </w:p>
    <w:p w14:paraId="547BB653" w14:textId="77777777" w:rsidR="00AD182C" w:rsidRPr="00E82B70" w:rsidRDefault="00AD182C" w:rsidP="00777CC6">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290E73AF" w14:textId="77777777" w:rsidR="00AD182C" w:rsidRPr="00E82B70" w:rsidRDefault="00AD182C" w:rsidP="00777CC6">
      <w:pPr>
        <w:spacing w:line="240" w:lineRule="auto"/>
        <w:rPr>
          <w:lang w:val="es-ES"/>
        </w:rPr>
      </w:pPr>
    </w:p>
    <w:p w14:paraId="2A78B8C6" w14:textId="77777777" w:rsidR="00AD182C" w:rsidRPr="00E82B70" w:rsidRDefault="00AD182C" w:rsidP="00777CC6">
      <w:pPr>
        <w:spacing w:line="240" w:lineRule="auto"/>
        <w:ind w:left="567" w:hanging="567"/>
        <w:rPr>
          <w:lang w:val="es-ES"/>
        </w:rPr>
      </w:pPr>
    </w:p>
    <w:p w14:paraId="7455403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058E9332" w14:textId="77777777" w:rsidR="00AD182C" w:rsidRPr="00E82B70" w:rsidRDefault="00AD182C" w:rsidP="00777CC6">
      <w:pPr>
        <w:keepNext/>
        <w:spacing w:line="240" w:lineRule="auto"/>
        <w:rPr>
          <w:lang w:val="es-ES"/>
        </w:rPr>
      </w:pPr>
    </w:p>
    <w:p w14:paraId="49B1A4A1" w14:textId="77777777" w:rsidR="00AD182C" w:rsidRPr="00E82B70" w:rsidRDefault="00AD182C" w:rsidP="00777CC6">
      <w:pPr>
        <w:spacing w:line="240" w:lineRule="auto"/>
        <w:rPr>
          <w:lang w:val="es-ES"/>
        </w:rPr>
      </w:pPr>
    </w:p>
    <w:p w14:paraId="3F05888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5254A825" w14:textId="77777777" w:rsidR="00AD182C" w:rsidRPr="00E82B70" w:rsidRDefault="00AD182C" w:rsidP="00777CC6">
      <w:pPr>
        <w:keepNext/>
        <w:spacing w:line="240" w:lineRule="auto"/>
        <w:rPr>
          <w:lang w:val="es-ES"/>
        </w:rPr>
      </w:pPr>
    </w:p>
    <w:p w14:paraId="14C37740" w14:textId="77777777" w:rsidR="00AD182C" w:rsidRPr="00E82B70" w:rsidRDefault="00AD182C" w:rsidP="00777CC6">
      <w:pPr>
        <w:spacing w:line="240" w:lineRule="auto"/>
        <w:rPr>
          <w:lang w:val="es-ES"/>
        </w:rPr>
      </w:pPr>
      <w:r w:rsidRPr="00E82B70">
        <w:rPr>
          <w:lang w:val="es-ES"/>
        </w:rPr>
        <w:t>Swedish Orphan Biovitrum AB (publ)</w:t>
      </w:r>
    </w:p>
    <w:p w14:paraId="29C283A1" w14:textId="77777777" w:rsidR="00AD182C" w:rsidRPr="00E82B70" w:rsidRDefault="00AD182C" w:rsidP="00777CC6">
      <w:pPr>
        <w:spacing w:line="240" w:lineRule="auto"/>
        <w:rPr>
          <w:lang w:val="es-ES"/>
        </w:rPr>
      </w:pPr>
      <w:r w:rsidRPr="00E82B70">
        <w:rPr>
          <w:lang w:val="es-ES"/>
        </w:rPr>
        <w:t>SE-112 76 Stockholm</w:t>
      </w:r>
    </w:p>
    <w:p w14:paraId="264085DD" w14:textId="77777777" w:rsidR="00AD182C" w:rsidRPr="00E82B70" w:rsidRDefault="00AD182C" w:rsidP="00777CC6">
      <w:pPr>
        <w:spacing w:line="240" w:lineRule="auto"/>
        <w:rPr>
          <w:lang w:val="es-ES"/>
        </w:rPr>
      </w:pPr>
      <w:r w:rsidRPr="00E82B70">
        <w:rPr>
          <w:lang w:val="es-ES"/>
        </w:rPr>
        <w:t>Suecia</w:t>
      </w:r>
    </w:p>
    <w:p w14:paraId="145C48FA" w14:textId="77777777" w:rsidR="00AD182C" w:rsidRPr="00E82B70" w:rsidRDefault="00AD182C" w:rsidP="00777CC6">
      <w:pPr>
        <w:spacing w:line="240" w:lineRule="auto"/>
        <w:rPr>
          <w:lang w:val="es-ES"/>
        </w:rPr>
      </w:pPr>
    </w:p>
    <w:p w14:paraId="3368628E" w14:textId="77777777" w:rsidR="00AD182C" w:rsidRPr="00E82B70" w:rsidRDefault="00AD182C" w:rsidP="00777CC6">
      <w:pPr>
        <w:spacing w:line="240" w:lineRule="auto"/>
        <w:rPr>
          <w:lang w:val="es-ES"/>
        </w:rPr>
      </w:pPr>
    </w:p>
    <w:p w14:paraId="4699C33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13E308D3" w14:textId="77777777" w:rsidR="00AD182C" w:rsidRPr="00E82B70" w:rsidRDefault="00AD182C" w:rsidP="00777CC6">
      <w:pPr>
        <w:keepNext/>
        <w:spacing w:line="240" w:lineRule="auto"/>
        <w:rPr>
          <w:lang w:val="es-ES"/>
        </w:rPr>
      </w:pPr>
    </w:p>
    <w:p w14:paraId="07D63317" w14:textId="77777777" w:rsidR="00AD182C" w:rsidRPr="00E82B70" w:rsidRDefault="00AD182C" w:rsidP="00777CC6">
      <w:pPr>
        <w:spacing w:line="240" w:lineRule="auto"/>
        <w:rPr>
          <w:rFonts w:eastAsia="Times New Roman"/>
          <w:lang w:val="es-ES"/>
        </w:rPr>
      </w:pPr>
      <w:r w:rsidRPr="00E82B70">
        <w:rPr>
          <w:rFonts w:eastAsia="Times New Roman"/>
          <w:lang w:val="es-ES"/>
        </w:rPr>
        <w:t>EU/1/15/1046/005</w:t>
      </w:r>
    </w:p>
    <w:p w14:paraId="3F72A1D1" w14:textId="77777777" w:rsidR="00AD182C" w:rsidRPr="00E82B70" w:rsidRDefault="00AD182C" w:rsidP="00777CC6">
      <w:pPr>
        <w:spacing w:line="240" w:lineRule="auto"/>
        <w:rPr>
          <w:lang w:val="es-ES"/>
        </w:rPr>
      </w:pPr>
    </w:p>
    <w:p w14:paraId="2BB6AC10" w14:textId="77777777" w:rsidR="00AD182C" w:rsidRPr="00E82B70" w:rsidRDefault="00AD182C" w:rsidP="00777CC6">
      <w:pPr>
        <w:spacing w:line="240" w:lineRule="auto"/>
        <w:rPr>
          <w:lang w:val="es-ES"/>
        </w:rPr>
      </w:pPr>
    </w:p>
    <w:p w14:paraId="19F3B33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352DF5F4" w14:textId="77777777" w:rsidR="00AD182C" w:rsidRPr="00E82B70" w:rsidRDefault="00AD182C" w:rsidP="00777CC6">
      <w:pPr>
        <w:spacing w:line="240" w:lineRule="auto"/>
        <w:rPr>
          <w:i/>
          <w:iCs/>
          <w:lang w:val="es-ES"/>
        </w:rPr>
      </w:pPr>
    </w:p>
    <w:p w14:paraId="3F41705A" w14:textId="77777777" w:rsidR="00AD182C" w:rsidRPr="00E82B70" w:rsidRDefault="00AD182C" w:rsidP="00777CC6">
      <w:pPr>
        <w:spacing w:line="240" w:lineRule="auto"/>
        <w:rPr>
          <w:lang w:val="es-ES"/>
        </w:rPr>
      </w:pPr>
      <w:r w:rsidRPr="00E82B70">
        <w:rPr>
          <w:lang w:val="es-ES"/>
        </w:rPr>
        <w:t>Lote</w:t>
      </w:r>
    </w:p>
    <w:p w14:paraId="4C7FF6F3" w14:textId="77777777" w:rsidR="00AD182C" w:rsidRPr="00E82B70" w:rsidRDefault="00AD182C" w:rsidP="00777CC6">
      <w:pPr>
        <w:spacing w:line="240" w:lineRule="auto"/>
        <w:rPr>
          <w:lang w:val="es-ES"/>
        </w:rPr>
      </w:pPr>
    </w:p>
    <w:p w14:paraId="6431A257" w14:textId="77777777" w:rsidR="00AD182C" w:rsidRPr="00E82B70" w:rsidRDefault="00AD182C" w:rsidP="00777CC6">
      <w:pPr>
        <w:spacing w:line="240" w:lineRule="auto"/>
        <w:rPr>
          <w:lang w:val="es-ES"/>
        </w:rPr>
      </w:pPr>
    </w:p>
    <w:p w14:paraId="5F2DCA2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7AB23A19" w14:textId="77777777" w:rsidR="00AD182C" w:rsidRPr="0098412C" w:rsidRDefault="00AD182C" w:rsidP="0098412C">
      <w:pPr>
        <w:keepNext/>
        <w:spacing w:line="240" w:lineRule="auto"/>
        <w:rPr>
          <w:lang w:val="es-ES"/>
        </w:rPr>
      </w:pPr>
    </w:p>
    <w:p w14:paraId="226BC6CC" w14:textId="77777777" w:rsidR="00AD182C" w:rsidRPr="00E82B70" w:rsidRDefault="00AD182C" w:rsidP="00777CC6">
      <w:pPr>
        <w:spacing w:line="240" w:lineRule="auto"/>
        <w:rPr>
          <w:lang w:val="es-ES"/>
        </w:rPr>
      </w:pPr>
    </w:p>
    <w:p w14:paraId="1BB6416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lastRenderedPageBreak/>
        <w:t>15.</w:t>
      </w:r>
      <w:r w:rsidRPr="00E82B70">
        <w:rPr>
          <w:b/>
          <w:bCs/>
          <w:lang w:val="es-ES"/>
        </w:rPr>
        <w:tab/>
        <w:t>INSTRUCCIONES DE USO</w:t>
      </w:r>
    </w:p>
    <w:p w14:paraId="39F6BB5E" w14:textId="77777777" w:rsidR="00AD182C" w:rsidRPr="00E82B70" w:rsidRDefault="00AD182C" w:rsidP="0098412C">
      <w:pPr>
        <w:keepNext/>
        <w:spacing w:line="240" w:lineRule="auto"/>
        <w:rPr>
          <w:lang w:val="es-ES"/>
        </w:rPr>
      </w:pPr>
    </w:p>
    <w:p w14:paraId="497EE787" w14:textId="77777777" w:rsidR="00AD182C" w:rsidRPr="00E82B70" w:rsidRDefault="00AD182C" w:rsidP="00777CC6">
      <w:pPr>
        <w:spacing w:line="240" w:lineRule="auto"/>
        <w:rPr>
          <w:lang w:val="es-ES"/>
        </w:rPr>
      </w:pPr>
    </w:p>
    <w:p w14:paraId="248512D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2030920E" w14:textId="77777777" w:rsidR="00AD182C" w:rsidRPr="00E82B70" w:rsidRDefault="00AD182C" w:rsidP="00777CC6">
      <w:pPr>
        <w:keepNext/>
        <w:spacing w:line="240" w:lineRule="auto"/>
        <w:rPr>
          <w:lang w:val="es-ES"/>
        </w:rPr>
      </w:pPr>
    </w:p>
    <w:p w14:paraId="025FF5A9" w14:textId="77777777" w:rsidR="00AD182C" w:rsidRPr="00E82B70" w:rsidRDefault="00AD182C" w:rsidP="00777CC6">
      <w:pPr>
        <w:spacing w:line="240" w:lineRule="auto"/>
        <w:rPr>
          <w:rFonts w:eastAsia="Times New Roman"/>
          <w:lang w:val="es-ES"/>
        </w:rPr>
      </w:pPr>
      <w:r w:rsidRPr="00E82B70">
        <w:rPr>
          <w:lang w:val="es-ES"/>
        </w:rPr>
        <w:t>ELOCTA </w:t>
      </w:r>
      <w:r w:rsidRPr="00E82B70">
        <w:rPr>
          <w:rFonts w:eastAsia="Times New Roman"/>
          <w:lang w:val="es-ES"/>
        </w:rPr>
        <w:t>1500</w:t>
      </w:r>
    </w:p>
    <w:p w14:paraId="36600E51" w14:textId="77777777" w:rsidR="00AD182C" w:rsidRPr="00E82B70" w:rsidRDefault="00AD182C" w:rsidP="00777CC6">
      <w:pPr>
        <w:spacing w:line="240" w:lineRule="auto"/>
        <w:rPr>
          <w:rFonts w:eastAsia="Times New Roman"/>
          <w:shd w:val="clear" w:color="auto" w:fill="BFBFBF"/>
          <w:lang w:val="es-ES"/>
        </w:rPr>
      </w:pPr>
    </w:p>
    <w:p w14:paraId="1E11FC91" w14:textId="77777777" w:rsidR="00AD182C" w:rsidRPr="00E82B70" w:rsidRDefault="00AD182C" w:rsidP="00777CC6">
      <w:pPr>
        <w:spacing w:line="240" w:lineRule="auto"/>
        <w:rPr>
          <w:shd w:val="clear" w:color="auto" w:fill="CCCCCC"/>
          <w:lang w:val="es-ES"/>
        </w:rPr>
      </w:pPr>
    </w:p>
    <w:p w14:paraId="3313079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7C1604B0" w14:textId="77777777" w:rsidR="00AD182C" w:rsidRPr="00E82B70" w:rsidRDefault="00AD182C" w:rsidP="00777CC6">
      <w:pPr>
        <w:keepNext/>
        <w:tabs>
          <w:tab w:val="clear" w:pos="567"/>
        </w:tabs>
        <w:spacing w:line="240" w:lineRule="auto"/>
        <w:rPr>
          <w:lang w:val="es-ES"/>
        </w:rPr>
      </w:pPr>
    </w:p>
    <w:p w14:paraId="73BECAEC" w14:textId="77777777" w:rsidR="00AD182C" w:rsidRPr="00E82B70" w:rsidRDefault="00AD182C" w:rsidP="00777CC6">
      <w:pPr>
        <w:spacing w:line="240" w:lineRule="auto"/>
        <w:rPr>
          <w:shd w:val="clear" w:color="auto" w:fill="CCCCCC"/>
          <w:lang w:val="es-ES"/>
        </w:rPr>
      </w:pPr>
      <w:r w:rsidRPr="00E82B70">
        <w:rPr>
          <w:shd w:val="clear" w:color="auto" w:fill="D9D9D9"/>
          <w:lang w:val="es-ES"/>
        </w:rPr>
        <w:t>Incluido el código de barras 2D que lleva el identificador único.</w:t>
      </w:r>
    </w:p>
    <w:p w14:paraId="797BAAA7" w14:textId="77777777" w:rsidR="00AD182C" w:rsidRPr="00E82B70" w:rsidRDefault="00AD182C" w:rsidP="00777CC6">
      <w:pPr>
        <w:spacing w:line="240" w:lineRule="auto"/>
        <w:rPr>
          <w:shd w:val="clear" w:color="auto" w:fill="CCCCCC"/>
          <w:lang w:val="es-ES"/>
        </w:rPr>
      </w:pPr>
    </w:p>
    <w:p w14:paraId="184ED0AA" w14:textId="77777777" w:rsidR="00AD182C" w:rsidRPr="00E82B70" w:rsidRDefault="00AD182C" w:rsidP="00777CC6">
      <w:pPr>
        <w:spacing w:line="240" w:lineRule="auto"/>
        <w:rPr>
          <w:vanish/>
          <w:lang w:val="es-ES"/>
        </w:rPr>
      </w:pPr>
    </w:p>
    <w:p w14:paraId="22A7D75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1BFBCB77" w14:textId="77777777" w:rsidR="00AD182C" w:rsidRPr="00E82B70" w:rsidRDefault="00AD182C" w:rsidP="00777CC6">
      <w:pPr>
        <w:keepNext/>
        <w:tabs>
          <w:tab w:val="clear" w:pos="567"/>
        </w:tabs>
        <w:spacing w:line="240" w:lineRule="auto"/>
        <w:rPr>
          <w:lang w:val="es-ES"/>
        </w:rPr>
      </w:pPr>
    </w:p>
    <w:p w14:paraId="25B95EF0" w14:textId="77777777" w:rsidR="00AD182C" w:rsidRPr="00E82B70" w:rsidRDefault="00AD182C" w:rsidP="00777CC6">
      <w:pPr>
        <w:keepNext/>
        <w:spacing w:line="240" w:lineRule="auto"/>
        <w:rPr>
          <w:lang w:val="es-ES"/>
        </w:rPr>
      </w:pPr>
      <w:r w:rsidRPr="00E82B70">
        <w:rPr>
          <w:lang w:val="es-ES"/>
        </w:rPr>
        <w:t>PC</w:t>
      </w:r>
    </w:p>
    <w:p w14:paraId="537BD455" w14:textId="77777777" w:rsidR="00AD182C" w:rsidRPr="00E82B70" w:rsidRDefault="00AD182C" w:rsidP="00777CC6">
      <w:pPr>
        <w:keepNext/>
        <w:spacing w:line="240" w:lineRule="auto"/>
        <w:rPr>
          <w:lang w:val="es-ES"/>
        </w:rPr>
      </w:pPr>
      <w:r w:rsidRPr="00E82B70">
        <w:rPr>
          <w:lang w:val="es-ES"/>
        </w:rPr>
        <w:t>SN</w:t>
      </w:r>
    </w:p>
    <w:p w14:paraId="508DB518" w14:textId="77777777" w:rsidR="00AD182C" w:rsidRPr="00E82B70" w:rsidRDefault="00AD182C" w:rsidP="00777CC6">
      <w:pPr>
        <w:spacing w:line="240" w:lineRule="auto"/>
        <w:rPr>
          <w:lang w:val="es-ES"/>
        </w:rPr>
      </w:pPr>
      <w:r w:rsidRPr="00E82B70">
        <w:rPr>
          <w:lang w:val="es-ES"/>
        </w:rPr>
        <w:t>NN</w:t>
      </w:r>
    </w:p>
    <w:p w14:paraId="676928FE" w14:textId="77777777" w:rsidR="00AD182C" w:rsidRPr="00E82B70" w:rsidRDefault="00AD182C" w:rsidP="00777CC6">
      <w:pPr>
        <w:spacing w:line="240" w:lineRule="auto"/>
        <w:rPr>
          <w:lang w:val="es-ES"/>
        </w:rPr>
      </w:pPr>
      <w:r w:rsidRPr="00E82B70">
        <w:rPr>
          <w:shd w:val="clear" w:color="auto" w:fill="CCCCCC"/>
          <w:lang w:val="es-ES"/>
        </w:rPr>
        <w:br w:type="page"/>
      </w:r>
    </w:p>
    <w:p w14:paraId="485678DB"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lastRenderedPageBreak/>
        <w:t>INFORMACIÓN MÍNIMA QUE DEBE INCLUIRSE EN PEQUEÑOS ACONDICIONAMIENTOS PRIMARIOS</w:t>
      </w:r>
    </w:p>
    <w:p w14:paraId="38674892"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p>
    <w:p w14:paraId="6D57C8CD"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5BBF506A" w14:textId="77777777" w:rsidR="00AD182C" w:rsidRPr="00E82B70" w:rsidRDefault="00AD182C" w:rsidP="00777CC6">
      <w:pPr>
        <w:spacing w:line="240" w:lineRule="auto"/>
        <w:rPr>
          <w:lang w:val="es-ES"/>
        </w:rPr>
      </w:pPr>
    </w:p>
    <w:p w14:paraId="557CDABB" w14:textId="77777777" w:rsidR="00AD182C" w:rsidRPr="00E82B70" w:rsidRDefault="00AD182C" w:rsidP="00777CC6">
      <w:pPr>
        <w:spacing w:line="240" w:lineRule="auto"/>
        <w:rPr>
          <w:lang w:val="es-ES"/>
        </w:rPr>
      </w:pPr>
    </w:p>
    <w:p w14:paraId="31E02B2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7FE51EC2" w14:textId="77777777" w:rsidR="00AD182C" w:rsidRPr="00E82B70" w:rsidRDefault="00AD182C" w:rsidP="00777CC6">
      <w:pPr>
        <w:spacing w:line="240" w:lineRule="auto"/>
        <w:ind w:left="567" w:hanging="567"/>
        <w:rPr>
          <w:lang w:val="es-ES"/>
        </w:rPr>
      </w:pPr>
    </w:p>
    <w:p w14:paraId="13D9E846" w14:textId="77777777" w:rsidR="00AD182C" w:rsidRPr="00E82B70" w:rsidRDefault="00AD182C" w:rsidP="00777CC6">
      <w:pPr>
        <w:spacing w:line="240" w:lineRule="auto"/>
        <w:rPr>
          <w:lang w:val="es-ES"/>
        </w:rPr>
      </w:pPr>
      <w:r w:rsidRPr="00E82B70">
        <w:rPr>
          <w:lang w:val="es-ES"/>
        </w:rPr>
        <w:t xml:space="preserve">ELOCTA </w:t>
      </w:r>
      <w:r w:rsidRPr="00E82B70">
        <w:rPr>
          <w:rFonts w:eastAsia="Times New Roman"/>
          <w:lang w:val="es-ES"/>
        </w:rPr>
        <w:t xml:space="preserve">1500 UI </w:t>
      </w:r>
      <w:r w:rsidRPr="00E82B70">
        <w:rPr>
          <w:lang w:val="es-ES"/>
        </w:rPr>
        <w:t>polvo para inyectable</w:t>
      </w:r>
    </w:p>
    <w:p w14:paraId="29B07935" w14:textId="77777777" w:rsidR="00AD182C" w:rsidRPr="00E82B70" w:rsidRDefault="00AD182C" w:rsidP="00777CC6">
      <w:pPr>
        <w:spacing w:line="240" w:lineRule="auto"/>
        <w:rPr>
          <w:lang w:val="es-ES"/>
        </w:rPr>
      </w:pPr>
    </w:p>
    <w:p w14:paraId="7226AD6F" w14:textId="77777777" w:rsidR="00AD182C" w:rsidRPr="00E82B70" w:rsidRDefault="00AD182C" w:rsidP="00777CC6">
      <w:pPr>
        <w:spacing w:line="240" w:lineRule="auto"/>
        <w:rPr>
          <w:lang w:val="es-ES"/>
        </w:rPr>
      </w:pPr>
      <w:r w:rsidRPr="00E82B70">
        <w:rPr>
          <w:lang w:val="es-ES"/>
        </w:rPr>
        <w:t>efmoroctocog alfa</w:t>
      </w:r>
    </w:p>
    <w:p w14:paraId="50D86A98" w14:textId="77777777" w:rsidR="00AD182C" w:rsidRPr="00E82B70" w:rsidRDefault="00AD182C" w:rsidP="00777CC6">
      <w:pPr>
        <w:spacing w:line="240" w:lineRule="auto"/>
        <w:rPr>
          <w:lang w:val="es-ES"/>
        </w:rPr>
      </w:pPr>
      <w:r w:rsidRPr="00E82B70">
        <w:rPr>
          <w:lang w:val="es-ES"/>
        </w:rPr>
        <w:t>factor VIII de coagulación recombinante</w:t>
      </w:r>
    </w:p>
    <w:p w14:paraId="197E1905" w14:textId="77777777" w:rsidR="00AD182C" w:rsidRPr="00E82B70" w:rsidRDefault="00AD182C" w:rsidP="00777CC6">
      <w:pPr>
        <w:spacing w:line="240" w:lineRule="auto"/>
        <w:rPr>
          <w:lang w:val="es-ES"/>
        </w:rPr>
      </w:pPr>
      <w:r w:rsidRPr="00E82B70">
        <w:rPr>
          <w:lang w:val="es-ES"/>
        </w:rPr>
        <w:t>IV</w:t>
      </w:r>
    </w:p>
    <w:p w14:paraId="15929974" w14:textId="77777777" w:rsidR="00AD182C" w:rsidRPr="00E82B70" w:rsidRDefault="00AD182C" w:rsidP="00777CC6">
      <w:pPr>
        <w:spacing w:line="240" w:lineRule="auto"/>
        <w:rPr>
          <w:lang w:val="es-ES"/>
        </w:rPr>
      </w:pPr>
    </w:p>
    <w:p w14:paraId="3415B94E" w14:textId="77777777" w:rsidR="00AD182C" w:rsidRPr="00E82B70" w:rsidRDefault="00AD182C" w:rsidP="00777CC6">
      <w:pPr>
        <w:spacing w:line="240" w:lineRule="auto"/>
        <w:rPr>
          <w:lang w:val="es-ES"/>
        </w:rPr>
      </w:pPr>
    </w:p>
    <w:p w14:paraId="4072A7B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09993B81" w14:textId="77777777" w:rsidR="00AD182C" w:rsidRPr="00E82B70" w:rsidRDefault="00AD182C" w:rsidP="00777CC6">
      <w:pPr>
        <w:spacing w:line="240" w:lineRule="auto"/>
        <w:rPr>
          <w:lang w:val="es-ES"/>
        </w:rPr>
      </w:pPr>
    </w:p>
    <w:p w14:paraId="568C686D" w14:textId="77777777" w:rsidR="00AD182C" w:rsidRPr="00E82B70" w:rsidRDefault="00AD182C" w:rsidP="00777CC6">
      <w:pPr>
        <w:spacing w:line="240" w:lineRule="auto"/>
        <w:rPr>
          <w:lang w:val="es-ES"/>
        </w:rPr>
      </w:pPr>
    </w:p>
    <w:p w14:paraId="638F1003"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02662AF2" w14:textId="77777777" w:rsidR="00AD182C" w:rsidRPr="00E82B70" w:rsidRDefault="00AD182C" w:rsidP="00777CC6">
      <w:pPr>
        <w:spacing w:line="240" w:lineRule="auto"/>
        <w:rPr>
          <w:lang w:val="es-ES"/>
        </w:rPr>
      </w:pPr>
    </w:p>
    <w:p w14:paraId="248A2FF3" w14:textId="77777777" w:rsidR="00AD182C" w:rsidRPr="00E82B70" w:rsidRDefault="00AD182C" w:rsidP="00777CC6">
      <w:pPr>
        <w:spacing w:line="240" w:lineRule="auto"/>
        <w:rPr>
          <w:lang w:val="es-ES"/>
        </w:rPr>
      </w:pPr>
      <w:r w:rsidRPr="00E82B70">
        <w:rPr>
          <w:lang w:val="es-ES"/>
        </w:rPr>
        <w:t>EXP</w:t>
      </w:r>
    </w:p>
    <w:p w14:paraId="645E534C" w14:textId="77777777" w:rsidR="00AD182C" w:rsidRPr="00E82B70" w:rsidRDefault="00AD182C" w:rsidP="00777CC6">
      <w:pPr>
        <w:spacing w:line="240" w:lineRule="auto"/>
        <w:rPr>
          <w:lang w:val="es-ES"/>
        </w:rPr>
      </w:pPr>
    </w:p>
    <w:p w14:paraId="11AE692C" w14:textId="77777777" w:rsidR="00AD182C" w:rsidRPr="00E82B70" w:rsidRDefault="00AD182C" w:rsidP="00777CC6">
      <w:pPr>
        <w:spacing w:line="240" w:lineRule="auto"/>
        <w:rPr>
          <w:lang w:val="es-ES"/>
        </w:rPr>
      </w:pPr>
    </w:p>
    <w:p w14:paraId="6B05794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4C0B6147" w14:textId="77777777" w:rsidR="00AD182C" w:rsidRPr="00E82B70" w:rsidRDefault="00AD182C" w:rsidP="00777CC6">
      <w:pPr>
        <w:spacing w:line="240" w:lineRule="auto"/>
        <w:ind w:right="113"/>
        <w:rPr>
          <w:lang w:val="es-ES"/>
        </w:rPr>
      </w:pPr>
    </w:p>
    <w:p w14:paraId="6B9FC69E" w14:textId="77777777" w:rsidR="00AD182C" w:rsidRPr="00E82B70" w:rsidRDefault="00AD182C" w:rsidP="00777CC6">
      <w:pPr>
        <w:spacing w:line="240" w:lineRule="auto"/>
        <w:ind w:right="113"/>
        <w:rPr>
          <w:lang w:val="es-ES"/>
        </w:rPr>
      </w:pPr>
      <w:r w:rsidRPr="00E82B70">
        <w:rPr>
          <w:lang w:val="es-ES"/>
        </w:rPr>
        <w:t>Lot</w:t>
      </w:r>
    </w:p>
    <w:p w14:paraId="6B9395D4" w14:textId="77777777" w:rsidR="00AD182C" w:rsidRPr="00E82B70" w:rsidRDefault="00AD182C" w:rsidP="00777CC6">
      <w:pPr>
        <w:spacing w:line="240" w:lineRule="auto"/>
        <w:ind w:right="113"/>
        <w:rPr>
          <w:lang w:val="es-ES"/>
        </w:rPr>
      </w:pPr>
    </w:p>
    <w:p w14:paraId="17E7DEBA" w14:textId="77777777" w:rsidR="00AD182C" w:rsidRPr="00E82B70" w:rsidRDefault="00AD182C" w:rsidP="00777CC6">
      <w:pPr>
        <w:spacing w:line="240" w:lineRule="auto"/>
        <w:ind w:right="113"/>
        <w:rPr>
          <w:lang w:val="es-ES"/>
        </w:rPr>
      </w:pPr>
    </w:p>
    <w:p w14:paraId="3558510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182929A6" w14:textId="77777777" w:rsidR="00AD182C" w:rsidRPr="00E82B70" w:rsidRDefault="00AD182C" w:rsidP="00777CC6">
      <w:pPr>
        <w:keepNext/>
        <w:spacing w:line="240" w:lineRule="auto"/>
        <w:ind w:right="113"/>
        <w:rPr>
          <w:lang w:val="es-ES"/>
        </w:rPr>
      </w:pPr>
    </w:p>
    <w:p w14:paraId="7E2F904E" w14:textId="77777777" w:rsidR="00AD182C" w:rsidRPr="00E82B70" w:rsidRDefault="00AD182C" w:rsidP="00777CC6">
      <w:pPr>
        <w:spacing w:line="240" w:lineRule="auto"/>
        <w:ind w:right="113"/>
        <w:rPr>
          <w:rFonts w:eastAsia="Times New Roman"/>
          <w:shd w:val="clear" w:color="auto" w:fill="BFBFBF"/>
          <w:lang w:val="es-ES"/>
        </w:rPr>
      </w:pPr>
      <w:r w:rsidRPr="00E82B70">
        <w:rPr>
          <w:rFonts w:eastAsia="Times New Roman"/>
          <w:lang w:val="es-ES"/>
        </w:rPr>
        <w:t>1500 UI</w:t>
      </w:r>
    </w:p>
    <w:p w14:paraId="01BFF9B9" w14:textId="77777777" w:rsidR="00AD182C" w:rsidRPr="00E82B70" w:rsidRDefault="00AD182C" w:rsidP="00777CC6">
      <w:pPr>
        <w:spacing w:line="240" w:lineRule="auto"/>
        <w:ind w:right="113"/>
        <w:rPr>
          <w:lang w:val="es-ES"/>
        </w:rPr>
      </w:pPr>
    </w:p>
    <w:p w14:paraId="3CDBEB93" w14:textId="77777777" w:rsidR="00AD182C" w:rsidRPr="00E82B70" w:rsidRDefault="00AD182C" w:rsidP="00777CC6">
      <w:pPr>
        <w:spacing w:line="240" w:lineRule="auto"/>
        <w:ind w:right="113"/>
        <w:rPr>
          <w:lang w:val="es-ES"/>
        </w:rPr>
      </w:pPr>
    </w:p>
    <w:p w14:paraId="5BE9372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1CF6A2D9" w14:textId="77777777" w:rsidR="00AD182C" w:rsidRPr="00E82B70" w:rsidRDefault="00AD182C" w:rsidP="00777CC6">
      <w:pPr>
        <w:spacing w:line="240" w:lineRule="auto"/>
        <w:ind w:right="113"/>
        <w:rPr>
          <w:lang w:val="es-ES"/>
        </w:rPr>
      </w:pPr>
    </w:p>
    <w:p w14:paraId="3CD22F15" w14:textId="77777777" w:rsidR="00AD182C" w:rsidRPr="00E82B70" w:rsidRDefault="00AD182C" w:rsidP="00777CC6">
      <w:pPr>
        <w:spacing w:line="240" w:lineRule="auto"/>
        <w:ind w:right="113"/>
        <w:rPr>
          <w:lang w:val="es-ES"/>
        </w:rPr>
      </w:pPr>
    </w:p>
    <w:p w14:paraId="666500B5"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r>
      <w:r w:rsidRPr="00E82B70">
        <w:rPr>
          <w:b/>
          <w:bCs/>
          <w:lang w:val="es-ES"/>
        </w:rPr>
        <w:lastRenderedPageBreak/>
        <w:t>INFORMACIÓN QUE DEBE FIGURAR EN EL EMBALAJE EXTERIOR</w:t>
      </w:r>
    </w:p>
    <w:p w14:paraId="4BD915EA"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622A9D01"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17D617E4" w14:textId="77777777" w:rsidR="00AD182C" w:rsidRPr="00E82B70" w:rsidRDefault="00AD182C" w:rsidP="00777CC6">
      <w:pPr>
        <w:spacing w:line="240" w:lineRule="auto"/>
        <w:rPr>
          <w:lang w:val="es-ES"/>
        </w:rPr>
      </w:pPr>
    </w:p>
    <w:p w14:paraId="0B5F4838" w14:textId="77777777" w:rsidR="00AD182C" w:rsidRPr="00E82B70" w:rsidRDefault="00AD182C" w:rsidP="00777CC6">
      <w:pPr>
        <w:spacing w:line="240" w:lineRule="auto"/>
        <w:rPr>
          <w:lang w:val="es-ES"/>
        </w:rPr>
      </w:pPr>
    </w:p>
    <w:p w14:paraId="61623D45"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w:t>
      </w:r>
    </w:p>
    <w:p w14:paraId="10D5715C" w14:textId="77777777" w:rsidR="00AD182C" w:rsidRPr="00E82B70" w:rsidRDefault="00AD182C" w:rsidP="00777CC6">
      <w:pPr>
        <w:spacing w:line="240" w:lineRule="auto"/>
        <w:rPr>
          <w:lang w:val="es-ES"/>
        </w:rPr>
      </w:pPr>
    </w:p>
    <w:p w14:paraId="676AA279" w14:textId="77777777" w:rsidR="00AD182C" w:rsidRPr="00E82B70" w:rsidRDefault="00AD182C" w:rsidP="00777CC6">
      <w:pPr>
        <w:spacing w:line="240" w:lineRule="auto"/>
        <w:rPr>
          <w:lang w:val="es-ES"/>
        </w:rPr>
      </w:pPr>
      <w:r w:rsidRPr="00E82B70">
        <w:rPr>
          <w:lang w:val="es-ES"/>
        </w:rPr>
        <w:t>ELOCTA 2000 UI polvo y disolvente para solución inyectable</w:t>
      </w:r>
    </w:p>
    <w:p w14:paraId="00E7E3D0" w14:textId="77777777" w:rsidR="00AD182C" w:rsidRPr="00E82B70" w:rsidRDefault="00AD182C" w:rsidP="00777CC6">
      <w:pPr>
        <w:spacing w:line="240" w:lineRule="auto"/>
        <w:rPr>
          <w:lang w:val="es-ES"/>
        </w:rPr>
      </w:pPr>
    </w:p>
    <w:p w14:paraId="5B1B4C99" w14:textId="77777777" w:rsidR="00AD182C" w:rsidRPr="00E82B70" w:rsidRDefault="00AD182C" w:rsidP="00777CC6">
      <w:pPr>
        <w:spacing w:line="240" w:lineRule="auto"/>
        <w:rPr>
          <w:lang w:val="es-ES"/>
        </w:rPr>
      </w:pPr>
      <w:r w:rsidRPr="00E82B70">
        <w:rPr>
          <w:lang w:val="es-ES"/>
        </w:rPr>
        <w:t>efmoroctocog alfa</w:t>
      </w:r>
    </w:p>
    <w:p w14:paraId="41565F9A" w14:textId="77777777" w:rsidR="00AD182C" w:rsidRPr="00E82B70" w:rsidRDefault="00AD182C" w:rsidP="00777CC6">
      <w:pPr>
        <w:spacing w:line="240" w:lineRule="auto"/>
        <w:rPr>
          <w:lang w:val="es-ES"/>
        </w:rPr>
      </w:pPr>
      <w:r w:rsidRPr="00E82B70">
        <w:rPr>
          <w:lang w:val="es-ES"/>
        </w:rPr>
        <w:t>(factor VIII de coagulación recombinante, proteína de fusión Fc)</w:t>
      </w:r>
    </w:p>
    <w:p w14:paraId="299E69F8" w14:textId="77777777" w:rsidR="00AD182C" w:rsidRPr="00E82B70" w:rsidRDefault="00AD182C" w:rsidP="00777CC6">
      <w:pPr>
        <w:spacing w:line="240" w:lineRule="auto"/>
        <w:rPr>
          <w:lang w:val="es-ES"/>
        </w:rPr>
      </w:pPr>
    </w:p>
    <w:p w14:paraId="3D540C76" w14:textId="77777777" w:rsidR="00AD182C" w:rsidRPr="00E82B70" w:rsidRDefault="00AD182C" w:rsidP="00777CC6">
      <w:pPr>
        <w:spacing w:line="240" w:lineRule="auto"/>
        <w:rPr>
          <w:lang w:val="es-ES"/>
        </w:rPr>
      </w:pPr>
    </w:p>
    <w:p w14:paraId="5C6EDBA3"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PRINCIPIO(S) ACTIVO(S)</w:t>
      </w:r>
    </w:p>
    <w:p w14:paraId="23ECF514" w14:textId="77777777" w:rsidR="00AD182C" w:rsidRPr="00E82B70" w:rsidRDefault="00AD182C" w:rsidP="00777CC6">
      <w:pPr>
        <w:spacing w:line="240" w:lineRule="auto"/>
        <w:rPr>
          <w:lang w:val="es-ES"/>
        </w:rPr>
      </w:pPr>
    </w:p>
    <w:p w14:paraId="5482B337" w14:textId="77777777" w:rsidR="00AD182C" w:rsidRPr="00E82B70" w:rsidRDefault="00AD182C" w:rsidP="00777CC6">
      <w:pPr>
        <w:spacing w:line="240" w:lineRule="auto"/>
        <w:rPr>
          <w:lang w:val="es-ES"/>
        </w:rPr>
      </w:pPr>
      <w:r w:rsidRPr="00E82B70">
        <w:rPr>
          <w:lang w:val="es-ES"/>
        </w:rPr>
        <w:t xml:space="preserve">1 vial de polvo contiene </w:t>
      </w:r>
      <w:r w:rsidRPr="00E82B70">
        <w:rPr>
          <w:rFonts w:eastAsia="Times New Roman"/>
          <w:lang w:val="es-ES"/>
        </w:rPr>
        <w:t xml:space="preserve">2000 UI de </w:t>
      </w:r>
      <w:r w:rsidRPr="00E82B70">
        <w:rPr>
          <w:lang w:val="es-ES"/>
        </w:rPr>
        <w:t xml:space="preserve">efmoroctocog alfa (aprox. </w:t>
      </w:r>
      <w:r w:rsidRPr="00E82B70">
        <w:rPr>
          <w:rFonts w:eastAsia="Times New Roman"/>
          <w:lang w:val="es-ES"/>
        </w:rPr>
        <w:t xml:space="preserve">667 UI/ml </w:t>
      </w:r>
      <w:r w:rsidRPr="00E82B70">
        <w:rPr>
          <w:lang w:val="es-ES"/>
        </w:rPr>
        <w:t>tras reconstitución)</w:t>
      </w:r>
    </w:p>
    <w:p w14:paraId="3522329A" w14:textId="77777777" w:rsidR="00AD182C" w:rsidRPr="00E82B70" w:rsidRDefault="00AD182C" w:rsidP="00777CC6">
      <w:pPr>
        <w:spacing w:line="240" w:lineRule="auto"/>
        <w:rPr>
          <w:lang w:val="es-ES"/>
        </w:rPr>
      </w:pPr>
    </w:p>
    <w:p w14:paraId="7BFC0DD1" w14:textId="77777777" w:rsidR="00AD182C" w:rsidRPr="00E82B70" w:rsidRDefault="00AD182C" w:rsidP="00777CC6">
      <w:pPr>
        <w:spacing w:line="240" w:lineRule="auto"/>
        <w:rPr>
          <w:lang w:val="es-ES"/>
        </w:rPr>
      </w:pPr>
    </w:p>
    <w:p w14:paraId="0FAAFCE5"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LISTA DE EXCIPIENTES</w:t>
      </w:r>
    </w:p>
    <w:p w14:paraId="2DB49B4F" w14:textId="77777777" w:rsidR="00AD182C" w:rsidRPr="00E82B70" w:rsidRDefault="00AD182C" w:rsidP="00777CC6">
      <w:pPr>
        <w:keepNext/>
        <w:spacing w:line="240" w:lineRule="auto"/>
        <w:rPr>
          <w:lang w:val="es-ES"/>
        </w:rPr>
      </w:pPr>
    </w:p>
    <w:p w14:paraId="04B6EF6F" w14:textId="77777777" w:rsidR="00AD182C" w:rsidRPr="00E82B70" w:rsidRDefault="00AD182C" w:rsidP="00777CC6">
      <w:pPr>
        <w:autoSpaceDE w:val="0"/>
        <w:autoSpaceDN w:val="0"/>
        <w:adjustRightInd w:val="0"/>
        <w:spacing w:line="240" w:lineRule="auto"/>
        <w:rPr>
          <w:lang w:val="es-ES"/>
        </w:rPr>
      </w:pPr>
      <w:r w:rsidRPr="00E82B70">
        <w:rPr>
          <w:shd w:val="clear" w:color="auto" w:fill="BFBFBF"/>
          <w:lang w:val="es-ES"/>
        </w:rPr>
        <w:t>Polvo</w:t>
      </w:r>
      <w:r w:rsidRPr="00E82B70">
        <w:rPr>
          <w:lang w:val="es-ES"/>
        </w:rPr>
        <w:t>: sacarosa, cloruro de sodio, histidina, cloruro de calcio dihidrato, polisorbato 20, hidróxido de sodio y ácido clorhídrico.</w:t>
      </w:r>
    </w:p>
    <w:p w14:paraId="790C1E9B" w14:textId="77777777" w:rsidR="00AD182C" w:rsidRPr="00E82B70" w:rsidRDefault="00AD182C" w:rsidP="00777CC6">
      <w:pPr>
        <w:autoSpaceDE w:val="0"/>
        <w:autoSpaceDN w:val="0"/>
        <w:adjustRightInd w:val="0"/>
        <w:spacing w:line="240" w:lineRule="auto"/>
        <w:rPr>
          <w:lang w:val="es-ES"/>
        </w:rPr>
      </w:pPr>
    </w:p>
    <w:p w14:paraId="60FF23BB" w14:textId="77777777" w:rsidR="00AD182C" w:rsidRPr="00E82B70" w:rsidRDefault="00AD182C" w:rsidP="00777CC6">
      <w:pPr>
        <w:autoSpaceDE w:val="0"/>
        <w:autoSpaceDN w:val="0"/>
        <w:adjustRightInd w:val="0"/>
        <w:spacing w:line="240" w:lineRule="auto"/>
        <w:rPr>
          <w:lang w:val="es-ES"/>
        </w:rPr>
      </w:pPr>
      <w:r w:rsidRPr="00E82B70">
        <w:rPr>
          <w:lang w:val="es-ES"/>
        </w:rPr>
        <w:t>Disolvente: agua para preparaciones inyectables</w:t>
      </w:r>
    </w:p>
    <w:p w14:paraId="370AADDA" w14:textId="77777777" w:rsidR="00AD182C" w:rsidRPr="00E82B70" w:rsidRDefault="00AD182C" w:rsidP="00777CC6">
      <w:pPr>
        <w:autoSpaceDE w:val="0"/>
        <w:autoSpaceDN w:val="0"/>
        <w:adjustRightInd w:val="0"/>
        <w:spacing w:line="240" w:lineRule="auto"/>
        <w:rPr>
          <w:lang w:val="es-ES"/>
        </w:rPr>
      </w:pPr>
    </w:p>
    <w:p w14:paraId="2FBC53C5" w14:textId="77777777" w:rsidR="00AD182C" w:rsidRPr="00E82B70" w:rsidRDefault="00AD182C" w:rsidP="00777CC6">
      <w:pPr>
        <w:autoSpaceDE w:val="0"/>
        <w:autoSpaceDN w:val="0"/>
        <w:adjustRightInd w:val="0"/>
        <w:spacing w:line="240" w:lineRule="auto"/>
        <w:rPr>
          <w:lang w:val="es-ES"/>
        </w:rPr>
      </w:pPr>
    </w:p>
    <w:p w14:paraId="66E682A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FORMA FARMACÉUTICA Y CONTENIDO DEL ENVASE</w:t>
      </w:r>
    </w:p>
    <w:p w14:paraId="342F5BEC" w14:textId="77777777" w:rsidR="00AD182C" w:rsidRPr="00E82B70" w:rsidRDefault="00AD182C" w:rsidP="00777CC6">
      <w:pPr>
        <w:keepNext/>
        <w:spacing w:line="240" w:lineRule="auto"/>
        <w:rPr>
          <w:lang w:val="es-ES"/>
        </w:rPr>
      </w:pPr>
    </w:p>
    <w:p w14:paraId="17E62E00" w14:textId="77777777" w:rsidR="00AD182C" w:rsidRPr="00E82B70" w:rsidRDefault="00AD182C" w:rsidP="00777CC6">
      <w:pPr>
        <w:keepNext/>
        <w:spacing w:line="240" w:lineRule="auto"/>
        <w:rPr>
          <w:lang w:val="es-ES"/>
        </w:rPr>
      </w:pPr>
      <w:r w:rsidRPr="00E82B70">
        <w:rPr>
          <w:shd w:val="clear" w:color="auto" w:fill="BFBFBF"/>
          <w:lang w:val="es-ES"/>
        </w:rPr>
        <w:t>Polvo y disolvente para solución inyectable</w:t>
      </w:r>
    </w:p>
    <w:p w14:paraId="747F717D" w14:textId="77777777" w:rsidR="00AD182C" w:rsidRPr="00E82B70" w:rsidRDefault="00AD182C" w:rsidP="00777CC6">
      <w:pPr>
        <w:keepNext/>
        <w:spacing w:line="240" w:lineRule="auto"/>
        <w:rPr>
          <w:lang w:val="es-ES"/>
        </w:rPr>
      </w:pPr>
    </w:p>
    <w:p w14:paraId="5831D127" w14:textId="77777777" w:rsidR="00AD182C" w:rsidRPr="00E82B70" w:rsidRDefault="00AD182C" w:rsidP="00777CC6">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0A31B20B" w14:textId="77777777" w:rsidR="00AD182C" w:rsidRPr="00E82B70" w:rsidRDefault="00AD182C" w:rsidP="00777CC6">
      <w:pPr>
        <w:spacing w:line="240" w:lineRule="auto"/>
        <w:rPr>
          <w:lang w:val="es-ES"/>
        </w:rPr>
      </w:pPr>
    </w:p>
    <w:p w14:paraId="2F88008D" w14:textId="77777777" w:rsidR="00AD182C" w:rsidRPr="00E82B70" w:rsidRDefault="00AD182C" w:rsidP="00777CC6">
      <w:pPr>
        <w:spacing w:line="240" w:lineRule="auto"/>
        <w:rPr>
          <w:lang w:val="es-ES"/>
        </w:rPr>
      </w:pPr>
    </w:p>
    <w:p w14:paraId="0F89EFA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FORMA Y VÍA(S) DE ADMINISTRACIÓN</w:t>
      </w:r>
    </w:p>
    <w:p w14:paraId="39BC7A25" w14:textId="77777777" w:rsidR="00AD182C" w:rsidRPr="00E82B70" w:rsidRDefault="00AD182C" w:rsidP="00777CC6">
      <w:pPr>
        <w:spacing w:line="240" w:lineRule="auto"/>
        <w:rPr>
          <w:lang w:val="es-ES"/>
        </w:rPr>
      </w:pPr>
    </w:p>
    <w:p w14:paraId="0EA69D0F" w14:textId="77777777" w:rsidR="00AD182C" w:rsidRPr="00E82B70" w:rsidRDefault="00AD182C" w:rsidP="00777CC6">
      <w:pPr>
        <w:spacing w:line="240" w:lineRule="auto"/>
        <w:rPr>
          <w:lang w:val="es-ES"/>
        </w:rPr>
      </w:pPr>
      <w:r w:rsidRPr="00E82B70">
        <w:rPr>
          <w:lang w:val="es-ES"/>
        </w:rPr>
        <w:t>Vía intravenosa, tras la reconstitución.</w:t>
      </w:r>
    </w:p>
    <w:p w14:paraId="28E40418" w14:textId="77777777" w:rsidR="00AD182C" w:rsidRPr="00E82B70" w:rsidRDefault="00AD182C" w:rsidP="00777CC6">
      <w:pPr>
        <w:spacing w:line="240" w:lineRule="auto"/>
        <w:rPr>
          <w:lang w:val="es-ES"/>
        </w:rPr>
      </w:pPr>
      <w:r w:rsidRPr="00E82B70">
        <w:rPr>
          <w:lang w:val="es-ES"/>
        </w:rPr>
        <w:t>Leer el prospecto antes de utilizar este medicamento.</w:t>
      </w:r>
    </w:p>
    <w:p w14:paraId="4E7DD6AC" w14:textId="77777777" w:rsidR="00AD182C" w:rsidRPr="00E82B70" w:rsidRDefault="00AD182C" w:rsidP="00777CC6">
      <w:pPr>
        <w:spacing w:line="240" w:lineRule="auto"/>
        <w:rPr>
          <w:lang w:val="es-ES"/>
        </w:rPr>
      </w:pPr>
    </w:p>
    <w:p w14:paraId="4CA1690A" w14:textId="77777777" w:rsidR="00AD182C" w:rsidRPr="00E82B70" w:rsidRDefault="00AD182C" w:rsidP="00777CC6">
      <w:pPr>
        <w:spacing w:line="240" w:lineRule="auto"/>
        <w:rPr>
          <w:lang w:val="es-ES"/>
        </w:rPr>
      </w:pPr>
      <w:r w:rsidRPr="00E82B70">
        <w:rPr>
          <w:lang w:val="es-ES"/>
        </w:rPr>
        <w:t>Un vídeo con instrucciones sobre cómo preparar y administrar ELOCTA está disponible al escanear el código QR con un teléfono ”smartphone” o a través de la página web.</w:t>
      </w:r>
    </w:p>
    <w:p w14:paraId="67477554" w14:textId="77777777" w:rsidR="00AD182C" w:rsidRPr="00E82B70" w:rsidRDefault="00AD182C" w:rsidP="00777CC6">
      <w:pPr>
        <w:spacing w:line="240" w:lineRule="auto"/>
        <w:rPr>
          <w:lang w:val="es-ES"/>
        </w:rPr>
      </w:pPr>
    </w:p>
    <w:p w14:paraId="3B6D0968" w14:textId="0E7BC98D" w:rsidR="00AD182C" w:rsidRPr="00E82B70" w:rsidRDefault="00AD182C" w:rsidP="00777CC6">
      <w:pPr>
        <w:spacing w:line="240" w:lineRule="auto"/>
        <w:rPr>
          <w:lang w:val="es-ES"/>
        </w:rPr>
      </w:pPr>
      <w:r w:rsidRPr="00E82B70">
        <w:rPr>
          <w:shd w:val="clear" w:color="auto" w:fill="BFBFBF"/>
          <w:lang w:val="es-ES"/>
        </w:rPr>
        <w:t xml:space="preserve">Código QR a incluir + </w:t>
      </w:r>
      <w:hyperlink r:id="rId29" w:history="1">
        <w:r w:rsidRPr="00E82B70">
          <w:rPr>
            <w:rStyle w:val="Hyperlink"/>
            <w:lang w:val="es-ES"/>
          </w:rPr>
          <w:t>http://www.elocta-instructions.com</w:t>
        </w:r>
      </w:hyperlink>
    </w:p>
    <w:p w14:paraId="610EB837" w14:textId="77777777" w:rsidR="00AD182C" w:rsidRPr="00E82B70" w:rsidRDefault="00AD182C" w:rsidP="00777CC6">
      <w:pPr>
        <w:spacing w:line="240" w:lineRule="auto"/>
        <w:rPr>
          <w:lang w:val="es-ES"/>
        </w:rPr>
      </w:pPr>
    </w:p>
    <w:p w14:paraId="0CBE033B" w14:textId="77777777" w:rsidR="00AD182C" w:rsidRPr="00E82B70" w:rsidRDefault="00AD182C" w:rsidP="00777CC6">
      <w:pPr>
        <w:spacing w:line="240" w:lineRule="auto"/>
        <w:rPr>
          <w:lang w:val="es-ES"/>
        </w:rPr>
      </w:pPr>
    </w:p>
    <w:p w14:paraId="708E9B7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29EF0471" w14:textId="77777777" w:rsidR="00AD182C" w:rsidRPr="00E82B70" w:rsidRDefault="00AD182C" w:rsidP="0098412C">
      <w:pPr>
        <w:keepNext/>
        <w:spacing w:line="240" w:lineRule="auto"/>
        <w:rPr>
          <w:lang w:val="es-ES"/>
        </w:rPr>
      </w:pPr>
    </w:p>
    <w:p w14:paraId="518A1F38" w14:textId="77777777" w:rsidR="00AD182C" w:rsidRPr="00E82B70" w:rsidRDefault="00AD182C" w:rsidP="00777CC6">
      <w:pPr>
        <w:spacing w:line="240" w:lineRule="auto"/>
        <w:rPr>
          <w:lang w:val="es-ES"/>
        </w:rPr>
      </w:pPr>
      <w:r w:rsidRPr="00E82B70">
        <w:rPr>
          <w:lang w:val="es-ES"/>
        </w:rPr>
        <w:t>Mantener fuera de la vista y del alcance de los niños.</w:t>
      </w:r>
    </w:p>
    <w:p w14:paraId="3ADC7BB7" w14:textId="77777777" w:rsidR="00AD182C" w:rsidRPr="00E82B70" w:rsidRDefault="00AD182C" w:rsidP="00777CC6">
      <w:pPr>
        <w:spacing w:line="240" w:lineRule="auto"/>
        <w:rPr>
          <w:lang w:val="es-ES"/>
        </w:rPr>
      </w:pPr>
    </w:p>
    <w:p w14:paraId="3782E330" w14:textId="77777777" w:rsidR="00AD182C" w:rsidRPr="00E82B70" w:rsidRDefault="00AD182C" w:rsidP="00777CC6">
      <w:pPr>
        <w:spacing w:line="240" w:lineRule="auto"/>
        <w:rPr>
          <w:lang w:val="es-ES"/>
        </w:rPr>
      </w:pPr>
    </w:p>
    <w:p w14:paraId="33527BC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7.</w:t>
      </w:r>
      <w:r w:rsidRPr="00E82B70">
        <w:rPr>
          <w:b/>
          <w:bCs/>
          <w:lang w:val="es-ES"/>
        </w:rPr>
        <w:tab/>
        <w:t>OTRA(S) ADVERTENCIA(S) ESPECIAL(ES), SI ES NECESARIO</w:t>
      </w:r>
    </w:p>
    <w:p w14:paraId="7E629AB6" w14:textId="77777777" w:rsidR="00AD182C" w:rsidRPr="00E82B70" w:rsidRDefault="00AD182C" w:rsidP="0098412C">
      <w:pPr>
        <w:keepNext/>
        <w:spacing w:line="240" w:lineRule="auto"/>
        <w:rPr>
          <w:lang w:val="es-ES"/>
        </w:rPr>
      </w:pPr>
    </w:p>
    <w:p w14:paraId="27D64522" w14:textId="77777777" w:rsidR="00AD182C" w:rsidRPr="00E82B70" w:rsidRDefault="00AD182C" w:rsidP="00777CC6">
      <w:pPr>
        <w:spacing w:line="240" w:lineRule="auto"/>
        <w:rPr>
          <w:lang w:val="es-ES"/>
        </w:rPr>
      </w:pPr>
    </w:p>
    <w:p w14:paraId="6226FD7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8.</w:t>
      </w:r>
      <w:r w:rsidRPr="00E82B70">
        <w:rPr>
          <w:b/>
          <w:bCs/>
          <w:lang w:val="es-ES"/>
        </w:rPr>
        <w:tab/>
        <w:t>FECHA DE CADUCIDAD</w:t>
      </w:r>
    </w:p>
    <w:p w14:paraId="0CD7CA4E" w14:textId="77777777" w:rsidR="00AD182C" w:rsidRPr="00E82B70" w:rsidRDefault="00AD182C" w:rsidP="00777CC6">
      <w:pPr>
        <w:spacing w:line="240" w:lineRule="auto"/>
        <w:rPr>
          <w:lang w:val="es-ES"/>
        </w:rPr>
      </w:pPr>
    </w:p>
    <w:p w14:paraId="4D78CBA8" w14:textId="77777777" w:rsidR="00AD182C" w:rsidRPr="00E82B70" w:rsidRDefault="00AD182C" w:rsidP="00777CC6">
      <w:pPr>
        <w:spacing w:line="240" w:lineRule="auto"/>
        <w:rPr>
          <w:lang w:val="es-ES"/>
        </w:rPr>
      </w:pPr>
      <w:r w:rsidRPr="00E82B70">
        <w:rPr>
          <w:lang w:val="es-ES"/>
        </w:rPr>
        <w:t>CAD</w:t>
      </w:r>
    </w:p>
    <w:p w14:paraId="2E29C426" w14:textId="77777777" w:rsidR="00AD182C" w:rsidRPr="00E82B70" w:rsidRDefault="00AD182C" w:rsidP="00777CC6">
      <w:pPr>
        <w:spacing w:line="240" w:lineRule="auto"/>
        <w:rPr>
          <w:lang w:val="es-ES"/>
        </w:rPr>
      </w:pPr>
    </w:p>
    <w:p w14:paraId="1356B0A9" w14:textId="77777777" w:rsidR="00AD182C" w:rsidRPr="00E82B70" w:rsidRDefault="00AD182C" w:rsidP="00777CC6">
      <w:pPr>
        <w:spacing w:line="240" w:lineRule="auto"/>
        <w:rPr>
          <w:lang w:val="es-ES"/>
        </w:rPr>
      </w:pPr>
      <w:r w:rsidRPr="00E82B70">
        <w:rPr>
          <w:lang w:val="es-ES"/>
        </w:rPr>
        <w:t>Usar en un plazo máximo de 6 horas tras la reconstitución.</w:t>
      </w:r>
    </w:p>
    <w:p w14:paraId="7FC4087A" w14:textId="77777777" w:rsidR="00AD182C" w:rsidRPr="00E82B70" w:rsidRDefault="00AD182C" w:rsidP="00777CC6">
      <w:pPr>
        <w:spacing w:line="240" w:lineRule="auto"/>
        <w:rPr>
          <w:lang w:val="es-ES"/>
        </w:rPr>
      </w:pPr>
    </w:p>
    <w:p w14:paraId="1E861C4B" w14:textId="77777777" w:rsidR="00AD182C" w:rsidRPr="00E82B70" w:rsidRDefault="00AD182C" w:rsidP="00777CC6">
      <w:pPr>
        <w:spacing w:line="240" w:lineRule="auto"/>
        <w:rPr>
          <w:lang w:val="es-ES"/>
        </w:rPr>
      </w:pPr>
    </w:p>
    <w:p w14:paraId="19F8395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9.</w:t>
      </w:r>
      <w:r w:rsidRPr="00E82B70">
        <w:rPr>
          <w:b/>
          <w:bCs/>
          <w:lang w:val="es-ES"/>
        </w:rPr>
        <w:tab/>
        <w:t>CONDICIONES ESPECIALES DE CONSERVACIÓN</w:t>
      </w:r>
    </w:p>
    <w:p w14:paraId="62BCC579" w14:textId="77777777" w:rsidR="00AD182C" w:rsidRPr="00E82B70" w:rsidRDefault="00AD182C" w:rsidP="00777CC6">
      <w:pPr>
        <w:keepNext/>
        <w:spacing w:line="240" w:lineRule="auto"/>
        <w:rPr>
          <w:lang w:val="es-ES"/>
        </w:rPr>
      </w:pPr>
    </w:p>
    <w:p w14:paraId="7EF0B15C" w14:textId="77777777" w:rsidR="00AD182C" w:rsidRPr="00E82B70" w:rsidRDefault="00AD182C" w:rsidP="00777CC6">
      <w:pPr>
        <w:spacing w:line="240" w:lineRule="auto"/>
        <w:rPr>
          <w:lang w:val="es-ES"/>
        </w:rPr>
      </w:pPr>
      <w:r w:rsidRPr="00E82B70">
        <w:rPr>
          <w:lang w:val="es-ES"/>
        </w:rPr>
        <w:t>Conservar en nevera.</w:t>
      </w:r>
    </w:p>
    <w:p w14:paraId="72D100AB" w14:textId="77777777" w:rsidR="00AD182C" w:rsidRPr="00E82B70" w:rsidRDefault="00AD182C" w:rsidP="00777CC6">
      <w:pPr>
        <w:spacing w:line="240" w:lineRule="auto"/>
        <w:rPr>
          <w:lang w:val="es-ES"/>
        </w:rPr>
      </w:pPr>
      <w:r w:rsidRPr="00E82B70">
        <w:rPr>
          <w:lang w:val="es-ES"/>
        </w:rPr>
        <w:t>No congelar.</w:t>
      </w:r>
    </w:p>
    <w:p w14:paraId="57138FD7" w14:textId="77777777" w:rsidR="00AD182C" w:rsidRPr="00E82B70" w:rsidRDefault="00AD182C" w:rsidP="00777CC6">
      <w:pPr>
        <w:spacing w:line="240" w:lineRule="auto"/>
        <w:rPr>
          <w:lang w:val="es-ES"/>
        </w:rPr>
      </w:pPr>
      <w:r w:rsidRPr="00E82B70">
        <w:rPr>
          <w:lang w:val="es-ES"/>
        </w:rPr>
        <w:t>Conservar el vial en el embalaje exterior para protegerlo de la luz.</w:t>
      </w:r>
    </w:p>
    <w:p w14:paraId="2481FE5A" w14:textId="77777777" w:rsidR="00AD182C" w:rsidRPr="00E82B70" w:rsidRDefault="00AD182C" w:rsidP="00777CC6">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2A0794F8" w14:textId="77777777" w:rsidR="00AD182C" w:rsidRPr="00E82B70" w:rsidRDefault="00AD182C" w:rsidP="00777CC6">
      <w:pPr>
        <w:spacing w:line="240" w:lineRule="auto"/>
        <w:rPr>
          <w:lang w:val="es-ES"/>
        </w:rPr>
      </w:pPr>
    </w:p>
    <w:p w14:paraId="7FEAB280" w14:textId="77777777" w:rsidR="00AD182C" w:rsidRPr="00E82B70" w:rsidRDefault="00AD182C" w:rsidP="00777CC6">
      <w:pPr>
        <w:spacing w:line="240" w:lineRule="auto"/>
        <w:ind w:left="567" w:hanging="567"/>
        <w:rPr>
          <w:lang w:val="es-ES"/>
        </w:rPr>
      </w:pPr>
    </w:p>
    <w:p w14:paraId="69CED27B"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3E6DADCC" w14:textId="77777777" w:rsidR="00AD182C" w:rsidRPr="00E82B70" w:rsidRDefault="00AD182C" w:rsidP="00777CC6">
      <w:pPr>
        <w:keepNext/>
        <w:spacing w:line="240" w:lineRule="auto"/>
        <w:rPr>
          <w:lang w:val="es-ES"/>
        </w:rPr>
      </w:pPr>
    </w:p>
    <w:p w14:paraId="10B14148" w14:textId="77777777" w:rsidR="00AD182C" w:rsidRPr="00E82B70" w:rsidRDefault="00AD182C" w:rsidP="00777CC6">
      <w:pPr>
        <w:spacing w:line="240" w:lineRule="auto"/>
        <w:rPr>
          <w:lang w:val="es-ES"/>
        </w:rPr>
      </w:pPr>
    </w:p>
    <w:p w14:paraId="7B22164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65BDD206" w14:textId="77777777" w:rsidR="00AD182C" w:rsidRPr="00E82B70" w:rsidRDefault="00AD182C" w:rsidP="00777CC6">
      <w:pPr>
        <w:keepNext/>
        <w:spacing w:line="240" w:lineRule="auto"/>
        <w:rPr>
          <w:lang w:val="es-ES"/>
        </w:rPr>
      </w:pPr>
    </w:p>
    <w:p w14:paraId="3E2F1269" w14:textId="77777777" w:rsidR="00AD182C" w:rsidRPr="00E82B70" w:rsidRDefault="00AD182C" w:rsidP="00777CC6">
      <w:pPr>
        <w:spacing w:line="240" w:lineRule="auto"/>
        <w:rPr>
          <w:lang w:val="es-ES"/>
        </w:rPr>
      </w:pPr>
      <w:r w:rsidRPr="00E82B70">
        <w:rPr>
          <w:lang w:val="es-ES"/>
        </w:rPr>
        <w:t>Swedish Orphan Biovitrum AB (publ)</w:t>
      </w:r>
    </w:p>
    <w:p w14:paraId="2EE22501" w14:textId="77777777" w:rsidR="00AD182C" w:rsidRPr="00E82B70" w:rsidRDefault="00AD182C" w:rsidP="00777CC6">
      <w:pPr>
        <w:spacing w:line="240" w:lineRule="auto"/>
        <w:rPr>
          <w:lang w:val="es-ES"/>
        </w:rPr>
      </w:pPr>
      <w:r w:rsidRPr="00E82B70">
        <w:rPr>
          <w:lang w:val="es-ES"/>
        </w:rPr>
        <w:t>SE-112 76 Stockholm</w:t>
      </w:r>
    </w:p>
    <w:p w14:paraId="34B26F8E" w14:textId="77777777" w:rsidR="00AD182C" w:rsidRPr="00E82B70" w:rsidRDefault="00AD182C" w:rsidP="00777CC6">
      <w:pPr>
        <w:spacing w:line="240" w:lineRule="auto"/>
        <w:rPr>
          <w:lang w:val="es-ES"/>
        </w:rPr>
      </w:pPr>
      <w:r w:rsidRPr="00E82B70">
        <w:rPr>
          <w:lang w:val="es-ES"/>
        </w:rPr>
        <w:t>Suecia</w:t>
      </w:r>
    </w:p>
    <w:p w14:paraId="3C6E6C68" w14:textId="77777777" w:rsidR="00AD182C" w:rsidRPr="00E82B70" w:rsidRDefault="00AD182C" w:rsidP="00777CC6">
      <w:pPr>
        <w:spacing w:line="240" w:lineRule="auto"/>
        <w:rPr>
          <w:lang w:val="es-ES"/>
        </w:rPr>
      </w:pPr>
    </w:p>
    <w:p w14:paraId="7341B91B" w14:textId="77777777" w:rsidR="00AD182C" w:rsidRPr="00E82B70" w:rsidRDefault="00AD182C" w:rsidP="00777CC6">
      <w:pPr>
        <w:spacing w:line="240" w:lineRule="auto"/>
        <w:rPr>
          <w:lang w:val="es-ES"/>
        </w:rPr>
      </w:pPr>
    </w:p>
    <w:p w14:paraId="3B672D2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003C2430" w14:textId="77777777" w:rsidR="00AD182C" w:rsidRPr="00E82B70" w:rsidRDefault="00AD182C" w:rsidP="00777CC6">
      <w:pPr>
        <w:keepNext/>
        <w:spacing w:line="240" w:lineRule="auto"/>
        <w:rPr>
          <w:lang w:val="es-ES"/>
        </w:rPr>
      </w:pPr>
    </w:p>
    <w:p w14:paraId="1E44F1F3" w14:textId="77777777" w:rsidR="00AD182C" w:rsidRPr="00E82B70" w:rsidRDefault="00AD182C" w:rsidP="00777CC6">
      <w:pPr>
        <w:spacing w:line="240" w:lineRule="auto"/>
        <w:rPr>
          <w:rFonts w:eastAsia="Times New Roman"/>
          <w:lang w:val="es-ES"/>
        </w:rPr>
      </w:pPr>
      <w:r w:rsidRPr="00E82B70">
        <w:rPr>
          <w:rFonts w:eastAsia="Times New Roman"/>
          <w:lang w:val="es-ES"/>
        </w:rPr>
        <w:t>EU/1/15/1046/006</w:t>
      </w:r>
    </w:p>
    <w:p w14:paraId="5602A6B5" w14:textId="77777777" w:rsidR="00AD182C" w:rsidRPr="00E82B70" w:rsidRDefault="00AD182C" w:rsidP="00777CC6">
      <w:pPr>
        <w:spacing w:line="240" w:lineRule="auto"/>
        <w:rPr>
          <w:lang w:val="es-ES"/>
        </w:rPr>
      </w:pPr>
    </w:p>
    <w:p w14:paraId="3EC25528" w14:textId="77777777" w:rsidR="00AD182C" w:rsidRPr="00E82B70" w:rsidRDefault="00AD182C" w:rsidP="00777CC6">
      <w:pPr>
        <w:spacing w:line="240" w:lineRule="auto"/>
        <w:rPr>
          <w:lang w:val="es-ES"/>
        </w:rPr>
      </w:pPr>
    </w:p>
    <w:p w14:paraId="4049AC7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656AD96D" w14:textId="77777777" w:rsidR="00AD182C" w:rsidRPr="00E82B70" w:rsidRDefault="00AD182C" w:rsidP="00777CC6">
      <w:pPr>
        <w:spacing w:line="240" w:lineRule="auto"/>
        <w:rPr>
          <w:i/>
          <w:iCs/>
          <w:lang w:val="es-ES"/>
        </w:rPr>
      </w:pPr>
    </w:p>
    <w:p w14:paraId="4F241645" w14:textId="77777777" w:rsidR="00AD182C" w:rsidRPr="00E82B70" w:rsidRDefault="00AD182C" w:rsidP="00777CC6">
      <w:pPr>
        <w:spacing w:line="240" w:lineRule="auto"/>
        <w:rPr>
          <w:lang w:val="es-ES"/>
        </w:rPr>
      </w:pPr>
      <w:r w:rsidRPr="00E82B70">
        <w:rPr>
          <w:lang w:val="es-ES"/>
        </w:rPr>
        <w:t>Lote</w:t>
      </w:r>
    </w:p>
    <w:p w14:paraId="36772F95" w14:textId="77777777" w:rsidR="00AD182C" w:rsidRPr="00E82B70" w:rsidRDefault="00AD182C" w:rsidP="00777CC6">
      <w:pPr>
        <w:spacing w:line="240" w:lineRule="auto"/>
        <w:rPr>
          <w:lang w:val="es-ES"/>
        </w:rPr>
      </w:pPr>
    </w:p>
    <w:p w14:paraId="15692ACB" w14:textId="77777777" w:rsidR="00AD182C" w:rsidRPr="00E82B70" w:rsidRDefault="00AD182C" w:rsidP="00777CC6">
      <w:pPr>
        <w:spacing w:line="240" w:lineRule="auto"/>
        <w:rPr>
          <w:lang w:val="es-ES"/>
        </w:rPr>
      </w:pPr>
    </w:p>
    <w:p w14:paraId="7E9B620B"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2A0D37F5" w14:textId="77777777" w:rsidR="00AD182C" w:rsidRPr="0098412C" w:rsidRDefault="00AD182C" w:rsidP="0098412C">
      <w:pPr>
        <w:keepNext/>
        <w:spacing w:line="240" w:lineRule="auto"/>
        <w:rPr>
          <w:lang w:val="es-ES"/>
        </w:rPr>
      </w:pPr>
    </w:p>
    <w:p w14:paraId="58288480" w14:textId="77777777" w:rsidR="00AD182C" w:rsidRPr="00E82B70" w:rsidRDefault="00AD182C" w:rsidP="00777CC6">
      <w:pPr>
        <w:spacing w:line="240" w:lineRule="auto"/>
        <w:rPr>
          <w:lang w:val="es-ES"/>
        </w:rPr>
      </w:pPr>
    </w:p>
    <w:p w14:paraId="256FFBD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lastRenderedPageBreak/>
        <w:t>15.</w:t>
      </w:r>
      <w:r w:rsidRPr="00E82B70">
        <w:rPr>
          <w:b/>
          <w:bCs/>
          <w:lang w:val="es-ES"/>
        </w:rPr>
        <w:tab/>
        <w:t>INSTRUCCIONES DE USO</w:t>
      </w:r>
    </w:p>
    <w:p w14:paraId="541C482F" w14:textId="77777777" w:rsidR="00AD182C" w:rsidRPr="00E82B70" w:rsidRDefault="00AD182C" w:rsidP="0098412C">
      <w:pPr>
        <w:keepNext/>
        <w:spacing w:line="240" w:lineRule="auto"/>
        <w:rPr>
          <w:lang w:val="es-ES"/>
        </w:rPr>
      </w:pPr>
    </w:p>
    <w:p w14:paraId="5C0A02F2" w14:textId="77777777" w:rsidR="00AD182C" w:rsidRPr="00E82B70" w:rsidRDefault="00AD182C" w:rsidP="00777CC6">
      <w:pPr>
        <w:spacing w:line="240" w:lineRule="auto"/>
        <w:rPr>
          <w:lang w:val="es-ES"/>
        </w:rPr>
      </w:pPr>
    </w:p>
    <w:p w14:paraId="071FEFE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6F426F24" w14:textId="77777777" w:rsidR="00AD182C" w:rsidRPr="00E82B70" w:rsidRDefault="00AD182C" w:rsidP="00777CC6">
      <w:pPr>
        <w:keepNext/>
        <w:spacing w:line="240" w:lineRule="auto"/>
        <w:rPr>
          <w:lang w:val="es-ES"/>
        </w:rPr>
      </w:pPr>
    </w:p>
    <w:p w14:paraId="62AEA133" w14:textId="77777777" w:rsidR="00AD182C" w:rsidRPr="00E82B70" w:rsidRDefault="00AD182C" w:rsidP="00777CC6">
      <w:pPr>
        <w:spacing w:line="240" w:lineRule="auto"/>
        <w:rPr>
          <w:rFonts w:eastAsia="Times New Roman"/>
          <w:lang w:val="es-ES"/>
        </w:rPr>
      </w:pPr>
      <w:r w:rsidRPr="00E82B70">
        <w:rPr>
          <w:lang w:val="es-ES"/>
        </w:rPr>
        <w:t>ELOCTA </w:t>
      </w:r>
      <w:r w:rsidRPr="00E82B70">
        <w:rPr>
          <w:rFonts w:eastAsia="Times New Roman"/>
          <w:lang w:val="es-ES"/>
        </w:rPr>
        <w:t>2000</w:t>
      </w:r>
    </w:p>
    <w:p w14:paraId="606B1BBC" w14:textId="77777777" w:rsidR="00AD182C" w:rsidRPr="00E82B70" w:rsidRDefault="00AD182C" w:rsidP="00777CC6">
      <w:pPr>
        <w:spacing w:line="240" w:lineRule="auto"/>
        <w:rPr>
          <w:shd w:val="clear" w:color="auto" w:fill="CCCCCC"/>
          <w:lang w:val="es-ES"/>
        </w:rPr>
      </w:pPr>
    </w:p>
    <w:p w14:paraId="0813DEF5" w14:textId="77777777" w:rsidR="00AD182C" w:rsidRPr="00E82B70" w:rsidRDefault="00AD182C" w:rsidP="00777CC6">
      <w:pPr>
        <w:spacing w:line="240" w:lineRule="auto"/>
        <w:rPr>
          <w:shd w:val="clear" w:color="auto" w:fill="CCCCCC"/>
          <w:lang w:val="es-ES"/>
        </w:rPr>
      </w:pPr>
    </w:p>
    <w:p w14:paraId="7D5D007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73E6EC07" w14:textId="77777777" w:rsidR="00AD182C" w:rsidRPr="00E82B70" w:rsidRDefault="00AD182C" w:rsidP="00777CC6">
      <w:pPr>
        <w:keepNext/>
        <w:tabs>
          <w:tab w:val="clear" w:pos="567"/>
        </w:tabs>
        <w:spacing w:line="240" w:lineRule="auto"/>
        <w:rPr>
          <w:lang w:val="es-ES"/>
        </w:rPr>
      </w:pPr>
    </w:p>
    <w:p w14:paraId="7CF9C7D8" w14:textId="77777777" w:rsidR="00AD182C" w:rsidRPr="00E82B70" w:rsidRDefault="00AD182C" w:rsidP="00777CC6">
      <w:pPr>
        <w:spacing w:line="240" w:lineRule="auto"/>
        <w:rPr>
          <w:shd w:val="clear" w:color="auto" w:fill="CCCCCC"/>
          <w:lang w:val="es-ES"/>
        </w:rPr>
      </w:pPr>
      <w:r w:rsidRPr="00E82B70">
        <w:rPr>
          <w:shd w:val="clear" w:color="auto" w:fill="D9D9D9"/>
          <w:lang w:val="es-ES"/>
        </w:rPr>
        <w:t>Incluido el código de barras 2D que lleva el identificador único.</w:t>
      </w:r>
    </w:p>
    <w:p w14:paraId="15749AB0" w14:textId="77777777" w:rsidR="00AD182C" w:rsidRPr="00E82B70" w:rsidRDefault="00AD182C" w:rsidP="00777CC6">
      <w:pPr>
        <w:spacing w:line="240" w:lineRule="auto"/>
        <w:rPr>
          <w:shd w:val="clear" w:color="auto" w:fill="CCCCCC"/>
          <w:lang w:val="es-ES"/>
        </w:rPr>
      </w:pPr>
    </w:p>
    <w:p w14:paraId="355F1719" w14:textId="77777777" w:rsidR="00AD182C" w:rsidRPr="00E82B70" w:rsidRDefault="00AD182C" w:rsidP="00777CC6">
      <w:pPr>
        <w:spacing w:line="240" w:lineRule="auto"/>
        <w:rPr>
          <w:vanish/>
          <w:lang w:val="es-ES"/>
        </w:rPr>
      </w:pPr>
    </w:p>
    <w:p w14:paraId="1C05E6A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296EAD4C" w14:textId="77777777" w:rsidR="00AD182C" w:rsidRPr="00E82B70" w:rsidRDefault="00AD182C" w:rsidP="00777CC6">
      <w:pPr>
        <w:keepNext/>
        <w:tabs>
          <w:tab w:val="clear" w:pos="567"/>
        </w:tabs>
        <w:spacing w:line="240" w:lineRule="auto"/>
        <w:rPr>
          <w:lang w:val="es-ES"/>
        </w:rPr>
      </w:pPr>
    </w:p>
    <w:p w14:paraId="15FB1687" w14:textId="77777777" w:rsidR="00AD182C" w:rsidRPr="00E82B70" w:rsidRDefault="00AD182C" w:rsidP="00777CC6">
      <w:pPr>
        <w:keepNext/>
        <w:spacing w:line="240" w:lineRule="auto"/>
        <w:rPr>
          <w:lang w:val="es-ES"/>
        </w:rPr>
      </w:pPr>
      <w:r w:rsidRPr="00E82B70">
        <w:rPr>
          <w:lang w:val="es-ES"/>
        </w:rPr>
        <w:t>PC</w:t>
      </w:r>
    </w:p>
    <w:p w14:paraId="5C9BEB52" w14:textId="77777777" w:rsidR="00AD182C" w:rsidRPr="00E82B70" w:rsidRDefault="00AD182C" w:rsidP="00777CC6">
      <w:pPr>
        <w:keepNext/>
        <w:spacing w:line="240" w:lineRule="auto"/>
        <w:rPr>
          <w:lang w:val="es-ES"/>
        </w:rPr>
      </w:pPr>
      <w:r w:rsidRPr="00E82B70">
        <w:rPr>
          <w:lang w:val="es-ES"/>
        </w:rPr>
        <w:t>SN</w:t>
      </w:r>
    </w:p>
    <w:p w14:paraId="649F7E0E" w14:textId="77777777" w:rsidR="00AD182C" w:rsidRPr="00E82B70" w:rsidRDefault="00AD182C" w:rsidP="00777CC6">
      <w:pPr>
        <w:spacing w:line="240" w:lineRule="auto"/>
        <w:rPr>
          <w:lang w:val="es-ES"/>
        </w:rPr>
      </w:pPr>
      <w:r w:rsidRPr="00E82B70">
        <w:rPr>
          <w:lang w:val="es-ES"/>
        </w:rPr>
        <w:t>NN</w:t>
      </w:r>
    </w:p>
    <w:p w14:paraId="55B3D40C" w14:textId="77777777" w:rsidR="00AD182C" w:rsidRPr="00E82B70" w:rsidRDefault="00AD182C" w:rsidP="00777CC6">
      <w:pPr>
        <w:spacing w:line="240" w:lineRule="auto"/>
        <w:rPr>
          <w:lang w:val="es-ES"/>
        </w:rPr>
      </w:pPr>
      <w:r w:rsidRPr="00E82B70">
        <w:rPr>
          <w:shd w:val="clear" w:color="auto" w:fill="CCCCCC"/>
          <w:lang w:val="es-ES"/>
        </w:rPr>
        <w:br w:type="page"/>
      </w:r>
    </w:p>
    <w:p w14:paraId="6EDABEF3"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lastRenderedPageBreak/>
        <w:t>INFORMACIÓN MÍNIMA QUE DEBE INCLUIRSE EN PEQUEÑOS ACONDICIONAMIENTOS PRIMARIOS</w:t>
      </w:r>
    </w:p>
    <w:p w14:paraId="58DC7460"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p>
    <w:p w14:paraId="1C6969B5"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13090EA3" w14:textId="77777777" w:rsidR="00AD182C" w:rsidRPr="00E82B70" w:rsidRDefault="00AD182C" w:rsidP="00777CC6">
      <w:pPr>
        <w:spacing w:line="240" w:lineRule="auto"/>
        <w:rPr>
          <w:lang w:val="es-ES"/>
        </w:rPr>
      </w:pPr>
    </w:p>
    <w:p w14:paraId="5D833A6F" w14:textId="77777777" w:rsidR="00AD182C" w:rsidRPr="00E82B70" w:rsidRDefault="00AD182C" w:rsidP="00777CC6">
      <w:pPr>
        <w:spacing w:line="240" w:lineRule="auto"/>
        <w:rPr>
          <w:lang w:val="es-ES"/>
        </w:rPr>
      </w:pPr>
    </w:p>
    <w:p w14:paraId="0E65AF8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6E0AD961" w14:textId="77777777" w:rsidR="00AD182C" w:rsidRPr="00E82B70" w:rsidRDefault="00AD182C" w:rsidP="00777CC6">
      <w:pPr>
        <w:spacing w:line="240" w:lineRule="auto"/>
        <w:ind w:left="567" w:hanging="567"/>
        <w:rPr>
          <w:lang w:val="es-ES"/>
        </w:rPr>
      </w:pPr>
    </w:p>
    <w:p w14:paraId="31423F32" w14:textId="77777777" w:rsidR="00AD182C" w:rsidRPr="00E82B70" w:rsidRDefault="00AD182C" w:rsidP="00777CC6">
      <w:pPr>
        <w:spacing w:line="240" w:lineRule="auto"/>
        <w:rPr>
          <w:lang w:val="es-ES"/>
        </w:rPr>
      </w:pPr>
      <w:r w:rsidRPr="00E82B70">
        <w:rPr>
          <w:lang w:val="es-ES"/>
        </w:rPr>
        <w:t xml:space="preserve">ELOCTA </w:t>
      </w:r>
      <w:r w:rsidRPr="00E82B70">
        <w:rPr>
          <w:rFonts w:eastAsia="Times New Roman"/>
          <w:lang w:val="es-ES"/>
        </w:rPr>
        <w:t xml:space="preserve">2000 UI </w:t>
      </w:r>
      <w:r w:rsidRPr="00E82B70">
        <w:rPr>
          <w:lang w:val="es-ES"/>
        </w:rPr>
        <w:t>polvo para inyectable</w:t>
      </w:r>
    </w:p>
    <w:p w14:paraId="557F3CCD" w14:textId="77777777" w:rsidR="00AD182C" w:rsidRPr="00E82B70" w:rsidRDefault="00AD182C" w:rsidP="00777CC6">
      <w:pPr>
        <w:spacing w:line="240" w:lineRule="auto"/>
        <w:rPr>
          <w:lang w:val="es-ES"/>
        </w:rPr>
      </w:pPr>
    </w:p>
    <w:p w14:paraId="0D4C63EF" w14:textId="77777777" w:rsidR="00AD182C" w:rsidRPr="00E82B70" w:rsidRDefault="00AD182C" w:rsidP="00777CC6">
      <w:pPr>
        <w:spacing w:line="240" w:lineRule="auto"/>
        <w:rPr>
          <w:lang w:val="es-ES"/>
        </w:rPr>
      </w:pPr>
      <w:r w:rsidRPr="00E82B70">
        <w:rPr>
          <w:lang w:val="es-ES"/>
        </w:rPr>
        <w:t>efmoroctocog alfa</w:t>
      </w:r>
    </w:p>
    <w:p w14:paraId="46A28B09" w14:textId="77777777" w:rsidR="00AD182C" w:rsidRPr="00E82B70" w:rsidRDefault="00AD182C" w:rsidP="00777CC6">
      <w:pPr>
        <w:spacing w:line="240" w:lineRule="auto"/>
        <w:rPr>
          <w:lang w:val="es-ES"/>
        </w:rPr>
      </w:pPr>
      <w:r w:rsidRPr="00E82B70">
        <w:rPr>
          <w:lang w:val="es-ES"/>
        </w:rPr>
        <w:t>factor VIII de coagulación recombinante</w:t>
      </w:r>
    </w:p>
    <w:p w14:paraId="64BCAF7C" w14:textId="77777777" w:rsidR="00AD182C" w:rsidRPr="00E82B70" w:rsidRDefault="00AD182C" w:rsidP="00777CC6">
      <w:pPr>
        <w:spacing w:line="240" w:lineRule="auto"/>
        <w:rPr>
          <w:lang w:val="es-ES"/>
        </w:rPr>
      </w:pPr>
      <w:r w:rsidRPr="00E82B70">
        <w:rPr>
          <w:lang w:val="es-ES"/>
        </w:rPr>
        <w:t>IV</w:t>
      </w:r>
    </w:p>
    <w:p w14:paraId="35A5125F" w14:textId="77777777" w:rsidR="00AD182C" w:rsidRPr="00E82B70" w:rsidRDefault="00AD182C" w:rsidP="00777CC6">
      <w:pPr>
        <w:spacing w:line="240" w:lineRule="auto"/>
        <w:rPr>
          <w:lang w:val="es-ES"/>
        </w:rPr>
      </w:pPr>
    </w:p>
    <w:p w14:paraId="18BE96B0" w14:textId="77777777" w:rsidR="00AD182C" w:rsidRPr="00E82B70" w:rsidRDefault="00AD182C" w:rsidP="00777CC6">
      <w:pPr>
        <w:spacing w:line="240" w:lineRule="auto"/>
        <w:rPr>
          <w:lang w:val="es-ES"/>
        </w:rPr>
      </w:pPr>
    </w:p>
    <w:p w14:paraId="62A79F0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538D89A4" w14:textId="77777777" w:rsidR="00AD182C" w:rsidRPr="00E82B70" w:rsidRDefault="00AD182C" w:rsidP="00777CC6">
      <w:pPr>
        <w:spacing w:line="240" w:lineRule="auto"/>
        <w:rPr>
          <w:lang w:val="es-ES"/>
        </w:rPr>
      </w:pPr>
    </w:p>
    <w:p w14:paraId="77E64333" w14:textId="77777777" w:rsidR="00AD182C" w:rsidRPr="00E82B70" w:rsidRDefault="00AD182C" w:rsidP="00777CC6">
      <w:pPr>
        <w:spacing w:line="240" w:lineRule="auto"/>
        <w:rPr>
          <w:lang w:val="es-ES"/>
        </w:rPr>
      </w:pPr>
    </w:p>
    <w:p w14:paraId="57ACE793"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1F3CC98C" w14:textId="77777777" w:rsidR="00AD182C" w:rsidRPr="00E82B70" w:rsidRDefault="00AD182C" w:rsidP="00777CC6">
      <w:pPr>
        <w:spacing w:line="240" w:lineRule="auto"/>
        <w:rPr>
          <w:lang w:val="es-ES"/>
        </w:rPr>
      </w:pPr>
    </w:p>
    <w:p w14:paraId="7A0CBCD9" w14:textId="77777777" w:rsidR="00AD182C" w:rsidRPr="00E82B70" w:rsidRDefault="00AD182C" w:rsidP="00777CC6">
      <w:pPr>
        <w:spacing w:line="240" w:lineRule="auto"/>
        <w:rPr>
          <w:lang w:val="es-ES"/>
        </w:rPr>
      </w:pPr>
      <w:r w:rsidRPr="00E82B70">
        <w:rPr>
          <w:lang w:val="es-ES"/>
        </w:rPr>
        <w:t>EXP</w:t>
      </w:r>
    </w:p>
    <w:p w14:paraId="55B5CB7D" w14:textId="77777777" w:rsidR="00AD182C" w:rsidRPr="00E82B70" w:rsidRDefault="00AD182C" w:rsidP="00777CC6">
      <w:pPr>
        <w:spacing w:line="240" w:lineRule="auto"/>
        <w:rPr>
          <w:lang w:val="es-ES"/>
        </w:rPr>
      </w:pPr>
    </w:p>
    <w:p w14:paraId="3A4C6196" w14:textId="77777777" w:rsidR="00AD182C" w:rsidRPr="00E82B70" w:rsidRDefault="00AD182C" w:rsidP="00777CC6">
      <w:pPr>
        <w:spacing w:line="240" w:lineRule="auto"/>
        <w:rPr>
          <w:lang w:val="es-ES"/>
        </w:rPr>
      </w:pPr>
    </w:p>
    <w:p w14:paraId="1F4895E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3EAB93AA" w14:textId="77777777" w:rsidR="00AD182C" w:rsidRPr="00E82B70" w:rsidRDefault="00AD182C" w:rsidP="00777CC6">
      <w:pPr>
        <w:spacing w:line="240" w:lineRule="auto"/>
        <w:ind w:right="113"/>
        <w:rPr>
          <w:lang w:val="es-ES"/>
        </w:rPr>
      </w:pPr>
    </w:p>
    <w:p w14:paraId="574CA4F1" w14:textId="77777777" w:rsidR="00AD182C" w:rsidRPr="00E82B70" w:rsidRDefault="00AD182C" w:rsidP="00777CC6">
      <w:pPr>
        <w:spacing w:line="240" w:lineRule="auto"/>
        <w:ind w:right="113"/>
        <w:rPr>
          <w:lang w:val="es-ES"/>
        </w:rPr>
      </w:pPr>
      <w:r w:rsidRPr="00E82B70">
        <w:rPr>
          <w:lang w:val="es-ES"/>
        </w:rPr>
        <w:t>Lot</w:t>
      </w:r>
    </w:p>
    <w:p w14:paraId="326096A1" w14:textId="77777777" w:rsidR="00AD182C" w:rsidRPr="00E82B70" w:rsidRDefault="00AD182C" w:rsidP="00777CC6">
      <w:pPr>
        <w:spacing w:line="240" w:lineRule="auto"/>
        <w:ind w:right="113"/>
        <w:rPr>
          <w:lang w:val="es-ES"/>
        </w:rPr>
      </w:pPr>
    </w:p>
    <w:p w14:paraId="3E7F799A" w14:textId="77777777" w:rsidR="00AD182C" w:rsidRPr="00E82B70" w:rsidRDefault="00AD182C" w:rsidP="00777CC6">
      <w:pPr>
        <w:spacing w:line="240" w:lineRule="auto"/>
        <w:ind w:right="113"/>
        <w:rPr>
          <w:lang w:val="es-ES"/>
        </w:rPr>
      </w:pPr>
    </w:p>
    <w:p w14:paraId="3B68DDF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411912F8" w14:textId="77777777" w:rsidR="00AD182C" w:rsidRPr="00E82B70" w:rsidRDefault="00AD182C" w:rsidP="00777CC6">
      <w:pPr>
        <w:keepNext/>
        <w:spacing w:line="240" w:lineRule="auto"/>
        <w:ind w:right="113"/>
        <w:rPr>
          <w:lang w:val="es-ES"/>
        </w:rPr>
      </w:pPr>
    </w:p>
    <w:p w14:paraId="79F988AF" w14:textId="77777777" w:rsidR="00AD182C" w:rsidRPr="00E82B70" w:rsidRDefault="00AD182C" w:rsidP="00777CC6">
      <w:pPr>
        <w:spacing w:line="240" w:lineRule="auto"/>
        <w:ind w:right="113"/>
        <w:rPr>
          <w:rFonts w:eastAsia="Times New Roman"/>
          <w:shd w:val="clear" w:color="auto" w:fill="BFBFBF"/>
          <w:lang w:val="es-ES"/>
        </w:rPr>
      </w:pPr>
      <w:r w:rsidRPr="00E82B70">
        <w:rPr>
          <w:rFonts w:eastAsia="Times New Roman"/>
          <w:lang w:val="es-ES"/>
        </w:rPr>
        <w:t>2000 UI</w:t>
      </w:r>
    </w:p>
    <w:p w14:paraId="74FDA48C" w14:textId="77777777" w:rsidR="00AD182C" w:rsidRPr="00E82B70" w:rsidRDefault="00AD182C" w:rsidP="00777CC6">
      <w:pPr>
        <w:spacing w:line="240" w:lineRule="auto"/>
        <w:ind w:right="113"/>
        <w:rPr>
          <w:lang w:val="es-ES"/>
        </w:rPr>
      </w:pPr>
    </w:p>
    <w:p w14:paraId="419E7C2E" w14:textId="77777777" w:rsidR="00AD182C" w:rsidRPr="00E82B70" w:rsidRDefault="00AD182C" w:rsidP="00777CC6">
      <w:pPr>
        <w:spacing w:line="240" w:lineRule="auto"/>
        <w:ind w:right="113"/>
        <w:rPr>
          <w:lang w:val="es-ES"/>
        </w:rPr>
      </w:pPr>
    </w:p>
    <w:p w14:paraId="780ECB25"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6A9453DC" w14:textId="77777777" w:rsidR="00AD182C" w:rsidRPr="00E82B70" w:rsidRDefault="00AD182C" w:rsidP="00777CC6">
      <w:pPr>
        <w:spacing w:line="240" w:lineRule="auto"/>
        <w:ind w:right="113"/>
        <w:rPr>
          <w:lang w:val="es-ES"/>
        </w:rPr>
      </w:pPr>
    </w:p>
    <w:p w14:paraId="5761FDDB" w14:textId="77777777" w:rsidR="00AD182C" w:rsidRPr="00E82B70" w:rsidRDefault="00AD182C" w:rsidP="00777CC6">
      <w:pPr>
        <w:spacing w:line="240" w:lineRule="auto"/>
        <w:ind w:right="113"/>
        <w:rPr>
          <w:lang w:val="es-ES"/>
        </w:rPr>
      </w:pPr>
    </w:p>
    <w:p w14:paraId="655499B7"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r>
      <w:r w:rsidRPr="00E82B70">
        <w:rPr>
          <w:b/>
          <w:bCs/>
          <w:lang w:val="es-ES"/>
        </w:rPr>
        <w:lastRenderedPageBreak/>
        <w:t>INFORMACIÓN QUE DEBE FIGURAR EN EL EMBALAJE EXTERIOR</w:t>
      </w:r>
    </w:p>
    <w:p w14:paraId="7999F58B"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226DBD33"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67000FFD" w14:textId="77777777" w:rsidR="00AD182C" w:rsidRPr="00E82B70" w:rsidRDefault="00AD182C" w:rsidP="00777CC6">
      <w:pPr>
        <w:spacing w:line="240" w:lineRule="auto"/>
        <w:rPr>
          <w:lang w:val="es-ES"/>
        </w:rPr>
      </w:pPr>
    </w:p>
    <w:p w14:paraId="08723B2C" w14:textId="77777777" w:rsidR="00AD182C" w:rsidRPr="00E82B70" w:rsidRDefault="00AD182C" w:rsidP="00777CC6">
      <w:pPr>
        <w:spacing w:line="240" w:lineRule="auto"/>
        <w:rPr>
          <w:lang w:val="es-ES"/>
        </w:rPr>
      </w:pPr>
    </w:p>
    <w:p w14:paraId="2154CDCB"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w:t>
      </w:r>
    </w:p>
    <w:p w14:paraId="4D67B12C" w14:textId="77777777" w:rsidR="00AD182C" w:rsidRPr="00E82B70" w:rsidRDefault="00AD182C" w:rsidP="00777CC6">
      <w:pPr>
        <w:spacing w:line="240" w:lineRule="auto"/>
        <w:rPr>
          <w:lang w:val="es-ES"/>
        </w:rPr>
      </w:pPr>
    </w:p>
    <w:p w14:paraId="1E04C951" w14:textId="77777777" w:rsidR="00AD182C" w:rsidRPr="00E82B70" w:rsidRDefault="00AD182C" w:rsidP="00777CC6">
      <w:pPr>
        <w:spacing w:line="240" w:lineRule="auto"/>
        <w:rPr>
          <w:shd w:val="clear" w:color="auto" w:fill="BFBFBF"/>
          <w:lang w:val="es-ES"/>
        </w:rPr>
      </w:pPr>
      <w:r w:rsidRPr="00E82B70">
        <w:rPr>
          <w:lang w:val="es-ES"/>
        </w:rPr>
        <w:t>ELOCTA 3000 UI polvo y disolvente para solución inyectable</w:t>
      </w:r>
    </w:p>
    <w:p w14:paraId="38ABE438" w14:textId="77777777" w:rsidR="00AD182C" w:rsidRPr="00E82B70" w:rsidRDefault="00AD182C" w:rsidP="00777CC6">
      <w:pPr>
        <w:spacing w:line="240" w:lineRule="auto"/>
        <w:rPr>
          <w:lang w:val="es-ES"/>
        </w:rPr>
      </w:pPr>
    </w:p>
    <w:p w14:paraId="355F103C" w14:textId="77777777" w:rsidR="00AD182C" w:rsidRPr="00E82B70" w:rsidRDefault="00AD182C" w:rsidP="00777CC6">
      <w:pPr>
        <w:spacing w:line="240" w:lineRule="auto"/>
        <w:rPr>
          <w:lang w:val="es-ES"/>
        </w:rPr>
      </w:pPr>
      <w:r w:rsidRPr="00E82B70">
        <w:rPr>
          <w:lang w:val="es-ES"/>
        </w:rPr>
        <w:t>efmoroctocog alfa</w:t>
      </w:r>
    </w:p>
    <w:p w14:paraId="1AFEAA1C" w14:textId="77777777" w:rsidR="00AD182C" w:rsidRPr="00E82B70" w:rsidRDefault="00AD182C" w:rsidP="00777CC6">
      <w:pPr>
        <w:spacing w:line="240" w:lineRule="auto"/>
        <w:rPr>
          <w:lang w:val="es-ES"/>
        </w:rPr>
      </w:pPr>
      <w:r w:rsidRPr="00E82B70">
        <w:rPr>
          <w:lang w:val="es-ES"/>
        </w:rPr>
        <w:t>(factor VIII de coagulación recombinante, proteína de fusión Fc)</w:t>
      </w:r>
    </w:p>
    <w:p w14:paraId="36D0C59F" w14:textId="77777777" w:rsidR="00AD182C" w:rsidRPr="00E82B70" w:rsidRDefault="00AD182C" w:rsidP="00777CC6">
      <w:pPr>
        <w:spacing w:line="240" w:lineRule="auto"/>
        <w:rPr>
          <w:lang w:val="es-ES"/>
        </w:rPr>
      </w:pPr>
    </w:p>
    <w:p w14:paraId="023A2940" w14:textId="77777777" w:rsidR="00AD182C" w:rsidRPr="00E82B70" w:rsidRDefault="00AD182C" w:rsidP="00777CC6">
      <w:pPr>
        <w:spacing w:line="240" w:lineRule="auto"/>
        <w:rPr>
          <w:lang w:val="es-ES"/>
        </w:rPr>
      </w:pPr>
    </w:p>
    <w:p w14:paraId="0C4D307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PRINCIPIO(S) ACTIVO(S)</w:t>
      </w:r>
    </w:p>
    <w:p w14:paraId="084982F4" w14:textId="77777777" w:rsidR="00AD182C" w:rsidRPr="00E82B70" w:rsidRDefault="00AD182C" w:rsidP="00777CC6">
      <w:pPr>
        <w:spacing w:line="240" w:lineRule="auto"/>
        <w:rPr>
          <w:lang w:val="es-ES"/>
        </w:rPr>
      </w:pPr>
    </w:p>
    <w:p w14:paraId="073191D1" w14:textId="77777777" w:rsidR="00AD182C" w:rsidRPr="00E82B70" w:rsidRDefault="00AD182C" w:rsidP="00777CC6">
      <w:pPr>
        <w:spacing w:line="240" w:lineRule="auto"/>
        <w:rPr>
          <w:shd w:val="clear" w:color="auto" w:fill="BFBFBF"/>
          <w:lang w:val="es-ES"/>
        </w:rPr>
      </w:pPr>
      <w:r w:rsidRPr="00E82B70">
        <w:rPr>
          <w:lang w:val="es-ES"/>
        </w:rPr>
        <w:t xml:space="preserve">1 vial de polvo contiene </w:t>
      </w:r>
      <w:r w:rsidRPr="00E82B70">
        <w:rPr>
          <w:rFonts w:eastAsia="Times New Roman"/>
          <w:lang w:val="es-ES"/>
        </w:rPr>
        <w:t>3000 UI</w:t>
      </w:r>
      <w:r w:rsidRPr="00E82B70">
        <w:rPr>
          <w:rFonts w:eastAsia="Times New Roman"/>
          <w:b/>
          <w:bCs/>
          <w:lang w:val="es-ES"/>
        </w:rPr>
        <w:t xml:space="preserve"> </w:t>
      </w:r>
      <w:r w:rsidRPr="00E82B70">
        <w:rPr>
          <w:rFonts w:eastAsia="Times New Roman"/>
          <w:lang w:val="es-ES"/>
        </w:rPr>
        <w:t>de</w:t>
      </w:r>
      <w:r w:rsidRPr="00E82B70">
        <w:rPr>
          <w:rFonts w:eastAsia="Times New Roman"/>
          <w:b/>
          <w:bCs/>
          <w:lang w:val="es-ES"/>
        </w:rPr>
        <w:t xml:space="preserve"> </w:t>
      </w:r>
      <w:r w:rsidRPr="00E82B70">
        <w:rPr>
          <w:lang w:val="es-ES"/>
        </w:rPr>
        <w:t xml:space="preserve">efmoroctocog alfa (aprox. </w:t>
      </w:r>
      <w:r w:rsidRPr="00E82B70">
        <w:rPr>
          <w:rFonts w:eastAsia="Times New Roman"/>
          <w:lang w:val="es-ES"/>
        </w:rPr>
        <w:t>1000 UI/ml</w:t>
      </w:r>
      <w:r w:rsidRPr="00E82B70">
        <w:rPr>
          <w:rFonts w:eastAsia="Times New Roman"/>
          <w:b/>
          <w:bCs/>
          <w:lang w:val="es-ES"/>
        </w:rPr>
        <w:t xml:space="preserve"> </w:t>
      </w:r>
      <w:r w:rsidRPr="00E82B70">
        <w:rPr>
          <w:lang w:val="es-ES"/>
        </w:rPr>
        <w:t>tras reconstitución)</w:t>
      </w:r>
    </w:p>
    <w:p w14:paraId="13B3B894" w14:textId="77777777" w:rsidR="00AD182C" w:rsidRPr="00E82B70" w:rsidRDefault="00AD182C" w:rsidP="00777CC6">
      <w:pPr>
        <w:spacing w:line="240" w:lineRule="auto"/>
        <w:rPr>
          <w:lang w:val="es-ES"/>
        </w:rPr>
      </w:pPr>
    </w:p>
    <w:p w14:paraId="70BCB46F" w14:textId="77777777" w:rsidR="00AD182C" w:rsidRPr="00E82B70" w:rsidRDefault="00AD182C" w:rsidP="00777CC6">
      <w:pPr>
        <w:spacing w:line="240" w:lineRule="auto"/>
        <w:rPr>
          <w:lang w:val="es-ES"/>
        </w:rPr>
      </w:pPr>
    </w:p>
    <w:p w14:paraId="1262FD8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LISTA DE EXCIPIENTES</w:t>
      </w:r>
    </w:p>
    <w:p w14:paraId="7AA3DA68" w14:textId="77777777" w:rsidR="00AD182C" w:rsidRPr="00E82B70" w:rsidRDefault="00AD182C" w:rsidP="00777CC6">
      <w:pPr>
        <w:keepNext/>
        <w:spacing w:line="240" w:lineRule="auto"/>
        <w:rPr>
          <w:lang w:val="es-ES"/>
        </w:rPr>
      </w:pPr>
    </w:p>
    <w:p w14:paraId="7AFECFD9" w14:textId="77777777" w:rsidR="00AD182C" w:rsidRPr="00E82B70" w:rsidRDefault="00AD182C" w:rsidP="00777CC6">
      <w:pPr>
        <w:autoSpaceDE w:val="0"/>
        <w:autoSpaceDN w:val="0"/>
        <w:adjustRightInd w:val="0"/>
        <w:spacing w:line="240" w:lineRule="auto"/>
        <w:rPr>
          <w:lang w:val="es-ES"/>
        </w:rPr>
      </w:pPr>
      <w:r w:rsidRPr="00E82B70">
        <w:rPr>
          <w:shd w:val="clear" w:color="auto" w:fill="BFBFBF"/>
          <w:lang w:val="es-ES"/>
        </w:rPr>
        <w:t>Polvo</w:t>
      </w:r>
      <w:r w:rsidRPr="00E82B70">
        <w:rPr>
          <w:lang w:val="es-ES"/>
        </w:rPr>
        <w:t>: sacarosa, cloruro de sodio, histidina, cloruro de calcio dihidrato, polisorbato 20, hidróxido de sodio y ácido clorhídrico.</w:t>
      </w:r>
    </w:p>
    <w:p w14:paraId="1C78B2A4" w14:textId="77777777" w:rsidR="00AD182C" w:rsidRPr="00E82B70" w:rsidRDefault="00AD182C" w:rsidP="00777CC6">
      <w:pPr>
        <w:autoSpaceDE w:val="0"/>
        <w:autoSpaceDN w:val="0"/>
        <w:adjustRightInd w:val="0"/>
        <w:spacing w:line="240" w:lineRule="auto"/>
        <w:rPr>
          <w:lang w:val="es-ES"/>
        </w:rPr>
      </w:pPr>
    </w:p>
    <w:p w14:paraId="5D6A0C54" w14:textId="77777777" w:rsidR="00AD182C" w:rsidRPr="00E82B70" w:rsidRDefault="00AD182C" w:rsidP="00777CC6">
      <w:pPr>
        <w:autoSpaceDE w:val="0"/>
        <w:autoSpaceDN w:val="0"/>
        <w:adjustRightInd w:val="0"/>
        <w:spacing w:line="240" w:lineRule="auto"/>
        <w:rPr>
          <w:lang w:val="es-ES"/>
        </w:rPr>
      </w:pPr>
      <w:r w:rsidRPr="00E82B70">
        <w:rPr>
          <w:lang w:val="es-ES"/>
        </w:rPr>
        <w:t>Disolvente: agua para preparaciones inyectables</w:t>
      </w:r>
    </w:p>
    <w:p w14:paraId="4867C8AF" w14:textId="77777777" w:rsidR="00AD182C" w:rsidRPr="00E82B70" w:rsidRDefault="00AD182C" w:rsidP="00777CC6">
      <w:pPr>
        <w:autoSpaceDE w:val="0"/>
        <w:autoSpaceDN w:val="0"/>
        <w:adjustRightInd w:val="0"/>
        <w:spacing w:line="240" w:lineRule="auto"/>
        <w:rPr>
          <w:lang w:val="es-ES"/>
        </w:rPr>
      </w:pPr>
    </w:p>
    <w:p w14:paraId="508AB711" w14:textId="77777777" w:rsidR="00AD182C" w:rsidRPr="00E82B70" w:rsidRDefault="00AD182C" w:rsidP="00777CC6">
      <w:pPr>
        <w:autoSpaceDE w:val="0"/>
        <w:autoSpaceDN w:val="0"/>
        <w:adjustRightInd w:val="0"/>
        <w:spacing w:line="240" w:lineRule="auto"/>
        <w:rPr>
          <w:lang w:val="es-ES"/>
        </w:rPr>
      </w:pPr>
    </w:p>
    <w:p w14:paraId="749DEAA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FORMA FARMACÉUTICA Y CONTENIDO DEL ENVASE</w:t>
      </w:r>
    </w:p>
    <w:p w14:paraId="6940F771" w14:textId="77777777" w:rsidR="00AD182C" w:rsidRPr="00E82B70" w:rsidRDefault="00AD182C" w:rsidP="00777CC6">
      <w:pPr>
        <w:keepNext/>
        <w:spacing w:line="240" w:lineRule="auto"/>
        <w:rPr>
          <w:lang w:val="es-ES"/>
        </w:rPr>
      </w:pPr>
    </w:p>
    <w:p w14:paraId="7C6188FB" w14:textId="77777777" w:rsidR="00AD182C" w:rsidRPr="00E82B70" w:rsidRDefault="00AD182C" w:rsidP="00777CC6">
      <w:pPr>
        <w:keepNext/>
        <w:spacing w:line="240" w:lineRule="auto"/>
        <w:rPr>
          <w:lang w:val="es-ES"/>
        </w:rPr>
      </w:pPr>
      <w:r w:rsidRPr="00E82B70">
        <w:rPr>
          <w:shd w:val="clear" w:color="auto" w:fill="BFBFBF"/>
          <w:lang w:val="es-ES"/>
        </w:rPr>
        <w:t>Polvo y disolvente para solución inyectable</w:t>
      </w:r>
    </w:p>
    <w:p w14:paraId="44D10AB5" w14:textId="77777777" w:rsidR="00AD182C" w:rsidRPr="00E82B70" w:rsidRDefault="00AD182C" w:rsidP="00777CC6">
      <w:pPr>
        <w:keepNext/>
        <w:spacing w:line="240" w:lineRule="auto"/>
        <w:rPr>
          <w:lang w:val="es-ES"/>
        </w:rPr>
      </w:pPr>
    </w:p>
    <w:p w14:paraId="22948F9B" w14:textId="77777777" w:rsidR="00AD182C" w:rsidRPr="00E82B70" w:rsidRDefault="00AD182C" w:rsidP="00777CC6">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3855FC95" w14:textId="77777777" w:rsidR="00AD182C" w:rsidRPr="00E82B70" w:rsidRDefault="00AD182C" w:rsidP="00777CC6">
      <w:pPr>
        <w:spacing w:line="240" w:lineRule="auto"/>
        <w:rPr>
          <w:lang w:val="es-ES"/>
        </w:rPr>
      </w:pPr>
    </w:p>
    <w:p w14:paraId="55C7C0B6" w14:textId="77777777" w:rsidR="00AD182C" w:rsidRPr="00E82B70" w:rsidRDefault="00AD182C" w:rsidP="00777CC6">
      <w:pPr>
        <w:spacing w:line="240" w:lineRule="auto"/>
        <w:rPr>
          <w:lang w:val="es-ES"/>
        </w:rPr>
      </w:pPr>
    </w:p>
    <w:p w14:paraId="6B38E52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FORMA Y VÍA(S) DE ADMINISTRACIÓN</w:t>
      </w:r>
    </w:p>
    <w:p w14:paraId="00BAE2C2" w14:textId="77777777" w:rsidR="00AD182C" w:rsidRPr="00E82B70" w:rsidRDefault="00AD182C" w:rsidP="00777CC6">
      <w:pPr>
        <w:spacing w:line="240" w:lineRule="auto"/>
        <w:rPr>
          <w:lang w:val="es-ES"/>
        </w:rPr>
      </w:pPr>
    </w:p>
    <w:p w14:paraId="1C99CFC5" w14:textId="77777777" w:rsidR="00AD182C" w:rsidRPr="00E82B70" w:rsidRDefault="00AD182C" w:rsidP="00777CC6">
      <w:pPr>
        <w:spacing w:line="240" w:lineRule="auto"/>
        <w:rPr>
          <w:lang w:val="es-ES"/>
        </w:rPr>
      </w:pPr>
      <w:r w:rsidRPr="00E82B70">
        <w:rPr>
          <w:lang w:val="es-ES"/>
        </w:rPr>
        <w:t>Vía intravenosa, tras la reconstitución.</w:t>
      </w:r>
    </w:p>
    <w:p w14:paraId="53C4813F" w14:textId="77777777" w:rsidR="00AD182C" w:rsidRPr="00E82B70" w:rsidRDefault="00AD182C" w:rsidP="00777CC6">
      <w:pPr>
        <w:spacing w:line="240" w:lineRule="auto"/>
        <w:rPr>
          <w:lang w:val="es-ES"/>
        </w:rPr>
      </w:pPr>
      <w:r w:rsidRPr="00E82B70">
        <w:rPr>
          <w:lang w:val="es-ES"/>
        </w:rPr>
        <w:t>Leer el prospecto antes de utilizar este medicamento.</w:t>
      </w:r>
    </w:p>
    <w:p w14:paraId="349F3A92" w14:textId="77777777" w:rsidR="00AD182C" w:rsidRPr="00E82B70" w:rsidRDefault="00AD182C" w:rsidP="00777CC6">
      <w:pPr>
        <w:spacing w:line="240" w:lineRule="auto"/>
        <w:rPr>
          <w:lang w:val="es-ES"/>
        </w:rPr>
      </w:pPr>
    </w:p>
    <w:p w14:paraId="5B96CBC1" w14:textId="77777777" w:rsidR="00AD182C" w:rsidRPr="00E82B70" w:rsidRDefault="00AD182C" w:rsidP="00777CC6">
      <w:pPr>
        <w:spacing w:line="240" w:lineRule="auto"/>
        <w:rPr>
          <w:lang w:val="es-ES"/>
        </w:rPr>
      </w:pPr>
      <w:r w:rsidRPr="00E82B70">
        <w:rPr>
          <w:lang w:val="es-ES"/>
        </w:rPr>
        <w:t>Un vídeo con instrucciones sobre cómo preparar y administrar ELOCTA está disponible al escanear el código QR con un teléfono ”smartphone” o a través de la página web.</w:t>
      </w:r>
    </w:p>
    <w:p w14:paraId="4313875A" w14:textId="77777777" w:rsidR="00AD182C" w:rsidRPr="00E82B70" w:rsidRDefault="00AD182C" w:rsidP="00777CC6">
      <w:pPr>
        <w:spacing w:line="240" w:lineRule="auto"/>
        <w:rPr>
          <w:lang w:val="es-ES"/>
        </w:rPr>
      </w:pPr>
    </w:p>
    <w:p w14:paraId="5F3C522C" w14:textId="33C0BD55" w:rsidR="00AD182C" w:rsidRPr="00E82B70" w:rsidRDefault="00AD182C" w:rsidP="00777CC6">
      <w:pPr>
        <w:spacing w:line="240" w:lineRule="auto"/>
        <w:rPr>
          <w:lang w:val="es-ES"/>
        </w:rPr>
      </w:pPr>
      <w:r w:rsidRPr="00E82B70">
        <w:rPr>
          <w:shd w:val="clear" w:color="auto" w:fill="BFBFBF"/>
          <w:lang w:val="es-ES"/>
        </w:rPr>
        <w:t xml:space="preserve">Código QR a incluir + </w:t>
      </w:r>
      <w:hyperlink r:id="rId30" w:history="1">
        <w:r w:rsidRPr="00E82B70">
          <w:rPr>
            <w:rStyle w:val="Hyperlink"/>
            <w:lang w:val="es-ES"/>
          </w:rPr>
          <w:t>http://www.elocta-instructions.com</w:t>
        </w:r>
      </w:hyperlink>
    </w:p>
    <w:p w14:paraId="282950F4" w14:textId="77777777" w:rsidR="00AD182C" w:rsidRPr="00E82B70" w:rsidRDefault="00AD182C" w:rsidP="00777CC6">
      <w:pPr>
        <w:spacing w:line="240" w:lineRule="auto"/>
        <w:rPr>
          <w:lang w:val="es-ES"/>
        </w:rPr>
      </w:pPr>
    </w:p>
    <w:p w14:paraId="54137ADA" w14:textId="77777777" w:rsidR="00AD182C" w:rsidRPr="00E82B70" w:rsidRDefault="00AD182C" w:rsidP="00777CC6">
      <w:pPr>
        <w:spacing w:line="240" w:lineRule="auto"/>
        <w:rPr>
          <w:lang w:val="es-ES"/>
        </w:rPr>
      </w:pPr>
    </w:p>
    <w:p w14:paraId="0A5CF1B6"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2AB197E7" w14:textId="77777777" w:rsidR="00AD182C" w:rsidRPr="00E82B70" w:rsidRDefault="00AD182C" w:rsidP="00212581">
      <w:pPr>
        <w:keepNext/>
        <w:spacing w:line="240" w:lineRule="auto"/>
        <w:rPr>
          <w:lang w:val="es-ES"/>
        </w:rPr>
      </w:pPr>
    </w:p>
    <w:p w14:paraId="7A1D4903" w14:textId="77777777" w:rsidR="00AD182C" w:rsidRPr="00E82B70" w:rsidRDefault="00AD182C" w:rsidP="00777CC6">
      <w:pPr>
        <w:spacing w:line="240" w:lineRule="auto"/>
        <w:rPr>
          <w:lang w:val="es-ES"/>
        </w:rPr>
      </w:pPr>
      <w:r w:rsidRPr="00E82B70">
        <w:rPr>
          <w:lang w:val="es-ES"/>
        </w:rPr>
        <w:t>Mantener fuera de la vista y del alcance de los niños.</w:t>
      </w:r>
    </w:p>
    <w:p w14:paraId="5086FEF6" w14:textId="77777777" w:rsidR="00AD182C" w:rsidRPr="00E82B70" w:rsidRDefault="00AD182C" w:rsidP="00777CC6">
      <w:pPr>
        <w:spacing w:line="240" w:lineRule="auto"/>
        <w:rPr>
          <w:lang w:val="es-ES"/>
        </w:rPr>
      </w:pPr>
    </w:p>
    <w:p w14:paraId="65EFFB68" w14:textId="77777777" w:rsidR="00AD182C" w:rsidRPr="00E82B70" w:rsidRDefault="00AD182C" w:rsidP="00777CC6">
      <w:pPr>
        <w:spacing w:line="240" w:lineRule="auto"/>
        <w:rPr>
          <w:lang w:val="es-ES"/>
        </w:rPr>
      </w:pPr>
    </w:p>
    <w:p w14:paraId="428CAF0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7.</w:t>
      </w:r>
      <w:r w:rsidRPr="00E82B70">
        <w:rPr>
          <w:b/>
          <w:bCs/>
          <w:lang w:val="es-ES"/>
        </w:rPr>
        <w:tab/>
        <w:t>OTRA(S) ADVERTENCIA(S) ESPECIAL(ES), SI ES NECESARIO</w:t>
      </w:r>
    </w:p>
    <w:p w14:paraId="2A238F1D" w14:textId="77777777" w:rsidR="00AD182C" w:rsidRPr="00E82B70" w:rsidRDefault="00AD182C" w:rsidP="00212581">
      <w:pPr>
        <w:keepNext/>
        <w:spacing w:line="240" w:lineRule="auto"/>
        <w:rPr>
          <w:lang w:val="es-ES"/>
        </w:rPr>
      </w:pPr>
    </w:p>
    <w:p w14:paraId="313610C5" w14:textId="77777777" w:rsidR="00AD182C" w:rsidRPr="00E82B70" w:rsidRDefault="00AD182C" w:rsidP="00777CC6">
      <w:pPr>
        <w:spacing w:line="240" w:lineRule="auto"/>
        <w:rPr>
          <w:lang w:val="es-ES"/>
        </w:rPr>
      </w:pPr>
    </w:p>
    <w:p w14:paraId="022E291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8.</w:t>
      </w:r>
      <w:r w:rsidRPr="00E82B70">
        <w:rPr>
          <w:b/>
          <w:bCs/>
          <w:lang w:val="es-ES"/>
        </w:rPr>
        <w:tab/>
        <w:t>FECHA DE CADUCIDAD</w:t>
      </w:r>
    </w:p>
    <w:p w14:paraId="3FEC0551" w14:textId="77777777" w:rsidR="00AD182C" w:rsidRPr="00E82B70" w:rsidRDefault="00AD182C" w:rsidP="00777CC6">
      <w:pPr>
        <w:spacing w:line="240" w:lineRule="auto"/>
        <w:rPr>
          <w:lang w:val="es-ES"/>
        </w:rPr>
      </w:pPr>
    </w:p>
    <w:p w14:paraId="5C94CEB7" w14:textId="77777777" w:rsidR="00AD182C" w:rsidRPr="00E82B70" w:rsidRDefault="00AD182C" w:rsidP="00777CC6">
      <w:pPr>
        <w:spacing w:line="240" w:lineRule="auto"/>
        <w:rPr>
          <w:lang w:val="es-ES"/>
        </w:rPr>
      </w:pPr>
      <w:r w:rsidRPr="00E82B70">
        <w:rPr>
          <w:lang w:val="es-ES"/>
        </w:rPr>
        <w:t>CAD</w:t>
      </w:r>
    </w:p>
    <w:p w14:paraId="53CB2E9A" w14:textId="77777777" w:rsidR="00AD182C" w:rsidRPr="00E82B70" w:rsidRDefault="00AD182C" w:rsidP="00777CC6">
      <w:pPr>
        <w:spacing w:line="240" w:lineRule="auto"/>
        <w:rPr>
          <w:lang w:val="es-ES"/>
        </w:rPr>
      </w:pPr>
    </w:p>
    <w:p w14:paraId="34C7A7E8" w14:textId="77777777" w:rsidR="00AD182C" w:rsidRPr="00E82B70" w:rsidRDefault="00AD182C" w:rsidP="00777CC6">
      <w:pPr>
        <w:spacing w:line="240" w:lineRule="auto"/>
        <w:rPr>
          <w:lang w:val="es-ES"/>
        </w:rPr>
      </w:pPr>
      <w:r w:rsidRPr="00E82B70">
        <w:rPr>
          <w:lang w:val="es-ES"/>
        </w:rPr>
        <w:t>Usar en un plazo máximo de 6 horas tras la reconstitución.</w:t>
      </w:r>
    </w:p>
    <w:p w14:paraId="6A814094" w14:textId="77777777" w:rsidR="00AD182C" w:rsidRPr="00E82B70" w:rsidRDefault="00AD182C" w:rsidP="00777CC6">
      <w:pPr>
        <w:spacing w:line="240" w:lineRule="auto"/>
        <w:rPr>
          <w:lang w:val="es-ES"/>
        </w:rPr>
      </w:pPr>
    </w:p>
    <w:p w14:paraId="7B974AAC" w14:textId="77777777" w:rsidR="00AD182C" w:rsidRPr="00E82B70" w:rsidRDefault="00AD182C" w:rsidP="00777CC6">
      <w:pPr>
        <w:spacing w:line="240" w:lineRule="auto"/>
        <w:rPr>
          <w:lang w:val="es-ES"/>
        </w:rPr>
      </w:pPr>
    </w:p>
    <w:p w14:paraId="7618B1A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9.</w:t>
      </w:r>
      <w:r w:rsidRPr="00E82B70">
        <w:rPr>
          <w:b/>
          <w:bCs/>
          <w:lang w:val="es-ES"/>
        </w:rPr>
        <w:tab/>
        <w:t>CONDICIONES ESPECIALES DE CONSERVACIÓN</w:t>
      </w:r>
    </w:p>
    <w:p w14:paraId="2C652A2B" w14:textId="77777777" w:rsidR="00AD182C" w:rsidRPr="00E82B70" w:rsidRDefault="00AD182C" w:rsidP="00777CC6">
      <w:pPr>
        <w:keepNext/>
        <w:spacing w:line="240" w:lineRule="auto"/>
        <w:rPr>
          <w:lang w:val="es-ES"/>
        </w:rPr>
      </w:pPr>
    </w:p>
    <w:p w14:paraId="400F71E3" w14:textId="77777777" w:rsidR="00AD182C" w:rsidRPr="00E82B70" w:rsidRDefault="00AD182C" w:rsidP="00777CC6">
      <w:pPr>
        <w:spacing w:line="240" w:lineRule="auto"/>
        <w:rPr>
          <w:lang w:val="es-ES"/>
        </w:rPr>
      </w:pPr>
      <w:r w:rsidRPr="00E82B70">
        <w:rPr>
          <w:lang w:val="es-ES"/>
        </w:rPr>
        <w:t>Conservar en nevera.</w:t>
      </w:r>
    </w:p>
    <w:p w14:paraId="2B90E922" w14:textId="77777777" w:rsidR="00AD182C" w:rsidRPr="00E82B70" w:rsidRDefault="00AD182C" w:rsidP="00777CC6">
      <w:pPr>
        <w:spacing w:line="240" w:lineRule="auto"/>
        <w:rPr>
          <w:lang w:val="es-ES"/>
        </w:rPr>
      </w:pPr>
      <w:r w:rsidRPr="00E82B70">
        <w:rPr>
          <w:lang w:val="es-ES"/>
        </w:rPr>
        <w:t>No congelar.</w:t>
      </w:r>
    </w:p>
    <w:p w14:paraId="714C84C1" w14:textId="77777777" w:rsidR="00AD182C" w:rsidRPr="00E82B70" w:rsidRDefault="00AD182C" w:rsidP="00777CC6">
      <w:pPr>
        <w:spacing w:line="240" w:lineRule="auto"/>
        <w:rPr>
          <w:lang w:val="es-ES"/>
        </w:rPr>
      </w:pPr>
      <w:r w:rsidRPr="00E82B70">
        <w:rPr>
          <w:lang w:val="es-ES"/>
        </w:rPr>
        <w:t>Conservar el vial en el embalaje exterior para protegerlo de la luz.</w:t>
      </w:r>
    </w:p>
    <w:p w14:paraId="1F8DE44A" w14:textId="77777777" w:rsidR="00AD182C" w:rsidRPr="00E82B70" w:rsidRDefault="00AD182C" w:rsidP="00777CC6">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217BAE3F" w14:textId="77777777" w:rsidR="00AD182C" w:rsidRPr="00E82B70" w:rsidRDefault="00AD182C" w:rsidP="00777CC6">
      <w:pPr>
        <w:spacing w:line="240" w:lineRule="auto"/>
        <w:rPr>
          <w:lang w:val="es-ES"/>
        </w:rPr>
      </w:pPr>
    </w:p>
    <w:p w14:paraId="20D865AE" w14:textId="77777777" w:rsidR="00AD182C" w:rsidRPr="00E82B70" w:rsidRDefault="00AD182C" w:rsidP="00777CC6">
      <w:pPr>
        <w:spacing w:line="240" w:lineRule="auto"/>
        <w:ind w:left="567" w:hanging="567"/>
        <w:rPr>
          <w:lang w:val="es-ES"/>
        </w:rPr>
      </w:pPr>
    </w:p>
    <w:p w14:paraId="28C17FEE"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22559E63" w14:textId="77777777" w:rsidR="00AD182C" w:rsidRPr="00E82B70" w:rsidRDefault="00AD182C" w:rsidP="00777CC6">
      <w:pPr>
        <w:keepNext/>
        <w:spacing w:line="240" w:lineRule="auto"/>
        <w:rPr>
          <w:lang w:val="es-ES"/>
        </w:rPr>
      </w:pPr>
    </w:p>
    <w:p w14:paraId="49A9F609" w14:textId="77777777" w:rsidR="00AD182C" w:rsidRPr="00E82B70" w:rsidRDefault="00AD182C" w:rsidP="00777CC6">
      <w:pPr>
        <w:spacing w:line="240" w:lineRule="auto"/>
        <w:rPr>
          <w:lang w:val="es-ES"/>
        </w:rPr>
      </w:pPr>
    </w:p>
    <w:p w14:paraId="1850885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648B5FF9" w14:textId="77777777" w:rsidR="00AD182C" w:rsidRPr="00E82B70" w:rsidRDefault="00AD182C" w:rsidP="00777CC6">
      <w:pPr>
        <w:keepNext/>
        <w:spacing w:line="240" w:lineRule="auto"/>
        <w:rPr>
          <w:lang w:val="es-ES"/>
        </w:rPr>
      </w:pPr>
    </w:p>
    <w:p w14:paraId="51EDC2A6" w14:textId="77777777" w:rsidR="00AD182C" w:rsidRPr="00E82B70" w:rsidRDefault="00AD182C" w:rsidP="00777CC6">
      <w:pPr>
        <w:spacing w:line="240" w:lineRule="auto"/>
        <w:rPr>
          <w:lang w:val="es-ES"/>
        </w:rPr>
      </w:pPr>
      <w:r w:rsidRPr="00E82B70">
        <w:rPr>
          <w:lang w:val="es-ES"/>
        </w:rPr>
        <w:t>Swedish Orphan Biovitrum AB (publ)</w:t>
      </w:r>
    </w:p>
    <w:p w14:paraId="2951496D" w14:textId="77777777" w:rsidR="00AD182C" w:rsidRPr="00E82B70" w:rsidRDefault="00AD182C" w:rsidP="00777CC6">
      <w:pPr>
        <w:spacing w:line="240" w:lineRule="auto"/>
        <w:rPr>
          <w:lang w:val="es-ES"/>
        </w:rPr>
      </w:pPr>
      <w:r w:rsidRPr="00E82B70">
        <w:rPr>
          <w:lang w:val="es-ES"/>
        </w:rPr>
        <w:t>SE-112 76 Stockholm</w:t>
      </w:r>
    </w:p>
    <w:p w14:paraId="2E7A9C63" w14:textId="77777777" w:rsidR="00AD182C" w:rsidRPr="00E82B70" w:rsidRDefault="00AD182C" w:rsidP="00777CC6">
      <w:pPr>
        <w:spacing w:line="240" w:lineRule="auto"/>
        <w:rPr>
          <w:lang w:val="es-ES"/>
        </w:rPr>
      </w:pPr>
      <w:r w:rsidRPr="00E82B70">
        <w:rPr>
          <w:lang w:val="es-ES"/>
        </w:rPr>
        <w:t>Suecia</w:t>
      </w:r>
    </w:p>
    <w:p w14:paraId="30CE47E0" w14:textId="77777777" w:rsidR="00AD182C" w:rsidRPr="00E82B70" w:rsidRDefault="00AD182C" w:rsidP="00777CC6">
      <w:pPr>
        <w:spacing w:line="240" w:lineRule="auto"/>
        <w:rPr>
          <w:lang w:val="es-ES"/>
        </w:rPr>
      </w:pPr>
    </w:p>
    <w:p w14:paraId="74A821E8" w14:textId="77777777" w:rsidR="00AD182C" w:rsidRPr="00E82B70" w:rsidRDefault="00AD182C" w:rsidP="00777CC6">
      <w:pPr>
        <w:spacing w:line="240" w:lineRule="auto"/>
        <w:rPr>
          <w:lang w:val="es-ES"/>
        </w:rPr>
      </w:pPr>
    </w:p>
    <w:p w14:paraId="7129B0B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676CA0C3" w14:textId="77777777" w:rsidR="00AD182C" w:rsidRPr="00E82B70" w:rsidRDefault="00AD182C" w:rsidP="00777CC6">
      <w:pPr>
        <w:keepNext/>
        <w:spacing w:line="240" w:lineRule="auto"/>
        <w:rPr>
          <w:lang w:val="es-ES"/>
        </w:rPr>
      </w:pPr>
    </w:p>
    <w:p w14:paraId="4D603BAB" w14:textId="77777777" w:rsidR="00AD182C" w:rsidRPr="00E82B70" w:rsidRDefault="00AD182C" w:rsidP="00777CC6">
      <w:pPr>
        <w:spacing w:line="240" w:lineRule="auto"/>
        <w:rPr>
          <w:shd w:val="clear" w:color="auto" w:fill="D9D9D9"/>
          <w:lang w:val="es-ES"/>
        </w:rPr>
      </w:pPr>
      <w:r w:rsidRPr="00E82B70">
        <w:rPr>
          <w:rFonts w:eastAsia="Times New Roman"/>
          <w:lang w:val="es-ES"/>
        </w:rPr>
        <w:t>EU/1/15/1046/007</w:t>
      </w:r>
    </w:p>
    <w:p w14:paraId="7FDDFF5C" w14:textId="77777777" w:rsidR="00AD182C" w:rsidRPr="00E82B70" w:rsidRDefault="00AD182C" w:rsidP="00777CC6">
      <w:pPr>
        <w:spacing w:line="240" w:lineRule="auto"/>
        <w:rPr>
          <w:lang w:val="es-ES"/>
        </w:rPr>
      </w:pPr>
    </w:p>
    <w:p w14:paraId="029A7060" w14:textId="77777777" w:rsidR="00AD182C" w:rsidRPr="00E82B70" w:rsidRDefault="00AD182C" w:rsidP="00777CC6">
      <w:pPr>
        <w:spacing w:line="240" w:lineRule="auto"/>
        <w:rPr>
          <w:lang w:val="es-ES"/>
        </w:rPr>
      </w:pPr>
    </w:p>
    <w:p w14:paraId="79D5C16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186984E8" w14:textId="77777777" w:rsidR="00AD182C" w:rsidRPr="00E82B70" w:rsidRDefault="00AD182C" w:rsidP="00777CC6">
      <w:pPr>
        <w:spacing w:line="240" w:lineRule="auto"/>
        <w:rPr>
          <w:i/>
          <w:iCs/>
          <w:lang w:val="es-ES"/>
        </w:rPr>
      </w:pPr>
    </w:p>
    <w:p w14:paraId="231C85D6" w14:textId="77777777" w:rsidR="00AD182C" w:rsidRPr="00E82B70" w:rsidRDefault="00AD182C" w:rsidP="00777CC6">
      <w:pPr>
        <w:spacing w:line="240" w:lineRule="auto"/>
        <w:rPr>
          <w:lang w:val="es-ES"/>
        </w:rPr>
      </w:pPr>
      <w:r w:rsidRPr="00E82B70">
        <w:rPr>
          <w:lang w:val="es-ES"/>
        </w:rPr>
        <w:t>Lote</w:t>
      </w:r>
    </w:p>
    <w:p w14:paraId="18471625" w14:textId="77777777" w:rsidR="00AD182C" w:rsidRPr="00E82B70" w:rsidRDefault="00AD182C" w:rsidP="00777CC6">
      <w:pPr>
        <w:spacing w:line="240" w:lineRule="auto"/>
        <w:rPr>
          <w:lang w:val="es-ES"/>
        </w:rPr>
      </w:pPr>
    </w:p>
    <w:p w14:paraId="7A295424" w14:textId="77777777" w:rsidR="00AD182C" w:rsidRPr="00E82B70" w:rsidRDefault="00AD182C" w:rsidP="00777CC6">
      <w:pPr>
        <w:spacing w:line="240" w:lineRule="auto"/>
        <w:rPr>
          <w:lang w:val="es-ES"/>
        </w:rPr>
      </w:pPr>
    </w:p>
    <w:p w14:paraId="1E8DECF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45C81A7E" w14:textId="77777777" w:rsidR="00AD182C" w:rsidRPr="00212581" w:rsidRDefault="00AD182C" w:rsidP="00212581">
      <w:pPr>
        <w:keepNext/>
        <w:spacing w:line="240" w:lineRule="auto"/>
        <w:rPr>
          <w:lang w:val="es-ES"/>
        </w:rPr>
      </w:pPr>
    </w:p>
    <w:p w14:paraId="28AD230D" w14:textId="77777777" w:rsidR="00AD182C" w:rsidRPr="00E82B70" w:rsidRDefault="00AD182C" w:rsidP="00777CC6">
      <w:pPr>
        <w:spacing w:line="240" w:lineRule="auto"/>
        <w:rPr>
          <w:lang w:val="es-ES"/>
        </w:rPr>
      </w:pPr>
    </w:p>
    <w:p w14:paraId="152663F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lastRenderedPageBreak/>
        <w:t>15.</w:t>
      </w:r>
      <w:r w:rsidRPr="00E82B70">
        <w:rPr>
          <w:b/>
          <w:bCs/>
          <w:lang w:val="es-ES"/>
        </w:rPr>
        <w:tab/>
        <w:t>INSTRUCCIONES DE USO</w:t>
      </w:r>
    </w:p>
    <w:p w14:paraId="7CD4F38E" w14:textId="77777777" w:rsidR="00AD182C" w:rsidRPr="00E82B70" w:rsidRDefault="00AD182C" w:rsidP="00212581">
      <w:pPr>
        <w:keepNext/>
        <w:spacing w:line="240" w:lineRule="auto"/>
        <w:rPr>
          <w:lang w:val="es-ES"/>
        </w:rPr>
      </w:pPr>
    </w:p>
    <w:p w14:paraId="10909B14" w14:textId="77777777" w:rsidR="00AD182C" w:rsidRPr="00E82B70" w:rsidRDefault="00AD182C" w:rsidP="00777CC6">
      <w:pPr>
        <w:spacing w:line="240" w:lineRule="auto"/>
        <w:rPr>
          <w:lang w:val="es-ES"/>
        </w:rPr>
      </w:pPr>
    </w:p>
    <w:p w14:paraId="169A17E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3094816B" w14:textId="77777777" w:rsidR="00AD182C" w:rsidRPr="00E82B70" w:rsidRDefault="00AD182C" w:rsidP="00777CC6">
      <w:pPr>
        <w:keepNext/>
        <w:spacing w:line="240" w:lineRule="auto"/>
        <w:rPr>
          <w:lang w:val="es-ES"/>
        </w:rPr>
      </w:pPr>
    </w:p>
    <w:p w14:paraId="4C35A0B0" w14:textId="77777777" w:rsidR="00AD182C" w:rsidRPr="00E82B70" w:rsidRDefault="00AD182C" w:rsidP="00777CC6">
      <w:pPr>
        <w:spacing w:line="240" w:lineRule="auto"/>
        <w:rPr>
          <w:rFonts w:eastAsia="Times New Roman"/>
          <w:shd w:val="clear" w:color="auto" w:fill="BFBFBF"/>
          <w:lang w:val="es-ES"/>
        </w:rPr>
      </w:pPr>
      <w:r w:rsidRPr="00E82B70">
        <w:rPr>
          <w:lang w:val="es-ES"/>
        </w:rPr>
        <w:t>ELOCTA</w:t>
      </w:r>
      <w:r w:rsidRPr="00E82B70">
        <w:rPr>
          <w:rFonts w:eastAsia="Times New Roman"/>
          <w:lang w:val="es-ES"/>
        </w:rPr>
        <w:t> 3000</w:t>
      </w:r>
    </w:p>
    <w:p w14:paraId="40627055" w14:textId="77777777" w:rsidR="00AD182C" w:rsidRPr="00E82B70" w:rsidRDefault="00AD182C" w:rsidP="00777CC6">
      <w:pPr>
        <w:spacing w:line="240" w:lineRule="auto"/>
        <w:rPr>
          <w:rFonts w:eastAsia="Times New Roman"/>
          <w:shd w:val="clear" w:color="auto" w:fill="BFBFBF"/>
          <w:lang w:val="es-ES"/>
        </w:rPr>
      </w:pPr>
    </w:p>
    <w:p w14:paraId="1B7C320A" w14:textId="77777777" w:rsidR="00AD182C" w:rsidRPr="00E82B70" w:rsidRDefault="00AD182C" w:rsidP="00777CC6">
      <w:pPr>
        <w:spacing w:line="240" w:lineRule="auto"/>
        <w:rPr>
          <w:shd w:val="clear" w:color="auto" w:fill="CCCCCC"/>
          <w:lang w:val="es-ES"/>
        </w:rPr>
      </w:pPr>
    </w:p>
    <w:p w14:paraId="0698763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21FBC186" w14:textId="77777777" w:rsidR="00AD182C" w:rsidRPr="00E82B70" w:rsidRDefault="00AD182C" w:rsidP="00777CC6">
      <w:pPr>
        <w:keepNext/>
        <w:tabs>
          <w:tab w:val="clear" w:pos="567"/>
        </w:tabs>
        <w:spacing w:line="240" w:lineRule="auto"/>
        <w:rPr>
          <w:lang w:val="es-ES"/>
        </w:rPr>
      </w:pPr>
    </w:p>
    <w:p w14:paraId="523BE53B" w14:textId="77777777" w:rsidR="00AD182C" w:rsidRPr="00E82B70" w:rsidRDefault="00AD182C" w:rsidP="00777CC6">
      <w:pPr>
        <w:spacing w:line="240" w:lineRule="auto"/>
        <w:rPr>
          <w:shd w:val="clear" w:color="auto" w:fill="CCCCCC"/>
          <w:lang w:val="es-ES"/>
        </w:rPr>
      </w:pPr>
      <w:r w:rsidRPr="00E82B70">
        <w:rPr>
          <w:shd w:val="clear" w:color="auto" w:fill="D9D9D9"/>
          <w:lang w:val="es-ES"/>
        </w:rPr>
        <w:t>Incluido el código de barras 2D que lleva el identificador único.</w:t>
      </w:r>
    </w:p>
    <w:p w14:paraId="5ED5E112" w14:textId="77777777" w:rsidR="00AD182C" w:rsidRPr="00E82B70" w:rsidRDefault="00AD182C" w:rsidP="00777CC6">
      <w:pPr>
        <w:spacing w:line="240" w:lineRule="auto"/>
        <w:rPr>
          <w:shd w:val="clear" w:color="auto" w:fill="CCCCCC"/>
          <w:lang w:val="es-ES"/>
        </w:rPr>
      </w:pPr>
    </w:p>
    <w:p w14:paraId="4E286B2C" w14:textId="77777777" w:rsidR="00AD182C" w:rsidRPr="00E82B70" w:rsidRDefault="00AD182C" w:rsidP="00777CC6">
      <w:pPr>
        <w:spacing w:line="240" w:lineRule="auto"/>
        <w:rPr>
          <w:vanish/>
          <w:lang w:val="es-ES"/>
        </w:rPr>
      </w:pPr>
    </w:p>
    <w:p w14:paraId="7FA44595"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5C0E53B9" w14:textId="77777777" w:rsidR="00AD182C" w:rsidRPr="00E82B70" w:rsidRDefault="00AD182C" w:rsidP="00777CC6">
      <w:pPr>
        <w:keepNext/>
        <w:tabs>
          <w:tab w:val="clear" w:pos="567"/>
        </w:tabs>
        <w:spacing w:line="240" w:lineRule="auto"/>
        <w:rPr>
          <w:lang w:val="es-ES"/>
        </w:rPr>
      </w:pPr>
    </w:p>
    <w:p w14:paraId="2CAEBDF2" w14:textId="77777777" w:rsidR="00AD182C" w:rsidRPr="00E82B70" w:rsidRDefault="00AD182C" w:rsidP="00777CC6">
      <w:pPr>
        <w:keepNext/>
        <w:spacing w:line="240" w:lineRule="auto"/>
        <w:rPr>
          <w:lang w:val="es-ES"/>
        </w:rPr>
      </w:pPr>
      <w:r w:rsidRPr="00E82B70">
        <w:rPr>
          <w:lang w:val="es-ES"/>
        </w:rPr>
        <w:t>PC</w:t>
      </w:r>
    </w:p>
    <w:p w14:paraId="46B9A94E" w14:textId="77777777" w:rsidR="00AD182C" w:rsidRPr="00E82B70" w:rsidRDefault="00AD182C" w:rsidP="00777CC6">
      <w:pPr>
        <w:keepNext/>
        <w:spacing w:line="240" w:lineRule="auto"/>
        <w:rPr>
          <w:lang w:val="es-ES"/>
        </w:rPr>
      </w:pPr>
      <w:r w:rsidRPr="00E82B70">
        <w:rPr>
          <w:lang w:val="es-ES"/>
        </w:rPr>
        <w:t>SN</w:t>
      </w:r>
    </w:p>
    <w:p w14:paraId="5BA0FE9C" w14:textId="77777777" w:rsidR="00AD182C" w:rsidRPr="00E82B70" w:rsidRDefault="00AD182C" w:rsidP="00777CC6">
      <w:pPr>
        <w:spacing w:line="240" w:lineRule="auto"/>
        <w:rPr>
          <w:lang w:val="es-ES"/>
        </w:rPr>
      </w:pPr>
      <w:r w:rsidRPr="00E82B70">
        <w:rPr>
          <w:lang w:val="es-ES"/>
        </w:rPr>
        <w:t>NN</w:t>
      </w:r>
    </w:p>
    <w:p w14:paraId="4A548861" w14:textId="77777777" w:rsidR="00AD182C" w:rsidRPr="00E82B70" w:rsidRDefault="00AD182C" w:rsidP="00777CC6">
      <w:pPr>
        <w:spacing w:line="240" w:lineRule="auto"/>
        <w:rPr>
          <w:lang w:val="es-ES"/>
        </w:rPr>
      </w:pPr>
      <w:r w:rsidRPr="00E82B70">
        <w:rPr>
          <w:shd w:val="clear" w:color="auto" w:fill="CCCCCC"/>
          <w:lang w:val="es-ES"/>
        </w:rPr>
        <w:br w:type="page"/>
      </w:r>
    </w:p>
    <w:p w14:paraId="2800C5AF"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lastRenderedPageBreak/>
        <w:t>INFORMACIÓN MÍNIMA QUE DEBE INCLUIRSE EN PEQUEÑOS ACONDICIONAMIENTOS PRIMARIOS</w:t>
      </w:r>
    </w:p>
    <w:p w14:paraId="40AC9940"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p>
    <w:p w14:paraId="387FFB73"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20DE4465" w14:textId="77777777" w:rsidR="00AD182C" w:rsidRPr="00E82B70" w:rsidRDefault="00AD182C" w:rsidP="00777CC6">
      <w:pPr>
        <w:spacing w:line="240" w:lineRule="auto"/>
        <w:rPr>
          <w:lang w:val="es-ES"/>
        </w:rPr>
      </w:pPr>
    </w:p>
    <w:p w14:paraId="09F29376" w14:textId="77777777" w:rsidR="00AD182C" w:rsidRPr="00E82B70" w:rsidRDefault="00AD182C" w:rsidP="00777CC6">
      <w:pPr>
        <w:spacing w:line="240" w:lineRule="auto"/>
        <w:rPr>
          <w:lang w:val="es-ES"/>
        </w:rPr>
      </w:pPr>
    </w:p>
    <w:p w14:paraId="3A0FD54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0C751215" w14:textId="77777777" w:rsidR="00AD182C" w:rsidRPr="00E82B70" w:rsidRDefault="00AD182C" w:rsidP="00777CC6">
      <w:pPr>
        <w:spacing w:line="240" w:lineRule="auto"/>
        <w:ind w:left="567" w:hanging="567"/>
        <w:rPr>
          <w:lang w:val="es-ES"/>
        </w:rPr>
      </w:pPr>
    </w:p>
    <w:p w14:paraId="02435F96" w14:textId="77777777" w:rsidR="00AD182C" w:rsidRPr="00E82B70" w:rsidRDefault="00AD182C" w:rsidP="00777CC6">
      <w:pPr>
        <w:spacing w:line="240" w:lineRule="auto"/>
        <w:rPr>
          <w:shd w:val="clear" w:color="auto" w:fill="BFBFBF"/>
          <w:lang w:val="es-ES"/>
        </w:rPr>
      </w:pPr>
      <w:r w:rsidRPr="00E82B70">
        <w:rPr>
          <w:lang w:val="es-ES"/>
        </w:rPr>
        <w:t xml:space="preserve">ELOCTA </w:t>
      </w:r>
      <w:r w:rsidRPr="00E82B70">
        <w:rPr>
          <w:rFonts w:eastAsia="Times New Roman"/>
          <w:lang w:val="es-ES"/>
        </w:rPr>
        <w:t>3000 UI</w:t>
      </w:r>
      <w:r w:rsidRPr="00E82B70">
        <w:rPr>
          <w:rFonts w:eastAsia="Times New Roman"/>
          <w:b/>
          <w:bCs/>
          <w:lang w:val="es-ES"/>
        </w:rPr>
        <w:t xml:space="preserve"> </w:t>
      </w:r>
      <w:r w:rsidRPr="00E82B70">
        <w:rPr>
          <w:lang w:val="es-ES"/>
        </w:rPr>
        <w:t>polvo para inyectable</w:t>
      </w:r>
    </w:p>
    <w:p w14:paraId="6DB6BA8E" w14:textId="77777777" w:rsidR="00AD182C" w:rsidRPr="00E82B70" w:rsidRDefault="00AD182C" w:rsidP="00777CC6">
      <w:pPr>
        <w:spacing w:line="240" w:lineRule="auto"/>
        <w:rPr>
          <w:lang w:val="es-ES"/>
        </w:rPr>
      </w:pPr>
    </w:p>
    <w:p w14:paraId="161FDB38" w14:textId="77777777" w:rsidR="00AD182C" w:rsidRPr="00E82B70" w:rsidRDefault="00AD182C" w:rsidP="00777CC6">
      <w:pPr>
        <w:spacing w:line="240" w:lineRule="auto"/>
        <w:rPr>
          <w:lang w:val="es-ES"/>
        </w:rPr>
      </w:pPr>
      <w:r w:rsidRPr="00E82B70">
        <w:rPr>
          <w:lang w:val="es-ES"/>
        </w:rPr>
        <w:t>efmoroctocog alfa</w:t>
      </w:r>
    </w:p>
    <w:p w14:paraId="5F29A0AC" w14:textId="77777777" w:rsidR="00AD182C" w:rsidRPr="00E82B70" w:rsidRDefault="00AD182C" w:rsidP="00777CC6">
      <w:pPr>
        <w:spacing w:line="240" w:lineRule="auto"/>
        <w:rPr>
          <w:lang w:val="es-ES"/>
        </w:rPr>
      </w:pPr>
      <w:r w:rsidRPr="00E82B70">
        <w:rPr>
          <w:lang w:val="es-ES"/>
        </w:rPr>
        <w:t>factor VIII de coagulación recombinante</w:t>
      </w:r>
    </w:p>
    <w:p w14:paraId="5B05E290" w14:textId="77777777" w:rsidR="00AD182C" w:rsidRPr="00E82B70" w:rsidRDefault="00AD182C" w:rsidP="00777CC6">
      <w:pPr>
        <w:spacing w:line="240" w:lineRule="auto"/>
        <w:rPr>
          <w:lang w:val="es-ES"/>
        </w:rPr>
      </w:pPr>
      <w:r w:rsidRPr="00E82B70">
        <w:rPr>
          <w:lang w:val="es-ES"/>
        </w:rPr>
        <w:t>IV</w:t>
      </w:r>
    </w:p>
    <w:p w14:paraId="0BD1A6BA" w14:textId="77777777" w:rsidR="00AD182C" w:rsidRPr="00E82B70" w:rsidRDefault="00AD182C" w:rsidP="00777CC6">
      <w:pPr>
        <w:spacing w:line="240" w:lineRule="auto"/>
        <w:rPr>
          <w:lang w:val="es-ES"/>
        </w:rPr>
      </w:pPr>
    </w:p>
    <w:p w14:paraId="04F5DD14" w14:textId="77777777" w:rsidR="00AD182C" w:rsidRPr="00E82B70" w:rsidRDefault="00AD182C" w:rsidP="00777CC6">
      <w:pPr>
        <w:spacing w:line="240" w:lineRule="auto"/>
        <w:rPr>
          <w:lang w:val="es-ES"/>
        </w:rPr>
      </w:pPr>
    </w:p>
    <w:p w14:paraId="672F01E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11682F18" w14:textId="77777777" w:rsidR="00AD182C" w:rsidRPr="00E82B70" w:rsidRDefault="00AD182C" w:rsidP="00777CC6">
      <w:pPr>
        <w:spacing w:line="240" w:lineRule="auto"/>
        <w:rPr>
          <w:lang w:val="es-ES"/>
        </w:rPr>
      </w:pPr>
    </w:p>
    <w:p w14:paraId="64E36616" w14:textId="77777777" w:rsidR="00AD182C" w:rsidRPr="00E82B70" w:rsidRDefault="00AD182C" w:rsidP="00777CC6">
      <w:pPr>
        <w:spacing w:line="240" w:lineRule="auto"/>
        <w:rPr>
          <w:lang w:val="es-ES"/>
        </w:rPr>
      </w:pPr>
    </w:p>
    <w:p w14:paraId="02D046F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0B3E4314" w14:textId="77777777" w:rsidR="00AD182C" w:rsidRPr="00E82B70" w:rsidRDefault="00AD182C" w:rsidP="00777CC6">
      <w:pPr>
        <w:spacing w:line="240" w:lineRule="auto"/>
        <w:rPr>
          <w:lang w:val="es-ES"/>
        </w:rPr>
      </w:pPr>
    </w:p>
    <w:p w14:paraId="6E9FFA3B" w14:textId="77777777" w:rsidR="00AD182C" w:rsidRPr="00E82B70" w:rsidRDefault="00AD182C" w:rsidP="00777CC6">
      <w:pPr>
        <w:spacing w:line="240" w:lineRule="auto"/>
        <w:rPr>
          <w:lang w:val="es-ES"/>
        </w:rPr>
      </w:pPr>
      <w:r w:rsidRPr="00E82B70">
        <w:rPr>
          <w:lang w:val="es-ES"/>
        </w:rPr>
        <w:t>EXP</w:t>
      </w:r>
    </w:p>
    <w:p w14:paraId="0A4FA177" w14:textId="77777777" w:rsidR="00AD182C" w:rsidRPr="00E82B70" w:rsidRDefault="00AD182C" w:rsidP="00777CC6">
      <w:pPr>
        <w:spacing w:line="240" w:lineRule="auto"/>
        <w:rPr>
          <w:lang w:val="es-ES"/>
        </w:rPr>
      </w:pPr>
    </w:p>
    <w:p w14:paraId="2BF1F61F" w14:textId="77777777" w:rsidR="00AD182C" w:rsidRPr="00E82B70" w:rsidRDefault="00AD182C" w:rsidP="00777CC6">
      <w:pPr>
        <w:spacing w:line="240" w:lineRule="auto"/>
        <w:rPr>
          <w:lang w:val="es-ES"/>
        </w:rPr>
      </w:pPr>
    </w:p>
    <w:p w14:paraId="7C7BDD5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36E69FBB" w14:textId="77777777" w:rsidR="00AD182C" w:rsidRPr="00E82B70" w:rsidRDefault="00AD182C" w:rsidP="00777CC6">
      <w:pPr>
        <w:spacing w:line="240" w:lineRule="auto"/>
        <w:ind w:right="113"/>
        <w:rPr>
          <w:lang w:val="es-ES"/>
        </w:rPr>
      </w:pPr>
    </w:p>
    <w:p w14:paraId="488A9609" w14:textId="77777777" w:rsidR="00AD182C" w:rsidRPr="00E82B70" w:rsidRDefault="00AD182C" w:rsidP="00777CC6">
      <w:pPr>
        <w:spacing w:line="240" w:lineRule="auto"/>
        <w:ind w:right="113"/>
        <w:rPr>
          <w:lang w:val="es-ES"/>
        </w:rPr>
      </w:pPr>
      <w:r w:rsidRPr="00E82B70">
        <w:rPr>
          <w:lang w:val="es-ES"/>
        </w:rPr>
        <w:t>Lot</w:t>
      </w:r>
    </w:p>
    <w:p w14:paraId="07AAAD97" w14:textId="77777777" w:rsidR="00AD182C" w:rsidRPr="00E82B70" w:rsidRDefault="00AD182C" w:rsidP="00777CC6">
      <w:pPr>
        <w:spacing w:line="240" w:lineRule="auto"/>
        <w:ind w:right="113"/>
        <w:rPr>
          <w:lang w:val="es-ES"/>
        </w:rPr>
      </w:pPr>
    </w:p>
    <w:p w14:paraId="39D236EC" w14:textId="77777777" w:rsidR="00AD182C" w:rsidRPr="00E82B70" w:rsidRDefault="00AD182C" w:rsidP="00777CC6">
      <w:pPr>
        <w:spacing w:line="240" w:lineRule="auto"/>
        <w:ind w:right="113"/>
        <w:rPr>
          <w:lang w:val="es-ES"/>
        </w:rPr>
      </w:pPr>
    </w:p>
    <w:p w14:paraId="5091D6F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05F1D79F" w14:textId="77777777" w:rsidR="00AD182C" w:rsidRPr="00E82B70" w:rsidRDefault="00AD182C" w:rsidP="00777CC6">
      <w:pPr>
        <w:keepNext/>
        <w:spacing w:line="240" w:lineRule="auto"/>
        <w:ind w:right="113"/>
        <w:rPr>
          <w:lang w:val="es-ES"/>
        </w:rPr>
      </w:pPr>
    </w:p>
    <w:p w14:paraId="29E9A037" w14:textId="77777777" w:rsidR="00AD182C" w:rsidRPr="00E82B70" w:rsidRDefault="00AD182C" w:rsidP="00777CC6">
      <w:pPr>
        <w:spacing w:line="240" w:lineRule="auto"/>
        <w:ind w:right="113"/>
        <w:rPr>
          <w:rFonts w:eastAsia="Times New Roman"/>
          <w:shd w:val="clear" w:color="auto" w:fill="BFBFBF"/>
          <w:lang w:val="es-ES"/>
        </w:rPr>
      </w:pPr>
      <w:r w:rsidRPr="00E82B70">
        <w:rPr>
          <w:rFonts w:eastAsia="Times New Roman"/>
          <w:lang w:val="es-ES"/>
        </w:rPr>
        <w:t>3000 UI</w:t>
      </w:r>
    </w:p>
    <w:p w14:paraId="02B43354" w14:textId="77777777" w:rsidR="00AD182C" w:rsidRPr="00E82B70" w:rsidRDefault="00AD182C" w:rsidP="00777CC6">
      <w:pPr>
        <w:spacing w:line="240" w:lineRule="auto"/>
        <w:ind w:right="113"/>
        <w:rPr>
          <w:lang w:val="es-ES"/>
        </w:rPr>
      </w:pPr>
    </w:p>
    <w:p w14:paraId="5621CCB8" w14:textId="77777777" w:rsidR="00AD182C" w:rsidRPr="00E82B70" w:rsidRDefault="00AD182C" w:rsidP="00777CC6">
      <w:pPr>
        <w:spacing w:line="240" w:lineRule="auto"/>
        <w:ind w:right="113"/>
        <w:rPr>
          <w:lang w:val="es-ES"/>
        </w:rPr>
      </w:pPr>
    </w:p>
    <w:p w14:paraId="69B7995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4381AD8A" w14:textId="77777777" w:rsidR="00AD182C" w:rsidRPr="00E82B70" w:rsidRDefault="00AD182C" w:rsidP="00777CC6">
      <w:pPr>
        <w:spacing w:line="240" w:lineRule="auto"/>
        <w:ind w:right="113"/>
        <w:rPr>
          <w:lang w:val="es-ES"/>
        </w:rPr>
      </w:pPr>
    </w:p>
    <w:p w14:paraId="60EB5D4C" w14:textId="77777777" w:rsidR="00AD182C" w:rsidRPr="00E82B70" w:rsidRDefault="00AD182C" w:rsidP="00777CC6">
      <w:pPr>
        <w:spacing w:line="240" w:lineRule="auto"/>
        <w:ind w:right="113"/>
        <w:rPr>
          <w:lang w:val="es-ES"/>
        </w:rPr>
      </w:pPr>
    </w:p>
    <w:p w14:paraId="40672877"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r>
      <w:r w:rsidRPr="00E82B70">
        <w:rPr>
          <w:b/>
          <w:bCs/>
          <w:lang w:val="es-ES"/>
        </w:rPr>
        <w:lastRenderedPageBreak/>
        <w:t>INFORMACIÓN QUE DEBE FIGURAR EN EL EMBALAJE EXTERIOR</w:t>
      </w:r>
    </w:p>
    <w:p w14:paraId="508840BC"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ind w:left="567" w:hanging="567"/>
        <w:rPr>
          <w:lang w:val="es-ES"/>
        </w:rPr>
      </w:pPr>
    </w:p>
    <w:p w14:paraId="16284E88"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lang w:val="es-ES"/>
        </w:rPr>
      </w:pPr>
      <w:r w:rsidRPr="00E82B70">
        <w:rPr>
          <w:b/>
          <w:bCs/>
          <w:lang w:val="es-ES"/>
        </w:rPr>
        <w:t>CAJA</w:t>
      </w:r>
    </w:p>
    <w:p w14:paraId="23596FE7" w14:textId="77777777" w:rsidR="00AD182C" w:rsidRPr="00E82B70" w:rsidRDefault="00AD182C" w:rsidP="00777CC6">
      <w:pPr>
        <w:spacing w:line="240" w:lineRule="auto"/>
        <w:rPr>
          <w:lang w:val="es-ES"/>
        </w:rPr>
      </w:pPr>
    </w:p>
    <w:p w14:paraId="3926C91C" w14:textId="77777777" w:rsidR="00AD182C" w:rsidRPr="00E82B70" w:rsidRDefault="00AD182C" w:rsidP="00777CC6">
      <w:pPr>
        <w:spacing w:line="240" w:lineRule="auto"/>
        <w:rPr>
          <w:lang w:val="es-ES"/>
        </w:rPr>
      </w:pPr>
    </w:p>
    <w:p w14:paraId="1FFE08F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w:t>
      </w:r>
    </w:p>
    <w:p w14:paraId="6FABDF99" w14:textId="77777777" w:rsidR="00AD182C" w:rsidRPr="00E82B70" w:rsidRDefault="00AD182C" w:rsidP="00777CC6">
      <w:pPr>
        <w:spacing w:line="240" w:lineRule="auto"/>
        <w:rPr>
          <w:lang w:val="es-ES"/>
        </w:rPr>
      </w:pPr>
    </w:p>
    <w:p w14:paraId="2FADDCEE" w14:textId="77777777" w:rsidR="00AD182C" w:rsidRPr="00E82B70" w:rsidRDefault="00AD182C" w:rsidP="00777CC6">
      <w:pPr>
        <w:spacing w:line="240" w:lineRule="auto"/>
        <w:rPr>
          <w:lang w:val="es-ES"/>
        </w:rPr>
      </w:pPr>
      <w:r w:rsidRPr="00E82B70">
        <w:rPr>
          <w:lang w:val="es-ES"/>
        </w:rPr>
        <w:t>ELOCTA 4000 UI polvo y disolvente para solución inyectable</w:t>
      </w:r>
    </w:p>
    <w:p w14:paraId="3C01631D" w14:textId="77777777" w:rsidR="00AD182C" w:rsidRPr="00E82B70" w:rsidRDefault="00AD182C" w:rsidP="00777CC6">
      <w:pPr>
        <w:spacing w:line="240" w:lineRule="auto"/>
        <w:rPr>
          <w:lang w:val="es-ES"/>
        </w:rPr>
      </w:pPr>
    </w:p>
    <w:p w14:paraId="1C442269" w14:textId="77777777" w:rsidR="00AD182C" w:rsidRPr="00E82B70" w:rsidRDefault="00AD182C" w:rsidP="00777CC6">
      <w:pPr>
        <w:spacing w:line="240" w:lineRule="auto"/>
        <w:rPr>
          <w:lang w:val="es-ES"/>
        </w:rPr>
      </w:pPr>
      <w:r w:rsidRPr="00E82B70">
        <w:rPr>
          <w:lang w:val="es-ES"/>
        </w:rPr>
        <w:t>efmoroctocog alfa</w:t>
      </w:r>
    </w:p>
    <w:p w14:paraId="7CE8C592" w14:textId="77777777" w:rsidR="00AD182C" w:rsidRPr="00E82B70" w:rsidRDefault="00AD182C" w:rsidP="00777CC6">
      <w:pPr>
        <w:spacing w:line="240" w:lineRule="auto"/>
        <w:rPr>
          <w:lang w:val="es-ES"/>
        </w:rPr>
      </w:pPr>
      <w:r w:rsidRPr="00E82B70">
        <w:rPr>
          <w:lang w:val="es-ES"/>
        </w:rPr>
        <w:t>(factor VIII de coagulación recombinante, proteína de fusión Fc)</w:t>
      </w:r>
    </w:p>
    <w:p w14:paraId="08F0716C" w14:textId="77777777" w:rsidR="00AD182C" w:rsidRPr="00E82B70" w:rsidRDefault="00AD182C" w:rsidP="00777CC6">
      <w:pPr>
        <w:spacing w:line="240" w:lineRule="auto"/>
        <w:rPr>
          <w:lang w:val="es-ES"/>
        </w:rPr>
      </w:pPr>
    </w:p>
    <w:p w14:paraId="0B3BE79F" w14:textId="77777777" w:rsidR="00AD182C" w:rsidRPr="00E82B70" w:rsidRDefault="00AD182C" w:rsidP="00777CC6">
      <w:pPr>
        <w:spacing w:line="240" w:lineRule="auto"/>
        <w:rPr>
          <w:lang w:val="es-ES"/>
        </w:rPr>
      </w:pPr>
    </w:p>
    <w:p w14:paraId="143178C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PRINCIPIO(S) ACTIVO(S)</w:t>
      </w:r>
    </w:p>
    <w:p w14:paraId="48F27495" w14:textId="77777777" w:rsidR="00AD182C" w:rsidRPr="00E82B70" w:rsidRDefault="00AD182C" w:rsidP="00777CC6">
      <w:pPr>
        <w:spacing w:line="240" w:lineRule="auto"/>
        <w:rPr>
          <w:lang w:val="es-ES"/>
        </w:rPr>
      </w:pPr>
    </w:p>
    <w:p w14:paraId="186F4442" w14:textId="77777777" w:rsidR="00AD182C" w:rsidRPr="00E82B70" w:rsidRDefault="00AD182C" w:rsidP="00777CC6">
      <w:pPr>
        <w:spacing w:line="240" w:lineRule="auto"/>
        <w:rPr>
          <w:lang w:val="es-ES"/>
        </w:rPr>
      </w:pPr>
      <w:r w:rsidRPr="00E82B70">
        <w:rPr>
          <w:lang w:val="es-ES"/>
        </w:rPr>
        <w:t xml:space="preserve">1 vial de polvo contiene </w:t>
      </w:r>
      <w:r w:rsidRPr="00E82B70">
        <w:rPr>
          <w:rFonts w:eastAsia="Times New Roman"/>
          <w:lang w:val="es-ES"/>
        </w:rPr>
        <w:t>4000 UI</w:t>
      </w:r>
      <w:r w:rsidRPr="00E82B70">
        <w:rPr>
          <w:rFonts w:eastAsia="Times New Roman"/>
          <w:b/>
          <w:bCs/>
          <w:lang w:val="es-ES"/>
        </w:rPr>
        <w:t xml:space="preserve"> </w:t>
      </w:r>
      <w:r w:rsidRPr="00E82B70">
        <w:rPr>
          <w:rFonts w:eastAsia="Times New Roman"/>
          <w:lang w:val="es-ES"/>
        </w:rPr>
        <w:t>de</w:t>
      </w:r>
      <w:r w:rsidRPr="00E82B70">
        <w:rPr>
          <w:rFonts w:eastAsia="Times New Roman"/>
          <w:b/>
          <w:bCs/>
          <w:lang w:val="es-ES"/>
        </w:rPr>
        <w:t xml:space="preserve"> </w:t>
      </w:r>
      <w:r w:rsidRPr="00E82B70">
        <w:rPr>
          <w:lang w:val="es-ES"/>
        </w:rPr>
        <w:t xml:space="preserve">efmoroctocog alfa (aprox. </w:t>
      </w:r>
      <w:r w:rsidRPr="00E82B70">
        <w:rPr>
          <w:rFonts w:eastAsia="Times New Roman"/>
          <w:lang w:val="es-ES"/>
        </w:rPr>
        <w:t>1333 UI/ml</w:t>
      </w:r>
      <w:r w:rsidRPr="00E82B70">
        <w:rPr>
          <w:rFonts w:eastAsia="Times New Roman"/>
          <w:b/>
          <w:bCs/>
          <w:lang w:val="es-ES"/>
        </w:rPr>
        <w:t xml:space="preserve"> </w:t>
      </w:r>
      <w:r w:rsidRPr="00E82B70">
        <w:rPr>
          <w:lang w:val="es-ES"/>
        </w:rPr>
        <w:t>tras reconstitución)</w:t>
      </w:r>
    </w:p>
    <w:p w14:paraId="7F9A606E" w14:textId="77777777" w:rsidR="00AD182C" w:rsidRPr="00E82B70" w:rsidRDefault="00AD182C" w:rsidP="00777CC6">
      <w:pPr>
        <w:spacing w:line="240" w:lineRule="auto"/>
        <w:rPr>
          <w:lang w:val="es-ES"/>
        </w:rPr>
      </w:pPr>
    </w:p>
    <w:p w14:paraId="60724E99" w14:textId="77777777" w:rsidR="00AD182C" w:rsidRPr="00E82B70" w:rsidRDefault="00AD182C" w:rsidP="00777CC6">
      <w:pPr>
        <w:spacing w:line="240" w:lineRule="auto"/>
        <w:rPr>
          <w:lang w:val="es-ES"/>
        </w:rPr>
      </w:pPr>
    </w:p>
    <w:p w14:paraId="1C3E407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LISTA DE EXCIPIENTES</w:t>
      </w:r>
    </w:p>
    <w:p w14:paraId="1B3CCD62" w14:textId="77777777" w:rsidR="00AD182C" w:rsidRPr="00E82B70" w:rsidRDefault="00AD182C" w:rsidP="00777CC6">
      <w:pPr>
        <w:keepNext/>
        <w:spacing w:line="240" w:lineRule="auto"/>
        <w:rPr>
          <w:lang w:val="es-ES"/>
        </w:rPr>
      </w:pPr>
    </w:p>
    <w:p w14:paraId="069FF781" w14:textId="77777777" w:rsidR="00AD182C" w:rsidRPr="00E82B70" w:rsidRDefault="00AD182C" w:rsidP="00777CC6">
      <w:pPr>
        <w:autoSpaceDE w:val="0"/>
        <w:autoSpaceDN w:val="0"/>
        <w:adjustRightInd w:val="0"/>
        <w:spacing w:line="240" w:lineRule="auto"/>
        <w:rPr>
          <w:lang w:val="es-ES"/>
        </w:rPr>
      </w:pPr>
      <w:r w:rsidRPr="00E82B70">
        <w:rPr>
          <w:shd w:val="clear" w:color="auto" w:fill="BFBFBF"/>
          <w:lang w:val="es-ES"/>
        </w:rPr>
        <w:t>Polvo</w:t>
      </w:r>
      <w:r w:rsidRPr="00E82B70">
        <w:rPr>
          <w:lang w:val="es-ES"/>
        </w:rPr>
        <w:t>: sacarosa, cloruro de sodio, histidina, cloruro de calcio dihidrato, polisorbato 20, hidróxido de sodio y ácido clorhídrico.</w:t>
      </w:r>
    </w:p>
    <w:p w14:paraId="41E6CD9B" w14:textId="77777777" w:rsidR="00AD182C" w:rsidRPr="00E82B70" w:rsidRDefault="00AD182C" w:rsidP="00777CC6">
      <w:pPr>
        <w:autoSpaceDE w:val="0"/>
        <w:autoSpaceDN w:val="0"/>
        <w:adjustRightInd w:val="0"/>
        <w:spacing w:line="240" w:lineRule="auto"/>
        <w:rPr>
          <w:lang w:val="es-ES"/>
        </w:rPr>
      </w:pPr>
    </w:p>
    <w:p w14:paraId="4E6A808F" w14:textId="77777777" w:rsidR="00AD182C" w:rsidRPr="00E82B70" w:rsidRDefault="00AD182C" w:rsidP="00777CC6">
      <w:pPr>
        <w:autoSpaceDE w:val="0"/>
        <w:autoSpaceDN w:val="0"/>
        <w:adjustRightInd w:val="0"/>
        <w:spacing w:line="240" w:lineRule="auto"/>
        <w:rPr>
          <w:lang w:val="es-ES"/>
        </w:rPr>
      </w:pPr>
      <w:r w:rsidRPr="00E82B70">
        <w:rPr>
          <w:lang w:val="es-ES"/>
        </w:rPr>
        <w:t>Disolvente: agua para preparaciones inyectables</w:t>
      </w:r>
    </w:p>
    <w:p w14:paraId="66D2D234" w14:textId="77777777" w:rsidR="00AD182C" w:rsidRPr="00E82B70" w:rsidRDefault="00AD182C" w:rsidP="00777CC6">
      <w:pPr>
        <w:autoSpaceDE w:val="0"/>
        <w:autoSpaceDN w:val="0"/>
        <w:adjustRightInd w:val="0"/>
        <w:spacing w:line="240" w:lineRule="auto"/>
        <w:rPr>
          <w:lang w:val="es-ES"/>
        </w:rPr>
      </w:pPr>
    </w:p>
    <w:p w14:paraId="40D6F014" w14:textId="77777777" w:rsidR="00AD182C" w:rsidRPr="00E82B70" w:rsidRDefault="00AD182C" w:rsidP="00777CC6">
      <w:pPr>
        <w:autoSpaceDE w:val="0"/>
        <w:autoSpaceDN w:val="0"/>
        <w:adjustRightInd w:val="0"/>
        <w:spacing w:line="240" w:lineRule="auto"/>
        <w:rPr>
          <w:lang w:val="es-ES"/>
        </w:rPr>
      </w:pPr>
    </w:p>
    <w:p w14:paraId="10C50B4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FORMA FARMACÉUTICA Y CONTENIDO DEL ENVASE</w:t>
      </w:r>
    </w:p>
    <w:p w14:paraId="724E7EBA" w14:textId="77777777" w:rsidR="00AD182C" w:rsidRPr="00E82B70" w:rsidRDefault="00AD182C" w:rsidP="00777CC6">
      <w:pPr>
        <w:keepNext/>
        <w:spacing w:line="240" w:lineRule="auto"/>
        <w:rPr>
          <w:lang w:val="es-ES"/>
        </w:rPr>
      </w:pPr>
    </w:p>
    <w:p w14:paraId="4860A0E7" w14:textId="77777777" w:rsidR="00AD182C" w:rsidRPr="00E82B70" w:rsidRDefault="00AD182C" w:rsidP="00777CC6">
      <w:pPr>
        <w:keepNext/>
        <w:spacing w:line="240" w:lineRule="auto"/>
        <w:rPr>
          <w:lang w:val="es-ES"/>
        </w:rPr>
      </w:pPr>
      <w:r w:rsidRPr="00E82B70">
        <w:rPr>
          <w:shd w:val="clear" w:color="auto" w:fill="BFBFBF"/>
          <w:lang w:val="es-ES"/>
        </w:rPr>
        <w:t>Polvo y disolvente para solución inyectable</w:t>
      </w:r>
    </w:p>
    <w:p w14:paraId="3E099728" w14:textId="77777777" w:rsidR="00AD182C" w:rsidRPr="00E82B70" w:rsidRDefault="00AD182C" w:rsidP="00777CC6">
      <w:pPr>
        <w:keepNext/>
        <w:spacing w:line="240" w:lineRule="auto"/>
        <w:rPr>
          <w:lang w:val="es-ES"/>
        </w:rPr>
      </w:pPr>
    </w:p>
    <w:p w14:paraId="10F8C030" w14:textId="77777777" w:rsidR="00AD182C" w:rsidRPr="00E82B70" w:rsidRDefault="00AD182C" w:rsidP="00777CC6">
      <w:pPr>
        <w:spacing w:line="240" w:lineRule="auto"/>
        <w:rPr>
          <w:lang w:val="es-ES"/>
        </w:rPr>
      </w:pPr>
      <w:r w:rsidRPr="00E82B70">
        <w:rPr>
          <w:lang w:val="es-ES"/>
        </w:rPr>
        <w:t>Contenido: 1 vial de polvo, 3 ml de disolvente en una jeringa precargada, 1 vástago del émbolo, 1 adaptador del vial, 1 equipo de perfusión, 2 toallitas con alcohol, 2 tiritas, 1 gasa.</w:t>
      </w:r>
    </w:p>
    <w:p w14:paraId="31F19F12" w14:textId="77777777" w:rsidR="00AD182C" w:rsidRPr="00E82B70" w:rsidRDefault="00AD182C" w:rsidP="00777CC6">
      <w:pPr>
        <w:spacing w:line="240" w:lineRule="auto"/>
        <w:rPr>
          <w:lang w:val="es-ES"/>
        </w:rPr>
      </w:pPr>
    </w:p>
    <w:p w14:paraId="1D7040C5" w14:textId="77777777" w:rsidR="00AD182C" w:rsidRPr="00E82B70" w:rsidRDefault="00AD182C" w:rsidP="00777CC6">
      <w:pPr>
        <w:spacing w:line="240" w:lineRule="auto"/>
        <w:rPr>
          <w:lang w:val="es-ES"/>
        </w:rPr>
      </w:pPr>
    </w:p>
    <w:p w14:paraId="7671872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FORMA Y VÍA(S) DE ADMINISTRACIÓN</w:t>
      </w:r>
    </w:p>
    <w:p w14:paraId="7C59D45A" w14:textId="77777777" w:rsidR="00AD182C" w:rsidRPr="00E82B70" w:rsidRDefault="00AD182C" w:rsidP="00777CC6">
      <w:pPr>
        <w:spacing w:line="240" w:lineRule="auto"/>
        <w:rPr>
          <w:lang w:val="es-ES"/>
        </w:rPr>
      </w:pPr>
    </w:p>
    <w:p w14:paraId="1D34791C" w14:textId="77777777" w:rsidR="00AD182C" w:rsidRPr="00E82B70" w:rsidRDefault="00AD182C" w:rsidP="00777CC6">
      <w:pPr>
        <w:spacing w:line="240" w:lineRule="auto"/>
        <w:rPr>
          <w:lang w:val="es-ES"/>
        </w:rPr>
      </w:pPr>
      <w:r w:rsidRPr="00E82B70">
        <w:rPr>
          <w:lang w:val="es-ES"/>
        </w:rPr>
        <w:t>Vía intravenosa, tras la reconstitución.</w:t>
      </w:r>
    </w:p>
    <w:p w14:paraId="0116D6C1" w14:textId="77777777" w:rsidR="00AD182C" w:rsidRPr="00E82B70" w:rsidRDefault="00AD182C" w:rsidP="00777CC6">
      <w:pPr>
        <w:spacing w:line="240" w:lineRule="auto"/>
        <w:rPr>
          <w:lang w:val="es-ES"/>
        </w:rPr>
      </w:pPr>
      <w:r w:rsidRPr="00E82B70">
        <w:rPr>
          <w:lang w:val="es-ES"/>
        </w:rPr>
        <w:t>Leer el prospecto antes de utilizar este medicamento.</w:t>
      </w:r>
    </w:p>
    <w:p w14:paraId="64396AB3" w14:textId="77777777" w:rsidR="00AD182C" w:rsidRPr="00E82B70" w:rsidRDefault="00AD182C" w:rsidP="00777CC6">
      <w:pPr>
        <w:spacing w:line="240" w:lineRule="auto"/>
        <w:rPr>
          <w:lang w:val="es-ES"/>
        </w:rPr>
      </w:pPr>
    </w:p>
    <w:p w14:paraId="09BF44E6" w14:textId="77777777" w:rsidR="00AD182C" w:rsidRPr="00E82B70" w:rsidRDefault="00AD182C" w:rsidP="00777CC6">
      <w:pPr>
        <w:spacing w:line="240" w:lineRule="auto"/>
        <w:rPr>
          <w:lang w:val="es-ES"/>
        </w:rPr>
      </w:pPr>
      <w:r w:rsidRPr="00E82B70">
        <w:rPr>
          <w:lang w:val="es-ES"/>
        </w:rPr>
        <w:t>Un vídeo con instrucciones sobre cómo preparar y administrar ELOCTA está disponible al escanear el código QR con un teléfono ”smartphone” o a través de la página web.</w:t>
      </w:r>
    </w:p>
    <w:p w14:paraId="09C2F1C4" w14:textId="77777777" w:rsidR="00AD182C" w:rsidRPr="00E82B70" w:rsidRDefault="00AD182C" w:rsidP="00777CC6">
      <w:pPr>
        <w:spacing w:line="240" w:lineRule="auto"/>
        <w:rPr>
          <w:lang w:val="es-ES"/>
        </w:rPr>
      </w:pPr>
    </w:p>
    <w:p w14:paraId="16C1A740" w14:textId="7D8AA5E0" w:rsidR="00AD182C" w:rsidRPr="00E82B70" w:rsidRDefault="00AD182C" w:rsidP="00777CC6">
      <w:pPr>
        <w:spacing w:line="240" w:lineRule="auto"/>
        <w:rPr>
          <w:lang w:val="es-ES"/>
        </w:rPr>
      </w:pPr>
      <w:r w:rsidRPr="00E82B70">
        <w:rPr>
          <w:shd w:val="clear" w:color="auto" w:fill="BFBFBF"/>
          <w:lang w:val="es-ES"/>
        </w:rPr>
        <w:t xml:space="preserve">Código QR a incluir + </w:t>
      </w:r>
      <w:hyperlink r:id="rId31" w:history="1">
        <w:r w:rsidRPr="00E82B70">
          <w:rPr>
            <w:rStyle w:val="Hyperlink"/>
            <w:lang w:val="es-ES"/>
          </w:rPr>
          <w:t>http://www.elocta-instructions.com</w:t>
        </w:r>
      </w:hyperlink>
    </w:p>
    <w:p w14:paraId="1E39FAD3" w14:textId="77777777" w:rsidR="00AD182C" w:rsidRPr="00E82B70" w:rsidRDefault="00AD182C" w:rsidP="00777CC6">
      <w:pPr>
        <w:spacing w:line="240" w:lineRule="auto"/>
        <w:rPr>
          <w:lang w:val="es-ES"/>
        </w:rPr>
      </w:pPr>
    </w:p>
    <w:p w14:paraId="31582973" w14:textId="77777777" w:rsidR="00AD182C" w:rsidRPr="00E82B70" w:rsidRDefault="00AD182C" w:rsidP="00777CC6">
      <w:pPr>
        <w:spacing w:line="240" w:lineRule="auto"/>
        <w:rPr>
          <w:lang w:val="es-ES"/>
        </w:rPr>
      </w:pPr>
    </w:p>
    <w:p w14:paraId="1E3AEE7B"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ADVERTENCIA ESPECIAL DE QUE EL MEDICAMENTO DEBE MANTENERSE FUERA DE LA VISTA Y DEL ALCANCE DE LOS NIÑOS</w:t>
      </w:r>
    </w:p>
    <w:p w14:paraId="55DBA605" w14:textId="77777777" w:rsidR="00AD182C" w:rsidRPr="00E82B70" w:rsidRDefault="00AD182C" w:rsidP="00212581">
      <w:pPr>
        <w:keepNext/>
        <w:spacing w:line="240" w:lineRule="auto"/>
        <w:rPr>
          <w:lang w:val="es-ES"/>
        </w:rPr>
      </w:pPr>
    </w:p>
    <w:p w14:paraId="667CF6A4" w14:textId="77777777" w:rsidR="00AD182C" w:rsidRPr="00E82B70" w:rsidRDefault="00AD182C" w:rsidP="00777CC6">
      <w:pPr>
        <w:spacing w:line="240" w:lineRule="auto"/>
        <w:rPr>
          <w:lang w:val="es-ES"/>
        </w:rPr>
      </w:pPr>
      <w:r w:rsidRPr="00E82B70">
        <w:rPr>
          <w:lang w:val="es-ES"/>
        </w:rPr>
        <w:t>Mantener fuera de la vista y del alcance de los niños.</w:t>
      </w:r>
    </w:p>
    <w:p w14:paraId="630ECFD6" w14:textId="77777777" w:rsidR="00AD182C" w:rsidRPr="00E82B70" w:rsidRDefault="00AD182C" w:rsidP="00777CC6">
      <w:pPr>
        <w:spacing w:line="240" w:lineRule="auto"/>
        <w:rPr>
          <w:lang w:val="es-ES"/>
        </w:rPr>
      </w:pPr>
    </w:p>
    <w:p w14:paraId="4A4831EA" w14:textId="77777777" w:rsidR="00AD182C" w:rsidRPr="00E82B70" w:rsidRDefault="00AD182C" w:rsidP="00777CC6">
      <w:pPr>
        <w:spacing w:line="240" w:lineRule="auto"/>
        <w:rPr>
          <w:lang w:val="es-ES"/>
        </w:rPr>
      </w:pPr>
    </w:p>
    <w:p w14:paraId="4EAFAA6F"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7.</w:t>
      </w:r>
      <w:r w:rsidRPr="00E82B70">
        <w:rPr>
          <w:b/>
          <w:bCs/>
          <w:lang w:val="es-ES"/>
        </w:rPr>
        <w:tab/>
        <w:t>OTRA(S) ADVERTENCIA(S) ESPECIAL(ES), SI ES NECESARIO</w:t>
      </w:r>
    </w:p>
    <w:p w14:paraId="442A48A7" w14:textId="77777777" w:rsidR="00AD182C" w:rsidRPr="00E82B70" w:rsidRDefault="00AD182C" w:rsidP="00212581">
      <w:pPr>
        <w:keepNext/>
        <w:spacing w:line="240" w:lineRule="auto"/>
        <w:rPr>
          <w:lang w:val="es-ES"/>
        </w:rPr>
      </w:pPr>
    </w:p>
    <w:p w14:paraId="253210D3" w14:textId="77777777" w:rsidR="00AD182C" w:rsidRPr="00E82B70" w:rsidRDefault="00AD182C" w:rsidP="00777CC6">
      <w:pPr>
        <w:spacing w:line="240" w:lineRule="auto"/>
        <w:rPr>
          <w:lang w:val="es-ES"/>
        </w:rPr>
      </w:pPr>
    </w:p>
    <w:p w14:paraId="0CBC468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8.</w:t>
      </w:r>
      <w:r w:rsidRPr="00E82B70">
        <w:rPr>
          <w:b/>
          <w:bCs/>
          <w:lang w:val="es-ES"/>
        </w:rPr>
        <w:tab/>
        <w:t>FECHA DE CADUCIDAD</w:t>
      </w:r>
    </w:p>
    <w:p w14:paraId="2DEB1ECF" w14:textId="77777777" w:rsidR="00AD182C" w:rsidRPr="00E82B70" w:rsidRDefault="00AD182C" w:rsidP="00777CC6">
      <w:pPr>
        <w:spacing w:line="240" w:lineRule="auto"/>
        <w:rPr>
          <w:lang w:val="es-ES"/>
        </w:rPr>
      </w:pPr>
    </w:p>
    <w:p w14:paraId="3009BCA6" w14:textId="77777777" w:rsidR="00AD182C" w:rsidRPr="00E82B70" w:rsidRDefault="00AD182C" w:rsidP="00777CC6">
      <w:pPr>
        <w:spacing w:line="240" w:lineRule="auto"/>
        <w:rPr>
          <w:lang w:val="es-ES"/>
        </w:rPr>
      </w:pPr>
      <w:r w:rsidRPr="00E82B70">
        <w:rPr>
          <w:lang w:val="es-ES"/>
        </w:rPr>
        <w:t>CAD</w:t>
      </w:r>
    </w:p>
    <w:p w14:paraId="0096F0CB" w14:textId="77777777" w:rsidR="00AD182C" w:rsidRPr="00E82B70" w:rsidRDefault="00AD182C" w:rsidP="00777CC6">
      <w:pPr>
        <w:spacing w:line="240" w:lineRule="auto"/>
        <w:rPr>
          <w:lang w:val="es-ES"/>
        </w:rPr>
      </w:pPr>
    </w:p>
    <w:p w14:paraId="39A04FF9" w14:textId="77777777" w:rsidR="00AD182C" w:rsidRPr="00E82B70" w:rsidRDefault="00AD182C" w:rsidP="00777CC6">
      <w:pPr>
        <w:spacing w:line="240" w:lineRule="auto"/>
        <w:rPr>
          <w:lang w:val="es-ES"/>
        </w:rPr>
      </w:pPr>
      <w:r w:rsidRPr="00E82B70">
        <w:rPr>
          <w:lang w:val="es-ES"/>
        </w:rPr>
        <w:t>Usar en un plazo máximo de 6 horas tras la reconstitución.</w:t>
      </w:r>
    </w:p>
    <w:p w14:paraId="5628CE16" w14:textId="77777777" w:rsidR="00AD182C" w:rsidRPr="00E82B70" w:rsidRDefault="00AD182C" w:rsidP="00777CC6">
      <w:pPr>
        <w:spacing w:line="240" w:lineRule="auto"/>
        <w:rPr>
          <w:lang w:val="es-ES"/>
        </w:rPr>
      </w:pPr>
    </w:p>
    <w:p w14:paraId="767703FF" w14:textId="77777777" w:rsidR="00AD182C" w:rsidRPr="00E82B70" w:rsidRDefault="00AD182C" w:rsidP="00777CC6">
      <w:pPr>
        <w:spacing w:line="240" w:lineRule="auto"/>
        <w:rPr>
          <w:lang w:val="es-ES"/>
        </w:rPr>
      </w:pPr>
    </w:p>
    <w:p w14:paraId="4EE13DF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9.</w:t>
      </w:r>
      <w:r w:rsidRPr="00E82B70">
        <w:rPr>
          <w:b/>
          <w:bCs/>
          <w:lang w:val="es-ES"/>
        </w:rPr>
        <w:tab/>
        <w:t>CONDICIONES ESPECIALES DE CONSERVACIÓN</w:t>
      </w:r>
    </w:p>
    <w:p w14:paraId="32129E45" w14:textId="77777777" w:rsidR="00AD182C" w:rsidRPr="00E82B70" w:rsidRDefault="00AD182C" w:rsidP="00777CC6">
      <w:pPr>
        <w:keepNext/>
        <w:spacing w:line="240" w:lineRule="auto"/>
        <w:rPr>
          <w:lang w:val="es-ES"/>
        </w:rPr>
      </w:pPr>
    </w:p>
    <w:p w14:paraId="0F4E94BC" w14:textId="77777777" w:rsidR="00AD182C" w:rsidRPr="00E82B70" w:rsidRDefault="00AD182C" w:rsidP="00777CC6">
      <w:pPr>
        <w:spacing w:line="240" w:lineRule="auto"/>
        <w:rPr>
          <w:lang w:val="es-ES"/>
        </w:rPr>
      </w:pPr>
      <w:r w:rsidRPr="00E82B70">
        <w:rPr>
          <w:lang w:val="es-ES"/>
        </w:rPr>
        <w:t>Conservar en nevera.</w:t>
      </w:r>
    </w:p>
    <w:p w14:paraId="54ACB7B4" w14:textId="77777777" w:rsidR="00AD182C" w:rsidRPr="00E82B70" w:rsidRDefault="00AD182C" w:rsidP="00777CC6">
      <w:pPr>
        <w:spacing w:line="240" w:lineRule="auto"/>
        <w:rPr>
          <w:lang w:val="es-ES"/>
        </w:rPr>
      </w:pPr>
      <w:r w:rsidRPr="00E82B70">
        <w:rPr>
          <w:lang w:val="es-ES"/>
        </w:rPr>
        <w:t>No congelar.</w:t>
      </w:r>
    </w:p>
    <w:p w14:paraId="01105234" w14:textId="77777777" w:rsidR="00AD182C" w:rsidRPr="00E82B70" w:rsidRDefault="00AD182C" w:rsidP="00777CC6">
      <w:pPr>
        <w:spacing w:line="240" w:lineRule="auto"/>
        <w:rPr>
          <w:lang w:val="es-ES"/>
        </w:rPr>
      </w:pPr>
      <w:r w:rsidRPr="00E82B70">
        <w:rPr>
          <w:lang w:val="es-ES"/>
        </w:rPr>
        <w:t>Conservar el vial en el embalaje exterior para protegerlo de la luz.</w:t>
      </w:r>
    </w:p>
    <w:p w14:paraId="6A2E5840" w14:textId="77777777" w:rsidR="00AD182C" w:rsidRPr="00E82B70" w:rsidRDefault="00AD182C" w:rsidP="00777CC6">
      <w:pPr>
        <w:spacing w:line="240" w:lineRule="auto"/>
        <w:rPr>
          <w:lang w:val="es-ES"/>
        </w:rPr>
      </w:pPr>
      <w:r w:rsidRPr="00E82B70">
        <w:rPr>
          <w:lang w:val="es-ES"/>
        </w:rPr>
        <w:t>Se puede conservar a temperatura ambiente (hasta 30 °C) durante un periodo único de hasta 6 meses. No se debe reintroducir en la nevera tras la conservación a temperatura ambiente.</w:t>
      </w:r>
      <w:r w:rsidRPr="00E82B70" w:rsidDel="001C4755">
        <w:rPr>
          <w:lang w:val="es-ES"/>
        </w:rPr>
        <w:t xml:space="preserve"> </w:t>
      </w:r>
      <w:r w:rsidRPr="00E82B70">
        <w:rPr>
          <w:lang w:val="es-ES"/>
        </w:rPr>
        <w:t>Fecha de extracción de la nevera:</w:t>
      </w:r>
    </w:p>
    <w:p w14:paraId="0EFC7468" w14:textId="77777777" w:rsidR="00AD182C" w:rsidRPr="00E82B70" w:rsidRDefault="00AD182C" w:rsidP="00777CC6">
      <w:pPr>
        <w:spacing w:line="240" w:lineRule="auto"/>
        <w:rPr>
          <w:lang w:val="es-ES"/>
        </w:rPr>
      </w:pPr>
    </w:p>
    <w:p w14:paraId="060A80F8" w14:textId="77777777" w:rsidR="00AD182C" w:rsidRPr="00E82B70" w:rsidRDefault="00AD182C" w:rsidP="00777CC6">
      <w:pPr>
        <w:spacing w:line="240" w:lineRule="auto"/>
        <w:ind w:left="567" w:hanging="567"/>
        <w:rPr>
          <w:lang w:val="es-ES"/>
        </w:rPr>
      </w:pPr>
    </w:p>
    <w:p w14:paraId="5C024CA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10.</w:t>
      </w:r>
      <w:r w:rsidRPr="00E82B70">
        <w:rPr>
          <w:b/>
          <w:bCs/>
          <w:lang w:val="es-ES"/>
        </w:rPr>
        <w:tab/>
        <w:t>PRECAUCIONES ESPECIALES DE ELIMINACIÓN DEL MEDICAMENTO NO UTILIZADO Y DE LOS MATERIALES DERIVADOS DE SU USO, CUANDO CORRESPONDA</w:t>
      </w:r>
    </w:p>
    <w:p w14:paraId="5F42D8F0" w14:textId="77777777" w:rsidR="00AD182C" w:rsidRPr="00E82B70" w:rsidRDefault="00AD182C" w:rsidP="00777CC6">
      <w:pPr>
        <w:keepNext/>
        <w:spacing w:line="240" w:lineRule="auto"/>
        <w:rPr>
          <w:lang w:val="es-ES"/>
        </w:rPr>
      </w:pPr>
    </w:p>
    <w:p w14:paraId="22895338" w14:textId="77777777" w:rsidR="00AD182C" w:rsidRPr="00E82B70" w:rsidRDefault="00AD182C" w:rsidP="00777CC6">
      <w:pPr>
        <w:spacing w:line="240" w:lineRule="auto"/>
        <w:rPr>
          <w:lang w:val="es-ES"/>
        </w:rPr>
      </w:pPr>
    </w:p>
    <w:p w14:paraId="094A51A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11.</w:t>
      </w:r>
      <w:r w:rsidRPr="00E82B70">
        <w:rPr>
          <w:b/>
          <w:bCs/>
          <w:lang w:val="es-ES"/>
        </w:rPr>
        <w:tab/>
        <w:t>NOMBRE Y DIRECCIÓN DEL TITULAR DE LA AUTORIZACIÓN DE COMERCIALIZACIÓN</w:t>
      </w:r>
    </w:p>
    <w:p w14:paraId="032A4F81" w14:textId="77777777" w:rsidR="00AD182C" w:rsidRPr="00E82B70" w:rsidRDefault="00AD182C" w:rsidP="00777CC6">
      <w:pPr>
        <w:keepNext/>
        <w:spacing w:line="240" w:lineRule="auto"/>
        <w:rPr>
          <w:lang w:val="es-ES"/>
        </w:rPr>
      </w:pPr>
    </w:p>
    <w:p w14:paraId="0938BC51" w14:textId="77777777" w:rsidR="00AD182C" w:rsidRPr="00E82B70" w:rsidRDefault="00AD182C" w:rsidP="00777CC6">
      <w:pPr>
        <w:spacing w:line="240" w:lineRule="auto"/>
        <w:rPr>
          <w:lang w:val="es-ES"/>
        </w:rPr>
      </w:pPr>
      <w:r w:rsidRPr="00E82B70">
        <w:rPr>
          <w:lang w:val="es-ES"/>
        </w:rPr>
        <w:t>Swedish Orphan Biovitrum AB (publ)</w:t>
      </w:r>
    </w:p>
    <w:p w14:paraId="609D2899" w14:textId="77777777" w:rsidR="00AD182C" w:rsidRPr="00E82B70" w:rsidRDefault="00AD182C" w:rsidP="00777CC6">
      <w:pPr>
        <w:spacing w:line="240" w:lineRule="auto"/>
        <w:rPr>
          <w:lang w:val="es-ES"/>
        </w:rPr>
      </w:pPr>
      <w:r w:rsidRPr="00E82B70">
        <w:rPr>
          <w:lang w:val="es-ES"/>
        </w:rPr>
        <w:t>SE-112 76 Stockholm</w:t>
      </w:r>
    </w:p>
    <w:p w14:paraId="082B56C2" w14:textId="77777777" w:rsidR="00AD182C" w:rsidRPr="00E82B70" w:rsidRDefault="00AD182C" w:rsidP="00777CC6">
      <w:pPr>
        <w:spacing w:line="240" w:lineRule="auto"/>
        <w:rPr>
          <w:lang w:val="es-ES"/>
        </w:rPr>
      </w:pPr>
      <w:r w:rsidRPr="00E82B70">
        <w:rPr>
          <w:lang w:val="es-ES"/>
        </w:rPr>
        <w:t>Suecia</w:t>
      </w:r>
    </w:p>
    <w:p w14:paraId="01AC0B39" w14:textId="77777777" w:rsidR="00AD182C" w:rsidRPr="00E82B70" w:rsidRDefault="00AD182C" w:rsidP="00777CC6">
      <w:pPr>
        <w:spacing w:line="240" w:lineRule="auto"/>
        <w:rPr>
          <w:lang w:val="es-ES"/>
        </w:rPr>
      </w:pPr>
    </w:p>
    <w:p w14:paraId="40374CC5" w14:textId="77777777" w:rsidR="00AD182C" w:rsidRPr="00E82B70" w:rsidRDefault="00AD182C" w:rsidP="00777CC6">
      <w:pPr>
        <w:spacing w:line="240" w:lineRule="auto"/>
        <w:rPr>
          <w:lang w:val="es-ES"/>
        </w:rPr>
      </w:pPr>
    </w:p>
    <w:p w14:paraId="2488EAD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12.</w:t>
      </w:r>
      <w:r w:rsidRPr="00E82B70">
        <w:rPr>
          <w:b/>
          <w:bCs/>
          <w:lang w:val="es-ES"/>
        </w:rPr>
        <w:tab/>
        <w:t>NÚMERO(S) DE AUTORIZACIÓN DE COMERCIALIZACIÓN</w:t>
      </w:r>
    </w:p>
    <w:p w14:paraId="33A66A0A" w14:textId="77777777" w:rsidR="00AD182C" w:rsidRPr="00E82B70" w:rsidRDefault="00AD182C" w:rsidP="00777CC6">
      <w:pPr>
        <w:keepNext/>
        <w:spacing w:line="240" w:lineRule="auto"/>
        <w:rPr>
          <w:lang w:val="es-ES"/>
        </w:rPr>
      </w:pPr>
    </w:p>
    <w:p w14:paraId="123EC7FE" w14:textId="77777777" w:rsidR="00AD182C" w:rsidRPr="00E82B70" w:rsidRDefault="00AD182C" w:rsidP="00777CC6">
      <w:pPr>
        <w:spacing w:line="240" w:lineRule="auto"/>
        <w:rPr>
          <w:rFonts w:eastAsia="Times New Roman"/>
          <w:shd w:val="clear" w:color="auto" w:fill="BFBFBF"/>
          <w:lang w:val="es-ES"/>
        </w:rPr>
      </w:pPr>
      <w:r w:rsidRPr="00E82B70">
        <w:rPr>
          <w:rFonts w:eastAsia="Times New Roman"/>
          <w:lang w:val="es-ES"/>
        </w:rPr>
        <w:t>EU/1/15/1046/008</w:t>
      </w:r>
    </w:p>
    <w:p w14:paraId="0D8B2442" w14:textId="77777777" w:rsidR="00AD182C" w:rsidRPr="00E82B70" w:rsidRDefault="00AD182C" w:rsidP="00777CC6">
      <w:pPr>
        <w:spacing w:line="240" w:lineRule="auto"/>
        <w:rPr>
          <w:lang w:val="es-ES"/>
        </w:rPr>
      </w:pPr>
    </w:p>
    <w:p w14:paraId="2DFAA84F" w14:textId="77777777" w:rsidR="00AD182C" w:rsidRPr="00E82B70" w:rsidRDefault="00AD182C" w:rsidP="00777CC6">
      <w:pPr>
        <w:spacing w:line="240" w:lineRule="auto"/>
        <w:rPr>
          <w:lang w:val="es-ES"/>
        </w:rPr>
      </w:pPr>
    </w:p>
    <w:p w14:paraId="04179840"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13.</w:t>
      </w:r>
      <w:r w:rsidRPr="00E82B70">
        <w:rPr>
          <w:b/>
          <w:bCs/>
          <w:lang w:val="es-ES"/>
        </w:rPr>
        <w:tab/>
        <w:t>NÚMERO DE LOTE</w:t>
      </w:r>
    </w:p>
    <w:p w14:paraId="18386F8C" w14:textId="77777777" w:rsidR="00AD182C" w:rsidRPr="00E82B70" w:rsidRDefault="00AD182C" w:rsidP="00777CC6">
      <w:pPr>
        <w:spacing w:line="240" w:lineRule="auto"/>
        <w:rPr>
          <w:i/>
          <w:iCs/>
          <w:lang w:val="es-ES"/>
        </w:rPr>
      </w:pPr>
    </w:p>
    <w:p w14:paraId="481C0C59" w14:textId="77777777" w:rsidR="00AD182C" w:rsidRPr="00E82B70" w:rsidRDefault="00AD182C" w:rsidP="00777CC6">
      <w:pPr>
        <w:spacing w:line="240" w:lineRule="auto"/>
        <w:rPr>
          <w:lang w:val="es-ES"/>
        </w:rPr>
      </w:pPr>
      <w:r w:rsidRPr="00E82B70">
        <w:rPr>
          <w:lang w:val="es-ES"/>
        </w:rPr>
        <w:t>Lote</w:t>
      </w:r>
    </w:p>
    <w:p w14:paraId="77129EE6" w14:textId="77777777" w:rsidR="00AD182C" w:rsidRPr="00E82B70" w:rsidRDefault="00AD182C" w:rsidP="00777CC6">
      <w:pPr>
        <w:spacing w:line="240" w:lineRule="auto"/>
        <w:rPr>
          <w:lang w:val="es-ES"/>
        </w:rPr>
      </w:pPr>
    </w:p>
    <w:p w14:paraId="2066E554" w14:textId="77777777" w:rsidR="00AD182C" w:rsidRPr="00E82B70" w:rsidRDefault="00AD182C" w:rsidP="00777CC6">
      <w:pPr>
        <w:spacing w:line="240" w:lineRule="auto"/>
        <w:rPr>
          <w:lang w:val="es-ES"/>
        </w:rPr>
      </w:pPr>
    </w:p>
    <w:p w14:paraId="2678801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14.</w:t>
      </w:r>
      <w:r w:rsidRPr="00E82B70">
        <w:rPr>
          <w:b/>
          <w:bCs/>
          <w:lang w:val="es-ES"/>
        </w:rPr>
        <w:tab/>
        <w:t>CONDICIONES GENERALES DE DISPENSACIÓN</w:t>
      </w:r>
    </w:p>
    <w:p w14:paraId="77D6AB26" w14:textId="77777777" w:rsidR="00AD182C" w:rsidRPr="00212581" w:rsidRDefault="00AD182C" w:rsidP="00212581">
      <w:pPr>
        <w:keepNext/>
        <w:spacing w:line="240" w:lineRule="auto"/>
        <w:rPr>
          <w:lang w:val="es-ES"/>
        </w:rPr>
      </w:pPr>
    </w:p>
    <w:p w14:paraId="0170C4DF" w14:textId="77777777" w:rsidR="00AD182C" w:rsidRPr="00E82B70" w:rsidRDefault="00AD182C" w:rsidP="00777CC6">
      <w:pPr>
        <w:spacing w:line="240" w:lineRule="auto"/>
        <w:rPr>
          <w:lang w:val="es-ES"/>
        </w:rPr>
      </w:pPr>
    </w:p>
    <w:p w14:paraId="5E3D606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lastRenderedPageBreak/>
        <w:t>15.</w:t>
      </w:r>
      <w:r w:rsidRPr="00E82B70">
        <w:rPr>
          <w:b/>
          <w:bCs/>
          <w:lang w:val="es-ES"/>
        </w:rPr>
        <w:tab/>
        <w:t>INSTRUCCIONES DE USO</w:t>
      </w:r>
    </w:p>
    <w:p w14:paraId="73A8FF07" w14:textId="77777777" w:rsidR="00AD182C" w:rsidRPr="00E82B70" w:rsidRDefault="00AD182C" w:rsidP="00212581">
      <w:pPr>
        <w:keepNext/>
        <w:spacing w:line="240" w:lineRule="auto"/>
        <w:rPr>
          <w:lang w:val="es-ES"/>
        </w:rPr>
      </w:pPr>
    </w:p>
    <w:p w14:paraId="354C9526" w14:textId="77777777" w:rsidR="00AD182C" w:rsidRPr="00E82B70" w:rsidRDefault="00AD182C" w:rsidP="00777CC6">
      <w:pPr>
        <w:spacing w:line="240" w:lineRule="auto"/>
        <w:rPr>
          <w:lang w:val="es-ES"/>
        </w:rPr>
      </w:pPr>
    </w:p>
    <w:p w14:paraId="560291F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16.</w:t>
      </w:r>
      <w:r w:rsidRPr="00E82B70">
        <w:rPr>
          <w:b/>
          <w:bCs/>
          <w:lang w:val="es-ES"/>
        </w:rPr>
        <w:tab/>
        <w:t>INFORMACIÓN EN BRAILLE</w:t>
      </w:r>
    </w:p>
    <w:p w14:paraId="3BA6B5A7" w14:textId="77777777" w:rsidR="00AD182C" w:rsidRPr="00E82B70" w:rsidRDefault="00AD182C" w:rsidP="00777CC6">
      <w:pPr>
        <w:keepNext/>
        <w:spacing w:line="240" w:lineRule="auto"/>
        <w:rPr>
          <w:lang w:val="es-ES"/>
        </w:rPr>
      </w:pPr>
    </w:p>
    <w:p w14:paraId="0593AA5A" w14:textId="77777777" w:rsidR="00AD182C" w:rsidRPr="00E82B70" w:rsidRDefault="00AD182C" w:rsidP="00777CC6">
      <w:pPr>
        <w:spacing w:line="240" w:lineRule="auto"/>
        <w:rPr>
          <w:shd w:val="clear" w:color="auto" w:fill="BFBFBF"/>
          <w:lang w:val="es-ES"/>
        </w:rPr>
      </w:pPr>
      <w:r w:rsidRPr="00E82B70">
        <w:rPr>
          <w:lang w:val="es-ES"/>
        </w:rPr>
        <w:t>ELOCTA 4000</w:t>
      </w:r>
    </w:p>
    <w:p w14:paraId="0CFAFAA4" w14:textId="77777777" w:rsidR="00AD182C" w:rsidRPr="00E82B70" w:rsidRDefault="00AD182C" w:rsidP="00777CC6">
      <w:pPr>
        <w:spacing w:line="240" w:lineRule="auto"/>
        <w:rPr>
          <w:rFonts w:eastAsia="Times New Roman"/>
          <w:shd w:val="clear" w:color="auto" w:fill="BFBFBF"/>
          <w:lang w:val="es-ES"/>
        </w:rPr>
      </w:pPr>
    </w:p>
    <w:p w14:paraId="136E250C" w14:textId="77777777" w:rsidR="00AD182C" w:rsidRPr="00E82B70" w:rsidRDefault="00AD182C" w:rsidP="00777CC6">
      <w:pPr>
        <w:spacing w:line="240" w:lineRule="auto"/>
        <w:rPr>
          <w:shd w:val="clear" w:color="auto" w:fill="CCCCCC"/>
          <w:lang w:val="es-ES"/>
        </w:rPr>
      </w:pPr>
    </w:p>
    <w:p w14:paraId="038FEB12"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17.</w:t>
      </w:r>
      <w:r w:rsidRPr="00E82B70">
        <w:rPr>
          <w:b/>
          <w:bCs/>
          <w:lang w:val="es-ES"/>
        </w:rPr>
        <w:tab/>
        <w:t>IDENTIFICADOR ÚNICO - CÓDIGO DE BARRAS 2D</w:t>
      </w:r>
    </w:p>
    <w:p w14:paraId="4339BD5F" w14:textId="77777777" w:rsidR="00AD182C" w:rsidRPr="00E82B70" w:rsidRDefault="00AD182C" w:rsidP="00777CC6">
      <w:pPr>
        <w:keepNext/>
        <w:tabs>
          <w:tab w:val="clear" w:pos="567"/>
        </w:tabs>
        <w:spacing w:line="240" w:lineRule="auto"/>
        <w:rPr>
          <w:lang w:val="es-ES"/>
        </w:rPr>
      </w:pPr>
    </w:p>
    <w:p w14:paraId="1922C952" w14:textId="77777777" w:rsidR="00AD182C" w:rsidRPr="00E82B70" w:rsidRDefault="00AD182C" w:rsidP="00777CC6">
      <w:pPr>
        <w:spacing w:line="240" w:lineRule="auto"/>
        <w:rPr>
          <w:shd w:val="clear" w:color="auto" w:fill="CCCCCC"/>
          <w:lang w:val="es-ES"/>
        </w:rPr>
      </w:pPr>
      <w:r w:rsidRPr="00E82B70">
        <w:rPr>
          <w:shd w:val="clear" w:color="auto" w:fill="D9D9D9"/>
          <w:lang w:val="es-ES"/>
        </w:rPr>
        <w:t>Incluido el código de barras 2D que lleva el identificador único.</w:t>
      </w:r>
    </w:p>
    <w:p w14:paraId="6692002A" w14:textId="77777777" w:rsidR="00AD182C" w:rsidRPr="00E82B70" w:rsidRDefault="00AD182C" w:rsidP="00777CC6">
      <w:pPr>
        <w:spacing w:line="240" w:lineRule="auto"/>
        <w:rPr>
          <w:shd w:val="clear" w:color="auto" w:fill="CCCCCC"/>
          <w:lang w:val="es-ES"/>
        </w:rPr>
      </w:pPr>
    </w:p>
    <w:p w14:paraId="0A1D4000" w14:textId="77777777" w:rsidR="00AD182C" w:rsidRPr="00E82B70" w:rsidRDefault="00AD182C" w:rsidP="00777CC6">
      <w:pPr>
        <w:spacing w:line="240" w:lineRule="auto"/>
        <w:rPr>
          <w:vanish/>
          <w:lang w:val="es-ES"/>
        </w:rPr>
      </w:pPr>
    </w:p>
    <w:p w14:paraId="1F2CF35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18.</w:t>
      </w:r>
      <w:r w:rsidRPr="00E82B70">
        <w:rPr>
          <w:b/>
          <w:bCs/>
          <w:lang w:val="es-ES"/>
        </w:rPr>
        <w:tab/>
        <w:t>IDENTIFICADOR ÚNICO - INFORMACIÓN EN CARACTERES VISUALES</w:t>
      </w:r>
    </w:p>
    <w:p w14:paraId="1A7FA141" w14:textId="77777777" w:rsidR="00AD182C" w:rsidRPr="00E82B70" w:rsidRDefault="00AD182C" w:rsidP="00777CC6">
      <w:pPr>
        <w:keepNext/>
        <w:tabs>
          <w:tab w:val="clear" w:pos="567"/>
        </w:tabs>
        <w:spacing w:line="240" w:lineRule="auto"/>
        <w:rPr>
          <w:lang w:val="es-ES"/>
        </w:rPr>
      </w:pPr>
    </w:p>
    <w:p w14:paraId="2D59F5E2" w14:textId="77777777" w:rsidR="00AD182C" w:rsidRPr="00E82B70" w:rsidRDefault="00AD182C" w:rsidP="00777CC6">
      <w:pPr>
        <w:keepNext/>
        <w:spacing w:line="240" w:lineRule="auto"/>
        <w:rPr>
          <w:lang w:val="es-ES"/>
        </w:rPr>
      </w:pPr>
      <w:r w:rsidRPr="00E82B70">
        <w:rPr>
          <w:lang w:val="es-ES"/>
        </w:rPr>
        <w:t>PC</w:t>
      </w:r>
    </w:p>
    <w:p w14:paraId="6F3AAC93" w14:textId="77777777" w:rsidR="00AD182C" w:rsidRPr="00E82B70" w:rsidRDefault="00AD182C" w:rsidP="00777CC6">
      <w:pPr>
        <w:keepNext/>
        <w:spacing w:line="240" w:lineRule="auto"/>
        <w:rPr>
          <w:lang w:val="es-ES"/>
        </w:rPr>
      </w:pPr>
      <w:r w:rsidRPr="00E82B70">
        <w:rPr>
          <w:lang w:val="es-ES"/>
        </w:rPr>
        <w:t>SN</w:t>
      </w:r>
    </w:p>
    <w:p w14:paraId="38FB7C90" w14:textId="77777777" w:rsidR="00AD182C" w:rsidRPr="00E82B70" w:rsidRDefault="00AD182C" w:rsidP="00777CC6">
      <w:pPr>
        <w:spacing w:line="240" w:lineRule="auto"/>
        <w:rPr>
          <w:lang w:val="es-ES"/>
        </w:rPr>
      </w:pPr>
      <w:r w:rsidRPr="00E82B70">
        <w:rPr>
          <w:lang w:val="es-ES"/>
        </w:rPr>
        <w:t>NN</w:t>
      </w:r>
    </w:p>
    <w:p w14:paraId="22E66F37" w14:textId="77777777" w:rsidR="00AD182C" w:rsidRPr="00E82B70" w:rsidRDefault="00AD182C" w:rsidP="00777CC6">
      <w:pPr>
        <w:spacing w:line="240" w:lineRule="auto"/>
        <w:rPr>
          <w:lang w:val="es-ES"/>
        </w:rPr>
      </w:pPr>
      <w:r w:rsidRPr="00E82B70">
        <w:rPr>
          <w:shd w:val="clear" w:color="auto" w:fill="CCCCCC"/>
          <w:lang w:val="es-ES"/>
        </w:rPr>
        <w:br w:type="page"/>
      </w:r>
    </w:p>
    <w:p w14:paraId="7D454EB8"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lastRenderedPageBreak/>
        <w:t>INFORMACIÓN MÍNIMA QUE DEBE INCLUIRSE EN PEQUEÑOS ACONDICIONAMIENTOS PRIMARIOS</w:t>
      </w:r>
    </w:p>
    <w:p w14:paraId="66E9DC75"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p>
    <w:p w14:paraId="34BB58D5"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DEL VIAL</w:t>
      </w:r>
    </w:p>
    <w:p w14:paraId="124BC58A" w14:textId="77777777" w:rsidR="00AD182C" w:rsidRPr="00E82B70" w:rsidRDefault="00AD182C" w:rsidP="00777CC6">
      <w:pPr>
        <w:spacing w:line="240" w:lineRule="auto"/>
        <w:rPr>
          <w:lang w:val="es-ES"/>
        </w:rPr>
      </w:pPr>
    </w:p>
    <w:p w14:paraId="7FE5F0A8" w14:textId="77777777" w:rsidR="00AD182C" w:rsidRPr="00E82B70" w:rsidRDefault="00AD182C" w:rsidP="00777CC6">
      <w:pPr>
        <w:spacing w:line="240" w:lineRule="auto"/>
        <w:rPr>
          <w:lang w:val="es-ES"/>
        </w:rPr>
      </w:pPr>
    </w:p>
    <w:p w14:paraId="334E5FB5"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60BA7433" w14:textId="77777777" w:rsidR="00AD182C" w:rsidRPr="00E82B70" w:rsidRDefault="00AD182C" w:rsidP="00777CC6">
      <w:pPr>
        <w:spacing w:line="240" w:lineRule="auto"/>
        <w:ind w:left="567" w:hanging="567"/>
        <w:rPr>
          <w:lang w:val="es-ES"/>
        </w:rPr>
      </w:pPr>
    </w:p>
    <w:p w14:paraId="6C08B35F" w14:textId="77777777" w:rsidR="00AD182C" w:rsidRPr="00E82B70" w:rsidRDefault="00AD182C" w:rsidP="00777CC6">
      <w:pPr>
        <w:spacing w:line="240" w:lineRule="auto"/>
        <w:rPr>
          <w:lang w:val="es-ES"/>
        </w:rPr>
      </w:pPr>
      <w:r w:rsidRPr="00E82B70">
        <w:rPr>
          <w:lang w:val="es-ES"/>
        </w:rPr>
        <w:t xml:space="preserve">ELOCTA </w:t>
      </w:r>
      <w:r w:rsidRPr="00E82B70">
        <w:rPr>
          <w:rFonts w:eastAsia="Times New Roman"/>
          <w:lang w:val="es-ES"/>
        </w:rPr>
        <w:t>4000 UI</w:t>
      </w:r>
      <w:r w:rsidRPr="00E82B70">
        <w:rPr>
          <w:rFonts w:eastAsia="Times New Roman"/>
          <w:b/>
          <w:bCs/>
          <w:lang w:val="es-ES"/>
        </w:rPr>
        <w:t xml:space="preserve"> </w:t>
      </w:r>
      <w:r w:rsidRPr="00E82B70">
        <w:rPr>
          <w:lang w:val="es-ES"/>
        </w:rPr>
        <w:t>polvo para inyectable</w:t>
      </w:r>
    </w:p>
    <w:p w14:paraId="24D64477" w14:textId="77777777" w:rsidR="00AD182C" w:rsidRPr="00E82B70" w:rsidRDefault="00AD182C" w:rsidP="00777CC6">
      <w:pPr>
        <w:spacing w:line="240" w:lineRule="auto"/>
        <w:rPr>
          <w:lang w:val="es-ES"/>
        </w:rPr>
      </w:pPr>
    </w:p>
    <w:p w14:paraId="4B0D53EF" w14:textId="77777777" w:rsidR="00AD182C" w:rsidRPr="00E82B70" w:rsidRDefault="00AD182C" w:rsidP="00777CC6">
      <w:pPr>
        <w:spacing w:line="240" w:lineRule="auto"/>
        <w:rPr>
          <w:lang w:val="es-ES"/>
        </w:rPr>
      </w:pPr>
      <w:r w:rsidRPr="00E82B70">
        <w:rPr>
          <w:lang w:val="es-ES"/>
        </w:rPr>
        <w:t>efmoroctocog alfa</w:t>
      </w:r>
    </w:p>
    <w:p w14:paraId="5959D555" w14:textId="77777777" w:rsidR="00AD182C" w:rsidRPr="00E82B70" w:rsidRDefault="00AD182C" w:rsidP="00777CC6">
      <w:pPr>
        <w:spacing w:line="240" w:lineRule="auto"/>
        <w:rPr>
          <w:lang w:val="es-ES"/>
        </w:rPr>
      </w:pPr>
      <w:r w:rsidRPr="00E82B70">
        <w:rPr>
          <w:lang w:val="es-ES"/>
        </w:rPr>
        <w:t>factor VIII de coagulación recombinante</w:t>
      </w:r>
    </w:p>
    <w:p w14:paraId="665A1217" w14:textId="77777777" w:rsidR="00AD182C" w:rsidRPr="00E82B70" w:rsidRDefault="00AD182C" w:rsidP="00777CC6">
      <w:pPr>
        <w:spacing w:line="240" w:lineRule="auto"/>
        <w:rPr>
          <w:lang w:val="es-ES"/>
        </w:rPr>
      </w:pPr>
      <w:r w:rsidRPr="00E82B70">
        <w:rPr>
          <w:lang w:val="es-ES"/>
        </w:rPr>
        <w:t>IV</w:t>
      </w:r>
    </w:p>
    <w:p w14:paraId="2874F1FF" w14:textId="77777777" w:rsidR="00AD182C" w:rsidRPr="00E82B70" w:rsidRDefault="00AD182C" w:rsidP="00777CC6">
      <w:pPr>
        <w:spacing w:line="240" w:lineRule="auto"/>
        <w:rPr>
          <w:lang w:val="es-ES"/>
        </w:rPr>
      </w:pPr>
    </w:p>
    <w:p w14:paraId="29747DDC" w14:textId="77777777" w:rsidR="00AD182C" w:rsidRPr="00E82B70" w:rsidRDefault="00AD182C" w:rsidP="00777CC6">
      <w:pPr>
        <w:spacing w:line="240" w:lineRule="auto"/>
        <w:rPr>
          <w:lang w:val="es-ES"/>
        </w:rPr>
      </w:pPr>
    </w:p>
    <w:p w14:paraId="750D199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129AB5CE" w14:textId="77777777" w:rsidR="00AD182C" w:rsidRPr="00E82B70" w:rsidRDefault="00AD182C" w:rsidP="00777CC6">
      <w:pPr>
        <w:spacing w:line="240" w:lineRule="auto"/>
        <w:rPr>
          <w:lang w:val="es-ES"/>
        </w:rPr>
      </w:pPr>
    </w:p>
    <w:p w14:paraId="543D697D" w14:textId="77777777" w:rsidR="00AD182C" w:rsidRPr="00E82B70" w:rsidRDefault="00AD182C" w:rsidP="00777CC6">
      <w:pPr>
        <w:spacing w:line="240" w:lineRule="auto"/>
        <w:rPr>
          <w:lang w:val="es-ES"/>
        </w:rPr>
      </w:pPr>
    </w:p>
    <w:p w14:paraId="5304CF74"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7A977652" w14:textId="77777777" w:rsidR="00AD182C" w:rsidRPr="00E82B70" w:rsidRDefault="00AD182C" w:rsidP="00777CC6">
      <w:pPr>
        <w:spacing w:line="240" w:lineRule="auto"/>
        <w:rPr>
          <w:lang w:val="es-ES"/>
        </w:rPr>
      </w:pPr>
    </w:p>
    <w:p w14:paraId="1FA3182F" w14:textId="77777777" w:rsidR="00AD182C" w:rsidRPr="00E82B70" w:rsidRDefault="00AD182C" w:rsidP="00777CC6">
      <w:pPr>
        <w:spacing w:line="240" w:lineRule="auto"/>
        <w:rPr>
          <w:lang w:val="es-ES"/>
        </w:rPr>
      </w:pPr>
      <w:r w:rsidRPr="00E82B70">
        <w:rPr>
          <w:lang w:val="es-ES"/>
        </w:rPr>
        <w:t>EXP</w:t>
      </w:r>
    </w:p>
    <w:p w14:paraId="4EE3883C" w14:textId="77777777" w:rsidR="00AD182C" w:rsidRPr="00E82B70" w:rsidRDefault="00AD182C" w:rsidP="00777CC6">
      <w:pPr>
        <w:spacing w:line="240" w:lineRule="auto"/>
        <w:rPr>
          <w:lang w:val="es-ES"/>
        </w:rPr>
      </w:pPr>
    </w:p>
    <w:p w14:paraId="09EE3261" w14:textId="77777777" w:rsidR="00AD182C" w:rsidRPr="00E82B70" w:rsidRDefault="00AD182C" w:rsidP="00777CC6">
      <w:pPr>
        <w:spacing w:line="240" w:lineRule="auto"/>
        <w:rPr>
          <w:lang w:val="es-ES"/>
        </w:rPr>
      </w:pPr>
    </w:p>
    <w:p w14:paraId="120F58C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71CDA434" w14:textId="77777777" w:rsidR="00AD182C" w:rsidRPr="00E82B70" w:rsidRDefault="00AD182C" w:rsidP="00777CC6">
      <w:pPr>
        <w:spacing w:line="240" w:lineRule="auto"/>
        <w:ind w:right="113"/>
        <w:rPr>
          <w:lang w:val="es-ES"/>
        </w:rPr>
      </w:pPr>
    </w:p>
    <w:p w14:paraId="79215DE4" w14:textId="77777777" w:rsidR="00AD182C" w:rsidRPr="00E82B70" w:rsidRDefault="00AD182C" w:rsidP="00777CC6">
      <w:pPr>
        <w:spacing w:line="240" w:lineRule="auto"/>
        <w:ind w:right="113"/>
        <w:rPr>
          <w:lang w:val="es-ES"/>
        </w:rPr>
      </w:pPr>
      <w:r w:rsidRPr="00E82B70">
        <w:rPr>
          <w:lang w:val="es-ES"/>
        </w:rPr>
        <w:t>Lot</w:t>
      </w:r>
    </w:p>
    <w:p w14:paraId="101BEF8A" w14:textId="77777777" w:rsidR="00AD182C" w:rsidRPr="00E82B70" w:rsidRDefault="00AD182C" w:rsidP="00777CC6">
      <w:pPr>
        <w:spacing w:line="240" w:lineRule="auto"/>
        <w:ind w:right="113"/>
        <w:rPr>
          <w:lang w:val="es-ES"/>
        </w:rPr>
      </w:pPr>
    </w:p>
    <w:p w14:paraId="1AC1306A" w14:textId="77777777" w:rsidR="00AD182C" w:rsidRPr="00E82B70" w:rsidRDefault="00AD182C" w:rsidP="00777CC6">
      <w:pPr>
        <w:spacing w:line="240" w:lineRule="auto"/>
        <w:ind w:right="113"/>
        <w:rPr>
          <w:lang w:val="es-ES"/>
        </w:rPr>
      </w:pPr>
    </w:p>
    <w:p w14:paraId="006B1D97"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285ADD7C" w14:textId="77777777" w:rsidR="00AD182C" w:rsidRPr="00E82B70" w:rsidRDefault="00AD182C" w:rsidP="00777CC6">
      <w:pPr>
        <w:keepNext/>
        <w:spacing w:line="240" w:lineRule="auto"/>
        <w:ind w:right="113"/>
        <w:rPr>
          <w:lang w:val="es-ES"/>
        </w:rPr>
      </w:pPr>
    </w:p>
    <w:p w14:paraId="40EF974B" w14:textId="77777777" w:rsidR="00AD182C" w:rsidRPr="00E82B70" w:rsidRDefault="00AD182C" w:rsidP="00777CC6">
      <w:pPr>
        <w:spacing w:line="240" w:lineRule="auto"/>
        <w:ind w:right="113"/>
        <w:rPr>
          <w:rFonts w:eastAsia="Times New Roman"/>
          <w:shd w:val="clear" w:color="auto" w:fill="BFBFBF"/>
          <w:lang w:val="es-ES"/>
        </w:rPr>
      </w:pPr>
      <w:r w:rsidRPr="00E82B70">
        <w:rPr>
          <w:rFonts w:eastAsia="Times New Roman"/>
          <w:lang w:val="es-ES"/>
        </w:rPr>
        <w:t>4000 UI</w:t>
      </w:r>
    </w:p>
    <w:p w14:paraId="428BF4E5" w14:textId="77777777" w:rsidR="00AD182C" w:rsidRPr="00E82B70" w:rsidRDefault="00AD182C" w:rsidP="00777CC6">
      <w:pPr>
        <w:spacing w:line="240" w:lineRule="auto"/>
        <w:ind w:right="113"/>
        <w:rPr>
          <w:lang w:val="es-ES"/>
        </w:rPr>
      </w:pPr>
    </w:p>
    <w:p w14:paraId="0E3ED2DB" w14:textId="77777777" w:rsidR="00AD182C" w:rsidRPr="00E82B70" w:rsidRDefault="00AD182C" w:rsidP="00777CC6">
      <w:pPr>
        <w:spacing w:line="240" w:lineRule="auto"/>
        <w:ind w:right="113"/>
        <w:rPr>
          <w:lang w:val="es-ES"/>
        </w:rPr>
      </w:pPr>
    </w:p>
    <w:p w14:paraId="1B2BD0FC"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7AFD1A93" w14:textId="77777777" w:rsidR="00AD182C" w:rsidRPr="00E82B70" w:rsidRDefault="00AD182C" w:rsidP="00777CC6">
      <w:pPr>
        <w:spacing w:line="240" w:lineRule="auto"/>
        <w:ind w:right="113"/>
        <w:rPr>
          <w:lang w:val="es-ES"/>
        </w:rPr>
      </w:pPr>
    </w:p>
    <w:p w14:paraId="5AF18119" w14:textId="77777777" w:rsidR="00AD182C" w:rsidRPr="00E82B70" w:rsidRDefault="00AD182C" w:rsidP="00777CC6">
      <w:pPr>
        <w:spacing w:line="240" w:lineRule="auto"/>
        <w:ind w:right="113"/>
        <w:rPr>
          <w:lang w:val="es-ES"/>
        </w:rPr>
      </w:pPr>
    </w:p>
    <w:p w14:paraId="7DF2741F" w14:textId="77777777" w:rsidR="00AD182C" w:rsidRPr="00E82B70" w:rsidRDefault="00AD182C" w:rsidP="00777CC6">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br w:type="page"/>
      </w:r>
      <w:r w:rsidRPr="00E82B70">
        <w:rPr>
          <w:b/>
          <w:bCs/>
          <w:lang w:val="es-ES"/>
        </w:rPr>
        <w:lastRenderedPageBreak/>
        <w:t>INFORMACIÓN MÍNIMA QUE DEBE INCLUIRSE EN PEQUEÑOS ACONDICIONAMIENTOS PRIMARIOS</w:t>
      </w:r>
    </w:p>
    <w:p w14:paraId="595DB382"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rPr>
          <w:b/>
          <w:bCs/>
          <w:lang w:val="es-ES"/>
        </w:rPr>
      </w:pPr>
    </w:p>
    <w:p w14:paraId="7ABC71F1" w14:textId="77777777" w:rsidR="00AD182C" w:rsidRPr="00E82B70" w:rsidRDefault="00AD182C" w:rsidP="00437335">
      <w:pPr>
        <w:pBdr>
          <w:top w:val="single" w:sz="4" w:space="1" w:color="auto"/>
          <w:left w:val="single" w:sz="4" w:space="4" w:color="auto"/>
          <w:bottom w:val="single" w:sz="4" w:space="1" w:color="auto"/>
          <w:right w:val="single" w:sz="4" w:space="4" w:color="auto"/>
        </w:pBdr>
        <w:spacing w:line="240" w:lineRule="auto"/>
        <w:rPr>
          <w:b/>
          <w:bCs/>
          <w:lang w:val="es-ES"/>
        </w:rPr>
      </w:pPr>
      <w:r w:rsidRPr="00E82B70">
        <w:rPr>
          <w:b/>
          <w:bCs/>
          <w:lang w:val="es-ES"/>
        </w:rPr>
        <w:t>ETIQUETA DE LA JERINGA PRECARGADA</w:t>
      </w:r>
    </w:p>
    <w:p w14:paraId="2A6C2416" w14:textId="77777777" w:rsidR="00AD182C" w:rsidRPr="00E82B70" w:rsidRDefault="00AD182C" w:rsidP="00437335">
      <w:pPr>
        <w:spacing w:line="240" w:lineRule="auto"/>
        <w:rPr>
          <w:lang w:val="es-ES"/>
        </w:rPr>
      </w:pPr>
    </w:p>
    <w:p w14:paraId="11B12B73" w14:textId="77777777" w:rsidR="00AD182C" w:rsidRPr="00E82B70" w:rsidRDefault="00AD182C" w:rsidP="00437335">
      <w:pPr>
        <w:spacing w:line="240" w:lineRule="auto"/>
        <w:rPr>
          <w:lang w:val="es-ES"/>
        </w:rPr>
      </w:pPr>
    </w:p>
    <w:p w14:paraId="54DC8AE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1.</w:t>
      </w:r>
      <w:r w:rsidRPr="00E82B70">
        <w:rPr>
          <w:b/>
          <w:bCs/>
          <w:lang w:val="es-ES"/>
        </w:rPr>
        <w:tab/>
        <w:t>NOMBRE DEL MEDICAMENTO Y VÍA(S) DE ADMINISTRACIÓN</w:t>
      </w:r>
    </w:p>
    <w:p w14:paraId="2BC8CB1B" w14:textId="77777777" w:rsidR="00AD182C" w:rsidRPr="00E82B70" w:rsidRDefault="00AD182C" w:rsidP="00437335">
      <w:pPr>
        <w:spacing w:line="240" w:lineRule="auto"/>
        <w:ind w:left="567" w:hanging="567"/>
        <w:rPr>
          <w:lang w:val="es-ES"/>
        </w:rPr>
      </w:pPr>
    </w:p>
    <w:p w14:paraId="51249DD4" w14:textId="77777777" w:rsidR="00AD182C" w:rsidRPr="00E82B70" w:rsidRDefault="00AD182C" w:rsidP="00437335">
      <w:pPr>
        <w:spacing w:line="240" w:lineRule="auto"/>
        <w:rPr>
          <w:lang w:val="es-ES"/>
        </w:rPr>
      </w:pPr>
      <w:r w:rsidRPr="00E82B70">
        <w:rPr>
          <w:lang w:val="es-ES"/>
        </w:rPr>
        <w:t>Disolvente para ELOCTA</w:t>
      </w:r>
    </w:p>
    <w:p w14:paraId="04C7B1C0" w14:textId="77777777" w:rsidR="00AD182C" w:rsidRPr="00E82B70" w:rsidRDefault="00AD182C" w:rsidP="00437335">
      <w:pPr>
        <w:spacing w:line="240" w:lineRule="auto"/>
        <w:rPr>
          <w:lang w:val="es-ES"/>
        </w:rPr>
      </w:pPr>
      <w:r w:rsidRPr="00E82B70">
        <w:rPr>
          <w:lang w:val="es-ES"/>
        </w:rPr>
        <w:t>agua para preparaciones inyectables</w:t>
      </w:r>
    </w:p>
    <w:p w14:paraId="7BFABD28" w14:textId="77777777" w:rsidR="00AD182C" w:rsidRPr="00E82B70" w:rsidRDefault="00AD182C" w:rsidP="00437335">
      <w:pPr>
        <w:spacing w:line="240" w:lineRule="auto"/>
        <w:rPr>
          <w:lang w:val="es-ES"/>
        </w:rPr>
      </w:pPr>
    </w:p>
    <w:p w14:paraId="5D37A064" w14:textId="77777777" w:rsidR="00AD182C" w:rsidRPr="00E82B70" w:rsidRDefault="00AD182C" w:rsidP="00437335">
      <w:pPr>
        <w:spacing w:line="240" w:lineRule="auto"/>
        <w:rPr>
          <w:lang w:val="es-ES"/>
        </w:rPr>
      </w:pPr>
    </w:p>
    <w:p w14:paraId="3A10F5B8"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2.</w:t>
      </w:r>
      <w:r w:rsidRPr="00E82B70">
        <w:rPr>
          <w:b/>
          <w:bCs/>
          <w:lang w:val="es-ES"/>
        </w:rPr>
        <w:tab/>
        <w:t>FORMA DE ADMINISTRACIÓN</w:t>
      </w:r>
    </w:p>
    <w:p w14:paraId="37AF6212" w14:textId="77777777" w:rsidR="00AD182C" w:rsidRPr="00E82B70" w:rsidRDefault="00AD182C" w:rsidP="00437335">
      <w:pPr>
        <w:spacing w:line="240" w:lineRule="auto"/>
        <w:rPr>
          <w:lang w:val="es-ES"/>
        </w:rPr>
      </w:pPr>
    </w:p>
    <w:p w14:paraId="5E52184A" w14:textId="77777777" w:rsidR="00AD182C" w:rsidRPr="00E82B70" w:rsidRDefault="00AD182C" w:rsidP="00437335">
      <w:pPr>
        <w:spacing w:line="240" w:lineRule="auto"/>
        <w:rPr>
          <w:lang w:val="es-ES"/>
        </w:rPr>
      </w:pPr>
    </w:p>
    <w:p w14:paraId="0E7AC13A"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3.</w:t>
      </w:r>
      <w:r w:rsidRPr="00E82B70">
        <w:rPr>
          <w:b/>
          <w:bCs/>
          <w:lang w:val="es-ES"/>
        </w:rPr>
        <w:tab/>
        <w:t>FECHA DE CADUCIDAD</w:t>
      </w:r>
    </w:p>
    <w:p w14:paraId="16538898" w14:textId="77777777" w:rsidR="00AD182C" w:rsidRPr="00E82B70" w:rsidRDefault="00AD182C" w:rsidP="00437335">
      <w:pPr>
        <w:spacing w:line="240" w:lineRule="auto"/>
        <w:rPr>
          <w:lang w:val="es-ES"/>
        </w:rPr>
      </w:pPr>
    </w:p>
    <w:p w14:paraId="1DABDD61" w14:textId="77777777" w:rsidR="00AD182C" w:rsidRPr="00E82B70" w:rsidRDefault="00AD182C" w:rsidP="00437335">
      <w:pPr>
        <w:spacing w:line="240" w:lineRule="auto"/>
        <w:rPr>
          <w:lang w:val="es-ES"/>
        </w:rPr>
      </w:pPr>
      <w:r w:rsidRPr="00E82B70">
        <w:rPr>
          <w:lang w:val="es-ES"/>
        </w:rPr>
        <w:t>EXP</w:t>
      </w:r>
    </w:p>
    <w:p w14:paraId="65588184" w14:textId="77777777" w:rsidR="00AD182C" w:rsidRPr="00E82B70" w:rsidRDefault="00AD182C" w:rsidP="00437335">
      <w:pPr>
        <w:spacing w:line="240" w:lineRule="auto"/>
        <w:rPr>
          <w:lang w:val="es-ES"/>
        </w:rPr>
      </w:pPr>
    </w:p>
    <w:p w14:paraId="0F6D9666" w14:textId="77777777" w:rsidR="00AD182C" w:rsidRPr="00E82B70" w:rsidRDefault="00AD182C" w:rsidP="00437335">
      <w:pPr>
        <w:spacing w:line="240" w:lineRule="auto"/>
        <w:rPr>
          <w:lang w:val="es-ES"/>
        </w:rPr>
      </w:pPr>
    </w:p>
    <w:p w14:paraId="7A2F7AAD"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4.</w:t>
      </w:r>
      <w:r w:rsidRPr="00E82B70">
        <w:rPr>
          <w:b/>
          <w:bCs/>
          <w:lang w:val="es-ES"/>
        </w:rPr>
        <w:tab/>
        <w:t>NÚMERO DE LOTE</w:t>
      </w:r>
    </w:p>
    <w:p w14:paraId="0A8244D3" w14:textId="77777777" w:rsidR="00AD182C" w:rsidRPr="00E82B70" w:rsidRDefault="00AD182C" w:rsidP="00437335">
      <w:pPr>
        <w:spacing w:line="240" w:lineRule="auto"/>
        <w:ind w:right="113"/>
        <w:rPr>
          <w:lang w:val="es-ES"/>
        </w:rPr>
      </w:pPr>
    </w:p>
    <w:p w14:paraId="4296FD70" w14:textId="77777777" w:rsidR="00AD182C" w:rsidRPr="00E82B70" w:rsidRDefault="00AD182C" w:rsidP="00437335">
      <w:pPr>
        <w:spacing w:line="240" w:lineRule="auto"/>
        <w:ind w:right="113"/>
        <w:rPr>
          <w:lang w:val="es-ES"/>
        </w:rPr>
      </w:pPr>
      <w:r w:rsidRPr="00E82B70">
        <w:rPr>
          <w:lang w:val="es-ES"/>
        </w:rPr>
        <w:t>Lot</w:t>
      </w:r>
    </w:p>
    <w:p w14:paraId="358580AA" w14:textId="77777777" w:rsidR="00AD182C" w:rsidRPr="00E82B70" w:rsidRDefault="00AD182C" w:rsidP="00437335">
      <w:pPr>
        <w:spacing w:line="240" w:lineRule="auto"/>
        <w:ind w:right="113"/>
        <w:rPr>
          <w:lang w:val="es-ES"/>
        </w:rPr>
      </w:pPr>
    </w:p>
    <w:p w14:paraId="5DA5BE77" w14:textId="77777777" w:rsidR="00AD182C" w:rsidRPr="00E82B70" w:rsidRDefault="00AD182C" w:rsidP="00437335">
      <w:pPr>
        <w:spacing w:line="240" w:lineRule="auto"/>
        <w:ind w:right="113"/>
        <w:rPr>
          <w:lang w:val="es-ES"/>
        </w:rPr>
      </w:pPr>
    </w:p>
    <w:p w14:paraId="3A88CAB9"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5.</w:t>
      </w:r>
      <w:r w:rsidRPr="00E82B70">
        <w:rPr>
          <w:b/>
          <w:bCs/>
          <w:lang w:val="es-ES"/>
        </w:rPr>
        <w:tab/>
        <w:t>CONTENIDO EN PESO, EN VOLUMEN O EN UNIDADES</w:t>
      </w:r>
    </w:p>
    <w:p w14:paraId="2CD5FFD6" w14:textId="77777777" w:rsidR="00AD182C" w:rsidRPr="00E82B70" w:rsidRDefault="00AD182C" w:rsidP="00437335">
      <w:pPr>
        <w:spacing w:line="240" w:lineRule="auto"/>
        <w:ind w:right="113"/>
        <w:rPr>
          <w:lang w:val="es-ES"/>
        </w:rPr>
      </w:pPr>
    </w:p>
    <w:p w14:paraId="28C48C69" w14:textId="77777777" w:rsidR="00AD182C" w:rsidRPr="00E82B70" w:rsidRDefault="00AD182C" w:rsidP="00437335">
      <w:pPr>
        <w:spacing w:line="240" w:lineRule="auto"/>
        <w:ind w:right="113"/>
        <w:rPr>
          <w:lang w:val="es-ES"/>
        </w:rPr>
      </w:pPr>
      <w:r w:rsidRPr="00E82B70">
        <w:rPr>
          <w:lang w:val="es-ES"/>
        </w:rPr>
        <w:t>3 ml</w:t>
      </w:r>
    </w:p>
    <w:p w14:paraId="174B5F8E" w14:textId="77777777" w:rsidR="00AD182C" w:rsidRPr="00E82B70" w:rsidRDefault="00AD182C" w:rsidP="00437335">
      <w:pPr>
        <w:spacing w:line="240" w:lineRule="auto"/>
        <w:ind w:right="113"/>
        <w:rPr>
          <w:lang w:val="es-ES"/>
        </w:rPr>
      </w:pPr>
    </w:p>
    <w:p w14:paraId="419D8208" w14:textId="77777777" w:rsidR="00AD182C" w:rsidRPr="00E82B70" w:rsidRDefault="00AD182C" w:rsidP="00437335">
      <w:pPr>
        <w:spacing w:line="240" w:lineRule="auto"/>
        <w:ind w:right="113"/>
        <w:rPr>
          <w:lang w:val="es-ES"/>
        </w:rPr>
      </w:pPr>
    </w:p>
    <w:p w14:paraId="529256A1" w14:textId="77777777" w:rsidR="00AD182C" w:rsidRPr="00E82B70" w:rsidRDefault="00AD182C" w:rsidP="007D381C">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E82B70">
        <w:rPr>
          <w:b/>
          <w:bCs/>
          <w:lang w:val="es-ES"/>
        </w:rPr>
        <w:t>6.</w:t>
      </w:r>
      <w:r w:rsidRPr="00E82B70">
        <w:rPr>
          <w:b/>
          <w:bCs/>
          <w:lang w:val="es-ES"/>
        </w:rPr>
        <w:tab/>
        <w:t>OTROS</w:t>
      </w:r>
    </w:p>
    <w:p w14:paraId="531243A4" w14:textId="77777777" w:rsidR="00AD182C" w:rsidRPr="00E82B70" w:rsidRDefault="00AD182C" w:rsidP="00437335">
      <w:pPr>
        <w:spacing w:line="240" w:lineRule="auto"/>
        <w:ind w:right="113"/>
        <w:rPr>
          <w:lang w:val="es-ES"/>
        </w:rPr>
      </w:pPr>
    </w:p>
    <w:p w14:paraId="7EB9CCA8" w14:textId="77777777" w:rsidR="00AD182C" w:rsidRPr="00E82B70" w:rsidRDefault="00AD182C" w:rsidP="00437335">
      <w:pPr>
        <w:spacing w:line="240" w:lineRule="auto"/>
        <w:ind w:right="113"/>
        <w:rPr>
          <w:lang w:val="es-ES"/>
        </w:rPr>
      </w:pPr>
    </w:p>
    <w:p w14:paraId="38ED4051" w14:textId="77777777" w:rsidR="00AD182C" w:rsidRPr="00E82B70" w:rsidRDefault="00AD182C" w:rsidP="00437335">
      <w:pPr>
        <w:spacing w:line="240" w:lineRule="auto"/>
        <w:rPr>
          <w:b/>
          <w:bCs/>
          <w:lang w:val="es-ES"/>
        </w:rPr>
      </w:pPr>
      <w:r w:rsidRPr="00E82B70">
        <w:rPr>
          <w:lang w:val="es-ES"/>
        </w:rPr>
        <w:br w:type="page"/>
      </w:r>
    </w:p>
    <w:p w14:paraId="00C943DD" w14:textId="77777777" w:rsidR="00AD182C" w:rsidRPr="00E82B70" w:rsidRDefault="00AD182C" w:rsidP="00437335">
      <w:pPr>
        <w:spacing w:line="240" w:lineRule="auto"/>
        <w:ind w:right="113"/>
        <w:rPr>
          <w:lang w:val="es-ES"/>
        </w:rPr>
      </w:pPr>
    </w:p>
    <w:p w14:paraId="443D1FFF" w14:textId="77777777" w:rsidR="00AD182C" w:rsidRPr="00E82B70" w:rsidRDefault="00AD182C" w:rsidP="00437335">
      <w:pPr>
        <w:spacing w:line="240" w:lineRule="auto"/>
        <w:ind w:right="113"/>
        <w:rPr>
          <w:lang w:val="es-ES"/>
        </w:rPr>
      </w:pPr>
    </w:p>
    <w:p w14:paraId="780141A4" w14:textId="77777777" w:rsidR="00AD182C" w:rsidRPr="00E82B70" w:rsidRDefault="00AD182C" w:rsidP="00437335">
      <w:pPr>
        <w:spacing w:line="240" w:lineRule="auto"/>
        <w:ind w:right="113"/>
        <w:rPr>
          <w:lang w:val="es-ES"/>
        </w:rPr>
      </w:pPr>
    </w:p>
    <w:p w14:paraId="63402B3C" w14:textId="77777777" w:rsidR="00AD182C" w:rsidRPr="00E82B70" w:rsidRDefault="00AD182C" w:rsidP="00437335">
      <w:pPr>
        <w:spacing w:line="240" w:lineRule="auto"/>
        <w:ind w:right="113"/>
        <w:rPr>
          <w:lang w:val="es-ES"/>
        </w:rPr>
      </w:pPr>
    </w:p>
    <w:p w14:paraId="2FC783F9" w14:textId="77777777" w:rsidR="00AD182C" w:rsidRPr="00E82B70" w:rsidRDefault="00AD182C" w:rsidP="00437335">
      <w:pPr>
        <w:spacing w:line="240" w:lineRule="auto"/>
        <w:ind w:right="113"/>
        <w:rPr>
          <w:lang w:val="es-ES"/>
        </w:rPr>
      </w:pPr>
    </w:p>
    <w:p w14:paraId="141EC5DF" w14:textId="77777777" w:rsidR="00AD182C" w:rsidRPr="00E82B70" w:rsidRDefault="00AD182C" w:rsidP="00437335">
      <w:pPr>
        <w:spacing w:line="240" w:lineRule="auto"/>
        <w:ind w:right="113"/>
        <w:rPr>
          <w:lang w:val="es-ES"/>
        </w:rPr>
      </w:pPr>
    </w:p>
    <w:p w14:paraId="7B99AA64" w14:textId="77777777" w:rsidR="00AD182C" w:rsidRPr="00E82B70" w:rsidRDefault="00AD182C" w:rsidP="00437335">
      <w:pPr>
        <w:spacing w:line="240" w:lineRule="auto"/>
        <w:ind w:right="113"/>
        <w:rPr>
          <w:lang w:val="es-ES"/>
        </w:rPr>
      </w:pPr>
    </w:p>
    <w:p w14:paraId="512AA8E0" w14:textId="77777777" w:rsidR="00AD182C" w:rsidRPr="00E82B70" w:rsidRDefault="00AD182C" w:rsidP="00437335">
      <w:pPr>
        <w:spacing w:line="240" w:lineRule="auto"/>
        <w:ind w:right="113"/>
        <w:rPr>
          <w:lang w:val="es-ES"/>
        </w:rPr>
      </w:pPr>
    </w:p>
    <w:p w14:paraId="6C9D7E9A" w14:textId="77777777" w:rsidR="00AD182C" w:rsidRPr="00E82B70" w:rsidRDefault="00AD182C" w:rsidP="00437335">
      <w:pPr>
        <w:spacing w:line="240" w:lineRule="auto"/>
        <w:ind w:right="113"/>
        <w:rPr>
          <w:lang w:val="es-ES"/>
        </w:rPr>
      </w:pPr>
    </w:p>
    <w:p w14:paraId="710EC2FE" w14:textId="77777777" w:rsidR="00AD182C" w:rsidRPr="00E82B70" w:rsidRDefault="00AD182C" w:rsidP="00437335">
      <w:pPr>
        <w:spacing w:line="240" w:lineRule="auto"/>
        <w:ind w:right="113"/>
        <w:rPr>
          <w:lang w:val="es-ES"/>
        </w:rPr>
      </w:pPr>
    </w:p>
    <w:p w14:paraId="5E5B7D96" w14:textId="77777777" w:rsidR="00AD182C" w:rsidRPr="00E82B70" w:rsidRDefault="00AD182C" w:rsidP="00437335">
      <w:pPr>
        <w:spacing w:line="240" w:lineRule="auto"/>
        <w:ind w:right="113"/>
        <w:rPr>
          <w:lang w:val="es-ES"/>
        </w:rPr>
      </w:pPr>
    </w:p>
    <w:p w14:paraId="76EDD24F" w14:textId="77777777" w:rsidR="00AD182C" w:rsidRPr="00E82B70" w:rsidRDefault="00AD182C" w:rsidP="00437335">
      <w:pPr>
        <w:spacing w:line="240" w:lineRule="auto"/>
        <w:ind w:right="113"/>
        <w:rPr>
          <w:lang w:val="es-ES"/>
        </w:rPr>
      </w:pPr>
    </w:p>
    <w:p w14:paraId="1CAA1358" w14:textId="77777777" w:rsidR="00AD182C" w:rsidRPr="00E82B70" w:rsidRDefault="00AD182C" w:rsidP="00437335">
      <w:pPr>
        <w:spacing w:line="240" w:lineRule="auto"/>
        <w:ind w:right="113"/>
        <w:rPr>
          <w:lang w:val="es-ES"/>
        </w:rPr>
      </w:pPr>
    </w:p>
    <w:p w14:paraId="43B4C726" w14:textId="77777777" w:rsidR="00AD182C" w:rsidRPr="00E82B70" w:rsidRDefault="00AD182C" w:rsidP="00437335">
      <w:pPr>
        <w:spacing w:line="240" w:lineRule="auto"/>
        <w:ind w:right="113"/>
        <w:rPr>
          <w:lang w:val="es-ES"/>
        </w:rPr>
      </w:pPr>
    </w:p>
    <w:p w14:paraId="0948CEC8" w14:textId="77777777" w:rsidR="00AD182C" w:rsidRPr="00E82B70" w:rsidRDefault="00AD182C" w:rsidP="00437335">
      <w:pPr>
        <w:spacing w:line="240" w:lineRule="auto"/>
        <w:ind w:right="113"/>
        <w:rPr>
          <w:lang w:val="es-ES"/>
        </w:rPr>
      </w:pPr>
    </w:p>
    <w:p w14:paraId="49317731" w14:textId="77777777" w:rsidR="00AD182C" w:rsidRPr="00E82B70" w:rsidRDefault="00AD182C" w:rsidP="00437335">
      <w:pPr>
        <w:spacing w:line="240" w:lineRule="auto"/>
        <w:ind w:right="113"/>
        <w:rPr>
          <w:lang w:val="es-ES"/>
        </w:rPr>
      </w:pPr>
    </w:p>
    <w:p w14:paraId="09B676E9" w14:textId="77777777" w:rsidR="00AD182C" w:rsidRPr="00E82B70" w:rsidRDefault="00AD182C" w:rsidP="00437335">
      <w:pPr>
        <w:spacing w:line="240" w:lineRule="auto"/>
        <w:ind w:right="113"/>
        <w:rPr>
          <w:lang w:val="es-ES"/>
        </w:rPr>
      </w:pPr>
    </w:p>
    <w:p w14:paraId="37FC6F88" w14:textId="77777777" w:rsidR="00AD182C" w:rsidRPr="00E82B70" w:rsidRDefault="00AD182C" w:rsidP="00437335">
      <w:pPr>
        <w:spacing w:line="240" w:lineRule="auto"/>
        <w:ind w:right="113"/>
        <w:rPr>
          <w:lang w:val="es-ES"/>
        </w:rPr>
      </w:pPr>
    </w:p>
    <w:p w14:paraId="6A4F98A8" w14:textId="77777777" w:rsidR="00AD182C" w:rsidRPr="00E82B70" w:rsidRDefault="00AD182C" w:rsidP="00437335">
      <w:pPr>
        <w:spacing w:line="240" w:lineRule="auto"/>
        <w:ind w:right="113"/>
        <w:rPr>
          <w:lang w:val="es-ES"/>
        </w:rPr>
      </w:pPr>
    </w:p>
    <w:p w14:paraId="0AA06696" w14:textId="77777777" w:rsidR="00AD182C" w:rsidRPr="00E82B70" w:rsidRDefault="00AD182C" w:rsidP="00437335">
      <w:pPr>
        <w:spacing w:line="240" w:lineRule="auto"/>
        <w:ind w:right="113"/>
        <w:rPr>
          <w:lang w:val="es-ES"/>
        </w:rPr>
      </w:pPr>
    </w:p>
    <w:p w14:paraId="468C3E24" w14:textId="77777777" w:rsidR="00AD182C" w:rsidRPr="00E82B70" w:rsidRDefault="00AD182C" w:rsidP="00437335">
      <w:pPr>
        <w:spacing w:line="240" w:lineRule="auto"/>
        <w:ind w:right="113"/>
        <w:rPr>
          <w:lang w:val="es-ES"/>
        </w:rPr>
      </w:pPr>
    </w:p>
    <w:p w14:paraId="0D38C705" w14:textId="5E606E9B" w:rsidR="00AD182C" w:rsidRDefault="00AD182C" w:rsidP="00437335">
      <w:pPr>
        <w:spacing w:line="240" w:lineRule="auto"/>
        <w:ind w:right="113"/>
        <w:rPr>
          <w:lang w:val="es-ES"/>
        </w:rPr>
      </w:pPr>
    </w:p>
    <w:p w14:paraId="348012FD" w14:textId="77777777" w:rsidR="00212581" w:rsidRPr="00E82B70" w:rsidRDefault="00212581" w:rsidP="00437335">
      <w:pPr>
        <w:spacing w:line="240" w:lineRule="auto"/>
        <w:ind w:right="113"/>
        <w:rPr>
          <w:lang w:val="es-ES"/>
        </w:rPr>
      </w:pPr>
    </w:p>
    <w:p w14:paraId="5637B96C" w14:textId="77777777" w:rsidR="00AD182C" w:rsidRPr="00E82B70" w:rsidRDefault="00AD182C" w:rsidP="00437335">
      <w:pPr>
        <w:pStyle w:val="TitleA"/>
      </w:pPr>
      <w:r w:rsidRPr="00E82B70">
        <w:t>B. PROSPECTO</w:t>
      </w:r>
    </w:p>
    <w:p w14:paraId="32D13D53" w14:textId="77777777" w:rsidR="00AD182C" w:rsidRPr="00E82B70" w:rsidRDefault="00AD182C" w:rsidP="00437335">
      <w:pPr>
        <w:spacing w:line="240" w:lineRule="auto"/>
        <w:jc w:val="center"/>
        <w:rPr>
          <w:lang w:val="es-ES"/>
        </w:rPr>
      </w:pPr>
    </w:p>
    <w:p w14:paraId="202A71DF"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br w:type="page"/>
      </w:r>
      <w:r w:rsidRPr="00E82B70">
        <w:rPr>
          <w:rFonts w:eastAsia="Times New Roman"/>
          <w:b/>
          <w:bCs/>
          <w:lang w:val="es-ES"/>
        </w:rPr>
        <w:lastRenderedPageBreak/>
        <w:t>Prospecto: información para el usuario</w:t>
      </w:r>
    </w:p>
    <w:p w14:paraId="175F2DE3" w14:textId="77777777" w:rsidR="00AD182C" w:rsidRPr="00E82B70" w:rsidRDefault="00AD182C" w:rsidP="00437335">
      <w:pPr>
        <w:spacing w:line="240" w:lineRule="auto"/>
        <w:jc w:val="center"/>
        <w:rPr>
          <w:rFonts w:eastAsia="Times New Roman"/>
          <w:b/>
          <w:bCs/>
          <w:lang w:val="es-ES"/>
        </w:rPr>
      </w:pPr>
    </w:p>
    <w:p w14:paraId="397027F2"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250 UI polvo y disolvente para solución inyectable</w:t>
      </w:r>
    </w:p>
    <w:p w14:paraId="1EB93786"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500 UI polvo y disolvente para solución inyectable</w:t>
      </w:r>
    </w:p>
    <w:p w14:paraId="4293C388"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750 UI polvo y disolvente para solución inyectable</w:t>
      </w:r>
    </w:p>
    <w:p w14:paraId="39C1068F"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1000 UI polvo y disolvente para solución inyectable</w:t>
      </w:r>
    </w:p>
    <w:p w14:paraId="3D2560BC"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1500 UI polvo y disolvente para solución inyectable</w:t>
      </w:r>
    </w:p>
    <w:p w14:paraId="5DFCDC65"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2000 UI polvo y disolvente para solución inyectable</w:t>
      </w:r>
    </w:p>
    <w:p w14:paraId="489FEF33"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3000 UI polvo y disolvente para solución inyectable</w:t>
      </w:r>
    </w:p>
    <w:p w14:paraId="3AA84F92" w14:textId="77777777" w:rsidR="00AD182C" w:rsidRPr="00E82B70" w:rsidRDefault="00AD182C" w:rsidP="00437335">
      <w:pPr>
        <w:spacing w:line="240" w:lineRule="auto"/>
        <w:jc w:val="center"/>
        <w:rPr>
          <w:rFonts w:eastAsia="Times New Roman"/>
          <w:b/>
          <w:bCs/>
          <w:lang w:val="es-ES"/>
        </w:rPr>
      </w:pPr>
      <w:r w:rsidRPr="00E82B70">
        <w:rPr>
          <w:rFonts w:eastAsia="Times New Roman"/>
          <w:b/>
          <w:bCs/>
          <w:lang w:val="es-ES"/>
        </w:rPr>
        <w:t>ELOCTA 4000 UI polvo y disolvente para solución inyectable</w:t>
      </w:r>
    </w:p>
    <w:p w14:paraId="660157EC" w14:textId="77777777" w:rsidR="00AD182C" w:rsidRPr="00E82B70" w:rsidRDefault="00AD182C" w:rsidP="00437335">
      <w:pPr>
        <w:spacing w:line="240" w:lineRule="auto"/>
        <w:jc w:val="center"/>
        <w:rPr>
          <w:rFonts w:eastAsia="Times New Roman"/>
          <w:b/>
          <w:bCs/>
          <w:lang w:val="es-ES"/>
        </w:rPr>
      </w:pPr>
    </w:p>
    <w:p w14:paraId="5C96E84D" w14:textId="77777777" w:rsidR="00AD182C" w:rsidRPr="00E82B70" w:rsidRDefault="00AD182C" w:rsidP="00437335">
      <w:pPr>
        <w:spacing w:line="240" w:lineRule="auto"/>
        <w:jc w:val="center"/>
        <w:rPr>
          <w:rFonts w:eastAsia="Times New Roman"/>
          <w:lang w:val="es-ES"/>
        </w:rPr>
      </w:pPr>
      <w:r w:rsidRPr="00E82B70">
        <w:rPr>
          <w:lang w:val="es-ES"/>
        </w:rPr>
        <w:t>efmoroctocog alfa (factor VIII de coagulación recombinante)</w:t>
      </w:r>
    </w:p>
    <w:p w14:paraId="245ABD92" w14:textId="77777777" w:rsidR="00AD182C" w:rsidRPr="00E82B70" w:rsidRDefault="00AD182C" w:rsidP="00437335">
      <w:pPr>
        <w:spacing w:line="240" w:lineRule="auto"/>
        <w:jc w:val="center"/>
        <w:rPr>
          <w:rFonts w:eastAsia="Times New Roman"/>
          <w:lang w:val="es-ES"/>
        </w:rPr>
      </w:pPr>
    </w:p>
    <w:p w14:paraId="48275D95" w14:textId="77777777" w:rsidR="00AD182C" w:rsidRPr="00E82B70" w:rsidRDefault="00AD182C" w:rsidP="00437335">
      <w:pPr>
        <w:spacing w:line="240" w:lineRule="auto"/>
        <w:rPr>
          <w:b/>
          <w:bCs/>
          <w:lang w:val="es-ES"/>
        </w:rPr>
      </w:pPr>
      <w:r w:rsidRPr="00E82B70">
        <w:rPr>
          <w:b/>
          <w:bCs/>
          <w:lang w:val="es-ES"/>
        </w:rPr>
        <w:t>Lea todo el prospecto detenidamente antes de empezar a usar este medicamento, porque contiene información importante para usted</w:t>
      </w:r>
    </w:p>
    <w:p w14:paraId="293E0B46" w14:textId="77777777" w:rsidR="00AD182C" w:rsidRPr="00E82B70" w:rsidRDefault="00AD182C" w:rsidP="00437335">
      <w:pPr>
        <w:pStyle w:val="Listenabsatz1"/>
        <w:numPr>
          <w:ilvl w:val="0"/>
          <w:numId w:val="24"/>
        </w:numPr>
        <w:ind w:left="567" w:hanging="567"/>
        <w:rPr>
          <w:sz w:val="22"/>
          <w:szCs w:val="22"/>
          <w:lang w:val="es-ES"/>
        </w:rPr>
      </w:pPr>
      <w:r w:rsidRPr="00E82B70">
        <w:rPr>
          <w:sz w:val="22"/>
          <w:szCs w:val="22"/>
          <w:lang w:val="es-ES"/>
        </w:rPr>
        <w:t>Conserve este prospecto, ya que puede tener que volver a leerlo.</w:t>
      </w:r>
    </w:p>
    <w:p w14:paraId="4C4356B8" w14:textId="77777777" w:rsidR="00AD182C" w:rsidRPr="00E82B70" w:rsidRDefault="00AD182C" w:rsidP="00437335">
      <w:pPr>
        <w:pStyle w:val="Listenabsatz1"/>
        <w:numPr>
          <w:ilvl w:val="0"/>
          <w:numId w:val="24"/>
        </w:numPr>
        <w:ind w:left="567" w:hanging="567"/>
        <w:rPr>
          <w:sz w:val="22"/>
          <w:szCs w:val="22"/>
          <w:lang w:val="es-ES"/>
        </w:rPr>
      </w:pPr>
      <w:r w:rsidRPr="00E82B70">
        <w:rPr>
          <w:sz w:val="22"/>
          <w:szCs w:val="22"/>
          <w:lang w:val="es-ES"/>
        </w:rPr>
        <w:t>Si tiene alguna duda, consulte a su médico, farmacéutico o enfermero.</w:t>
      </w:r>
    </w:p>
    <w:p w14:paraId="4E62A5F6" w14:textId="77777777" w:rsidR="00AD182C" w:rsidRPr="00E82B70" w:rsidRDefault="00AD182C" w:rsidP="00437335">
      <w:pPr>
        <w:pStyle w:val="Listenabsatz1"/>
        <w:numPr>
          <w:ilvl w:val="0"/>
          <w:numId w:val="24"/>
        </w:numPr>
        <w:ind w:left="567" w:hanging="567"/>
        <w:rPr>
          <w:sz w:val="22"/>
          <w:szCs w:val="22"/>
          <w:lang w:val="es-ES"/>
        </w:rPr>
      </w:pPr>
      <w:r w:rsidRPr="00E82B70">
        <w:rPr>
          <w:sz w:val="22"/>
          <w:szCs w:val="22"/>
          <w:lang w:val="es-ES"/>
        </w:rPr>
        <w:t>Este medicamento se le ha recetado solamente a usted, y no debe dárselo a otras personas aunque tengan los mismos síntomas que usted, ya que puede perjudicarles.</w:t>
      </w:r>
    </w:p>
    <w:p w14:paraId="3985B565" w14:textId="77777777" w:rsidR="00AD182C" w:rsidRPr="00E82B70" w:rsidRDefault="00AD182C" w:rsidP="00437335">
      <w:pPr>
        <w:pStyle w:val="Listenabsatz1"/>
        <w:numPr>
          <w:ilvl w:val="0"/>
          <w:numId w:val="24"/>
        </w:numPr>
        <w:ind w:left="567" w:hanging="567"/>
        <w:rPr>
          <w:sz w:val="22"/>
          <w:szCs w:val="22"/>
          <w:lang w:val="es-ES"/>
        </w:rPr>
      </w:pPr>
      <w:r w:rsidRPr="00E82B70">
        <w:rPr>
          <w:sz w:val="22"/>
          <w:szCs w:val="22"/>
          <w:lang w:val="es-ES"/>
        </w:rPr>
        <w:t>Si experimenta efectos adversos, consulte a su médico, farmacéutico o enfermero, incluso si se trata de efectos adversos que no aparecen en este prospecto. Ver sección 4.</w:t>
      </w:r>
    </w:p>
    <w:p w14:paraId="598CB42A" w14:textId="77777777" w:rsidR="00AD182C" w:rsidRPr="00E82B70" w:rsidRDefault="00AD182C" w:rsidP="00437335">
      <w:pPr>
        <w:spacing w:line="240" w:lineRule="auto"/>
        <w:rPr>
          <w:lang w:val="es-ES"/>
        </w:rPr>
      </w:pPr>
    </w:p>
    <w:p w14:paraId="05E88C3F" w14:textId="77777777" w:rsidR="00AD182C" w:rsidRPr="00E82B70" w:rsidRDefault="00AD182C" w:rsidP="00437335">
      <w:pPr>
        <w:spacing w:line="240" w:lineRule="auto"/>
        <w:rPr>
          <w:b/>
          <w:bCs/>
          <w:lang w:val="es-ES"/>
        </w:rPr>
      </w:pPr>
      <w:r w:rsidRPr="00E82B70">
        <w:rPr>
          <w:b/>
          <w:bCs/>
          <w:lang w:val="es-ES"/>
        </w:rPr>
        <w:t>Contenido del prospecto</w:t>
      </w:r>
    </w:p>
    <w:p w14:paraId="45591052" w14:textId="77777777" w:rsidR="00AD182C" w:rsidRPr="00E82B70" w:rsidRDefault="00AD182C" w:rsidP="00A975DD">
      <w:pPr>
        <w:pStyle w:val="Listenabsatz2"/>
        <w:ind w:left="0"/>
        <w:rPr>
          <w:sz w:val="22"/>
          <w:szCs w:val="22"/>
          <w:lang w:val="es-ES"/>
        </w:rPr>
      </w:pPr>
      <w:r w:rsidRPr="00E82B70">
        <w:rPr>
          <w:sz w:val="22"/>
          <w:szCs w:val="22"/>
          <w:lang w:val="es-ES"/>
        </w:rPr>
        <w:t>1.</w:t>
      </w:r>
      <w:r w:rsidRPr="00E82B70">
        <w:rPr>
          <w:sz w:val="22"/>
          <w:szCs w:val="22"/>
          <w:lang w:val="es-ES"/>
        </w:rPr>
        <w:tab/>
        <w:t>Qué es ELOCTA y para qué se utiliza</w:t>
      </w:r>
    </w:p>
    <w:p w14:paraId="04D405EA" w14:textId="77777777" w:rsidR="00AD182C" w:rsidRPr="00E82B70" w:rsidRDefault="00AD182C" w:rsidP="00A975DD">
      <w:pPr>
        <w:pStyle w:val="Listenabsatz2"/>
        <w:ind w:left="0"/>
        <w:rPr>
          <w:sz w:val="22"/>
          <w:szCs w:val="22"/>
          <w:lang w:val="es-ES"/>
        </w:rPr>
      </w:pPr>
      <w:r w:rsidRPr="00E82B70">
        <w:rPr>
          <w:sz w:val="22"/>
          <w:szCs w:val="22"/>
          <w:lang w:val="es-ES"/>
        </w:rPr>
        <w:t>2.</w:t>
      </w:r>
      <w:r w:rsidRPr="00E82B70">
        <w:rPr>
          <w:sz w:val="22"/>
          <w:szCs w:val="22"/>
          <w:lang w:val="es-ES"/>
        </w:rPr>
        <w:tab/>
        <w:t>Qué necesita saber antes de empezar a usar ELOCTA</w:t>
      </w:r>
    </w:p>
    <w:p w14:paraId="54F3999B" w14:textId="77777777" w:rsidR="00AD182C" w:rsidRPr="00E82B70" w:rsidRDefault="00AD182C" w:rsidP="00A975DD">
      <w:pPr>
        <w:pStyle w:val="Listenabsatz2"/>
        <w:ind w:left="0"/>
        <w:rPr>
          <w:sz w:val="22"/>
          <w:szCs w:val="22"/>
          <w:lang w:val="es-ES"/>
        </w:rPr>
      </w:pPr>
      <w:r w:rsidRPr="00E82B70">
        <w:rPr>
          <w:sz w:val="22"/>
          <w:szCs w:val="22"/>
          <w:lang w:val="es-ES"/>
        </w:rPr>
        <w:t>3.</w:t>
      </w:r>
      <w:r w:rsidRPr="00E82B70">
        <w:rPr>
          <w:sz w:val="22"/>
          <w:szCs w:val="22"/>
          <w:lang w:val="es-ES"/>
        </w:rPr>
        <w:tab/>
        <w:t>Cómo usar ELOCTA</w:t>
      </w:r>
    </w:p>
    <w:p w14:paraId="2058A09C" w14:textId="77777777" w:rsidR="00AD182C" w:rsidRPr="00E82B70" w:rsidRDefault="00AD182C" w:rsidP="00A975DD">
      <w:pPr>
        <w:pStyle w:val="Listenabsatz2"/>
        <w:ind w:left="0"/>
        <w:rPr>
          <w:sz w:val="22"/>
          <w:szCs w:val="22"/>
          <w:lang w:val="es-ES"/>
        </w:rPr>
      </w:pPr>
      <w:r w:rsidRPr="00E82B70">
        <w:rPr>
          <w:sz w:val="22"/>
          <w:szCs w:val="22"/>
          <w:lang w:val="es-ES"/>
        </w:rPr>
        <w:t>4.</w:t>
      </w:r>
      <w:r w:rsidRPr="00E82B70">
        <w:rPr>
          <w:sz w:val="22"/>
          <w:szCs w:val="22"/>
          <w:lang w:val="es-ES"/>
        </w:rPr>
        <w:tab/>
        <w:t>Posibles efectos adversos</w:t>
      </w:r>
    </w:p>
    <w:p w14:paraId="03163739" w14:textId="77777777" w:rsidR="00AD182C" w:rsidRPr="00E82B70" w:rsidRDefault="00AD182C" w:rsidP="00A975DD">
      <w:pPr>
        <w:pStyle w:val="Listenabsatz2"/>
        <w:ind w:left="0"/>
        <w:rPr>
          <w:sz w:val="22"/>
          <w:szCs w:val="22"/>
          <w:lang w:val="es-ES"/>
        </w:rPr>
      </w:pPr>
      <w:r w:rsidRPr="00E82B70">
        <w:rPr>
          <w:sz w:val="22"/>
          <w:szCs w:val="22"/>
          <w:lang w:val="es-ES"/>
        </w:rPr>
        <w:t>5.</w:t>
      </w:r>
      <w:r w:rsidRPr="00E82B70">
        <w:rPr>
          <w:sz w:val="22"/>
          <w:szCs w:val="22"/>
          <w:lang w:val="es-ES"/>
        </w:rPr>
        <w:tab/>
        <w:t>Conservación de ELOCTA</w:t>
      </w:r>
    </w:p>
    <w:p w14:paraId="0651422E" w14:textId="77777777" w:rsidR="00AD182C" w:rsidRPr="00E82B70" w:rsidRDefault="00AD182C" w:rsidP="00A975DD">
      <w:pPr>
        <w:pStyle w:val="Listenabsatz2"/>
        <w:ind w:left="0"/>
        <w:rPr>
          <w:sz w:val="22"/>
          <w:szCs w:val="22"/>
          <w:lang w:val="es-ES"/>
        </w:rPr>
      </w:pPr>
      <w:r w:rsidRPr="00E82B70">
        <w:rPr>
          <w:sz w:val="22"/>
          <w:szCs w:val="22"/>
          <w:lang w:val="es-ES"/>
        </w:rPr>
        <w:t>6.</w:t>
      </w:r>
      <w:r w:rsidRPr="00E82B70">
        <w:rPr>
          <w:sz w:val="22"/>
          <w:szCs w:val="22"/>
          <w:lang w:val="es-ES"/>
        </w:rPr>
        <w:tab/>
        <w:t>Contenido del envase e información adicional</w:t>
      </w:r>
    </w:p>
    <w:p w14:paraId="7664823A" w14:textId="3E4464BE" w:rsidR="00AD182C" w:rsidRPr="00E82B70" w:rsidDel="00407B18" w:rsidRDefault="00AD182C" w:rsidP="00A975DD">
      <w:pPr>
        <w:pStyle w:val="Listenabsatz2"/>
        <w:ind w:left="0"/>
        <w:rPr>
          <w:del w:id="78" w:author="Author"/>
          <w:sz w:val="22"/>
          <w:szCs w:val="22"/>
          <w:lang w:val="es-ES"/>
        </w:rPr>
      </w:pPr>
      <w:del w:id="79" w:author="Author">
        <w:r w:rsidRPr="00E82B70" w:rsidDel="00407B18">
          <w:rPr>
            <w:sz w:val="22"/>
            <w:szCs w:val="22"/>
            <w:lang w:val="es-ES"/>
          </w:rPr>
          <w:delText>7.Instrucciones de preparación y administración</w:delText>
        </w:r>
      </w:del>
    </w:p>
    <w:p w14:paraId="08E4DFA7" w14:textId="77777777" w:rsidR="00AD182C" w:rsidRPr="00E82B70" w:rsidRDefault="00AD182C" w:rsidP="00437335">
      <w:pPr>
        <w:numPr>
          <w:ilvl w:val="12"/>
          <w:numId w:val="0"/>
        </w:numPr>
        <w:spacing w:line="240" w:lineRule="auto"/>
        <w:ind w:right="-2"/>
        <w:rPr>
          <w:lang w:val="es-ES"/>
        </w:rPr>
      </w:pPr>
    </w:p>
    <w:p w14:paraId="4F64C649" w14:textId="77777777" w:rsidR="00AD182C" w:rsidRPr="00E82B70" w:rsidRDefault="00AD182C" w:rsidP="00437335">
      <w:pPr>
        <w:numPr>
          <w:ilvl w:val="12"/>
          <w:numId w:val="0"/>
        </w:numPr>
        <w:spacing w:line="240" w:lineRule="auto"/>
        <w:ind w:right="-2"/>
        <w:rPr>
          <w:lang w:val="es-ES"/>
        </w:rPr>
      </w:pPr>
    </w:p>
    <w:p w14:paraId="6817B655" w14:textId="77777777" w:rsidR="00AD182C" w:rsidRPr="00E82B70" w:rsidRDefault="00AD182C" w:rsidP="00437335">
      <w:pPr>
        <w:pStyle w:val="Listenabsatz2"/>
        <w:keepNext/>
        <w:ind w:left="567" w:hanging="567"/>
        <w:rPr>
          <w:b/>
          <w:bCs/>
          <w:sz w:val="22"/>
          <w:szCs w:val="22"/>
          <w:lang w:val="es-ES"/>
        </w:rPr>
      </w:pPr>
      <w:r w:rsidRPr="00E82B70">
        <w:rPr>
          <w:b/>
          <w:bCs/>
          <w:sz w:val="22"/>
          <w:szCs w:val="22"/>
          <w:lang w:val="es-ES"/>
        </w:rPr>
        <w:t>1.</w:t>
      </w:r>
      <w:r w:rsidRPr="00E82B70">
        <w:rPr>
          <w:b/>
          <w:bCs/>
          <w:sz w:val="22"/>
          <w:szCs w:val="22"/>
          <w:lang w:val="es-ES"/>
        </w:rPr>
        <w:tab/>
        <w:t>Qué es ELOCTA y para qué se utiliza</w:t>
      </w:r>
    </w:p>
    <w:p w14:paraId="70BAD695" w14:textId="77777777" w:rsidR="00AD182C" w:rsidRPr="00E82B70" w:rsidRDefault="00AD182C" w:rsidP="00437335">
      <w:pPr>
        <w:pStyle w:val="Listenabsatz2"/>
        <w:keepNext/>
        <w:ind w:left="0"/>
        <w:rPr>
          <w:b/>
          <w:bCs/>
          <w:sz w:val="22"/>
          <w:szCs w:val="22"/>
          <w:lang w:val="es-ES"/>
        </w:rPr>
      </w:pPr>
    </w:p>
    <w:p w14:paraId="4AC70E0F" w14:textId="77777777" w:rsidR="00AD182C" w:rsidRPr="00E82B70" w:rsidRDefault="00AD182C" w:rsidP="00437335">
      <w:pPr>
        <w:spacing w:line="240" w:lineRule="auto"/>
        <w:rPr>
          <w:rFonts w:eastAsia="Times New Roman"/>
          <w:lang w:val="es-ES"/>
        </w:rPr>
      </w:pPr>
      <w:r w:rsidRPr="00E82B70">
        <w:rPr>
          <w:lang w:val="es-ES"/>
        </w:rPr>
        <w:t>ELOCTA contiene el principio activo efmoroctocog alfa, un factor VIII de coagulación recombinante, proteína de fusión Fc.</w:t>
      </w:r>
      <w:r w:rsidRPr="00E82B70">
        <w:rPr>
          <w:rFonts w:eastAsia="Times New Roman"/>
          <w:lang w:val="es-ES"/>
        </w:rPr>
        <w:t xml:space="preserve"> El factor VIII es una proteína producida de forma natural por el cuerpo y es necesaria para que la sangre forme coágulos y detener las hemorragias.</w:t>
      </w:r>
    </w:p>
    <w:p w14:paraId="51734012" w14:textId="77777777" w:rsidR="00AD182C" w:rsidRPr="00E82B70" w:rsidRDefault="00AD182C" w:rsidP="00437335">
      <w:pPr>
        <w:spacing w:line="240" w:lineRule="auto"/>
        <w:rPr>
          <w:rFonts w:eastAsia="Times New Roman"/>
          <w:lang w:val="es-ES"/>
        </w:rPr>
      </w:pPr>
    </w:p>
    <w:p w14:paraId="4D6DDE96" w14:textId="77777777" w:rsidR="00AD182C" w:rsidRPr="00E82B70" w:rsidRDefault="00AD182C" w:rsidP="00437335">
      <w:pPr>
        <w:spacing w:line="240" w:lineRule="auto"/>
        <w:rPr>
          <w:lang w:val="es-ES"/>
        </w:rPr>
      </w:pPr>
      <w:r w:rsidRPr="00E82B70">
        <w:rPr>
          <w:lang w:val="es-ES"/>
        </w:rPr>
        <w:t>ELOCTA es un medicamento utilizado para el tratamiento y la prevención de las hemorragias en los pacientes de todos los grupos de edad con hemofilia A (un trastorno hemorrágico hereditario causado por una deficiencia del factor VIII).</w:t>
      </w:r>
    </w:p>
    <w:p w14:paraId="0B00F77D" w14:textId="77777777" w:rsidR="00AD182C" w:rsidRPr="00E82B70" w:rsidRDefault="00AD182C" w:rsidP="00437335">
      <w:pPr>
        <w:spacing w:line="240" w:lineRule="auto"/>
        <w:rPr>
          <w:lang w:val="es-ES"/>
        </w:rPr>
      </w:pPr>
    </w:p>
    <w:p w14:paraId="3F232577" w14:textId="77777777" w:rsidR="00AD182C" w:rsidRPr="00E82B70" w:rsidRDefault="00AD182C" w:rsidP="00437335">
      <w:pPr>
        <w:spacing w:line="240" w:lineRule="auto"/>
        <w:rPr>
          <w:lang w:val="es-ES"/>
        </w:rPr>
      </w:pPr>
      <w:r w:rsidRPr="00E82B70">
        <w:rPr>
          <w:lang w:val="es-ES"/>
        </w:rPr>
        <w:t>ELOCTA se prepara mediante tecnología recombinante sin la adición de ningún componente de origen humano o animal en el proceso de fabricación.</w:t>
      </w:r>
    </w:p>
    <w:p w14:paraId="426122C4" w14:textId="77777777" w:rsidR="00AD182C" w:rsidRPr="00E82B70" w:rsidRDefault="00AD182C" w:rsidP="00437335">
      <w:pPr>
        <w:spacing w:line="240" w:lineRule="auto"/>
        <w:rPr>
          <w:lang w:val="es-ES"/>
        </w:rPr>
      </w:pPr>
    </w:p>
    <w:p w14:paraId="237F9F8F" w14:textId="77777777" w:rsidR="00AD182C" w:rsidRPr="00E82B70" w:rsidRDefault="00AD182C" w:rsidP="00437335">
      <w:pPr>
        <w:keepNext/>
        <w:spacing w:line="240" w:lineRule="auto"/>
        <w:rPr>
          <w:b/>
          <w:bCs/>
          <w:lang w:val="es-ES"/>
        </w:rPr>
      </w:pPr>
      <w:r w:rsidRPr="00E82B70">
        <w:rPr>
          <w:rFonts w:eastAsia="Times New Roman"/>
          <w:b/>
          <w:bCs/>
          <w:lang w:val="es-ES"/>
        </w:rPr>
        <w:t>Como actúa ELOCTA</w:t>
      </w:r>
    </w:p>
    <w:p w14:paraId="7218E911" w14:textId="77777777" w:rsidR="00AD182C" w:rsidRPr="00E82B70" w:rsidRDefault="00AD182C" w:rsidP="00437335">
      <w:pPr>
        <w:spacing w:line="240" w:lineRule="auto"/>
        <w:rPr>
          <w:rFonts w:eastAsia="Times New Roman"/>
          <w:lang w:val="es-ES"/>
        </w:rPr>
      </w:pPr>
      <w:r w:rsidRPr="00E82B70">
        <w:rPr>
          <w:rFonts w:eastAsia="Times New Roman"/>
          <w:lang w:val="es-ES"/>
        </w:rPr>
        <w:t>En los pacientes con hemofilia A, el factor VIII está ausente o no funciona adecuadamente.</w:t>
      </w:r>
      <w:r w:rsidRPr="00E82B70">
        <w:rPr>
          <w:lang w:val="es-ES"/>
        </w:rPr>
        <w:t xml:space="preserve"> ELOCTA se utiliza para sustituir el factor VIII ausente o deficiente. ELOCTA aumenta las concentraciones de factor VIII en la sangre y corrige temporalmente la tendencia a sufrir hemorragias.</w:t>
      </w:r>
    </w:p>
    <w:p w14:paraId="40B23340" w14:textId="77777777" w:rsidR="00AD182C" w:rsidRPr="00E82B70" w:rsidRDefault="00AD182C" w:rsidP="00437335">
      <w:pPr>
        <w:numPr>
          <w:ilvl w:val="12"/>
          <w:numId w:val="0"/>
        </w:numPr>
        <w:spacing w:line="240" w:lineRule="auto"/>
        <w:ind w:right="-2"/>
        <w:rPr>
          <w:lang w:val="es-ES"/>
        </w:rPr>
      </w:pPr>
    </w:p>
    <w:p w14:paraId="0F6504AE" w14:textId="77777777" w:rsidR="00AD182C" w:rsidRPr="00E82B70" w:rsidRDefault="00AD182C" w:rsidP="00437335">
      <w:pPr>
        <w:numPr>
          <w:ilvl w:val="12"/>
          <w:numId w:val="0"/>
        </w:numPr>
        <w:spacing w:line="240" w:lineRule="auto"/>
        <w:ind w:right="-2"/>
        <w:rPr>
          <w:lang w:val="es-ES"/>
        </w:rPr>
      </w:pPr>
    </w:p>
    <w:p w14:paraId="3171464D" w14:textId="77777777" w:rsidR="00AD182C" w:rsidRPr="00E82B70" w:rsidRDefault="00AD182C" w:rsidP="00437335">
      <w:pPr>
        <w:pStyle w:val="Listenabsatz2"/>
        <w:keepNext/>
        <w:ind w:left="567" w:hanging="567"/>
        <w:rPr>
          <w:b/>
          <w:bCs/>
          <w:sz w:val="22"/>
          <w:szCs w:val="22"/>
          <w:lang w:val="es-ES"/>
        </w:rPr>
      </w:pPr>
      <w:r w:rsidRPr="00E82B70">
        <w:rPr>
          <w:b/>
          <w:bCs/>
          <w:sz w:val="22"/>
          <w:szCs w:val="22"/>
          <w:lang w:val="es-ES"/>
        </w:rPr>
        <w:lastRenderedPageBreak/>
        <w:t>2.</w:t>
      </w:r>
      <w:r w:rsidRPr="00E82B70">
        <w:rPr>
          <w:b/>
          <w:bCs/>
          <w:sz w:val="22"/>
          <w:szCs w:val="22"/>
          <w:lang w:val="es-ES"/>
        </w:rPr>
        <w:tab/>
        <w:t>Qué necesita saber antes de empezar a usar ELOCTA</w:t>
      </w:r>
    </w:p>
    <w:p w14:paraId="61A2CF90" w14:textId="77777777" w:rsidR="00AD182C" w:rsidRPr="00E82B70" w:rsidRDefault="00AD182C" w:rsidP="00437335">
      <w:pPr>
        <w:keepNext/>
        <w:spacing w:line="240" w:lineRule="auto"/>
        <w:rPr>
          <w:b/>
          <w:bCs/>
          <w:lang w:val="es-ES"/>
        </w:rPr>
      </w:pPr>
    </w:p>
    <w:p w14:paraId="3E01AE1D" w14:textId="77777777" w:rsidR="00AD182C" w:rsidRPr="00E82B70" w:rsidRDefault="00AD182C" w:rsidP="00437335">
      <w:pPr>
        <w:keepNext/>
        <w:spacing w:line="240" w:lineRule="auto"/>
        <w:rPr>
          <w:b/>
          <w:bCs/>
          <w:lang w:val="es-ES"/>
        </w:rPr>
      </w:pPr>
      <w:r w:rsidRPr="00E82B70">
        <w:rPr>
          <w:b/>
          <w:bCs/>
          <w:lang w:val="es-ES"/>
        </w:rPr>
        <w:t>No use ELOCTA:</w:t>
      </w:r>
    </w:p>
    <w:p w14:paraId="61817077" w14:textId="77777777" w:rsidR="00AD182C" w:rsidRPr="00E82B70" w:rsidRDefault="00AD182C" w:rsidP="00437335">
      <w:pPr>
        <w:numPr>
          <w:ilvl w:val="0"/>
          <w:numId w:val="9"/>
        </w:numPr>
        <w:spacing w:line="240" w:lineRule="auto"/>
        <w:ind w:left="567" w:hanging="567"/>
        <w:rPr>
          <w:lang w:val="es-ES"/>
        </w:rPr>
      </w:pPr>
      <w:r w:rsidRPr="00E82B70">
        <w:rPr>
          <w:lang w:val="es-ES"/>
        </w:rPr>
        <w:t>si es alérgico al efmoroctocog alfa o a alguno de los demás componentes de este medicamento (incluidos en la sección 6).</w:t>
      </w:r>
    </w:p>
    <w:p w14:paraId="3DC46E95" w14:textId="77777777" w:rsidR="00AD182C" w:rsidRPr="00E82B70" w:rsidRDefault="00AD182C" w:rsidP="00437335">
      <w:pPr>
        <w:spacing w:line="240" w:lineRule="auto"/>
        <w:rPr>
          <w:lang w:val="es-ES"/>
        </w:rPr>
      </w:pPr>
    </w:p>
    <w:p w14:paraId="33D30C71" w14:textId="77777777" w:rsidR="00AD182C" w:rsidRPr="00E82B70" w:rsidRDefault="00AD182C" w:rsidP="00437335">
      <w:pPr>
        <w:keepNext/>
        <w:spacing w:line="240" w:lineRule="auto"/>
        <w:rPr>
          <w:b/>
          <w:bCs/>
          <w:lang w:val="es-ES"/>
        </w:rPr>
      </w:pPr>
      <w:r w:rsidRPr="00E82B70">
        <w:rPr>
          <w:b/>
          <w:bCs/>
          <w:lang w:val="es-ES"/>
        </w:rPr>
        <w:t>Advertencias y precauciones</w:t>
      </w:r>
    </w:p>
    <w:p w14:paraId="42911B60" w14:textId="77777777" w:rsidR="00AD182C" w:rsidRPr="00E82B70" w:rsidRDefault="00AD182C" w:rsidP="00437335">
      <w:pPr>
        <w:keepNext/>
        <w:spacing w:line="240" w:lineRule="auto"/>
        <w:rPr>
          <w:lang w:val="es-ES"/>
        </w:rPr>
      </w:pPr>
      <w:r w:rsidRPr="00E82B70">
        <w:rPr>
          <w:lang w:val="es-ES"/>
        </w:rPr>
        <w:t>Consulte a su médico, farmacéutico o enfermero antes de empezar a usar ELOCTA.</w:t>
      </w:r>
    </w:p>
    <w:p w14:paraId="53D400EC" w14:textId="77777777" w:rsidR="00AD182C" w:rsidRPr="00E82B70" w:rsidRDefault="00AD182C" w:rsidP="00437335">
      <w:pPr>
        <w:keepNext/>
        <w:spacing w:line="240" w:lineRule="auto"/>
        <w:rPr>
          <w:lang w:val="es-ES"/>
        </w:rPr>
      </w:pPr>
    </w:p>
    <w:p w14:paraId="07344FC7" w14:textId="77777777" w:rsidR="00AD182C" w:rsidRPr="00E82B70" w:rsidRDefault="00AD182C" w:rsidP="00437335">
      <w:pPr>
        <w:numPr>
          <w:ilvl w:val="0"/>
          <w:numId w:val="9"/>
        </w:numPr>
        <w:spacing w:line="240" w:lineRule="auto"/>
        <w:ind w:left="567" w:hanging="567"/>
        <w:rPr>
          <w:lang w:val="es-ES"/>
        </w:rPr>
      </w:pPr>
      <w:r w:rsidRPr="00E82B70">
        <w:rPr>
          <w:lang w:val="es-ES"/>
        </w:rPr>
        <w:t>Existe una pequeña posibilidad de que sufra una reacción anafiláctica (una reacción alérgica grave y repentina) a ELOCTA. Entre los signos de las reacciones alérgicas se encuentran picor generalizado, ronchas, sensación de opresión en el pecho, dificultad para respirar y presión arterial baja. Si aparece cualquiera de estos síntomas, interrumpa inmediatamente la inyección y póngase en contacto con su médico.</w:t>
      </w:r>
    </w:p>
    <w:p w14:paraId="7CE54A4C" w14:textId="77777777" w:rsidR="00AD182C" w:rsidRPr="00E82B70" w:rsidRDefault="00AD182C" w:rsidP="00437335">
      <w:pPr>
        <w:spacing w:line="240" w:lineRule="auto"/>
        <w:ind w:left="567" w:hanging="567"/>
        <w:rPr>
          <w:lang w:val="es-ES"/>
        </w:rPr>
      </w:pPr>
    </w:p>
    <w:p w14:paraId="036050FB" w14:textId="77777777" w:rsidR="00AD182C" w:rsidRPr="00E82B70" w:rsidRDefault="00AD182C" w:rsidP="00437335">
      <w:pPr>
        <w:numPr>
          <w:ilvl w:val="0"/>
          <w:numId w:val="9"/>
        </w:numPr>
        <w:tabs>
          <w:tab w:val="clear" w:pos="567"/>
        </w:tabs>
        <w:spacing w:line="240" w:lineRule="auto"/>
        <w:ind w:left="567" w:hanging="567"/>
        <w:rPr>
          <w:lang w:val="es-ES"/>
        </w:rPr>
      </w:pPr>
      <w:r w:rsidRPr="00E82B70">
        <w:rPr>
          <w:rFonts w:eastAsia="Times New Roman"/>
          <w:lang w:val="es-ES" w:eastAsia="en-GB"/>
        </w:rPr>
        <w:t>La formación de inhibidores (anticuerpos) es una complicación conocida que puede producirse durante el tratamiento con todos los medicamentos compuestos por factor VIII. Estos inhibidores, especialmente en grandes cantidades, impiden que el tratamiento funcione correctamente, por lo que se les supervisará cuidadosamente a usted y a su hijo por si desarrollan dichos inhibidores. Si su hemorragia o la de su hijo no se está controlando con ELOCTA, consulte a su médico inmediatamente.</w:t>
      </w:r>
    </w:p>
    <w:p w14:paraId="210F5AF8" w14:textId="77777777" w:rsidR="00AD182C" w:rsidRPr="00E82B70" w:rsidRDefault="00AD182C" w:rsidP="00437335">
      <w:pPr>
        <w:tabs>
          <w:tab w:val="clear" w:pos="567"/>
          <w:tab w:val="left" w:pos="0"/>
        </w:tabs>
        <w:spacing w:line="240" w:lineRule="auto"/>
        <w:rPr>
          <w:u w:val="single"/>
          <w:lang w:val="es-ES"/>
        </w:rPr>
      </w:pPr>
    </w:p>
    <w:p w14:paraId="65218EE5" w14:textId="77777777" w:rsidR="00AD182C" w:rsidRPr="00E82B70" w:rsidRDefault="00AD182C" w:rsidP="00383538">
      <w:pPr>
        <w:pStyle w:val="ListParagraph1"/>
        <w:keepNext/>
        <w:ind w:left="0"/>
        <w:rPr>
          <w:sz w:val="22"/>
          <w:szCs w:val="22"/>
          <w:u w:val="single"/>
          <w:lang w:val="es-ES"/>
        </w:rPr>
      </w:pPr>
      <w:r w:rsidRPr="00E82B70">
        <w:rPr>
          <w:sz w:val="22"/>
          <w:szCs w:val="22"/>
          <w:u w:val="single"/>
          <w:lang w:val="es-ES"/>
        </w:rPr>
        <w:t>Acontecimientos cardiovasculares</w:t>
      </w:r>
    </w:p>
    <w:p w14:paraId="5373C6E0" w14:textId="77777777" w:rsidR="00AD182C" w:rsidRPr="00E82B70" w:rsidRDefault="00AD182C" w:rsidP="00777CC6">
      <w:pPr>
        <w:widowControl w:val="0"/>
        <w:tabs>
          <w:tab w:val="clear" w:pos="567"/>
          <w:tab w:val="left" w:pos="0"/>
        </w:tabs>
        <w:spacing w:line="240" w:lineRule="auto"/>
        <w:rPr>
          <w:u w:val="single"/>
          <w:lang w:val="es-ES"/>
        </w:rPr>
      </w:pPr>
      <w:r w:rsidRPr="00E82B70">
        <w:rPr>
          <w:lang w:val="es-ES"/>
        </w:rPr>
        <w:t>Si tiene una enfermedad del corazón o se encuentra en riesgo de sufrirla, tenga especial cuidado al utilizar medicamentos con factor VIII y consulte a su médico.</w:t>
      </w:r>
    </w:p>
    <w:p w14:paraId="1BA1577E" w14:textId="77777777" w:rsidR="00AD182C" w:rsidRPr="00E82B70" w:rsidRDefault="00AD182C" w:rsidP="00777CC6">
      <w:pPr>
        <w:widowControl w:val="0"/>
        <w:tabs>
          <w:tab w:val="clear" w:pos="567"/>
          <w:tab w:val="left" w:pos="0"/>
        </w:tabs>
        <w:spacing w:line="240" w:lineRule="auto"/>
        <w:rPr>
          <w:u w:val="single"/>
          <w:lang w:val="es-ES"/>
        </w:rPr>
      </w:pPr>
    </w:p>
    <w:p w14:paraId="17A647A1" w14:textId="77777777" w:rsidR="00AD182C" w:rsidRPr="00E82B70" w:rsidRDefault="00AD182C" w:rsidP="00437335">
      <w:pPr>
        <w:keepNext/>
        <w:tabs>
          <w:tab w:val="clear" w:pos="567"/>
          <w:tab w:val="left" w:pos="0"/>
        </w:tabs>
        <w:spacing w:line="240" w:lineRule="auto"/>
        <w:rPr>
          <w:u w:val="single"/>
          <w:lang w:val="es-ES"/>
        </w:rPr>
      </w:pPr>
      <w:r w:rsidRPr="00E82B70">
        <w:rPr>
          <w:u w:val="single"/>
          <w:lang w:val="es-ES"/>
        </w:rPr>
        <w:t>Complicaciones relacionadas con el catéter</w:t>
      </w:r>
    </w:p>
    <w:p w14:paraId="6116B092" w14:textId="77777777" w:rsidR="00AD182C" w:rsidRPr="00E82B70" w:rsidRDefault="00AD182C" w:rsidP="00437335">
      <w:pPr>
        <w:tabs>
          <w:tab w:val="clear" w:pos="567"/>
          <w:tab w:val="left" w:pos="0"/>
        </w:tabs>
        <w:spacing w:line="240" w:lineRule="auto"/>
        <w:rPr>
          <w:lang w:val="es-ES"/>
        </w:rPr>
      </w:pPr>
      <w:r w:rsidRPr="00E82B70">
        <w:rPr>
          <w:lang w:val="es-ES"/>
        </w:rPr>
        <w:t>Si necesita un dispositivo de acceso venoso central (DAVC), se debe tener en cuenta el riesgo de complicaciones relacionadas con el DAVC, incluidas las infecciones locales, la presencia de bacterias en la sangre y la trombosis en el lugar de inserción del catéter.</w:t>
      </w:r>
    </w:p>
    <w:p w14:paraId="3E80BD03" w14:textId="77777777" w:rsidR="00AD182C" w:rsidRPr="00E82B70" w:rsidRDefault="00AD182C" w:rsidP="00437335">
      <w:pPr>
        <w:spacing w:line="240" w:lineRule="auto"/>
        <w:rPr>
          <w:lang w:val="es-ES"/>
        </w:rPr>
      </w:pPr>
    </w:p>
    <w:p w14:paraId="6BDFEC1C" w14:textId="77777777" w:rsidR="00AD182C" w:rsidRPr="00E82B70" w:rsidRDefault="00AD182C" w:rsidP="00437335">
      <w:pPr>
        <w:keepNext/>
        <w:spacing w:line="240" w:lineRule="auto"/>
        <w:rPr>
          <w:u w:val="single"/>
          <w:lang w:val="es-ES"/>
        </w:rPr>
      </w:pPr>
      <w:r w:rsidRPr="00E82B70">
        <w:rPr>
          <w:u w:val="single"/>
          <w:lang w:val="es-ES"/>
        </w:rPr>
        <w:t>Documentación</w:t>
      </w:r>
    </w:p>
    <w:p w14:paraId="0871EE14" w14:textId="77777777" w:rsidR="00AD182C" w:rsidRPr="00E82B70" w:rsidRDefault="00AD182C" w:rsidP="00437335">
      <w:pPr>
        <w:spacing w:line="240" w:lineRule="auto"/>
        <w:rPr>
          <w:lang w:val="es-ES"/>
        </w:rPr>
      </w:pPr>
      <w:r w:rsidRPr="00E82B70">
        <w:rPr>
          <w:lang w:val="es-ES"/>
        </w:rPr>
        <w:t>Le recomendamos encarecidamente que cada vez que se administre ELOCTA, se anoten el nombre y el número de lote del producto.</w:t>
      </w:r>
    </w:p>
    <w:p w14:paraId="15C72B24" w14:textId="77777777" w:rsidR="00AD182C" w:rsidRPr="00E82B70" w:rsidRDefault="00AD182C" w:rsidP="00437335">
      <w:pPr>
        <w:spacing w:line="240" w:lineRule="auto"/>
        <w:rPr>
          <w:lang w:val="es-ES"/>
        </w:rPr>
      </w:pPr>
    </w:p>
    <w:p w14:paraId="14CECE8F" w14:textId="77777777" w:rsidR="00AD182C" w:rsidRPr="00E82B70" w:rsidRDefault="00AD182C" w:rsidP="00437335">
      <w:pPr>
        <w:keepNext/>
        <w:spacing w:line="240" w:lineRule="auto"/>
        <w:rPr>
          <w:b/>
          <w:bCs/>
          <w:lang w:val="es-ES"/>
        </w:rPr>
      </w:pPr>
      <w:r w:rsidRPr="00E82B70">
        <w:rPr>
          <w:b/>
          <w:bCs/>
          <w:lang w:val="es-ES"/>
        </w:rPr>
        <w:t>Otros medicamentos y ELOCTA</w:t>
      </w:r>
    </w:p>
    <w:p w14:paraId="5CD70C8E" w14:textId="77777777" w:rsidR="00AD182C" w:rsidRPr="00E82B70" w:rsidRDefault="00AD182C" w:rsidP="00437335">
      <w:pPr>
        <w:spacing w:line="240" w:lineRule="auto"/>
        <w:rPr>
          <w:lang w:val="es-ES"/>
        </w:rPr>
      </w:pPr>
      <w:r w:rsidRPr="00E82B70">
        <w:rPr>
          <w:lang w:val="es-ES"/>
        </w:rPr>
        <w:t>Informe a su médico o farmacéutico si está utilizando, ha utilizado recientemente o pudiera tener que utilizar cualquier otro medicamento.</w:t>
      </w:r>
    </w:p>
    <w:p w14:paraId="41097DCD" w14:textId="77777777" w:rsidR="00AD182C" w:rsidRPr="00E82B70" w:rsidRDefault="00AD182C" w:rsidP="00437335">
      <w:pPr>
        <w:spacing w:line="240" w:lineRule="auto"/>
        <w:rPr>
          <w:lang w:val="es-ES"/>
        </w:rPr>
      </w:pPr>
    </w:p>
    <w:p w14:paraId="242BEFA0" w14:textId="77777777" w:rsidR="00AD182C" w:rsidRPr="00E82B70" w:rsidRDefault="00AD182C" w:rsidP="00437335">
      <w:pPr>
        <w:keepNext/>
        <w:spacing w:line="240" w:lineRule="auto"/>
        <w:rPr>
          <w:b/>
          <w:bCs/>
          <w:lang w:val="es-ES"/>
        </w:rPr>
      </w:pPr>
      <w:r w:rsidRPr="00E82B70">
        <w:rPr>
          <w:b/>
          <w:bCs/>
          <w:lang w:val="es-ES"/>
        </w:rPr>
        <w:t>Embarazo y lactancia</w:t>
      </w:r>
    </w:p>
    <w:p w14:paraId="449491E9" w14:textId="77777777" w:rsidR="00AD182C" w:rsidRPr="00E82B70" w:rsidRDefault="00AD182C" w:rsidP="00437335">
      <w:pPr>
        <w:spacing w:line="240" w:lineRule="auto"/>
        <w:rPr>
          <w:lang w:val="es-ES"/>
        </w:rPr>
      </w:pPr>
      <w:r w:rsidRPr="00E82B70">
        <w:rPr>
          <w:lang w:val="es-ES"/>
        </w:rPr>
        <w:t>Si está embarazada o en periodo de lactancia, cree que podría estar embarazada o tiene intención de quedarse embarazada, consulte a su médico o farmacéutico antes de utilizar este medicamento.</w:t>
      </w:r>
    </w:p>
    <w:p w14:paraId="12AE67BF" w14:textId="77777777" w:rsidR="00AD182C" w:rsidRPr="00E82B70" w:rsidRDefault="00AD182C" w:rsidP="00437335">
      <w:pPr>
        <w:spacing w:line="240" w:lineRule="auto"/>
        <w:rPr>
          <w:lang w:val="es-ES"/>
        </w:rPr>
      </w:pPr>
    </w:p>
    <w:p w14:paraId="47CEC488" w14:textId="77777777" w:rsidR="00AD182C" w:rsidRPr="00E82B70" w:rsidRDefault="00AD182C" w:rsidP="00437335">
      <w:pPr>
        <w:keepNext/>
        <w:spacing w:line="240" w:lineRule="auto"/>
        <w:rPr>
          <w:b/>
          <w:bCs/>
          <w:lang w:val="es-ES"/>
        </w:rPr>
      </w:pPr>
      <w:r w:rsidRPr="00E82B70">
        <w:rPr>
          <w:b/>
          <w:bCs/>
          <w:lang w:val="es-ES"/>
        </w:rPr>
        <w:t>Conducción y uso de máquinas</w:t>
      </w:r>
    </w:p>
    <w:p w14:paraId="62566D72" w14:textId="77777777" w:rsidR="00AD182C" w:rsidRPr="00E82B70" w:rsidRDefault="00AD182C" w:rsidP="00437335">
      <w:pPr>
        <w:spacing w:line="240" w:lineRule="auto"/>
        <w:rPr>
          <w:lang w:val="es-ES"/>
        </w:rPr>
      </w:pPr>
      <w:r w:rsidRPr="00E82B70">
        <w:rPr>
          <w:lang w:val="es-ES"/>
        </w:rPr>
        <w:t>No se han observado efectos sobre la capacidad para conducir o utilizar máquinas.</w:t>
      </w:r>
    </w:p>
    <w:p w14:paraId="28B198AA" w14:textId="77777777" w:rsidR="00AD182C" w:rsidRPr="00E82B70" w:rsidRDefault="00AD182C" w:rsidP="00437335">
      <w:pPr>
        <w:spacing w:line="240" w:lineRule="auto"/>
        <w:rPr>
          <w:lang w:val="es-ES"/>
        </w:rPr>
      </w:pPr>
    </w:p>
    <w:p w14:paraId="403A7AF7" w14:textId="77777777" w:rsidR="00AD182C" w:rsidRPr="00E82B70" w:rsidRDefault="00AD182C" w:rsidP="005810C5">
      <w:pPr>
        <w:keepNext/>
        <w:spacing w:line="240" w:lineRule="auto"/>
        <w:rPr>
          <w:b/>
          <w:bCs/>
          <w:lang w:val="es-ES"/>
        </w:rPr>
      </w:pPr>
      <w:r w:rsidRPr="00E82B70">
        <w:rPr>
          <w:b/>
          <w:bCs/>
          <w:lang w:val="es-ES"/>
        </w:rPr>
        <w:t>ELOCTA contiene sodio</w:t>
      </w:r>
    </w:p>
    <w:p w14:paraId="1E8C1AF7" w14:textId="77777777" w:rsidR="00AD182C" w:rsidRPr="00E82B70" w:rsidRDefault="00AD182C" w:rsidP="005810C5">
      <w:pPr>
        <w:spacing w:line="240" w:lineRule="auto"/>
        <w:rPr>
          <w:lang w:val="es-ES"/>
        </w:rPr>
      </w:pPr>
      <w:r w:rsidRPr="00E82B70">
        <w:rPr>
          <w:lang w:val="es-ES"/>
        </w:rPr>
        <w:t>Este medicamento contiene menos de 1 mmol de sodio (23 mg) por vial; esto es, esencialmente “exento de sodio”.</w:t>
      </w:r>
    </w:p>
    <w:p w14:paraId="7FF34946" w14:textId="77777777" w:rsidR="00AD182C" w:rsidRPr="00E82B70" w:rsidRDefault="00AD182C" w:rsidP="005810C5">
      <w:pPr>
        <w:spacing w:line="240" w:lineRule="auto"/>
        <w:rPr>
          <w:lang w:val="es-ES"/>
        </w:rPr>
      </w:pPr>
      <w:r w:rsidRPr="00E82B70">
        <w:rPr>
          <w:lang w:val="es-ES"/>
        </w:rPr>
        <w:t>No obstante, dependiendo de su peso corporal y de la dosis, podría recibir más de un vial, lo que debe tenerse en cuenta si sigue una dieta pobre en sodio.</w:t>
      </w:r>
    </w:p>
    <w:p w14:paraId="334EF093" w14:textId="77777777" w:rsidR="00AD182C" w:rsidRPr="00E82B70" w:rsidRDefault="00AD182C" w:rsidP="005810C5">
      <w:pPr>
        <w:spacing w:line="240" w:lineRule="auto"/>
        <w:rPr>
          <w:lang w:val="es-ES"/>
        </w:rPr>
      </w:pPr>
    </w:p>
    <w:p w14:paraId="767011D6" w14:textId="77777777" w:rsidR="00AD182C" w:rsidRPr="00E82B70" w:rsidRDefault="00AD182C" w:rsidP="005810C5">
      <w:pPr>
        <w:spacing w:line="240" w:lineRule="auto"/>
        <w:rPr>
          <w:lang w:val="es-ES"/>
        </w:rPr>
      </w:pPr>
    </w:p>
    <w:p w14:paraId="44694829" w14:textId="77777777" w:rsidR="00AD182C" w:rsidRPr="00E82B70" w:rsidRDefault="00AD182C" w:rsidP="00437335">
      <w:pPr>
        <w:pStyle w:val="Listenabsatz2"/>
        <w:keepNext/>
        <w:ind w:left="567" w:hanging="567"/>
        <w:rPr>
          <w:b/>
          <w:bCs/>
          <w:sz w:val="22"/>
          <w:szCs w:val="22"/>
          <w:lang w:val="es-ES"/>
        </w:rPr>
      </w:pPr>
      <w:r w:rsidRPr="00E82B70">
        <w:rPr>
          <w:b/>
          <w:bCs/>
          <w:sz w:val="22"/>
          <w:szCs w:val="22"/>
          <w:lang w:val="es-ES"/>
        </w:rPr>
        <w:t>3.</w:t>
      </w:r>
      <w:r w:rsidRPr="00E82B70">
        <w:rPr>
          <w:b/>
          <w:bCs/>
          <w:sz w:val="22"/>
          <w:szCs w:val="22"/>
          <w:lang w:val="es-ES"/>
        </w:rPr>
        <w:tab/>
        <w:t>Cómo usar ELOCTA</w:t>
      </w:r>
    </w:p>
    <w:p w14:paraId="16022BD5" w14:textId="77777777" w:rsidR="00AD182C" w:rsidRPr="00E82B70" w:rsidRDefault="00AD182C" w:rsidP="00437335">
      <w:pPr>
        <w:keepNext/>
        <w:spacing w:line="240" w:lineRule="auto"/>
        <w:rPr>
          <w:lang w:val="es-ES"/>
        </w:rPr>
      </w:pPr>
    </w:p>
    <w:p w14:paraId="6C58432C" w14:textId="77777777" w:rsidR="00AD182C" w:rsidRPr="00E82B70" w:rsidRDefault="00AD182C" w:rsidP="00437335">
      <w:pPr>
        <w:spacing w:line="240" w:lineRule="auto"/>
        <w:rPr>
          <w:lang w:val="es-ES"/>
        </w:rPr>
      </w:pPr>
      <w:r w:rsidRPr="00E82B70">
        <w:rPr>
          <w:lang w:val="es-ES"/>
        </w:rPr>
        <w:t xml:space="preserve">El tratamiento con ELOCTA lo iniciará un médico con experiencia en el cuidado de pacientes con hemofilia. Siga exactamente las instrucciones de administración de este medicamento indicadas por su médico (ver </w:t>
      </w:r>
      <w:del w:id="80" w:author="Author">
        <w:r w:rsidRPr="00E82B70" w:rsidDel="00D51C8D">
          <w:rPr>
            <w:lang w:val="es-ES"/>
          </w:rPr>
          <w:delText>sección 7</w:delText>
        </w:r>
      </w:del>
      <w:ins w:id="81" w:author="Author">
        <w:r w:rsidRPr="00E82B70">
          <w:rPr>
            <w:lang w:val="es-ES"/>
          </w:rPr>
          <w:t>Instrucciones de preparación y administración</w:t>
        </w:r>
      </w:ins>
      <w:r w:rsidRPr="00E82B70">
        <w:rPr>
          <w:lang w:val="es-ES"/>
        </w:rPr>
        <w:t>). En caso de duda, consulte de nuevo a su médico, farmacéutico o enfermero.</w:t>
      </w:r>
    </w:p>
    <w:p w14:paraId="1115E30D" w14:textId="77777777" w:rsidR="00AD182C" w:rsidRPr="00E82B70" w:rsidRDefault="00AD182C" w:rsidP="00437335">
      <w:pPr>
        <w:spacing w:line="240" w:lineRule="auto"/>
        <w:rPr>
          <w:lang w:val="es-ES"/>
        </w:rPr>
      </w:pPr>
    </w:p>
    <w:p w14:paraId="0FB42B23" w14:textId="77777777" w:rsidR="00AD182C" w:rsidRPr="00E82B70" w:rsidRDefault="00AD182C" w:rsidP="00437335">
      <w:pPr>
        <w:spacing w:line="240" w:lineRule="auto"/>
        <w:rPr>
          <w:lang w:val="es-ES"/>
        </w:rPr>
      </w:pPr>
      <w:r w:rsidRPr="00E82B70">
        <w:rPr>
          <w:lang w:val="es-ES"/>
        </w:rPr>
        <w:t>ELOCTA se administra mediante inyección en una vena. Su médico calculará la dosis de ELOCTA (en Unidades Internacionales o “UI”), dependiendo de sus necesidades individuales de tratamiento de sustitución del factor VIII y de si se utiliza para la prevención o el tratamiento de las hemorragias. Consulte a su médico si cree que no está consiguiendo controlar las hemorragias con la dosis que recibe.</w:t>
      </w:r>
    </w:p>
    <w:p w14:paraId="0DE7A726" w14:textId="77777777" w:rsidR="00AD182C" w:rsidRPr="00E82B70" w:rsidRDefault="00AD182C" w:rsidP="00437335">
      <w:pPr>
        <w:spacing w:line="240" w:lineRule="auto"/>
        <w:rPr>
          <w:lang w:val="es-ES"/>
        </w:rPr>
      </w:pPr>
    </w:p>
    <w:p w14:paraId="0B041095" w14:textId="77777777" w:rsidR="00AD182C" w:rsidRPr="00E82B70" w:rsidRDefault="00AD182C" w:rsidP="00437335">
      <w:pPr>
        <w:spacing w:line="240" w:lineRule="auto"/>
        <w:rPr>
          <w:lang w:val="es-ES"/>
        </w:rPr>
      </w:pPr>
      <w:r w:rsidRPr="00E82B70">
        <w:rPr>
          <w:lang w:val="es-ES"/>
        </w:rPr>
        <w:t>Con qué frecuencia necesitará una inyección, dependerá del grado de eficacia que ELOCTA esté mostrando con usted. Su médico le realizará las pruebas de laboratorio pertinentes para asegurarse de que tiene concentraciones adecuadas de factor VIII en la sangre.</w:t>
      </w:r>
    </w:p>
    <w:p w14:paraId="35FCEB50" w14:textId="77777777" w:rsidR="00AD182C" w:rsidRPr="00E82B70" w:rsidRDefault="00AD182C" w:rsidP="00437335">
      <w:pPr>
        <w:spacing w:line="240" w:lineRule="auto"/>
        <w:rPr>
          <w:lang w:val="es-ES"/>
        </w:rPr>
      </w:pPr>
    </w:p>
    <w:p w14:paraId="42DC24F8" w14:textId="77777777" w:rsidR="00AD182C" w:rsidRPr="00E82B70" w:rsidRDefault="00AD182C" w:rsidP="00437335">
      <w:pPr>
        <w:keepNext/>
        <w:spacing w:line="240" w:lineRule="auto"/>
        <w:rPr>
          <w:b/>
          <w:bCs/>
          <w:lang w:val="es-ES"/>
        </w:rPr>
      </w:pPr>
      <w:r w:rsidRPr="00E82B70">
        <w:rPr>
          <w:b/>
          <w:bCs/>
          <w:lang w:val="es-ES"/>
        </w:rPr>
        <w:t>Tratamiento de las hemorragias</w:t>
      </w:r>
    </w:p>
    <w:p w14:paraId="12830DD2" w14:textId="77777777" w:rsidR="00AD182C" w:rsidRPr="00E82B70" w:rsidRDefault="00AD182C" w:rsidP="00437335">
      <w:pPr>
        <w:spacing w:line="240" w:lineRule="auto"/>
        <w:rPr>
          <w:lang w:val="es-ES"/>
        </w:rPr>
      </w:pPr>
      <w:r w:rsidRPr="00E82B70">
        <w:rPr>
          <w:lang w:val="es-ES"/>
        </w:rPr>
        <w:t>La dosis de ELOCTA se calcula en función de su peso corporal y de las concentraciones de factor VIII que se desean conseguir. Las concentraciones objetivo de factor VIII dependen de la gravedad y la localización de la hemorragia.</w:t>
      </w:r>
    </w:p>
    <w:p w14:paraId="48B5EEF4" w14:textId="77777777" w:rsidR="00AD182C" w:rsidRPr="00E82B70" w:rsidRDefault="00AD182C" w:rsidP="00437335">
      <w:pPr>
        <w:spacing w:line="240" w:lineRule="auto"/>
        <w:rPr>
          <w:lang w:val="es-ES"/>
        </w:rPr>
      </w:pPr>
    </w:p>
    <w:p w14:paraId="069CF34A" w14:textId="77777777" w:rsidR="00AD182C" w:rsidRPr="00E82B70" w:rsidRDefault="00AD182C" w:rsidP="00437335">
      <w:pPr>
        <w:keepNext/>
        <w:spacing w:line="240" w:lineRule="auto"/>
        <w:rPr>
          <w:b/>
          <w:bCs/>
          <w:lang w:val="es-ES"/>
        </w:rPr>
      </w:pPr>
      <w:r w:rsidRPr="00E82B70">
        <w:rPr>
          <w:b/>
          <w:bCs/>
          <w:lang w:val="es-ES"/>
        </w:rPr>
        <w:t>Prevención de las hemorragias</w:t>
      </w:r>
    </w:p>
    <w:p w14:paraId="4E2E1FE5" w14:textId="77777777" w:rsidR="00AD182C" w:rsidRPr="00E82B70" w:rsidRDefault="00AD182C" w:rsidP="00437335">
      <w:pPr>
        <w:pStyle w:val="Listenabsatz2"/>
        <w:ind w:left="0"/>
        <w:rPr>
          <w:sz w:val="22"/>
          <w:szCs w:val="22"/>
          <w:lang w:val="es-ES"/>
        </w:rPr>
      </w:pPr>
      <w:r w:rsidRPr="00E82B70">
        <w:rPr>
          <w:sz w:val="22"/>
          <w:szCs w:val="22"/>
          <w:lang w:val="es-ES"/>
        </w:rPr>
        <w:t>La dosis habitual de ELOCTA es de 50 UI por kg de peso corporal, administradas cada 3 a 5 días. Su médico puede ajustar la dosis en un intervalo comprendido entre 25 y 65 UI por kg de peso corporal. En algunos casos, especialmente en los pacientes más jóvenes, puede ser necesario usar intervalos de dosificación más cortos o dosis mayores.</w:t>
      </w:r>
    </w:p>
    <w:p w14:paraId="5A8A6F01" w14:textId="77777777" w:rsidR="00AD182C" w:rsidRPr="00E82B70" w:rsidRDefault="00AD182C" w:rsidP="00437335">
      <w:pPr>
        <w:spacing w:line="240" w:lineRule="auto"/>
        <w:rPr>
          <w:lang w:val="es-ES"/>
        </w:rPr>
      </w:pPr>
    </w:p>
    <w:p w14:paraId="0BD158E6" w14:textId="77777777" w:rsidR="00AD182C" w:rsidRPr="00E82B70" w:rsidRDefault="00AD182C" w:rsidP="00437335">
      <w:pPr>
        <w:keepNext/>
        <w:spacing w:line="240" w:lineRule="auto"/>
        <w:rPr>
          <w:b/>
          <w:bCs/>
          <w:lang w:val="es-ES"/>
        </w:rPr>
      </w:pPr>
      <w:r w:rsidRPr="00E82B70">
        <w:rPr>
          <w:b/>
          <w:bCs/>
          <w:lang w:val="es-ES"/>
        </w:rPr>
        <w:t>Uso en niños y adolescentes</w:t>
      </w:r>
    </w:p>
    <w:p w14:paraId="794C39BB" w14:textId="77777777" w:rsidR="00AD182C" w:rsidRPr="00E82B70" w:rsidRDefault="00AD182C" w:rsidP="00437335">
      <w:pPr>
        <w:spacing w:line="240" w:lineRule="auto"/>
        <w:rPr>
          <w:lang w:val="es-ES"/>
        </w:rPr>
      </w:pPr>
      <w:r w:rsidRPr="00E82B70">
        <w:rPr>
          <w:lang w:val="es-ES"/>
        </w:rPr>
        <w:t>ELOCTA se puede utilizar en niños y adolescentes de todas las edades. En los niños menores de 12 años, pueden ser necesarias dosis más altas o inyecciones más frecuentes.</w:t>
      </w:r>
    </w:p>
    <w:p w14:paraId="7C4FB464" w14:textId="77777777" w:rsidR="00AD182C" w:rsidRPr="00E82B70" w:rsidRDefault="00AD182C" w:rsidP="00437335">
      <w:pPr>
        <w:spacing w:line="240" w:lineRule="auto"/>
        <w:rPr>
          <w:lang w:val="es-ES"/>
        </w:rPr>
      </w:pPr>
    </w:p>
    <w:p w14:paraId="18C84B1B" w14:textId="77777777" w:rsidR="00AD182C" w:rsidRPr="00E82B70" w:rsidRDefault="00AD182C" w:rsidP="00437335">
      <w:pPr>
        <w:keepNext/>
        <w:spacing w:line="240" w:lineRule="auto"/>
        <w:rPr>
          <w:b/>
          <w:bCs/>
          <w:lang w:val="es-ES"/>
        </w:rPr>
      </w:pPr>
      <w:r w:rsidRPr="00E82B70">
        <w:rPr>
          <w:b/>
          <w:bCs/>
          <w:lang w:val="es-ES"/>
        </w:rPr>
        <w:t>Si usa más ELOCTA del que debe</w:t>
      </w:r>
    </w:p>
    <w:p w14:paraId="56F5F824" w14:textId="77777777" w:rsidR="00AD182C" w:rsidRPr="00E82B70" w:rsidRDefault="00AD182C" w:rsidP="00437335">
      <w:pPr>
        <w:spacing w:line="240" w:lineRule="auto"/>
        <w:rPr>
          <w:lang w:val="es-ES"/>
        </w:rPr>
      </w:pPr>
      <w:r w:rsidRPr="00E82B70">
        <w:rPr>
          <w:lang w:val="es-ES"/>
        </w:rPr>
        <w:t>Informe a su médico lo antes posible. Siga exactamente las instrucciones de administración de ELOCTA indicadas por su médico. En caso de duda, consulte de nuevo a su médico, farmacéutico o enfermero.</w:t>
      </w:r>
    </w:p>
    <w:p w14:paraId="353D52CC" w14:textId="77777777" w:rsidR="00AD182C" w:rsidRPr="00E82B70" w:rsidRDefault="00AD182C" w:rsidP="00437335">
      <w:pPr>
        <w:spacing w:line="240" w:lineRule="auto"/>
        <w:rPr>
          <w:lang w:val="es-ES"/>
        </w:rPr>
      </w:pPr>
    </w:p>
    <w:p w14:paraId="0C9E2E29" w14:textId="77777777" w:rsidR="00AD182C" w:rsidRPr="00E82B70" w:rsidRDefault="00AD182C" w:rsidP="00437335">
      <w:pPr>
        <w:keepNext/>
        <w:spacing w:line="240" w:lineRule="auto"/>
        <w:rPr>
          <w:b/>
          <w:bCs/>
          <w:lang w:val="es-ES"/>
        </w:rPr>
      </w:pPr>
      <w:r w:rsidRPr="00E82B70">
        <w:rPr>
          <w:b/>
          <w:bCs/>
          <w:lang w:val="es-ES"/>
        </w:rPr>
        <w:t>Si olvidó usar ELOCTA</w:t>
      </w:r>
    </w:p>
    <w:p w14:paraId="2B5D8A67" w14:textId="77777777" w:rsidR="00AD182C" w:rsidRPr="00E82B70" w:rsidRDefault="00AD182C" w:rsidP="00437335">
      <w:pPr>
        <w:spacing w:line="240" w:lineRule="auto"/>
        <w:rPr>
          <w:lang w:val="es-ES"/>
        </w:rPr>
      </w:pPr>
      <w:r w:rsidRPr="00E82B70">
        <w:rPr>
          <w:lang w:val="es-ES"/>
        </w:rPr>
        <w:t>No tome una dosis doble para compensar las dosis olvidadas. Tome su dosis tan pronto se acuerde y después reanude su pauta normal de dosificación. Si no está seguro de lo que debe hacer, consulte a su médico o farmacéutico.</w:t>
      </w:r>
    </w:p>
    <w:p w14:paraId="3E934B0A" w14:textId="77777777" w:rsidR="00AD182C" w:rsidRPr="00E82B70" w:rsidRDefault="00AD182C" w:rsidP="00437335">
      <w:pPr>
        <w:spacing w:line="240" w:lineRule="auto"/>
        <w:rPr>
          <w:lang w:val="es-ES"/>
        </w:rPr>
      </w:pPr>
    </w:p>
    <w:p w14:paraId="33B28C42" w14:textId="77777777" w:rsidR="00AD182C" w:rsidRPr="00E82B70" w:rsidRDefault="00AD182C" w:rsidP="00437335">
      <w:pPr>
        <w:keepNext/>
        <w:spacing w:line="240" w:lineRule="auto"/>
        <w:rPr>
          <w:b/>
          <w:bCs/>
          <w:lang w:val="es-ES"/>
        </w:rPr>
      </w:pPr>
      <w:r w:rsidRPr="00E82B70">
        <w:rPr>
          <w:b/>
          <w:bCs/>
          <w:lang w:val="es-ES"/>
        </w:rPr>
        <w:t>Si interrumpe el tratamiento con ELOCTA</w:t>
      </w:r>
    </w:p>
    <w:p w14:paraId="63BBA0B5" w14:textId="77777777" w:rsidR="00AD182C" w:rsidRPr="00E82B70" w:rsidRDefault="00AD182C" w:rsidP="00437335">
      <w:pPr>
        <w:spacing w:line="240" w:lineRule="auto"/>
        <w:rPr>
          <w:lang w:val="es-ES"/>
        </w:rPr>
      </w:pPr>
      <w:r w:rsidRPr="00E82B70">
        <w:rPr>
          <w:lang w:val="es-ES"/>
        </w:rPr>
        <w:t>No interrumpa el tratamiento con ELOCTA sin consultar a su médico. Si interrumpe el tratamiento con ELOCTA, es posible que ya no esté protegido contra las hemorragias o que una hemorragia ya existente no se detenga.</w:t>
      </w:r>
    </w:p>
    <w:p w14:paraId="30112CB3" w14:textId="77777777" w:rsidR="00AD182C" w:rsidRPr="00E82B70" w:rsidRDefault="00AD182C" w:rsidP="00437335">
      <w:pPr>
        <w:spacing w:line="240" w:lineRule="auto"/>
        <w:rPr>
          <w:lang w:val="es-ES"/>
        </w:rPr>
      </w:pPr>
    </w:p>
    <w:p w14:paraId="1DECACEA" w14:textId="77777777" w:rsidR="00AD182C" w:rsidRPr="00E82B70" w:rsidRDefault="00AD182C" w:rsidP="00437335">
      <w:pPr>
        <w:spacing w:line="240" w:lineRule="auto"/>
        <w:rPr>
          <w:lang w:val="es-ES"/>
        </w:rPr>
      </w:pPr>
      <w:r w:rsidRPr="00E82B70">
        <w:rPr>
          <w:lang w:val="es-ES"/>
        </w:rPr>
        <w:t>Si tiene cualquier otra duda sobre el uso de este medicamento, pregunte a su médico, farmacéutico o enfermero.</w:t>
      </w:r>
    </w:p>
    <w:p w14:paraId="1BB25757" w14:textId="77777777" w:rsidR="00AD182C" w:rsidRPr="00E82B70" w:rsidRDefault="00AD182C" w:rsidP="00437335">
      <w:pPr>
        <w:spacing w:line="240" w:lineRule="auto"/>
        <w:rPr>
          <w:lang w:val="es-ES"/>
        </w:rPr>
      </w:pPr>
    </w:p>
    <w:p w14:paraId="23CD5F47" w14:textId="77777777" w:rsidR="00AD182C" w:rsidRPr="00E82B70" w:rsidRDefault="00AD182C" w:rsidP="00437335">
      <w:pPr>
        <w:spacing w:line="240" w:lineRule="auto"/>
        <w:rPr>
          <w:lang w:val="es-ES"/>
        </w:rPr>
      </w:pPr>
    </w:p>
    <w:p w14:paraId="18CCE2E3" w14:textId="77777777" w:rsidR="00AD182C" w:rsidRPr="00E82B70" w:rsidRDefault="00AD182C" w:rsidP="00437335">
      <w:pPr>
        <w:pStyle w:val="Listenabsatz2"/>
        <w:keepNext/>
        <w:ind w:left="567" w:hanging="567"/>
        <w:rPr>
          <w:b/>
          <w:bCs/>
          <w:sz w:val="22"/>
          <w:szCs w:val="22"/>
          <w:lang w:val="es-ES"/>
        </w:rPr>
      </w:pPr>
      <w:r w:rsidRPr="00E82B70">
        <w:rPr>
          <w:b/>
          <w:bCs/>
          <w:sz w:val="22"/>
          <w:szCs w:val="22"/>
          <w:lang w:val="es-ES"/>
        </w:rPr>
        <w:lastRenderedPageBreak/>
        <w:t>4.</w:t>
      </w:r>
      <w:r w:rsidRPr="00E82B70">
        <w:rPr>
          <w:b/>
          <w:bCs/>
          <w:sz w:val="22"/>
          <w:szCs w:val="22"/>
          <w:lang w:val="es-ES"/>
        </w:rPr>
        <w:tab/>
        <w:t>Posibles efectos adversos</w:t>
      </w:r>
    </w:p>
    <w:p w14:paraId="0728EBDF" w14:textId="77777777" w:rsidR="00AD182C" w:rsidRPr="00E82B70" w:rsidRDefault="00AD182C" w:rsidP="00437335">
      <w:pPr>
        <w:keepNext/>
        <w:spacing w:line="240" w:lineRule="auto"/>
        <w:rPr>
          <w:lang w:val="es-ES"/>
        </w:rPr>
      </w:pPr>
    </w:p>
    <w:p w14:paraId="47ED6F7A" w14:textId="77777777" w:rsidR="00AD182C" w:rsidRPr="00E82B70" w:rsidRDefault="00AD182C" w:rsidP="00437335">
      <w:pPr>
        <w:spacing w:line="240" w:lineRule="auto"/>
        <w:rPr>
          <w:lang w:val="es-ES"/>
        </w:rPr>
      </w:pPr>
      <w:r w:rsidRPr="00E82B70">
        <w:rPr>
          <w:lang w:val="es-ES"/>
        </w:rPr>
        <w:t>Al igual que todos los medicamentos, este medicamento puede producir efectos adversos, aunque no todas las personas los sufran.</w:t>
      </w:r>
    </w:p>
    <w:p w14:paraId="7ADA6E43" w14:textId="77777777" w:rsidR="00AD182C" w:rsidRPr="00E82B70" w:rsidRDefault="00AD182C" w:rsidP="00437335">
      <w:pPr>
        <w:spacing w:line="240" w:lineRule="auto"/>
        <w:rPr>
          <w:lang w:val="es-ES"/>
        </w:rPr>
      </w:pPr>
    </w:p>
    <w:p w14:paraId="28C50377" w14:textId="77777777" w:rsidR="00AD182C" w:rsidRPr="00E82B70" w:rsidRDefault="00AD182C" w:rsidP="00437335">
      <w:pPr>
        <w:spacing w:line="240" w:lineRule="auto"/>
        <w:rPr>
          <w:lang w:val="es-ES"/>
        </w:rPr>
      </w:pPr>
      <w:r w:rsidRPr="00E82B70">
        <w:rPr>
          <w:lang w:val="es-ES"/>
        </w:rPr>
        <w:t>Si se producen reacciones alérgicas graves y repentinas (reacción anafiláctica), la inyección se debe interrumpir inmediatamente. Se debe poner en contacto con su médico de inmediato si presenta alguno de los siguientes síntomas de las reacciones alérgicas: hinchazón de la cara, erupción, picor generalizado, ronchas, sensación de opresión en el pecho, dificultad para respirar, escozor y pinchazos en el lugar de la inyección, escalofríos, sofocos, dolor de cabeza, presión arterial baja, sensación general de malestar, náuseas, agitación y latido cardiaco rápido, sensación de mareo o pérdida del conocimiento.</w:t>
      </w:r>
    </w:p>
    <w:p w14:paraId="2922C147" w14:textId="77777777" w:rsidR="00AD182C" w:rsidRPr="00E82B70" w:rsidRDefault="00AD182C" w:rsidP="00437335">
      <w:pPr>
        <w:spacing w:line="240" w:lineRule="auto"/>
        <w:rPr>
          <w:lang w:val="es-ES"/>
        </w:rPr>
      </w:pPr>
    </w:p>
    <w:p w14:paraId="355D7A7D" w14:textId="77777777" w:rsidR="00AD182C" w:rsidRPr="00E82B70" w:rsidRDefault="00AD182C" w:rsidP="00437335">
      <w:pPr>
        <w:spacing w:line="240" w:lineRule="auto"/>
        <w:rPr>
          <w:lang w:val="es-ES"/>
        </w:rPr>
      </w:pPr>
      <w:r w:rsidRPr="00E82B70">
        <w:rPr>
          <w:lang w:val="es-ES"/>
        </w:rPr>
        <w:t>En los niños sin tratamiento previo con medicamentos compuestos por factor VIII pueden producirse anticuerpos inhibidores (ver sección 2) muy frecuentemente (más de 1 de cada 10 pacientes); sin embargo, en los pacientes que han recibido tratamiento previo con factor VIII (más de 150 días de tratamiento), el riesgo es poco frecuente (menos de 1 de cada 100 pacientes). Si esto sucede, los medicamentos pueden dejar de funcionar correctamente y usted puede sufrir una hemorragia persistente. En ese caso, contacte con su médico inmediatamente.</w:t>
      </w:r>
    </w:p>
    <w:p w14:paraId="5E30E201" w14:textId="77777777" w:rsidR="00AD182C" w:rsidRPr="00E82B70" w:rsidRDefault="00AD182C" w:rsidP="00437335">
      <w:pPr>
        <w:spacing w:line="240" w:lineRule="auto"/>
        <w:rPr>
          <w:lang w:val="es-ES"/>
        </w:rPr>
      </w:pPr>
    </w:p>
    <w:p w14:paraId="145B1CFA" w14:textId="77777777" w:rsidR="00AD182C" w:rsidRPr="00E82B70" w:rsidRDefault="00AD182C" w:rsidP="00437335">
      <w:pPr>
        <w:spacing w:line="240" w:lineRule="auto"/>
        <w:rPr>
          <w:lang w:val="es-ES"/>
        </w:rPr>
      </w:pPr>
      <w:r w:rsidRPr="00E82B70">
        <w:rPr>
          <w:lang w:val="es-ES"/>
        </w:rPr>
        <w:t>Con este medicamento pueden aparecer los siguientes efectos adversos.</w:t>
      </w:r>
    </w:p>
    <w:p w14:paraId="067369C8" w14:textId="77777777" w:rsidR="00AD182C" w:rsidRPr="00E82B70" w:rsidRDefault="00AD182C" w:rsidP="00437335">
      <w:pPr>
        <w:numPr>
          <w:ilvl w:val="12"/>
          <w:numId w:val="0"/>
        </w:numPr>
        <w:spacing w:line="240" w:lineRule="auto"/>
        <w:ind w:right="-2"/>
        <w:rPr>
          <w:lang w:val="es-ES"/>
        </w:rPr>
      </w:pPr>
    </w:p>
    <w:p w14:paraId="14ADD1A9" w14:textId="77777777" w:rsidR="00AD182C" w:rsidRPr="00E82B70" w:rsidRDefault="00AD182C" w:rsidP="00437335">
      <w:pPr>
        <w:keepNext/>
        <w:numPr>
          <w:ilvl w:val="12"/>
          <w:numId w:val="0"/>
        </w:numPr>
        <w:spacing w:line="240" w:lineRule="auto"/>
        <w:rPr>
          <w:b/>
          <w:bCs/>
          <w:lang w:val="es-ES"/>
        </w:rPr>
      </w:pPr>
      <w:r w:rsidRPr="00E82B70">
        <w:rPr>
          <w:b/>
          <w:bCs/>
          <w:lang w:val="es-ES"/>
        </w:rPr>
        <w:t>Efectos adversos poco frecuentes (pueden afectar hasta 1 de cada 100 personas)</w:t>
      </w:r>
    </w:p>
    <w:p w14:paraId="6B50F61E" w14:textId="39501B03" w:rsidR="00AD182C" w:rsidRPr="00E82B70" w:rsidRDefault="00AD182C" w:rsidP="00437335">
      <w:pPr>
        <w:numPr>
          <w:ilvl w:val="12"/>
          <w:numId w:val="0"/>
        </w:numPr>
        <w:spacing w:line="240" w:lineRule="auto"/>
        <w:ind w:right="-2"/>
        <w:rPr>
          <w:lang w:val="es-ES"/>
        </w:rPr>
      </w:pPr>
      <w:r w:rsidRPr="00E82B70">
        <w:rPr>
          <w:lang w:val="es-ES"/>
        </w:rPr>
        <w:t xml:space="preserve">Dolor de cabeza, mareo, alteraciones del gusto, latido cardiaco lento, presión arterial alta, sofocos, dolor vascular después de la inyección, tos, dolor abdominal bajo, erupción cutánea, </w:t>
      </w:r>
      <w:ins w:id="82" w:author="Author">
        <w:r w:rsidR="005D2633" w:rsidRPr="00E82B70">
          <w:rPr>
            <w:lang w:val="es-ES"/>
          </w:rPr>
          <w:t xml:space="preserve">erupción papular, trombosis relacionada con el dispositivo, </w:t>
        </w:r>
      </w:ins>
      <w:r w:rsidRPr="00E82B70">
        <w:rPr>
          <w:lang w:val="es-ES"/>
        </w:rPr>
        <w:t>hinchazón articular, dolor muscular, dolor de espalda, dolor articular, malestar general, dolor en el pecho, sensación de frío, sensación de calor y presión arterial baja.</w:t>
      </w:r>
    </w:p>
    <w:p w14:paraId="1BFEBFCE" w14:textId="77777777" w:rsidR="00AD182C" w:rsidRPr="00E82B70" w:rsidRDefault="00AD182C" w:rsidP="00437335">
      <w:pPr>
        <w:spacing w:line="240" w:lineRule="auto"/>
        <w:rPr>
          <w:lang w:val="es-ES"/>
        </w:rPr>
      </w:pPr>
    </w:p>
    <w:p w14:paraId="171112B0" w14:textId="77777777" w:rsidR="00AD182C" w:rsidRPr="00E82B70" w:rsidRDefault="00AD182C" w:rsidP="00437335">
      <w:pPr>
        <w:keepNext/>
        <w:spacing w:line="240" w:lineRule="auto"/>
        <w:rPr>
          <w:b/>
          <w:bCs/>
          <w:lang w:val="es-ES"/>
        </w:rPr>
      </w:pPr>
      <w:r w:rsidRPr="00E82B70">
        <w:rPr>
          <w:b/>
          <w:bCs/>
          <w:lang w:val="es-ES"/>
        </w:rPr>
        <w:t>Comunicación de efectos adversos</w:t>
      </w:r>
    </w:p>
    <w:p w14:paraId="05069D0B" w14:textId="701BBCBD" w:rsidR="00AD182C" w:rsidRPr="00E82B70" w:rsidRDefault="00AD182C" w:rsidP="00437335">
      <w:pPr>
        <w:spacing w:line="240" w:lineRule="auto"/>
        <w:rPr>
          <w:lang w:val="es-ES"/>
        </w:rPr>
      </w:pPr>
      <w:r w:rsidRPr="00E82B70">
        <w:rPr>
          <w:lang w:val="es-ES"/>
        </w:rPr>
        <w:t xml:space="preserve">Si experimenta cualquier tipo de efecto adverso, consulte a su médico, farmacéutico o enfermero, incluso si se trata de posibles efectos adversos que no aparecen en este prospecto. También puede comunicarlos directamente a través del </w:t>
      </w:r>
      <w:r w:rsidRPr="00E82B70">
        <w:rPr>
          <w:shd w:val="clear" w:color="auto" w:fill="BFBFBF"/>
          <w:lang w:val="es-ES"/>
        </w:rPr>
        <w:t xml:space="preserve">sistema nacional de notificación incluido en el </w:t>
      </w:r>
      <w:hyperlink r:id="rId32" w:history="1">
        <w:r w:rsidRPr="00E82B70">
          <w:rPr>
            <w:color w:val="0000FF"/>
            <w:u w:val="single"/>
            <w:shd w:val="clear" w:color="auto" w:fill="BFBFBF"/>
            <w:lang w:val="es-ES"/>
          </w:rPr>
          <w:t>Apéndice V</w:t>
        </w:r>
      </w:hyperlink>
      <w:r w:rsidRPr="00E82B70">
        <w:rPr>
          <w:lang w:val="es-ES"/>
        </w:rPr>
        <w:t>. Mediante la comunicación de efectos adversos usted puede contribuir a proporcionar más información sobre la seguridad de este medicamento.</w:t>
      </w:r>
    </w:p>
    <w:p w14:paraId="69C35DD3" w14:textId="77777777" w:rsidR="00AD182C" w:rsidRPr="00E82B70" w:rsidRDefault="00AD182C" w:rsidP="00437335">
      <w:pPr>
        <w:spacing w:line="240" w:lineRule="auto"/>
        <w:rPr>
          <w:lang w:val="es-ES"/>
        </w:rPr>
      </w:pPr>
    </w:p>
    <w:p w14:paraId="06F355A7" w14:textId="77777777" w:rsidR="00AD182C" w:rsidRPr="00E82B70" w:rsidRDefault="00AD182C" w:rsidP="00437335">
      <w:pPr>
        <w:spacing w:line="240" w:lineRule="auto"/>
        <w:rPr>
          <w:lang w:val="es-ES"/>
        </w:rPr>
      </w:pPr>
    </w:p>
    <w:p w14:paraId="40298DA8" w14:textId="77777777" w:rsidR="00AD182C" w:rsidRPr="00E82B70" w:rsidRDefault="00AD182C" w:rsidP="00437335">
      <w:pPr>
        <w:pStyle w:val="Listenabsatz2"/>
        <w:keepNext/>
        <w:ind w:left="567" w:hanging="567"/>
        <w:rPr>
          <w:b/>
          <w:bCs/>
          <w:sz w:val="22"/>
          <w:szCs w:val="22"/>
          <w:lang w:val="es-ES"/>
        </w:rPr>
      </w:pPr>
      <w:r w:rsidRPr="00E82B70">
        <w:rPr>
          <w:b/>
          <w:bCs/>
          <w:sz w:val="22"/>
          <w:szCs w:val="22"/>
          <w:lang w:val="es-ES"/>
        </w:rPr>
        <w:t>5.</w:t>
      </w:r>
      <w:r w:rsidRPr="00E82B70">
        <w:rPr>
          <w:b/>
          <w:bCs/>
          <w:sz w:val="22"/>
          <w:szCs w:val="22"/>
          <w:lang w:val="es-ES"/>
        </w:rPr>
        <w:tab/>
        <w:t>Conservación de ELOCTA</w:t>
      </w:r>
    </w:p>
    <w:p w14:paraId="152C4365" w14:textId="77777777" w:rsidR="00AD182C" w:rsidRPr="00E82B70" w:rsidRDefault="00AD182C" w:rsidP="00437335">
      <w:pPr>
        <w:keepNext/>
        <w:spacing w:line="240" w:lineRule="auto"/>
        <w:rPr>
          <w:lang w:val="es-ES"/>
        </w:rPr>
      </w:pPr>
    </w:p>
    <w:p w14:paraId="5E22399B" w14:textId="77777777" w:rsidR="00AD182C" w:rsidRPr="00E82B70" w:rsidRDefault="00AD182C" w:rsidP="00437335">
      <w:pPr>
        <w:spacing w:line="240" w:lineRule="auto"/>
        <w:rPr>
          <w:lang w:val="es-ES"/>
        </w:rPr>
      </w:pPr>
      <w:r w:rsidRPr="00E82B70">
        <w:rPr>
          <w:lang w:val="es-ES"/>
        </w:rPr>
        <w:t>Mantener este medicamento fuera de la vista y del alcance de los niños.</w:t>
      </w:r>
    </w:p>
    <w:p w14:paraId="6208C6D3" w14:textId="77777777" w:rsidR="00AD182C" w:rsidRPr="00E82B70" w:rsidRDefault="00AD182C" w:rsidP="00437335">
      <w:pPr>
        <w:spacing w:line="240" w:lineRule="auto"/>
        <w:rPr>
          <w:lang w:val="es-ES"/>
        </w:rPr>
      </w:pPr>
    </w:p>
    <w:p w14:paraId="05C06C7D" w14:textId="77777777" w:rsidR="00AD182C" w:rsidRPr="00E82B70" w:rsidRDefault="00AD182C" w:rsidP="00437335">
      <w:pPr>
        <w:spacing w:line="240" w:lineRule="auto"/>
        <w:rPr>
          <w:lang w:val="es-ES"/>
        </w:rPr>
      </w:pPr>
      <w:r w:rsidRPr="00E82B70">
        <w:rPr>
          <w:lang w:val="es-ES"/>
        </w:rPr>
        <w:t>No utilice este medicamento después de la fecha de caducidad que aparece en la caja y en la etiqueta del vial después de “CAD/EXP”. La fecha de caducidad es el último día del mes que se indica. No utilice este medicamento si se ha conservado a temperatura ambiente durante más de 6 meses.</w:t>
      </w:r>
    </w:p>
    <w:p w14:paraId="420EB719" w14:textId="77777777" w:rsidR="00AD182C" w:rsidRPr="00E82B70" w:rsidRDefault="00AD182C" w:rsidP="00437335">
      <w:pPr>
        <w:spacing w:line="240" w:lineRule="auto"/>
        <w:rPr>
          <w:lang w:val="es-ES"/>
        </w:rPr>
      </w:pPr>
    </w:p>
    <w:p w14:paraId="4993230E" w14:textId="77777777" w:rsidR="00AD182C" w:rsidRPr="00E82B70" w:rsidRDefault="00AD182C" w:rsidP="00437335">
      <w:pPr>
        <w:spacing w:line="240" w:lineRule="auto"/>
        <w:rPr>
          <w:lang w:val="es-ES"/>
        </w:rPr>
      </w:pPr>
      <w:r w:rsidRPr="00E82B70">
        <w:rPr>
          <w:lang w:val="es-ES"/>
        </w:rPr>
        <w:t>Conservar en nevera (entre 2 °C y 8 °C).</w:t>
      </w:r>
    </w:p>
    <w:p w14:paraId="2CB4BC49" w14:textId="77777777" w:rsidR="00AD182C" w:rsidRPr="00E82B70" w:rsidRDefault="00AD182C" w:rsidP="00437335">
      <w:pPr>
        <w:spacing w:line="240" w:lineRule="auto"/>
        <w:rPr>
          <w:lang w:val="es-ES"/>
        </w:rPr>
      </w:pPr>
      <w:r w:rsidRPr="00E82B70">
        <w:rPr>
          <w:lang w:val="es-ES"/>
        </w:rPr>
        <w:t>No congelar.</w:t>
      </w:r>
    </w:p>
    <w:p w14:paraId="2CA7FB16" w14:textId="77777777" w:rsidR="00AD182C" w:rsidRPr="00E82B70" w:rsidRDefault="00AD182C" w:rsidP="00437335">
      <w:pPr>
        <w:spacing w:line="240" w:lineRule="auto"/>
        <w:rPr>
          <w:lang w:val="es-ES"/>
        </w:rPr>
      </w:pPr>
      <w:r w:rsidRPr="00E82B70">
        <w:rPr>
          <w:lang w:val="es-ES"/>
        </w:rPr>
        <w:t>Conservar en el embalaje original para protegerlo de la luz.</w:t>
      </w:r>
    </w:p>
    <w:p w14:paraId="4358482B" w14:textId="77777777" w:rsidR="00AD182C" w:rsidRPr="00E82B70" w:rsidRDefault="00AD182C" w:rsidP="00437335">
      <w:pPr>
        <w:spacing w:line="240" w:lineRule="auto"/>
        <w:rPr>
          <w:lang w:val="es-ES"/>
        </w:rPr>
      </w:pPr>
    </w:p>
    <w:p w14:paraId="2CD576E9" w14:textId="77777777" w:rsidR="00AD182C" w:rsidRPr="00E82B70" w:rsidRDefault="00AD182C" w:rsidP="00437335">
      <w:pPr>
        <w:spacing w:line="240" w:lineRule="auto"/>
        <w:rPr>
          <w:lang w:val="es-ES"/>
        </w:rPr>
      </w:pPr>
      <w:r w:rsidRPr="00E82B70">
        <w:rPr>
          <w:lang w:val="es-ES"/>
        </w:rPr>
        <w:t>Alternativamente, ELOCTA se puede conservar a temperatura ambiente (hasta 30 °C) durante un periodo único que no supere los 6 meses. Anote en la caja la fecha en la que se extrajo ELOCTA de la nevera y se dejó a temperatura ambiente. Tras la conservación a temperatura ambiente, el medicamento no se debe volver a introducir en la nevera.</w:t>
      </w:r>
    </w:p>
    <w:p w14:paraId="143F8198" w14:textId="77777777" w:rsidR="00AD182C" w:rsidRPr="00E82B70" w:rsidRDefault="00AD182C" w:rsidP="00437335">
      <w:pPr>
        <w:spacing w:line="240" w:lineRule="auto"/>
        <w:rPr>
          <w:lang w:val="es-ES"/>
        </w:rPr>
      </w:pPr>
    </w:p>
    <w:p w14:paraId="635B597E" w14:textId="77777777" w:rsidR="00AD182C" w:rsidRPr="00E82B70" w:rsidRDefault="00AD182C" w:rsidP="00437335">
      <w:pPr>
        <w:spacing w:line="240" w:lineRule="auto"/>
        <w:rPr>
          <w:lang w:val="es-ES"/>
        </w:rPr>
      </w:pPr>
      <w:r w:rsidRPr="00E82B70">
        <w:rPr>
          <w:lang w:val="es-ES"/>
        </w:rPr>
        <w:t>Una vez haya preparado ELOCTA, debe utilizarlo inmediatamente. Si no puede usar la solución preparada de ELOCTA de inmediato, debe utilizarla en un plazo máximo de 6 horas. No refrigere la solución preparada. Proteja la solución preparada de la luz solar directa.</w:t>
      </w:r>
    </w:p>
    <w:p w14:paraId="4285163B" w14:textId="77777777" w:rsidR="00AD182C" w:rsidRPr="00E82B70" w:rsidRDefault="00AD182C" w:rsidP="00437335">
      <w:pPr>
        <w:spacing w:line="240" w:lineRule="auto"/>
        <w:rPr>
          <w:lang w:val="es-ES"/>
        </w:rPr>
      </w:pPr>
    </w:p>
    <w:p w14:paraId="06B2BF03" w14:textId="77777777" w:rsidR="00AD182C" w:rsidRPr="00E82B70" w:rsidRDefault="00AD182C" w:rsidP="00437335">
      <w:pPr>
        <w:spacing w:line="240" w:lineRule="auto"/>
        <w:rPr>
          <w:lang w:val="es-ES"/>
        </w:rPr>
      </w:pPr>
      <w:r w:rsidRPr="00E82B70">
        <w:rPr>
          <w:lang w:val="es-ES"/>
        </w:rPr>
        <w:t>La solución preparada debe ser transparente a ligeramente opalescente e incolora. No utilice este medicamento si observa que está turbio o contiene partículas visibles.</w:t>
      </w:r>
    </w:p>
    <w:p w14:paraId="125686F2" w14:textId="77777777" w:rsidR="00AD182C" w:rsidRPr="00E82B70" w:rsidRDefault="00AD182C" w:rsidP="00437335">
      <w:pPr>
        <w:spacing w:line="240" w:lineRule="auto"/>
        <w:rPr>
          <w:lang w:val="es-ES"/>
        </w:rPr>
      </w:pPr>
    </w:p>
    <w:p w14:paraId="1C83B5E0" w14:textId="77777777" w:rsidR="00AD182C" w:rsidRPr="00E82B70" w:rsidRDefault="00AD182C" w:rsidP="00437335">
      <w:pPr>
        <w:spacing w:line="240" w:lineRule="auto"/>
        <w:rPr>
          <w:lang w:val="es-ES"/>
        </w:rPr>
      </w:pPr>
      <w:r w:rsidRPr="00E82B70">
        <w:rPr>
          <w:lang w:val="es-ES"/>
        </w:rPr>
        <w:t>Elimine adecuadamente cualquier resto de solución no utilizada. Los medicamentos no se deben tirar por los desagües ni a la basura. Pregunte a su farmacéutico cómo deshacerse de los envases y de los medicamentos que ya no necesita. De esta forma, ayudará a proteger el medio ambiente.</w:t>
      </w:r>
    </w:p>
    <w:p w14:paraId="03E5228D" w14:textId="77777777" w:rsidR="00AD182C" w:rsidRPr="00E82B70" w:rsidRDefault="00AD182C" w:rsidP="00437335">
      <w:pPr>
        <w:spacing w:line="240" w:lineRule="auto"/>
        <w:rPr>
          <w:lang w:val="es-ES"/>
        </w:rPr>
      </w:pPr>
    </w:p>
    <w:p w14:paraId="086B3C57" w14:textId="77777777" w:rsidR="00AD182C" w:rsidRPr="00E82B70" w:rsidRDefault="00AD182C" w:rsidP="00437335">
      <w:pPr>
        <w:spacing w:line="240" w:lineRule="auto"/>
        <w:rPr>
          <w:lang w:val="es-ES"/>
        </w:rPr>
      </w:pPr>
    </w:p>
    <w:p w14:paraId="14F6832A" w14:textId="77777777" w:rsidR="00AD182C" w:rsidRPr="00E82B70" w:rsidRDefault="00AD182C" w:rsidP="00437335">
      <w:pPr>
        <w:pStyle w:val="Listenabsatz2"/>
        <w:keepNext/>
        <w:ind w:left="567" w:hanging="567"/>
        <w:rPr>
          <w:b/>
          <w:bCs/>
          <w:sz w:val="22"/>
          <w:szCs w:val="22"/>
          <w:lang w:val="es-ES"/>
        </w:rPr>
      </w:pPr>
      <w:r w:rsidRPr="00E82B70">
        <w:rPr>
          <w:b/>
          <w:bCs/>
          <w:sz w:val="22"/>
          <w:szCs w:val="22"/>
          <w:lang w:val="es-ES"/>
        </w:rPr>
        <w:t>6.</w:t>
      </w:r>
      <w:r w:rsidRPr="00E82B70">
        <w:rPr>
          <w:b/>
          <w:bCs/>
          <w:sz w:val="22"/>
          <w:szCs w:val="22"/>
          <w:lang w:val="es-ES"/>
        </w:rPr>
        <w:tab/>
        <w:t>Contenido del envase e información adicional</w:t>
      </w:r>
    </w:p>
    <w:p w14:paraId="5012A684" w14:textId="77777777" w:rsidR="00AD182C" w:rsidRPr="00E82B70" w:rsidRDefault="00AD182C" w:rsidP="00437335">
      <w:pPr>
        <w:keepNext/>
        <w:spacing w:line="240" w:lineRule="auto"/>
        <w:rPr>
          <w:b/>
          <w:bCs/>
          <w:lang w:val="es-ES"/>
        </w:rPr>
      </w:pPr>
    </w:p>
    <w:p w14:paraId="768B01FF" w14:textId="77777777" w:rsidR="00AD182C" w:rsidRPr="00E82B70" w:rsidRDefault="00AD182C" w:rsidP="00437335">
      <w:pPr>
        <w:keepNext/>
        <w:spacing w:line="240" w:lineRule="auto"/>
        <w:rPr>
          <w:b/>
          <w:bCs/>
          <w:lang w:val="es-ES"/>
        </w:rPr>
      </w:pPr>
      <w:r w:rsidRPr="00E82B70">
        <w:rPr>
          <w:b/>
          <w:bCs/>
          <w:lang w:val="es-ES"/>
        </w:rPr>
        <w:t>Composición de ELOCTA</w:t>
      </w:r>
    </w:p>
    <w:p w14:paraId="4DD890FE" w14:textId="77777777" w:rsidR="00AD182C" w:rsidRPr="00E82B70" w:rsidRDefault="00AD182C" w:rsidP="00437335">
      <w:pPr>
        <w:keepNext/>
        <w:spacing w:line="240" w:lineRule="auto"/>
        <w:rPr>
          <w:b/>
          <w:bCs/>
          <w:lang w:val="es-ES"/>
        </w:rPr>
      </w:pPr>
    </w:p>
    <w:p w14:paraId="083F35C5" w14:textId="77777777" w:rsidR="00AD182C" w:rsidRPr="00E82B70" w:rsidRDefault="00AD182C" w:rsidP="00437335">
      <w:pPr>
        <w:numPr>
          <w:ilvl w:val="0"/>
          <w:numId w:val="10"/>
        </w:numPr>
        <w:spacing w:line="240" w:lineRule="auto"/>
        <w:ind w:left="567" w:hanging="567"/>
        <w:rPr>
          <w:lang w:val="es-ES"/>
        </w:rPr>
      </w:pPr>
      <w:r w:rsidRPr="00E82B70">
        <w:rPr>
          <w:lang w:val="es-ES"/>
        </w:rPr>
        <w:t>El principio activo es efmoroctocog alfa (factor VIII de coagulación recombinante, proteína de fusión Fc). Cada vial de ELOCTA contiene nominalmente 250, 500, 750, 1.000, 1.500, 2.000, 3.000 o 4.000 UI de efmoroctocog alfa.</w:t>
      </w:r>
    </w:p>
    <w:p w14:paraId="7BFE83B4" w14:textId="77777777" w:rsidR="00AD182C" w:rsidRPr="00E82B70" w:rsidRDefault="00AD182C" w:rsidP="00437335">
      <w:pPr>
        <w:numPr>
          <w:ilvl w:val="0"/>
          <w:numId w:val="10"/>
        </w:numPr>
        <w:spacing w:line="240" w:lineRule="auto"/>
        <w:ind w:left="567" w:hanging="567"/>
        <w:rPr>
          <w:lang w:val="es-ES"/>
        </w:rPr>
      </w:pPr>
      <w:r w:rsidRPr="00E82B70">
        <w:rPr>
          <w:lang w:val="es-ES"/>
        </w:rPr>
        <w:t>Los demás componentes son sacarosa, cloruro de sodio, histidina, cloruro de calcio dihidrato, polisorbato 20, hidróxido de sodio, ácido clorhídrico y agua para preparaciones inyectables. Ver sección 2 si sigue una dieta pobre en sodio.</w:t>
      </w:r>
    </w:p>
    <w:p w14:paraId="6E0F98FB" w14:textId="77777777" w:rsidR="00AD182C" w:rsidRPr="00E82B70" w:rsidRDefault="00AD182C" w:rsidP="00437335">
      <w:pPr>
        <w:spacing w:line="240" w:lineRule="auto"/>
        <w:rPr>
          <w:u w:val="single"/>
          <w:lang w:val="es-ES"/>
        </w:rPr>
      </w:pPr>
    </w:p>
    <w:p w14:paraId="676CDA7B" w14:textId="77777777" w:rsidR="00AD182C" w:rsidRPr="00E82B70" w:rsidRDefault="00AD182C" w:rsidP="00437335">
      <w:pPr>
        <w:keepNext/>
        <w:spacing w:line="240" w:lineRule="auto"/>
        <w:rPr>
          <w:b/>
          <w:bCs/>
          <w:lang w:val="es-ES"/>
        </w:rPr>
      </w:pPr>
      <w:r w:rsidRPr="00E82B70">
        <w:rPr>
          <w:b/>
          <w:bCs/>
          <w:lang w:val="es-ES"/>
        </w:rPr>
        <w:t>Aspecto del producto y contenido del envase</w:t>
      </w:r>
    </w:p>
    <w:p w14:paraId="56067FEB" w14:textId="77777777" w:rsidR="00AD182C" w:rsidRPr="00E82B70" w:rsidRDefault="00AD182C" w:rsidP="00437335">
      <w:pPr>
        <w:keepNext/>
        <w:spacing w:line="240" w:lineRule="auto"/>
        <w:rPr>
          <w:b/>
          <w:bCs/>
          <w:lang w:val="es-ES"/>
        </w:rPr>
      </w:pPr>
    </w:p>
    <w:p w14:paraId="52662F0A" w14:textId="77777777" w:rsidR="00AD182C" w:rsidRPr="00E82B70" w:rsidRDefault="00AD182C" w:rsidP="00437335">
      <w:pPr>
        <w:numPr>
          <w:ilvl w:val="12"/>
          <w:numId w:val="0"/>
        </w:numPr>
        <w:spacing w:line="240" w:lineRule="auto"/>
        <w:ind w:right="-2"/>
        <w:rPr>
          <w:lang w:val="es-ES" w:eastAsia="en-GB"/>
        </w:rPr>
      </w:pPr>
      <w:r w:rsidRPr="00E82B70">
        <w:rPr>
          <w:lang w:val="es-ES"/>
        </w:rPr>
        <w:t>ELOCTA se presenta en forma de polvo y disolvente para solución inyectable. El polvo es un polvo o torta de color blanco a blanquecino. El disolvente suministrado para la preparación de la solución inyectable es una disolución transparente e incolora. Tras la preparación, la solución para inyectar es de transparente a ligeramente opalescente e incolora.</w:t>
      </w:r>
    </w:p>
    <w:p w14:paraId="35277637" w14:textId="77777777" w:rsidR="00AD182C" w:rsidRPr="00E82B70" w:rsidRDefault="00AD182C" w:rsidP="00437335">
      <w:pPr>
        <w:numPr>
          <w:ilvl w:val="12"/>
          <w:numId w:val="0"/>
        </w:numPr>
        <w:spacing w:line="240" w:lineRule="auto"/>
        <w:ind w:right="-2"/>
        <w:rPr>
          <w:lang w:val="es-ES" w:eastAsia="en-GB"/>
        </w:rPr>
      </w:pPr>
    </w:p>
    <w:p w14:paraId="45EEDED1" w14:textId="77777777" w:rsidR="00AD182C" w:rsidRPr="00E82B70" w:rsidRDefault="00AD182C" w:rsidP="00437335">
      <w:pPr>
        <w:spacing w:line="240" w:lineRule="auto"/>
        <w:rPr>
          <w:lang w:val="es-ES"/>
        </w:rPr>
      </w:pPr>
      <w:r w:rsidRPr="00E82B70">
        <w:rPr>
          <w:lang w:val="es-ES"/>
        </w:rPr>
        <w:t>Cada envase de ELOCTA contiene 1 vial de polvo, 3 ml de disolvente en una jeringa precargada, 1 vástago del émbolo, 1 adaptador del vial, 1 equipo de perfusión, 2 toallitas con alcohol, 2 tiritas y 1 gasa.</w:t>
      </w:r>
    </w:p>
    <w:p w14:paraId="77E6D2A9" w14:textId="77777777" w:rsidR="00AD182C" w:rsidRPr="00E82B70" w:rsidRDefault="00AD182C" w:rsidP="00437335">
      <w:pPr>
        <w:spacing w:line="240" w:lineRule="auto"/>
        <w:rPr>
          <w:lang w:val="es-ES"/>
        </w:rPr>
      </w:pPr>
    </w:p>
    <w:p w14:paraId="6D2C9C52" w14:textId="77777777" w:rsidR="00AD182C" w:rsidRPr="00E82B70" w:rsidRDefault="00AD182C" w:rsidP="00437335">
      <w:pPr>
        <w:keepNext/>
        <w:spacing w:line="240" w:lineRule="auto"/>
        <w:rPr>
          <w:b/>
          <w:bCs/>
          <w:lang w:val="es-ES"/>
        </w:rPr>
      </w:pPr>
      <w:r w:rsidRPr="00E82B70">
        <w:rPr>
          <w:b/>
          <w:bCs/>
          <w:lang w:val="es-ES"/>
        </w:rPr>
        <w:t>Titular de la autorización de comercialización y responsable de la fabricación</w:t>
      </w:r>
    </w:p>
    <w:p w14:paraId="6375EA9A" w14:textId="77777777" w:rsidR="00AD182C" w:rsidRPr="00E82B70" w:rsidRDefault="00AD182C" w:rsidP="00437335">
      <w:pPr>
        <w:keepNext/>
        <w:spacing w:line="240" w:lineRule="auto"/>
        <w:rPr>
          <w:lang w:val="es-ES"/>
        </w:rPr>
      </w:pPr>
      <w:r w:rsidRPr="00E82B70">
        <w:rPr>
          <w:lang w:val="es-ES"/>
        </w:rPr>
        <w:t>Swedish Orphan Biovitrum AB (publ)</w:t>
      </w:r>
    </w:p>
    <w:p w14:paraId="3DB5F6AE" w14:textId="77777777" w:rsidR="00AD182C" w:rsidRPr="00E82B70" w:rsidRDefault="00AD182C" w:rsidP="00437335">
      <w:pPr>
        <w:keepNext/>
        <w:spacing w:line="240" w:lineRule="auto"/>
        <w:rPr>
          <w:lang w:val="es-ES"/>
        </w:rPr>
      </w:pPr>
      <w:r w:rsidRPr="00E82B70">
        <w:rPr>
          <w:lang w:val="es-ES"/>
        </w:rPr>
        <w:t>SE-112 76 Stockholm</w:t>
      </w:r>
      <w:del w:id="83" w:author="Author">
        <w:r w:rsidRPr="00E82B70" w:rsidDel="00991982">
          <w:rPr>
            <w:lang w:val="es-ES"/>
          </w:rPr>
          <w:delText>,</w:delText>
        </w:r>
      </w:del>
    </w:p>
    <w:p w14:paraId="08C537CC" w14:textId="77777777" w:rsidR="00AD182C" w:rsidRPr="00E82B70" w:rsidRDefault="00AD182C" w:rsidP="00437335">
      <w:pPr>
        <w:spacing w:line="240" w:lineRule="auto"/>
        <w:rPr>
          <w:lang w:val="es-ES"/>
        </w:rPr>
      </w:pPr>
      <w:r w:rsidRPr="00E82B70">
        <w:rPr>
          <w:lang w:val="es-ES"/>
        </w:rPr>
        <w:t>Suecia</w:t>
      </w:r>
    </w:p>
    <w:p w14:paraId="10FA44A2" w14:textId="77777777" w:rsidR="00AD182C" w:rsidRPr="00E82B70" w:rsidRDefault="00AD182C" w:rsidP="00437335">
      <w:pPr>
        <w:spacing w:line="240" w:lineRule="auto"/>
        <w:rPr>
          <w:lang w:val="es-ES"/>
        </w:rPr>
      </w:pPr>
    </w:p>
    <w:p w14:paraId="6C27C52E" w14:textId="77777777" w:rsidR="00AD182C" w:rsidRPr="00E82B70" w:rsidRDefault="00AD182C" w:rsidP="00437335">
      <w:pPr>
        <w:keepNext/>
        <w:spacing w:line="240" w:lineRule="auto"/>
        <w:rPr>
          <w:b/>
          <w:bCs/>
          <w:lang w:val="es-ES"/>
        </w:rPr>
      </w:pPr>
      <w:r w:rsidRPr="00E82B70">
        <w:rPr>
          <w:b/>
          <w:bCs/>
          <w:lang w:val="es-ES"/>
        </w:rPr>
        <w:t xml:space="preserve">Fecha de la última revisión de este prospecto: </w:t>
      </w:r>
    </w:p>
    <w:p w14:paraId="4CC456BE" w14:textId="77777777" w:rsidR="00AD182C" w:rsidRPr="00E82B70" w:rsidRDefault="00AD182C" w:rsidP="00437335">
      <w:pPr>
        <w:keepNext/>
        <w:spacing w:line="240" w:lineRule="auto"/>
        <w:rPr>
          <w:b/>
          <w:bCs/>
          <w:lang w:val="es-ES"/>
        </w:rPr>
      </w:pPr>
    </w:p>
    <w:p w14:paraId="2340998E" w14:textId="15687D43" w:rsidR="00AD182C" w:rsidRPr="00E82B70" w:rsidRDefault="00AD182C" w:rsidP="00437335">
      <w:pPr>
        <w:spacing w:line="240" w:lineRule="auto"/>
        <w:rPr>
          <w:lang w:val="es-ES"/>
        </w:rPr>
      </w:pPr>
      <w:r w:rsidRPr="00E82B70">
        <w:rPr>
          <w:lang w:val="es-ES"/>
        </w:rPr>
        <w:t xml:space="preserve">La información detallada de este medicamento está disponible en la página web de la Agencia Europea de Medicamentos: </w:t>
      </w:r>
      <w:hyperlink r:id="rId33" w:history="1">
        <w:r w:rsidRPr="00E82B70">
          <w:rPr>
            <w:color w:val="0000FF"/>
            <w:u w:val="single"/>
            <w:lang w:val="es-ES"/>
          </w:rPr>
          <w:t>http://www.ema.europa.eu</w:t>
        </w:r>
      </w:hyperlink>
      <w:r w:rsidRPr="00E82B70">
        <w:rPr>
          <w:lang w:val="es-ES"/>
        </w:rPr>
        <w:t>.</w:t>
      </w:r>
    </w:p>
    <w:p w14:paraId="004FB0F6" w14:textId="77777777" w:rsidR="00AD182C" w:rsidRPr="00E82B70" w:rsidRDefault="00AD182C" w:rsidP="00437335">
      <w:pPr>
        <w:spacing w:line="240" w:lineRule="auto"/>
        <w:rPr>
          <w:lang w:val="es-ES"/>
        </w:rPr>
      </w:pPr>
    </w:p>
    <w:p w14:paraId="0C446EB7" w14:textId="77777777" w:rsidR="00AD182C" w:rsidRPr="00E82B70" w:rsidRDefault="00AD182C" w:rsidP="00437335">
      <w:pPr>
        <w:spacing w:line="240" w:lineRule="auto"/>
        <w:rPr>
          <w:lang w:val="es-ES"/>
        </w:rPr>
      </w:pPr>
    </w:p>
    <w:p w14:paraId="38580F71" w14:textId="77777777" w:rsidR="00AD182C" w:rsidRPr="00E82B70" w:rsidRDefault="00AD182C" w:rsidP="00437335">
      <w:pPr>
        <w:spacing w:line="240" w:lineRule="auto"/>
        <w:rPr>
          <w:lang w:val="es-ES"/>
        </w:rPr>
      </w:pPr>
      <w:r w:rsidRPr="00E82B70">
        <w:rPr>
          <w:lang w:val="es-ES"/>
        </w:rPr>
        <w:t>Dé la vuelta al prospecto para consultar las instrucciones de preparación y administración</w:t>
      </w:r>
    </w:p>
    <w:p w14:paraId="2555234E" w14:textId="77777777" w:rsidR="00AD182C" w:rsidRPr="00E82B70" w:rsidRDefault="00AD182C" w:rsidP="00437335">
      <w:pPr>
        <w:spacing w:line="240" w:lineRule="auto"/>
        <w:rPr>
          <w:lang w:val="es-ES"/>
        </w:rPr>
      </w:pPr>
    </w:p>
    <w:p w14:paraId="4E3839E8" w14:textId="77777777" w:rsidR="00AD182C" w:rsidRPr="00E82B70" w:rsidRDefault="00AD182C" w:rsidP="00437335">
      <w:pPr>
        <w:keepNext/>
        <w:spacing w:line="240" w:lineRule="auto"/>
        <w:rPr>
          <w:b/>
          <w:bCs/>
          <w:lang w:val="es-ES"/>
        </w:rPr>
      </w:pPr>
      <w:r w:rsidRPr="00E82B70">
        <w:rPr>
          <w:lang w:val="es-ES"/>
        </w:rPr>
        <w:br w:type="page"/>
      </w:r>
      <w:r w:rsidRPr="00E82B70">
        <w:rPr>
          <w:b/>
          <w:bCs/>
          <w:lang w:val="es-ES"/>
        </w:rPr>
        <w:lastRenderedPageBreak/>
        <w:t>Instrucciones de preparación y administración</w:t>
      </w:r>
    </w:p>
    <w:p w14:paraId="5E125990" w14:textId="77777777" w:rsidR="00AD182C" w:rsidRPr="00E82B70" w:rsidRDefault="00AD182C" w:rsidP="00437335">
      <w:pPr>
        <w:keepNext/>
        <w:spacing w:line="240" w:lineRule="auto"/>
        <w:rPr>
          <w:b/>
          <w:bCs/>
          <w:lang w:val="es-ES"/>
        </w:rPr>
      </w:pPr>
    </w:p>
    <w:p w14:paraId="0102D2D1" w14:textId="77777777" w:rsidR="00AD182C" w:rsidRPr="00E82B70" w:rsidRDefault="00AD182C" w:rsidP="00437335">
      <w:pPr>
        <w:keepNext/>
        <w:spacing w:line="240" w:lineRule="auto"/>
        <w:rPr>
          <w:lang w:val="es-ES"/>
        </w:rPr>
      </w:pPr>
      <w:r w:rsidRPr="00E82B70">
        <w:rPr>
          <w:lang w:val="es-ES"/>
        </w:rPr>
        <w:t>ELOCTA se administra mediante inyección intravenosa (IV) después de disolver el polvo inyectable con el disolvente suministrado en la jeringa precargada. El envase de ELOCTA contiene:</w:t>
      </w:r>
    </w:p>
    <w:p w14:paraId="645E45CF" w14:textId="77777777" w:rsidR="00AD182C" w:rsidRPr="00E82B70" w:rsidRDefault="00AD182C" w:rsidP="00437335">
      <w:pPr>
        <w:keepNext/>
        <w:spacing w:line="240" w:lineRule="auto"/>
        <w:rPr>
          <w:lang w:val="es-ES"/>
        </w:rPr>
      </w:pPr>
    </w:p>
    <w:p w14:paraId="0FA904A6" w14:textId="77777777" w:rsidR="00AD182C" w:rsidRPr="00E82B70" w:rsidRDefault="00AD182C" w:rsidP="00437335">
      <w:pPr>
        <w:keepNext/>
        <w:numPr>
          <w:ilvl w:val="12"/>
          <w:numId w:val="0"/>
        </w:numPr>
        <w:spacing w:line="240" w:lineRule="auto"/>
        <w:rPr>
          <w:b/>
          <w:bCs/>
          <w:lang w:val="es-ES"/>
        </w:rPr>
      </w:pPr>
    </w:p>
    <w:p w14:paraId="62240934" w14:textId="3692F418" w:rsidR="00AD182C" w:rsidRPr="00E82B70" w:rsidRDefault="003F54B5" w:rsidP="00437335">
      <w:pPr>
        <w:keepNext/>
        <w:numPr>
          <w:ilvl w:val="12"/>
          <w:numId w:val="0"/>
        </w:numPr>
        <w:spacing w:line="240" w:lineRule="auto"/>
        <w:rPr>
          <w:b/>
          <w:bCs/>
          <w:lang w:val="es-ES"/>
        </w:rPr>
      </w:pPr>
      <w:r w:rsidRPr="00E82B70">
        <w:rPr>
          <w:noProof/>
          <w:lang w:val="es-ES" w:eastAsia="es-ES"/>
        </w:rPr>
        <w:drawing>
          <wp:anchor distT="0" distB="0" distL="114300" distR="114300" simplePos="0" relativeHeight="251648000" behindDoc="0" locked="0" layoutInCell="1" allowOverlap="1" wp14:anchorId="39EBA6D1" wp14:editId="220BB7B2">
            <wp:simplePos x="0" y="0"/>
            <wp:positionH relativeFrom="column">
              <wp:posOffset>199390</wp:posOffset>
            </wp:positionH>
            <wp:positionV relativeFrom="paragraph">
              <wp:posOffset>14605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r w:rsidRPr="00E82B70">
        <w:rPr>
          <w:noProof/>
          <w:lang w:val="es-ES" w:eastAsia="es-ES"/>
        </w:rPr>
        <mc:AlternateContent>
          <mc:Choice Requires="wps">
            <w:drawing>
              <wp:anchor distT="0" distB="0" distL="114300" distR="114300" simplePos="0" relativeHeight="251641856" behindDoc="0" locked="0" layoutInCell="1" allowOverlap="1" wp14:anchorId="206B823C" wp14:editId="264347E5">
                <wp:simplePos x="0" y="0"/>
                <wp:positionH relativeFrom="column">
                  <wp:posOffset>3724275</wp:posOffset>
                </wp:positionH>
                <wp:positionV relativeFrom="paragraph">
                  <wp:posOffset>14605</wp:posOffset>
                </wp:positionV>
                <wp:extent cx="2207895" cy="1567815"/>
                <wp:effectExtent l="9525" t="5080" r="11430" b="8255"/>
                <wp:wrapNone/>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567815"/>
                        </a:xfrm>
                        <a:prstGeom prst="rect">
                          <a:avLst/>
                        </a:prstGeom>
                        <a:solidFill>
                          <a:srgbClr val="FFFFFF"/>
                        </a:solidFill>
                        <a:ln w="9525">
                          <a:solidFill>
                            <a:srgbClr val="000000"/>
                          </a:solidFill>
                          <a:miter lim="800000"/>
                          <a:headEnd/>
                          <a:tailEnd/>
                        </a:ln>
                      </wps:spPr>
                      <wps:txbx>
                        <w:txbxContent>
                          <w:p w14:paraId="1C6F0FCD" w14:textId="77777777" w:rsidR="00E82B70" w:rsidRPr="00D136AF" w:rsidRDefault="00E82B70" w:rsidP="002643AB">
                            <w:pPr>
                              <w:rPr>
                                <w:sz w:val="20"/>
                                <w:szCs w:val="20"/>
                                <w:lang w:val="es-ES"/>
                              </w:rPr>
                            </w:pPr>
                            <w:r w:rsidRPr="00D136AF">
                              <w:rPr>
                                <w:sz w:val="20"/>
                                <w:szCs w:val="20"/>
                                <w:lang w:val="es-ES"/>
                              </w:rPr>
                              <w:t>A) 1 vial de polvo</w:t>
                            </w:r>
                          </w:p>
                          <w:p w14:paraId="6BBDEF81" w14:textId="77777777" w:rsidR="00E82B70" w:rsidRDefault="00E82B70" w:rsidP="00EA339D">
                            <w:pPr>
                              <w:ind w:left="284" w:hanging="284"/>
                              <w:rPr>
                                <w:sz w:val="20"/>
                                <w:szCs w:val="20"/>
                                <w:lang w:val="es-ES"/>
                              </w:rPr>
                            </w:pPr>
                            <w:r w:rsidRPr="00D136AF">
                              <w:rPr>
                                <w:sz w:val="20"/>
                                <w:szCs w:val="20"/>
                                <w:lang w:val="es-ES"/>
                              </w:rPr>
                              <w:t>B) 3</w:t>
                            </w:r>
                            <w:r>
                              <w:rPr>
                                <w:sz w:val="20"/>
                                <w:szCs w:val="20"/>
                                <w:lang w:val="es-ES"/>
                              </w:rPr>
                              <w:t> </w:t>
                            </w:r>
                            <w:r w:rsidRPr="00D136AF">
                              <w:rPr>
                                <w:sz w:val="20"/>
                                <w:szCs w:val="20"/>
                                <w:lang w:val="es-ES"/>
                              </w:rPr>
                              <w:t>ml de disolvente en</w:t>
                            </w:r>
                            <w:r>
                              <w:rPr>
                                <w:sz w:val="20"/>
                                <w:szCs w:val="20"/>
                                <w:lang w:val="es-ES"/>
                              </w:rPr>
                              <w:t xml:space="preserve"> una</w:t>
                            </w:r>
                            <w:r w:rsidRPr="00D136AF">
                              <w:rPr>
                                <w:sz w:val="20"/>
                                <w:szCs w:val="20"/>
                                <w:lang w:val="es-ES"/>
                              </w:rPr>
                              <w:t xml:space="preserve"> jeringa precargada</w:t>
                            </w:r>
                          </w:p>
                          <w:p w14:paraId="709A255E" w14:textId="77777777" w:rsidR="00E82B70" w:rsidRPr="00D136AF" w:rsidRDefault="00E82B70" w:rsidP="002643AB">
                            <w:pPr>
                              <w:rPr>
                                <w:sz w:val="20"/>
                                <w:szCs w:val="20"/>
                                <w:lang w:val="es-ES"/>
                              </w:rPr>
                            </w:pPr>
                            <w:r w:rsidRPr="00D136AF">
                              <w:rPr>
                                <w:sz w:val="20"/>
                                <w:szCs w:val="20"/>
                                <w:lang w:val="es-ES"/>
                              </w:rPr>
                              <w:t>C) 1</w:t>
                            </w:r>
                            <w:r>
                              <w:rPr>
                                <w:sz w:val="20"/>
                                <w:szCs w:val="20"/>
                                <w:lang w:val="es-ES"/>
                              </w:rPr>
                              <w:t> </w:t>
                            </w:r>
                            <w:r w:rsidRPr="00D136AF">
                              <w:rPr>
                                <w:sz w:val="20"/>
                                <w:szCs w:val="20"/>
                                <w:lang w:val="es-ES"/>
                              </w:rPr>
                              <w:t>vástago de</w:t>
                            </w:r>
                            <w:r>
                              <w:rPr>
                                <w:sz w:val="20"/>
                                <w:szCs w:val="20"/>
                                <w:lang w:val="es-ES"/>
                              </w:rPr>
                              <w:t>l</w:t>
                            </w:r>
                            <w:r w:rsidRPr="00D136AF">
                              <w:rPr>
                                <w:sz w:val="20"/>
                                <w:szCs w:val="20"/>
                                <w:lang w:val="es-ES"/>
                              </w:rPr>
                              <w:t xml:space="preserve"> émbolo</w:t>
                            </w:r>
                            <w:r w:rsidRPr="00D136AF">
                              <w:rPr>
                                <w:sz w:val="20"/>
                                <w:szCs w:val="20"/>
                                <w:lang w:val="es-ES"/>
                              </w:rPr>
                              <w:br/>
                              <w:t xml:space="preserve">D) </w:t>
                            </w:r>
                            <w:r>
                              <w:rPr>
                                <w:sz w:val="20"/>
                                <w:szCs w:val="20"/>
                                <w:lang w:val="es-ES"/>
                              </w:rPr>
                              <w:t>1 adaptador del vial</w:t>
                            </w:r>
                            <w:r w:rsidRPr="00D136AF">
                              <w:rPr>
                                <w:sz w:val="20"/>
                                <w:szCs w:val="20"/>
                                <w:lang w:val="es-ES"/>
                              </w:rPr>
                              <w:br/>
                              <w:t xml:space="preserve">E) </w:t>
                            </w:r>
                            <w:r>
                              <w:rPr>
                                <w:sz w:val="20"/>
                                <w:szCs w:val="20"/>
                                <w:lang w:val="es-ES"/>
                              </w:rPr>
                              <w:t>1 equipo de perfusión</w:t>
                            </w:r>
                            <w:r>
                              <w:rPr>
                                <w:sz w:val="20"/>
                                <w:szCs w:val="20"/>
                                <w:lang w:val="es-ES"/>
                              </w:rPr>
                              <w:br/>
                              <w:t>F) 2 toallitas con alcohol</w:t>
                            </w:r>
                            <w:r w:rsidRPr="00D136AF">
                              <w:rPr>
                                <w:sz w:val="20"/>
                                <w:szCs w:val="20"/>
                                <w:lang w:val="es-ES"/>
                              </w:rPr>
                              <w:br/>
                              <w:t xml:space="preserve">G) </w:t>
                            </w:r>
                            <w:r>
                              <w:rPr>
                                <w:sz w:val="20"/>
                                <w:szCs w:val="20"/>
                                <w:lang w:val="es-ES"/>
                              </w:rPr>
                              <w:t>2 tiritas</w:t>
                            </w:r>
                            <w:r w:rsidRPr="00D136AF">
                              <w:rPr>
                                <w:sz w:val="20"/>
                                <w:szCs w:val="20"/>
                                <w:lang w:val="es-ES"/>
                              </w:rPr>
                              <w:br/>
                              <w:t>H) 1</w:t>
                            </w:r>
                            <w:r>
                              <w:rPr>
                                <w:sz w:val="20"/>
                                <w:szCs w:val="20"/>
                                <w:lang w:val="es-ES"/>
                              </w:rPr>
                              <w:t> gasa</w:t>
                            </w:r>
                            <w:r w:rsidRPr="00D136AF">
                              <w:rPr>
                                <w:sz w:val="20"/>
                                <w:szCs w:val="20"/>
                                <w:lang w:val="es-E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06B823C" id="Text Box 19" o:spid="_x0000_s1027" type="#_x0000_t202" style="position:absolute;margin-left:293.25pt;margin-top:1.15pt;width:173.85pt;height:123.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">
                <v:textbox>
                  <w:txbxContent>
                    <w:p w14:paraId="1C6F0FCD" w14:textId="77777777" w:rsidR="00E82B70" w:rsidRPr="00D136AF" w:rsidRDefault="00E82B70" w:rsidP="002643AB">
                      <w:pPr>
                        <w:rPr>
                          <w:sz w:val="20"/>
                          <w:szCs w:val="20"/>
                          <w:lang w:val="es-ES"/>
                        </w:rPr>
                      </w:pPr>
                      <w:r w:rsidRPr="00D136AF">
                        <w:rPr>
                          <w:sz w:val="20"/>
                          <w:szCs w:val="20"/>
                          <w:lang w:val="es-ES"/>
                        </w:rPr>
                        <w:t>A) 1 vial de polvo</w:t>
                      </w:r>
                    </w:p>
                    <w:p w14:paraId="6BBDEF81" w14:textId="77777777" w:rsidR="00E82B70" w:rsidRDefault="00E82B70" w:rsidP="00EA339D">
                      <w:pPr>
                        <w:ind w:left="284" w:hanging="284"/>
                        <w:rPr>
                          <w:sz w:val="20"/>
                          <w:szCs w:val="20"/>
                          <w:lang w:val="es-ES"/>
                        </w:rPr>
                      </w:pPr>
                      <w:r w:rsidRPr="00D136AF">
                        <w:rPr>
                          <w:sz w:val="20"/>
                          <w:szCs w:val="20"/>
                          <w:lang w:val="es-ES"/>
                        </w:rPr>
                        <w:t>B) 3</w:t>
                      </w:r>
                      <w:r>
                        <w:rPr>
                          <w:sz w:val="20"/>
                          <w:szCs w:val="20"/>
                          <w:lang w:val="es-ES"/>
                        </w:rPr>
                        <w:t> </w:t>
                      </w:r>
                      <w:r w:rsidRPr="00D136AF">
                        <w:rPr>
                          <w:sz w:val="20"/>
                          <w:szCs w:val="20"/>
                          <w:lang w:val="es-ES"/>
                        </w:rPr>
                        <w:t>ml de disolvente en</w:t>
                      </w:r>
                      <w:r>
                        <w:rPr>
                          <w:sz w:val="20"/>
                          <w:szCs w:val="20"/>
                          <w:lang w:val="es-ES"/>
                        </w:rPr>
                        <w:t xml:space="preserve"> una</w:t>
                      </w:r>
                      <w:r w:rsidRPr="00D136AF">
                        <w:rPr>
                          <w:sz w:val="20"/>
                          <w:szCs w:val="20"/>
                          <w:lang w:val="es-ES"/>
                        </w:rPr>
                        <w:t xml:space="preserve"> jeringa precargada</w:t>
                      </w:r>
                    </w:p>
                    <w:p w14:paraId="709A255E" w14:textId="77777777" w:rsidR="00E82B70" w:rsidRPr="00D136AF" w:rsidRDefault="00E82B70" w:rsidP="002643AB">
                      <w:pPr>
                        <w:rPr>
                          <w:sz w:val="20"/>
                          <w:szCs w:val="20"/>
                          <w:lang w:val="es-ES"/>
                        </w:rPr>
                      </w:pPr>
                      <w:r w:rsidRPr="00D136AF">
                        <w:rPr>
                          <w:sz w:val="20"/>
                          <w:szCs w:val="20"/>
                          <w:lang w:val="es-ES"/>
                        </w:rPr>
                        <w:t>C) 1</w:t>
                      </w:r>
                      <w:r>
                        <w:rPr>
                          <w:sz w:val="20"/>
                          <w:szCs w:val="20"/>
                          <w:lang w:val="es-ES"/>
                        </w:rPr>
                        <w:t> </w:t>
                      </w:r>
                      <w:r w:rsidRPr="00D136AF">
                        <w:rPr>
                          <w:sz w:val="20"/>
                          <w:szCs w:val="20"/>
                          <w:lang w:val="es-ES"/>
                        </w:rPr>
                        <w:t>vástago de</w:t>
                      </w:r>
                      <w:r>
                        <w:rPr>
                          <w:sz w:val="20"/>
                          <w:szCs w:val="20"/>
                          <w:lang w:val="es-ES"/>
                        </w:rPr>
                        <w:t>l</w:t>
                      </w:r>
                      <w:r w:rsidRPr="00D136AF">
                        <w:rPr>
                          <w:sz w:val="20"/>
                          <w:szCs w:val="20"/>
                          <w:lang w:val="es-ES"/>
                        </w:rPr>
                        <w:t xml:space="preserve"> émbolo</w:t>
                      </w:r>
                      <w:r w:rsidRPr="00D136AF">
                        <w:rPr>
                          <w:sz w:val="20"/>
                          <w:szCs w:val="20"/>
                          <w:lang w:val="es-ES"/>
                        </w:rPr>
                        <w:br/>
                        <w:t xml:space="preserve">D) </w:t>
                      </w:r>
                      <w:r>
                        <w:rPr>
                          <w:sz w:val="20"/>
                          <w:szCs w:val="20"/>
                          <w:lang w:val="es-ES"/>
                        </w:rPr>
                        <w:t>1 adaptador del vial</w:t>
                      </w:r>
                      <w:r w:rsidRPr="00D136AF">
                        <w:rPr>
                          <w:sz w:val="20"/>
                          <w:szCs w:val="20"/>
                          <w:lang w:val="es-ES"/>
                        </w:rPr>
                        <w:br/>
                        <w:t xml:space="preserve">E) </w:t>
                      </w:r>
                      <w:r>
                        <w:rPr>
                          <w:sz w:val="20"/>
                          <w:szCs w:val="20"/>
                          <w:lang w:val="es-ES"/>
                        </w:rPr>
                        <w:t>1 equipo de perfusión</w:t>
                      </w:r>
                      <w:r>
                        <w:rPr>
                          <w:sz w:val="20"/>
                          <w:szCs w:val="20"/>
                          <w:lang w:val="es-ES"/>
                        </w:rPr>
                        <w:br/>
                        <w:t>F) 2 toallitas con alcohol</w:t>
                      </w:r>
                      <w:r w:rsidRPr="00D136AF">
                        <w:rPr>
                          <w:sz w:val="20"/>
                          <w:szCs w:val="20"/>
                          <w:lang w:val="es-ES"/>
                        </w:rPr>
                        <w:br/>
                        <w:t xml:space="preserve">G) </w:t>
                      </w:r>
                      <w:r>
                        <w:rPr>
                          <w:sz w:val="20"/>
                          <w:szCs w:val="20"/>
                          <w:lang w:val="es-ES"/>
                        </w:rPr>
                        <w:t>2 tiritas</w:t>
                      </w:r>
                      <w:r w:rsidRPr="00D136AF">
                        <w:rPr>
                          <w:sz w:val="20"/>
                          <w:szCs w:val="20"/>
                          <w:lang w:val="es-ES"/>
                        </w:rPr>
                        <w:br/>
                        <w:t>H) 1</w:t>
                      </w:r>
                      <w:r>
                        <w:rPr>
                          <w:sz w:val="20"/>
                          <w:szCs w:val="20"/>
                          <w:lang w:val="es-ES"/>
                        </w:rPr>
                        <w:t> gasa</w:t>
                      </w:r>
                      <w:r w:rsidRPr="00D136AF">
                        <w:rPr>
                          <w:sz w:val="20"/>
                          <w:szCs w:val="20"/>
                          <w:lang w:val="es-ES"/>
                        </w:rPr>
                        <w:br/>
                      </w:r>
                    </w:p>
                  </w:txbxContent>
                </v:textbox>
              </v:shape>
            </w:pict>
          </mc:Fallback>
        </mc:AlternateContent>
      </w:r>
    </w:p>
    <w:p w14:paraId="1B81F2E0" w14:textId="77777777" w:rsidR="00AD182C" w:rsidRPr="00E82B70" w:rsidRDefault="00AD182C" w:rsidP="00437335">
      <w:pPr>
        <w:keepNext/>
        <w:numPr>
          <w:ilvl w:val="12"/>
          <w:numId w:val="0"/>
        </w:numPr>
        <w:spacing w:line="240" w:lineRule="auto"/>
        <w:rPr>
          <w:b/>
          <w:bCs/>
          <w:lang w:val="es-ES"/>
        </w:rPr>
      </w:pPr>
    </w:p>
    <w:p w14:paraId="634F2CD3" w14:textId="77777777" w:rsidR="00AD182C" w:rsidRPr="00E82B70" w:rsidRDefault="00AD182C" w:rsidP="00437335">
      <w:pPr>
        <w:keepNext/>
        <w:numPr>
          <w:ilvl w:val="12"/>
          <w:numId w:val="0"/>
        </w:numPr>
        <w:spacing w:line="240" w:lineRule="auto"/>
        <w:rPr>
          <w:b/>
          <w:bCs/>
          <w:lang w:val="es-ES"/>
        </w:rPr>
      </w:pPr>
    </w:p>
    <w:p w14:paraId="6F77965B" w14:textId="77777777" w:rsidR="00AD182C" w:rsidRPr="00E82B70" w:rsidRDefault="00AD182C" w:rsidP="00437335">
      <w:pPr>
        <w:keepNext/>
        <w:numPr>
          <w:ilvl w:val="12"/>
          <w:numId w:val="0"/>
        </w:numPr>
        <w:spacing w:line="240" w:lineRule="auto"/>
        <w:ind w:right="-2"/>
        <w:rPr>
          <w:b/>
          <w:bCs/>
          <w:lang w:val="es-ES"/>
        </w:rPr>
      </w:pPr>
    </w:p>
    <w:p w14:paraId="59D01CFD" w14:textId="77777777" w:rsidR="00AD182C" w:rsidRPr="00E82B70" w:rsidRDefault="00AD182C" w:rsidP="00437335">
      <w:pPr>
        <w:keepNext/>
        <w:numPr>
          <w:ilvl w:val="12"/>
          <w:numId w:val="0"/>
        </w:numPr>
        <w:spacing w:line="240" w:lineRule="auto"/>
        <w:ind w:right="-2"/>
        <w:rPr>
          <w:b/>
          <w:bCs/>
          <w:lang w:val="es-ES"/>
        </w:rPr>
      </w:pPr>
    </w:p>
    <w:p w14:paraId="1FF50089" w14:textId="77777777" w:rsidR="00AD182C" w:rsidRPr="00E82B70" w:rsidRDefault="00AD182C" w:rsidP="00437335">
      <w:pPr>
        <w:numPr>
          <w:ilvl w:val="12"/>
          <w:numId w:val="0"/>
        </w:numPr>
        <w:spacing w:line="240" w:lineRule="auto"/>
        <w:ind w:right="-2"/>
        <w:rPr>
          <w:b/>
          <w:bCs/>
          <w:lang w:val="es-ES"/>
        </w:rPr>
      </w:pPr>
    </w:p>
    <w:p w14:paraId="15224D75" w14:textId="77777777" w:rsidR="00AD182C" w:rsidRPr="00E82B70" w:rsidRDefault="00AD182C" w:rsidP="00437335">
      <w:pPr>
        <w:numPr>
          <w:ilvl w:val="12"/>
          <w:numId w:val="0"/>
        </w:numPr>
        <w:spacing w:line="240" w:lineRule="auto"/>
        <w:ind w:right="-2"/>
        <w:rPr>
          <w:b/>
          <w:bCs/>
          <w:lang w:val="es-ES"/>
        </w:rPr>
      </w:pPr>
    </w:p>
    <w:p w14:paraId="60023221" w14:textId="77777777" w:rsidR="00AD182C" w:rsidRPr="00E82B70" w:rsidRDefault="00AD182C" w:rsidP="00437335">
      <w:pPr>
        <w:numPr>
          <w:ilvl w:val="12"/>
          <w:numId w:val="0"/>
        </w:numPr>
        <w:spacing w:line="240" w:lineRule="auto"/>
        <w:ind w:right="-2"/>
        <w:rPr>
          <w:b/>
          <w:bCs/>
          <w:lang w:val="es-ES"/>
        </w:rPr>
      </w:pPr>
    </w:p>
    <w:p w14:paraId="4F4A17C5" w14:textId="77777777" w:rsidR="00AD182C" w:rsidRPr="00E82B70" w:rsidRDefault="00AD182C" w:rsidP="00437335">
      <w:pPr>
        <w:numPr>
          <w:ilvl w:val="12"/>
          <w:numId w:val="0"/>
        </w:numPr>
        <w:spacing w:line="240" w:lineRule="auto"/>
        <w:ind w:right="-2"/>
        <w:rPr>
          <w:b/>
          <w:bCs/>
          <w:lang w:val="es-ES"/>
        </w:rPr>
      </w:pPr>
    </w:p>
    <w:p w14:paraId="687EBD1A" w14:textId="77777777" w:rsidR="00AD182C" w:rsidRPr="00E82B70" w:rsidRDefault="00AD182C" w:rsidP="00437335">
      <w:pPr>
        <w:numPr>
          <w:ilvl w:val="12"/>
          <w:numId w:val="0"/>
        </w:numPr>
        <w:spacing w:line="240" w:lineRule="auto"/>
        <w:ind w:right="-2"/>
        <w:rPr>
          <w:b/>
          <w:bCs/>
          <w:lang w:val="es-ES"/>
        </w:rPr>
      </w:pPr>
    </w:p>
    <w:p w14:paraId="612974CC" w14:textId="77777777" w:rsidR="00AD182C" w:rsidRPr="00E82B70" w:rsidRDefault="00AD182C" w:rsidP="00437335">
      <w:pPr>
        <w:spacing w:line="240" w:lineRule="auto"/>
        <w:rPr>
          <w:lang w:val="es-ES"/>
        </w:rPr>
      </w:pPr>
      <w:r w:rsidRPr="00E82B70">
        <w:rPr>
          <w:lang w:val="es-ES"/>
        </w:rPr>
        <w:t>ELOCTA no debe mezclarse con otras soluciones inyectables o para perfusión.</w:t>
      </w:r>
    </w:p>
    <w:p w14:paraId="0E729499" w14:textId="77777777" w:rsidR="00AD182C" w:rsidRPr="00E82B70" w:rsidRDefault="00AD182C" w:rsidP="00437335">
      <w:pPr>
        <w:numPr>
          <w:ilvl w:val="12"/>
          <w:numId w:val="0"/>
        </w:numPr>
        <w:spacing w:line="240" w:lineRule="auto"/>
        <w:ind w:right="-2"/>
        <w:rPr>
          <w:lang w:val="es-ES"/>
        </w:rPr>
      </w:pPr>
    </w:p>
    <w:p w14:paraId="5CBB66EE" w14:textId="77777777" w:rsidR="00AD182C" w:rsidRPr="00E82B70" w:rsidRDefault="00AD182C" w:rsidP="00437335">
      <w:pPr>
        <w:numPr>
          <w:ilvl w:val="12"/>
          <w:numId w:val="0"/>
        </w:numPr>
        <w:spacing w:line="240" w:lineRule="auto"/>
        <w:ind w:right="-2"/>
        <w:rPr>
          <w:lang w:val="es-ES"/>
        </w:rPr>
      </w:pPr>
      <w:r w:rsidRPr="00E82B70">
        <w:rPr>
          <w:lang w:val="es-ES"/>
        </w:rPr>
        <w:t>Lávese las manos antes de abrir el envase.</w:t>
      </w:r>
    </w:p>
    <w:p w14:paraId="1C689EE4" w14:textId="77777777" w:rsidR="00AD182C" w:rsidRPr="00E82B70" w:rsidRDefault="00AD182C" w:rsidP="00437335">
      <w:pPr>
        <w:numPr>
          <w:ilvl w:val="12"/>
          <w:numId w:val="0"/>
        </w:numPr>
        <w:spacing w:line="240" w:lineRule="auto"/>
        <w:ind w:right="-2"/>
        <w:rPr>
          <w:lang w:val="es-ES"/>
        </w:rPr>
      </w:pPr>
    </w:p>
    <w:p w14:paraId="74A44FEA" w14:textId="77777777" w:rsidR="00AD182C" w:rsidRPr="00E82B70" w:rsidRDefault="00AD182C" w:rsidP="00437335">
      <w:pPr>
        <w:numPr>
          <w:ilvl w:val="12"/>
          <w:numId w:val="0"/>
        </w:numPr>
        <w:spacing w:line="240" w:lineRule="auto"/>
        <w:ind w:right="-2"/>
        <w:rPr>
          <w:b/>
          <w:bCs/>
          <w:lang w:val="es-ES"/>
        </w:rPr>
      </w:pPr>
      <w:r w:rsidRPr="00E82B70">
        <w:rPr>
          <w:b/>
          <w:bCs/>
          <w:lang w:val="es-ES"/>
        </w:rPr>
        <w:t>Preparación:</w:t>
      </w:r>
    </w:p>
    <w:p w14:paraId="5E9AC1F6" w14:textId="77777777" w:rsidR="00AD182C" w:rsidRPr="00E82B70" w:rsidRDefault="00AD182C" w:rsidP="00437335">
      <w:pPr>
        <w:numPr>
          <w:ilvl w:val="12"/>
          <w:numId w:val="0"/>
        </w:numPr>
        <w:spacing w:line="240" w:lineRule="auto"/>
        <w:ind w:right="-2"/>
        <w:rPr>
          <w:b/>
          <w:bCs/>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AD182C" w:rsidRPr="00E82B70" w14:paraId="64544476" w14:textId="77777777">
        <w:trPr>
          <w:cantSplit/>
        </w:trPr>
        <w:tc>
          <w:tcPr>
            <w:tcW w:w="9287" w:type="dxa"/>
            <w:gridSpan w:val="2"/>
          </w:tcPr>
          <w:p w14:paraId="720FE13E" w14:textId="77777777" w:rsidR="00AD182C" w:rsidRPr="00E82B70" w:rsidRDefault="00AD182C" w:rsidP="00437335">
            <w:pPr>
              <w:tabs>
                <w:tab w:val="clear" w:pos="567"/>
                <w:tab w:val="left" w:pos="601"/>
              </w:tabs>
              <w:spacing w:line="240" w:lineRule="auto"/>
              <w:ind w:left="567" w:hanging="567"/>
              <w:rPr>
                <w:lang w:val="es-ES"/>
              </w:rPr>
            </w:pPr>
            <w:r w:rsidRPr="00E82B70">
              <w:rPr>
                <w:lang w:val="es-ES"/>
              </w:rPr>
              <w:t>1.</w:t>
            </w:r>
            <w:r w:rsidRPr="00E82B70">
              <w:rPr>
                <w:lang w:val="es-ES"/>
              </w:rPr>
              <w:tab/>
              <w:t>Compruebe el nombre y la dosis del medicamento en el envase, para asegurarse de que contiene el medicamento adecuado. Compruebe la fecha de caducidad en la caja de ELOCTA. No utilice el medicamento si está caducado.</w:t>
            </w:r>
          </w:p>
          <w:p w14:paraId="6640F06C" w14:textId="77777777" w:rsidR="00AD182C" w:rsidRPr="00E82B70" w:rsidRDefault="00AD182C" w:rsidP="00437335">
            <w:pPr>
              <w:spacing w:line="240" w:lineRule="auto"/>
              <w:rPr>
                <w:b/>
                <w:bCs/>
                <w:lang w:val="es-ES"/>
              </w:rPr>
            </w:pPr>
          </w:p>
        </w:tc>
      </w:tr>
      <w:tr w:rsidR="00AD182C" w:rsidRPr="00E82B70" w14:paraId="7C61CFCA" w14:textId="77777777">
        <w:trPr>
          <w:cantSplit/>
        </w:trPr>
        <w:tc>
          <w:tcPr>
            <w:tcW w:w="9287" w:type="dxa"/>
            <w:gridSpan w:val="2"/>
          </w:tcPr>
          <w:p w14:paraId="0FD34BEB" w14:textId="77777777" w:rsidR="00AD182C" w:rsidRPr="00E82B70" w:rsidRDefault="00AD182C" w:rsidP="00437335">
            <w:pPr>
              <w:tabs>
                <w:tab w:val="clear" w:pos="567"/>
                <w:tab w:val="left" w:pos="601"/>
              </w:tabs>
              <w:spacing w:line="240" w:lineRule="auto"/>
              <w:ind w:left="567" w:hanging="567"/>
              <w:rPr>
                <w:lang w:val="es-ES"/>
              </w:rPr>
            </w:pPr>
            <w:r w:rsidRPr="00E82B70">
              <w:rPr>
                <w:lang w:val="es-ES"/>
              </w:rPr>
              <w:t>2.</w:t>
            </w:r>
            <w:r w:rsidRPr="00E82B70">
              <w:rPr>
                <w:lang w:val="es-ES"/>
              </w:rPr>
              <w:tab/>
              <w:t>Si ELOCTA se ha conservado en la nevera, deje que el vial de ELOCTA (A) y la jeringa de disolvente (B) alcancen la temperatura ambiente antes del uso. No utilice calor externo.</w:t>
            </w:r>
          </w:p>
          <w:p w14:paraId="3814432C" w14:textId="77777777" w:rsidR="00AD182C" w:rsidRPr="00E82B70" w:rsidRDefault="00AD182C" w:rsidP="00437335">
            <w:pPr>
              <w:spacing w:line="240" w:lineRule="auto"/>
              <w:rPr>
                <w:lang w:val="es-ES"/>
              </w:rPr>
            </w:pPr>
          </w:p>
        </w:tc>
      </w:tr>
      <w:tr w:rsidR="00AD182C" w:rsidRPr="00E82B70" w14:paraId="268ACF2B" w14:textId="77777777">
        <w:trPr>
          <w:cantSplit/>
        </w:trPr>
        <w:tc>
          <w:tcPr>
            <w:tcW w:w="6678" w:type="dxa"/>
            <w:tcBorders>
              <w:right w:val="nil"/>
            </w:tcBorders>
          </w:tcPr>
          <w:p w14:paraId="4F6D6C4C" w14:textId="77777777" w:rsidR="00AD182C" w:rsidRPr="00E82B70" w:rsidRDefault="00AD182C" w:rsidP="00437335">
            <w:pPr>
              <w:tabs>
                <w:tab w:val="clear" w:pos="567"/>
                <w:tab w:val="left" w:pos="601"/>
              </w:tabs>
              <w:spacing w:line="240" w:lineRule="auto"/>
              <w:ind w:left="567" w:hanging="567"/>
              <w:rPr>
                <w:lang w:val="es-ES"/>
              </w:rPr>
            </w:pPr>
            <w:r w:rsidRPr="00E82B70">
              <w:rPr>
                <w:lang w:val="es-ES"/>
              </w:rPr>
              <w:t>3.</w:t>
            </w:r>
            <w:r w:rsidRPr="00E82B70">
              <w:rPr>
                <w:lang w:val="es-ES"/>
              </w:rPr>
              <w:tab/>
              <w:t>Coloque el vial sobre una superficie limpia y plana. Retire la cápsula de cierre de plástico del vial de ELOCTA.</w:t>
            </w:r>
          </w:p>
          <w:p w14:paraId="33E07973" w14:textId="77777777" w:rsidR="00AD182C" w:rsidRPr="00E82B70" w:rsidRDefault="00AD182C" w:rsidP="00437335">
            <w:pPr>
              <w:spacing w:line="240" w:lineRule="auto"/>
              <w:rPr>
                <w:lang w:val="es-ES"/>
              </w:rPr>
            </w:pPr>
          </w:p>
        </w:tc>
        <w:tc>
          <w:tcPr>
            <w:tcW w:w="2609" w:type="dxa"/>
            <w:tcBorders>
              <w:left w:val="nil"/>
            </w:tcBorders>
          </w:tcPr>
          <w:p w14:paraId="45A00273" w14:textId="517B51A4" w:rsidR="00AD182C" w:rsidRPr="00E82B70" w:rsidRDefault="003F54B5" w:rsidP="00437335">
            <w:pPr>
              <w:spacing w:line="240" w:lineRule="auto"/>
              <w:rPr>
                <w:lang w:val="es-ES"/>
              </w:rPr>
            </w:pPr>
            <w:r w:rsidRPr="00E82B70">
              <w:rPr>
                <w:noProof/>
                <w:lang w:val="es-ES" w:eastAsia="es-ES"/>
              </w:rPr>
              <w:drawing>
                <wp:anchor distT="0" distB="0" distL="114300" distR="114300" simplePos="0" relativeHeight="251642880" behindDoc="0" locked="0" layoutInCell="1" allowOverlap="1" wp14:anchorId="576FF743" wp14:editId="5E8C8FF3">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5C2B54A0" w14:textId="77777777">
        <w:trPr>
          <w:cantSplit/>
        </w:trPr>
        <w:tc>
          <w:tcPr>
            <w:tcW w:w="6678" w:type="dxa"/>
            <w:tcBorders>
              <w:right w:val="nil"/>
            </w:tcBorders>
          </w:tcPr>
          <w:p w14:paraId="363A72D9" w14:textId="77777777" w:rsidR="00AD182C" w:rsidRPr="00E82B70" w:rsidRDefault="00AD182C" w:rsidP="00437335">
            <w:pPr>
              <w:tabs>
                <w:tab w:val="clear" w:pos="567"/>
                <w:tab w:val="left" w:pos="601"/>
              </w:tabs>
              <w:spacing w:line="240" w:lineRule="auto"/>
              <w:ind w:left="567" w:hanging="567"/>
              <w:rPr>
                <w:lang w:val="es-ES"/>
              </w:rPr>
            </w:pPr>
            <w:r w:rsidRPr="00E82B70">
              <w:rPr>
                <w:lang w:val="es-ES"/>
              </w:rPr>
              <w:t>4.</w:t>
            </w:r>
            <w:r w:rsidRPr="00E82B70">
              <w:rPr>
                <w:lang w:val="es-ES"/>
              </w:rPr>
              <w:tab/>
              <w:t>Limpie la parte superior del vial con una de las toallitas con alcohol (F) suministradas en el envase y deje que se seque al aire. No toque la parte superior del vial ni permita que entre en contacto con nada una vez la haya limpiado.</w:t>
            </w:r>
          </w:p>
          <w:p w14:paraId="7B54BA95" w14:textId="77777777" w:rsidR="00AD182C" w:rsidRPr="00E82B70" w:rsidRDefault="00AD182C" w:rsidP="00437335">
            <w:pPr>
              <w:spacing w:line="240" w:lineRule="auto"/>
              <w:rPr>
                <w:lang w:val="es-ES"/>
              </w:rPr>
            </w:pPr>
          </w:p>
        </w:tc>
        <w:tc>
          <w:tcPr>
            <w:tcW w:w="2609" w:type="dxa"/>
            <w:tcBorders>
              <w:left w:val="nil"/>
            </w:tcBorders>
          </w:tcPr>
          <w:p w14:paraId="7C86D877" w14:textId="78E657B2" w:rsidR="00AD182C" w:rsidRPr="00E82B70" w:rsidRDefault="003F54B5" w:rsidP="00437335">
            <w:pPr>
              <w:spacing w:line="240" w:lineRule="auto"/>
              <w:rPr>
                <w:b/>
                <w:bCs/>
                <w:lang w:val="es-ES"/>
              </w:rPr>
            </w:pPr>
            <w:r w:rsidRPr="00E82B70">
              <w:rPr>
                <w:noProof/>
                <w:lang w:val="es-ES" w:eastAsia="es-ES"/>
              </w:rPr>
              <w:drawing>
                <wp:anchor distT="0" distB="0" distL="114300" distR="114300" simplePos="0" relativeHeight="251643904" behindDoc="0" locked="0" layoutInCell="1" allowOverlap="1" wp14:anchorId="7D6D9968" wp14:editId="0DD67F82">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28E5F420" w14:textId="77777777">
        <w:trPr>
          <w:cantSplit/>
        </w:trPr>
        <w:tc>
          <w:tcPr>
            <w:tcW w:w="9287" w:type="dxa"/>
            <w:gridSpan w:val="2"/>
          </w:tcPr>
          <w:p w14:paraId="055A60A9" w14:textId="77777777" w:rsidR="00AD182C" w:rsidRPr="00E82B70" w:rsidRDefault="00AD182C" w:rsidP="00437335">
            <w:pPr>
              <w:tabs>
                <w:tab w:val="clear" w:pos="567"/>
                <w:tab w:val="left" w:pos="601"/>
              </w:tabs>
              <w:spacing w:line="240" w:lineRule="auto"/>
              <w:ind w:left="567" w:hanging="567"/>
              <w:rPr>
                <w:lang w:val="es-ES"/>
              </w:rPr>
            </w:pPr>
            <w:r w:rsidRPr="00E82B70">
              <w:rPr>
                <w:lang w:val="es-ES"/>
              </w:rPr>
              <w:lastRenderedPageBreak/>
              <w:t>5.</w:t>
            </w:r>
            <w:r w:rsidRPr="00E82B70">
              <w:rPr>
                <w:lang w:val="es-ES"/>
              </w:rPr>
              <w:tab/>
              <w:t>Desprenda la tapa protectora de papel del adaptador del vial de plástico transparente (D). No extraiga el adaptador de su cápsula de cierre protectora. No toque el interior del envase del adaptador del vial.</w:t>
            </w:r>
          </w:p>
          <w:p w14:paraId="773AE166" w14:textId="77777777" w:rsidR="00AD182C" w:rsidRPr="00E82B70" w:rsidRDefault="00AD182C" w:rsidP="00437335">
            <w:pPr>
              <w:spacing w:line="240" w:lineRule="auto"/>
              <w:rPr>
                <w:b/>
                <w:bCs/>
                <w:lang w:val="es-ES"/>
              </w:rPr>
            </w:pPr>
          </w:p>
        </w:tc>
      </w:tr>
      <w:tr w:rsidR="00AD182C" w:rsidRPr="00E82B70" w14:paraId="6924B18F" w14:textId="77777777">
        <w:trPr>
          <w:cantSplit/>
        </w:trPr>
        <w:tc>
          <w:tcPr>
            <w:tcW w:w="6678" w:type="dxa"/>
            <w:tcBorders>
              <w:right w:val="nil"/>
            </w:tcBorders>
          </w:tcPr>
          <w:p w14:paraId="18D34306" w14:textId="77777777" w:rsidR="00AD182C" w:rsidRPr="00E82B70" w:rsidRDefault="00AD182C" w:rsidP="00F85391">
            <w:pPr>
              <w:numPr>
                <w:ilvl w:val="0"/>
                <w:numId w:val="26"/>
              </w:numPr>
              <w:spacing w:line="240" w:lineRule="auto"/>
              <w:ind w:left="565" w:hanging="565"/>
              <w:rPr>
                <w:lang w:val="es-ES"/>
              </w:rPr>
            </w:pPr>
            <w:ins w:id="84" w:author="Author">
              <w:r w:rsidRPr="00E82B70">
                <w:rPr>
                  <w:lang w:val="es-ES"/>
                </w:rPr>
                <w:t xml:space="preserve">Coloque el vial sobre una superficie plana. </w:t>
              </w:r>
            </w:ins>
            <w:r w:rsidRPr="00E82B70">
              <w:rPr>
                <w:lang w:val="es-ES"/>
              </w:rPr>
              <w:t>Sostenga el adaptador del vial en su cápsula de cierre protectora y colóquelo directamente sobre la parte superior del vial. Presione firmemente hacia abajo hasta que el adaptador encaje en la parte superior del vial, con el perforador del adaptador atravesando el tapón del vial.</w:t>
            </w:r>
          </w:p>
          <w:p w14:paraId="7BBEF705" w14:textId="77777777" w:rsidR="00AD182C" w:rsidRPr="00E82B70" w:rsidRDefault="00AD182C" w:rsidP="00437335">
            <w:pPr>
              <w:spacing w:line="240" w:lineRule="auto"/>
              <w:rPr>
                <w:lang w:val="es-ES"/>
              </w:rPr>
            </w:pPr>
          </w:p>
        </w:tc>
        <w:tc>
          <w:tcPr>
            <w:tcW w:w="2609" w:type="dxa"/>
            <w:tcBorders>
              <w:left w:val="nil"/>
            </w:tcBorders>
          </w:tcPr>
          <w:p w14:paraId="681783B5" w14:textId="543B4D72" w:rsidR="00AD182C" w:rsidRPr="00E82B70" w:rsidRDefault="003F54B5" w:rsidP="00437335">
            <w:pPr>
              <w:spacing w:line="240" w:lineRule="auto"/>
              <w:rPr>
                <w:lang w:val="es-ES"/>
              </w:rPr>
            </w:pPr>
            <w:r w:rsidRPr="00E82B70">
              <w:rPr>
                <w:noProof/>
                <w:lang w:val="es-ES" w:eastAsia="es-ES"/>
              </w:rPr>
              <w:drawing>
                <wp:anchor distT="0" distB="0" distL="114300" distR="114300" simplePos="0" relativeHeight="251657216" behindDoc="0" locked="0" layoutInCell="1" allowOverlap="1" wp14:anchorId="70A32357" wp14:editId="6474144A">
                  <wp:simplePos x="0" y="0"/>
                  <wp:positionH relativeFrom="column">
                    <wp:posOffset>-32385</wp:posOffset>
                  </wp:positionH>
                  <wp:positionV relativeFrom="paragraph">
                    <wp:posOffset>133350</wp:posOffset>
                  </wp:positionV>
                  <wp:extent cx="1501140" cy="1151890"/>
                  <wp:effectExtent l="0" t="0" r="0" b="0"/>
                  <wp:wrapSquare wrapText="bothSides"/>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D4CA7C9" w14:textId="77777777">
        <w:trPr>
          <w:cantSplit/>
        </w:trPr>
        <w:tc>
          <w:tcPr>
            <w:tcW w:w="6678" w:type="dxa"/>
            <w:tcBorders>
              <w:right w:val="nil"/>
            </w:tcBorders>
          </w:tcPr>
          <w:p w14:paraId="3FBCAFFD" w14:textId="77777777" w:rsidR="00AD182C" w:rsidRPr="00E82B70" w:rsidRDefault="00AD182C" w:rsidP="00437335">
            <w:pPr>
              <w:spacing w:line="240" w:lineRule="auto"/>
              <w:ind w:left="567" w:hanging="567"/>
              <w:rPr>
                <w:lang w:val="es-ES"/>
              </w:rPr>
            </w:pPr>
            <w:r w:rsidRPr="00212581">
              <w:rPr>
                <w:lang w:val="es-ES"/>
              </w:rPr>
              <w:t>7.</w:t>
            </w:r>
            <w:r w:rsidRPr="00212581">
              <w:rPr>
                <w:lang w:val="es-ES"/>
              </w:rPr>
              <w:tab/>
              <w:t xml:space="preserve">Acople el vástago del émbolo (C) a la jeringa de disolvente insertando la punta del vástago en la apertura del émbolo de la jeringa. </w:t>
            </w:r>
            <w:r w:rsidRPr="00E82B70">
              <w:rPr>
                <w:lang w:val="es-ES"/>
              </w:rPr>
              <w:t>Gire el vástago del émbolo firmemente en el sentido de las agujas del reloj hasta que quede bien asentado en el émbolo de la jeringa.</w:t>
            </w:r>
          </w:p>
        </w:tc>
        <w:tc>
          <w:tcPr>
            <w:tcW w:w="2609" w:type="dxa"/>
            <w:tcBorders>
              <w:left w:val="nil"/>
            </w:tcBorders>
          </w:tcPr>
          <w:p w14:paraId="44B84C1C" w14:textId="151C5426" w:rsidR="00AD182C" w:rsidRPr="00E82B70" w:rsidRDefault="003F54B5" w:rsidP="00437335">
            <w:pPr>
              <w:spacing w:line="240" w:lineRule="auto"/>
              <w:rPr>
                <w:b/>
                <w:bCs/>
                <w:lang w:val="es-ES"/>
              </w:rPr>
            </w:pPr>
            <w:r w:rsidRPr="00E82B70">
              <w:rPr>
                <w:noProof/>
                <w:lang w:val="es-ES" w:eastAsia="es-ES"/>
              </w:rPr>
              <w:drawing>
                <wp:anchor distT="0" distB="0" distL="114300" distR="114300" simplePos="0" relativeHeight="251649024" behindDoc="0" locked="0" layoutInCell="1" allowOverlap="1" wp14:anchorId="3D8FA47C" wp14:editId="7029F802">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57C691EE" w14:textId="77777777">
        <w:trPr>
          <w:cantSplit/>
        </w:trPr>
        <w:tc>
          <w:tcPr>
            <w:tcW w:w="6678" w:type="dxa"/>
            <w:tcBorders>
              <w:right w:val="nil"/>
            </w:tcBorders>
          </w:tcPr>
          <w:p w14:paraId="30CDAD27" w14:textId="77777777" w:rsidR="00AD182C" w:rsidRPr="00E82B70" w:rsidRDefault="00AD182C" w:rsidP="00437335">
            <w:pPr>
              <w:spacing w:line="240" w:lineRule="auto"/>
              <w:ind w:left="567" w:hanging="567"/>
              <w:rPr>
                <w:lang w:val="es-ES"/>
              </w:rPr>
            </w:pPr>
            <w:r w:rsidRPr="00E82B70">
              <w:rPr>
                <w:lang w:val="es-ES"/>
              </w:rPr>
              <w:t>8.</w:t>
            </w:r>
            <w:r w:rsidRPr="00E82B70">
              <w:rPr>
                <w:lang w:val="es-ES"/>
              </w:rPr>
              <w:tab/>
              <w:t xml:space="preserve">Desprenda la cápsula de cierre de seguridad inviolable de plástico blanco de la jeringa de disolvente </w:t>
            </w:r>
            <w:r w:rsidRPr="00E82B70">
              <w:rPr>
                <w:lang w:val="es-ES"/>
              </w:rPr>
              <w:tab/>
              <w:t>doblándola por la cápsula de cierre de perforación hasta que se rompa. Deje la cápsula de cierre aparte colocándola con la parte de arriba mirando hacia abajo sobre una superficie plana. No toque el interior de la cápsula de cierre ni la punta de la jeringa.</w:t>
            </w:r>
          </w:p>
          <w:p w14:paraId="5D7870A1" w14:textId="77777777" w:rsidR="00AD182C" w:rsidRPr="00E82B70" w:rsidRDefault="00AD182C" w:rsidP="00437335">
            <w:pPr>
              <w:spacing w:line="240" w:lineRule="auto"/>
              <w:rPr>
                <w:lang w:val="es-ES"/>
              </w:rPr>
            </w:pPr>
          </w:p>
        </w:tc>
        <w:tc>
          <w:tcPr>
            <w:tcW w:w="2609" w:type="dxa"/>
            <w:tcBorders>
              <w:left w:val="nil"/>
            </w:tcBorders>
          </w:tcPr>
          <w:p w14:paraId="7085CAEB" w14:textId="3A5375F8" w:rsidR="00AD182C" w:rsidRPr="00E82B70" w:rsidRDefault="003F54B5" w:rsidP="00437335">
            <w:pPr>
              <w:spacing w:line="240" w:lineRule="auto"/>
              <w:rPr>
                <w:b/>
                <w:bCs/>
                <w:lang w:val="es-ES"/>
              </w:rPr>
            </w:pPr>
            <w:r w:rsidRPr="00E82B70">
              <w:rPr>
                <w:noProof/>
                <w:lang w:val="es-ES" w:eastAsia="es-ES"/>
              </w:rPr>
              <w:drawing>
                <wp:anchor distT="0" distB="0" distL="114300" distR="114300" simplePos="0" relativeHeight="251650048" behindDoc="0" locked="0" layoutInCell="1" allowOverlap="1" wp14:anchorId="4AA607D5" wp14:editId="65C7BABB">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4B1088AE" w14:textId="77777777">
        <w:trPr>
          <w:cantSplit/>
        </w:trPr>
        <w:tc>
          <w:tcPr>
            <w:tcW w:w="6678" w:type="dxa"/>
            <w:tcBorders>
              <w:right w:val="nil"/>
            </w:tcBorders>
          </w:tcPr>
          <w:p w14:paraId="77D93B56" w14:textId="77777777" w:rsidR="00AD182C" w:rsidRPr="00E82B70" w:rsidRDefault="00AD182C" w:rsidP="00437335">
            <w:pPr>
              <w:spacing w:line="240" w:lineRule="auto"/>
              <w:ind w:left="567" w:hanging="567"/>
              <w:rPr>
                <w:lang w:val="es-ES"/>
              </w:rPr>
            </w:pPr>
            <w:r w:rsidRPr="00E82B70">
              <w:rPr>
                <w:lang w:val="es-ES"/>
              </w:rPr>
              <w:t>9.</w:t>
            </w:r>
            <w:r w:rsidRPr="00E82B70">
              <w:rPr>
                <w:lang w:val="es-ES"/>
              </w:rPr>
              <w:tab/>
              <w:t>Retire la cápsula de cierre protectora del adaptador levantándola y deséchela.</w:t>
            </w:r>
          </w:p>
        </w:tc>
        <w:tc>
          <w:tcPr>
            <w:tcW w:w="2609" w:type="dxa"/>
            <w:tcBorders>
              <w:left w:val="nil"/>
            </w:tcBorders>
          </w:tcPr>
          <w:p w14:paraId="63C65750" w14:textId="01F5A076" w:rsidR="00AD182C" w:rsidRPr="00E82B70" w:rsidRDefault="003F54B5" w:rsidP="00437335">
            <w:pPr>
              <w:spacing w:line="240" w:lineRule="auto"/>
              <w:rPr>
                <w:b/>
                <w:bCs/>
                <w:lang w:val="es-ES"/>
              </w:rPr>
            </w:pPr>
            <w:r w:rsidRPr="00E82B70">
              <w:rPr>
                <w:noProof/>
                <w:lang w:val="es-ES" w:eastAsia="es-ES"/>
              </w:rPr>
              <w:drawing>
                <wp:anchor distT="0" distB="0" distL="114300" distR="114300" simplePos="0" relativeHeight="251651072" behindDoc="0" locked="0" layoutInCell="1" allowOverlap="1" wp14:anchorId="5E87479A" wp14:editId="0E1620D1">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46802AC1" w14:textId="77777777">
        <w:trPr>
          <w:cantSplit/>
        </w:trPr>
        <w:tc>
          <w:tcPr>
            <w:tcW w:w="6678" w:type="dxa"/>
            <w:tcBorders>
              <w:right w:val="nil"/>
            </w:tcBorders>
          </w:tcPr>
          <w:p w14:paraId="54585546" w14:textId="30655638" w:rsidR="00AD182C" w:rsidRPr="00E82B70" w:rsidRDefault="00AD182C" w:rsidP="00437335">
            <w:pPr>
              <w:spacing w:line="240" w:lineRule="auto"/>
              <w:ind w:left="567" w:hanging="567"/>
              <w:rPr>
                <w:lang w:val="es-ES"/>
              </w:rPr>
            </w:pPr>
            <w:r w:rsidRPr="00E82B70">
              <w:rPr>
                <w:lang w:val="es-ES"/>
              </w:rPr>
              <w:lastRenderedPageBreak/>
              <w:t>10.</w:t>
            </w:r>
            <w:r w:rsidRPr="00E82B70">
              <w:rPr>
                <w:lang w:val="es-ES"/>
              </w:rPr>
              <w:tab/>
              <w:t>Conecte la jeringa de disolvente al adaptador del vial insertando la punta de la jeringa en la apertura del adaptador. Empuje firmemente y gire la jeringa en el sentido de las agujas del reloj hasta que quede bien conectada.</w:t>
            </w:r>
          </w:p>
        </w:tc>
        <w:tc>
          <w:tcPr>
            <w:tcW w:w="2609" w:type="dxa"/>
            <w:tcBorders>
              <w:left w:val="nil"/>
            </w:tcBorders>
          </w:tcPr>
          <w:p w14:paraId="5BCC4501" w14:textId="27E08F00" w:rsidR="00AD182C" w:rsidRPr="00E82B70" w:rsidDel="00D269B8" w:rsidRDefault="003F54B5" w:rsidP="00437335">
            <w:pPr>
              <w:spacing w:line="240" w:lineRule="auto"/>
              <w:rPr>
                <w:lang w:val="es-ES"/>
              </w:rPr>
            </w:pPr>
            <w:r w:rsidRPr="00E82B70">
              <w:rPr>
                <w:noProof/>
                <w:lang w:val="es-ES" w:eastAsia="es-ES"/>
              </w:rPr>
              <w:drawing>
                <wp:anchor distT="0" distB="0" distL="114300" distR="114300" simplePos="0" relativeHeight="251652096" behindDoc="0" locked="0" layoutInCell="1" allowOverlap="1" wp14:anchorId="06D2B4E4" wp14:editId="7C0D5E1E">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46A106C2" w14:textId="77777777">
        <w:trPr>
          <w:cantSplit/>
        </w:trPr>
        <w:tc>
          <w:tcPr>
            <w:tcW w:w="6678" w:type="dxa"/>
            <w:tcBorders>
              <w:right w:val="nil"/>
            </w:tcBorders>
          </w:tcPr>
          <w:p w14:paraId="3DF4FD76" w14:textId="77777777" w:rsidR="00AD182C" w:rsidRPr="00E82B70" w:rsidRDefault="00AD182C" w:rsidP="00437335">
            <w:pPr>
              <w:spacing w:line="240" w:lineRule="auto"/>
              <w:ind w:left="567" w:hanging="567"/>
              <w:rPr>
                <w:lang w:val="es-ES"/>
              </w:rPr>
            </w:pPr>
            <w:r w:rsidRPr="00E82B70">
              <w:rPr>
                <w:lang w:val="es-ES"/>
              </w:rPr>
              <w:t>11.</w:t>
            </w:r>
            <w:r w:rsidRPr="00E82B70">
              <w:rPr>
                <w:lang w:val="es-ES"/>
              </w:rPr>
              <w:tab/>
              <w:t>Presione lentamente hacia abajo el vástago del émbolo para inyectar todo el disolvente en el vial de ELOCTA.</w:t>
            </w:r>
          </w:p>
        </w:tc>
        <w:tc>
          <w:tcPr>
            <w:tcW w:w="2609" w:type="dxa"/>
            <w:tcBorders>
              <w:left w:val="nil"/>
            </w:tcBorders>
          </w:tcPr>
          <w:p w14:paraId="7AAC7F6A" w14:textId="742F784B" w:rsidR="00AD182C" w:rsidRPr="00E82B70" w:rsidDel="00D269B8" w:rsidRDefault="003F54B5" w:rsidP="00437335">
            <w:pPr>
              <w:spacing w:line="240" w:lineRule="auto"/>
              <w:rPr>
                <w:lang w:val="es-ES"/>
              </w:rPr>
            </w:pPr>
            <w:r w:rsidRPr="00E82B70">
              <w:rPr>
                <w:noProof/>
                <w:lang w:val="es-ES" w:eastAsia="es-ES"/>
              </w:rPr>
              <w:drawing>
                <wp:anchor distT="0" distB="0" distL="114300" distR="114300" simplePos="0" relativeHeight="251653120" behindDoc="0" locked="0" layoutInCell="1" allowOverlap="1" wp14:anchorId="5C724F6A" wp14:editId="5152E531">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14EE49A8" w14:textId="77777777">
        <w:trPr>
          <w:cantSplit/>
        </w:trPr>
        <w:tc>
          <w:tcPr>
            <w:tcW w:w="6678" w:type="dxa"/>
            <w:tcBorders>
              <w:right w:val="nil"/>
            </w:tcBorders>
          </w:tcPr>
          <w:p w14:paraId="2A8D270E" w14:textId="77777777" w:rsidR="00AD182C" w:rsidRPr="00E82B70" w:rsidRDefault="00AD182C" w:rsidP="00437335">
            <w:pPr>
              <w:spacing w:line="240" w:lineRule="auto"/>
              <w:ind w:left="567" w:hanging="567"/>
              <w:rPr>
                <w:lang w:val="es-ES"/>
              </w:rPr>
            </w:pPr>
            <w:r w:rsidRPr="00E82B70">
              <w:rPr>
                <w:lang w:val="es-ES"/>
              </w:rPr>
              <w:t>12.</w:t>
            </w:r>
            <w:r w:rsidRPr="00E82B70">
              <w:rPr>
                <w:lang w:val="es-ES"/>
              </w:rPr>
              <w:tab/>
              <w:t>Con la jeringa todavía conectada al adaptador y el vástago del émbolo presionado hacia abajo, mueva suavemente en círculos el vial hasta que el polvo se haya disuelto.</w:t>
            </w:r>
          </w:p>
          <w:p w14:paraId="0420111E" w14:textId="77777777" w:rsidR="00AD182C" w:rsidRPr="00E82B70" w:rsidRDefault="00AD182C" w:rsidP="00437335">
            <w:pPr>
              <w:spacing w:line="240" w:lineRule="auto"/>
              <w:ind w:left="567" w:hanging="2"/>
              <w:rPr>
                <w:lang w:val="es-ES"/>
              </w:rPr>
            </w:pPr>
            <w:r w:rsidRPr="00E82B70">
              <w:rPr>
                <w:lang w:val="es-ES"/>
              </w:rPr>
              <w:t>No lo agite.</w:t>
            </w:r>
          </w:p>
        </w:tc>
        <w:tc>
          <w:tcPr>
            <w:tcW w:w="2609" w:type="dxa"/>
            <w:tcBorders>
              <w:left w:val="nil"/>
            </w:tcBorders>
          </w:tcPr>
          <w:p w14:paraId="5D3D54E2" w14:textId="3CF54085" w:rsidR="00AD182C" w:rsidRPr="00E82B70" w:rsidDel="00D269B8" w:rsidRDefault="003F54B5" w:rsidP="00437335">
            <w:pPr>
              <w:spacing w:line="240" w:lineRule="auto"/>
              <w:rPr>
                <w:lang w:val="es-ES"/>
              </w:rPr>
            </w:pPr>
            <w:r w:rsidRPr="00E82B70">
              <w:rPr>
                <w:noProof/>
                <w:lang w:val="es-ES" w:eastAsia="es-ES"/>
              </w:rPr>
              <w:drawing>
                <wp:anchor distT="0" distB="0" distL="114300" distR="114300" simplePos="0" relativeHeight="251654144" behindDoc="0" locked="0" layoutInCell="1" allowOverlap="1" wp14:anchorId="285D8561" wp14:editId="427FD403">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CD90469" w14:textId="77777777">
        <w:trPr>
          <w:cantSplit/>
        </w:trPr>
        <w:tc>
          <w:tcPr>
            <w:tcW w:w="9287" w:type="dxa"/>
            <w:gridSpan w:val="2"/>
          </w:tcPr>
          <w:p w14:paraId="148C668F" w14:textId="77777777" w:rsidR="00AD182C" w:rsidRPr="00E82B70" w:rsidRDefault="00AD182C" w:rsidP="00437335">
            <w:pPr>
              <w:spacing w:line="240" w:lineRule="auto"/>
              <w:ind w:left="567" w:hanging="567"/>
              <w:rPr>
                <w:lang w:val="es-ES"/>
              </w:rPr>
            </w:pPr>
            <w:r w:rsidRPr="00E82B70">
              <w:rPr>
                <w:lang w:val="es-ES"/>
              </w:rPr>
              <w:t>13.</w:t>
            </w:r>
            <w:r w:rsidRPr="00E82B70">
              <w:rPr>
                <w:lang w:val="es-ES"/>
              </w:rPr>
              <w:tab/>
              <w:t>La solución final se debe inspeccionar visualmente antes de la administración. La solución debe ser de transparente a ligeramente opalescente e incolora. No utilice la solución si está turbia o contiene partículas visibles.</w:t>
            </w:r>
          </w:p>
          <w:p w14:paraId="69473C16" w14:textId="77777777" w:rsidR="00AD182C" w:rsidRPr="00E82B70" w:rsidDel="00D269B8" w:rsidRDefault="00AD182C" w:rsidP="00437335">
            <w:pPr>
              <w:spacing w:line="240" w:lineRule="auto"/>
              <w:rPr>
                <w:lang w:val="es-ES"/>
              </w:rPr>
            </w:pPr>
          </w:p>
        </w:tc>
      </w:tr>
      <w:tr w:rsidR="00AD182C" w:rsidRPr="00E82B70" w14:paraId="2C3BE7E3" w14:textId="77777777">
        <w:trPr>
          <w:cantSplit/>
        </w:trPr>
        <w:tc>
          <w:tcPr>
            <w:tcW w:w="6678" w:type="dxa"/>
            <w:tcBorders>
              <w:right w:val="nil"/>
            </w:tcBorders>
          </w:tcPr>
          <w:p w14:paraId="5C8B29FA" w14:textId="77777777" w:rsidR="00AD182C" w:rsidRPr="00E82B70" w:rsidRDefault="00AD182C" w:rsidP="00437335">
            <w:pPr>
              <w:spacing w:line="240" w:lineRule="auto"/>
              <w:ind w:left="567" w:hanging="567"/>
              <w:rPr>
                <w:lang w:val="es-ES"/>
              </w:rPr>
            </w:pPr>
            <w:r w:rsidRPr="00E82B70">
              <w:rPr>
                <w:lang w:val="es-ES"/>
              </w:rPr>
              <w:t>14.</w:t>
            </w:r>
            <w:r w:rsidRPr="00E82B70">
              <w:rPr>
                <w:lang w:val="es-ES"/>
              </w:rPr>
              <w:tab/>
              <w:t>Asegurándose de que el vástago del émbolo de la jeringa siga completamente presionado hacia abajo, invierta el vial. Tire lentamente del vástago del émbolo para trasladar toda la solución al interior de la jeringa a través del adaptador del vial.</w:t>
            </w:r>
          </w:p>
          <w:p w14:paraId="61D64325" w14:textId="77777777" w:rsidR="00AD182C" w:rsidRPr="00E82B70" w:rsidRDefault="00AD182C" w:rsidP="00437335">
            <w:pPr>
              <w:spacing w:line="240" w:lineRule="auto"/>
              <w:rPr>
                <w:lang w:val="es-ES"/>
              </w:rPr>
            </w:pPr>
          </w:p>
        </w:tc>
        <w:tc>
          <w:tcPr>
            <w:tcW w:w="2609" w:type="dxa"/>
            <w:tcBorders>
              <w:left w:val="nil"/>
            </w:tcBorders>
          </w:tcPr>
          <w:p w14:paraId="73DACEC9" w14:textId="48737B09" w:rsidR="00AD182C" w:rsidRPr="00E82B70" w:rsidDel="00D269B8" w:rsidRDefault="003F54B5" w:rsidP="00437335">
            <w:pPr>
              <w:spacing w:line="240" w:lineRule="auto"/>
              <w:rPr>
                <w:lang w:val="es-ES"/>
              </w:rPr>
            </w:pPr>
            <w:r w:rsidRPr="00E82B70">
              <w:rPr>
                <w:noProof/>
                <w:lang w:val="es-ES" w:eastAsia="es-ES"/>
              </w:rPr>
              <w:drawing>
                <wp:anchor distT="0" distB="0" distL="114300" distR="114300" simplePos="0" relativeHeight="251655168" behindDoc="0" locked="0" layoutInCell="1" allowOverlap="1" wp14:anchorId="26D294FC" wp14:editId="78FE2236">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00801C1" w14:textId="77777777">
        <w:trPr>
          <w:cantSplit/>
        </w:trPr>
        <w:tc>
          <w:tcPr>
            <w:tcW w:w="6678" w:type="dxa"/>
            <w:tcBorders>
              <w:right w:val="nil"/>
            </w:tcBorders>
          </w:tcPr>
          <w:p w14:paraId="113BB47A" w14:textId="77777777" w:rsidR="00AD182C" w:rsidRPr="00E82B70" w:rsidRDefault="00AD182C" w:rsidP="00437335">
            <w:pPr>
              <w:spacing w:line="240" w:lineRule="auto"/>
              <w:ind w:left="567" w:hanging="567"/>
              <w:rPr>
                <w:lang w:val="es-ES"/>
              </w:rPr>
            </w:pPr>
            <w:r w:rsidRPr="00E82B70">
              <w:rPr>
                <w:lang w:val="es-ES"/>
              </w:rPr>
              <w:lastRenderedPageBreak/>
              <w:t>15.</w:t>
            </w:r>
            <w:r w:rsidRPr="00E82B70">
              <w:rPr>
                <w:lang w:val="es-ES"/>
              </w:rPr>
              <w:tab/>
              <w:t>Desacople la jeringa del adaptador del vial tirando suavemente del vial al tiempo que lo gira en el sentido contrario a las agujas del reloj.</w:t>
            </w:r>
          </w:p>
          <w:p w14:paraId="3A876AF6" w14:textId="77777777" w:rsidR="00AD182C" w:rsidRPr="00E82B70" w:rsidRDefault="00AD182C" w:rsidP="00437335">
            <w:pPr>
              <w:spacing w:line="240" w:lineRule="auto"/>
              <w:rPr>
                <w:lang w:val="es-ES"/>
              </w:rPr>
            </w:pPr>
          </w:p>
        </w:tc>
        <w:tc>
          <w:tcPr>
            <w:tcW w:w="2609" w:type="dxa"/>
            <w:tcBorders>
              <w:left w:val="nil"/>
            </w:tcBorders>
          </w:tcPr>
          <w:p w14:paraId="781F3382" w14:textId="3D963F1B" w:rsidR="00AD182C" w:rsidRPr="00E82B70" w:rsidDel="00D269B8" w:rsidRDefault="003F54B5" w:rsidP="00437335">
            <w:pPr>
              <w:spacing w:line="240" w:lineRule="auto"/>
              <w:rPr>
                <w:lang w:val="es-ES"/>
              </w:rPr>
            </w:pPr>
            <w:r w:rsidRPr="00E82B70">
              <w:rPr>
                <w:noProof/>
                <w:lang w:val="es-ES" w:eastAsia="es-ES"/>
              </w:rPr>
              <w:drawing>
                <wp:anchor distT="0" distB="0" distL="114300" distR="114300" simplePos="0" relativeHeight="251656192" behindDoc="0" locked="0" layoutInCell="1" allowOverlap="1" wp14:anchorId="77AA4A9B" wp14:editId="3AA741DB">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5FC339B4" w14:textId="77777777">
        <w:trPr>
          <w:cantSplit/>
        </w:trPr>
        <w:tc>
          <w:tcPr>
            <w:tcW w:w="9287" w:type="dxa"/>
            <w:gridSpan w:val="2"/>
            <w:vAlign w:val="center"/>
          </w:tcPr>
          <w:p w14:paraId="2E3828F3" w14:textId="77777777" w:rsidR="00AD182C" w:rsidRPr="00E82B70" w:rsidRDefault="00AD182C" w:rsidP="00437335">
            <w:pPr>
              <w:keepNext/>
              <w:spacing w:line="240" w:lineRule="auto"/>
              <w:rPr>
                <w:lang w:val="es-ES"/>
              </w:rPr>
            </w:pPr>
            <w:r w:rsidRPr="00E82B70">
              <w:rPr>
                <w:lang w:val="es-ES"/>
              </w:rPr>
              <w:t>Nota: si usa más de un vial de ELOCTA por inyección, cada vial se debe preparar por separado conforme a las instrucciones previas (pasos 1 a 13) y la jeringa de disolvente se debe retirar, dejando el adaptador del vial colocado en su posición. Se puede utilizar una única jeringa luer lock más grande para extraer el contenido preparado de cada uno de los viales.</w:t>
            </w:r>
          </w:p>
          <w:p w14:paraId="3B87B1F8" w14:textId="77777777" w:rsidR="00AD182C" w:rsidRPr="00E82B70" w:rsidDel="00D269B8" w:rsidRDefault="00AD182C" w:rsidP="00437335">
            <w:pPr>
              <w:spacing w:line="240" w:lineRule="auto"/>
              <w:rPr>
                <w:lang w:val="es-ES"/>
              </w:rPr>
            </w:pPr>
          </w:p>
        </w:tc>
      </w:tr>
      <w:tr w:rsidR="00AD182C" w:rsidRPr="00E82B70" w14:paraId="54742BEC" w14:textId="77777777">
        <w:trPr>
          <w:cantSplit/>
        </w:trPr>
        <w:tc>
          <w:tcPr>
            <w:tcW w:w="9287" w:type="dxa"/>
            <w:gridSpan w:val="2"/>
          </w:tcPr>
          <w:p w14:paraId="5F899A96" w14:textId="77777777" w:rsidR="00AD182C" w:rsidRPr="00E82B70" w:rsidRDefault="00AD182C" w:rsidP="00437335">
            <w:pPr>
              <w:spacing w:line="240" w:lineRule="auto"/>
              <w:rPr>
                <w:lang w:val="es-ES"/>
              </w:rPr>
            </w:pPr>
            <w:r w:rsidRPr="00E82B70">
              <w:rPr>
                <w:lang w:val="es-ES"/>
              </w:rPr>
              <w:t>16.</w:t>
            </w:r>
            <w:r w:rsidRPr="00E82B70">
              <w:rPr>
                <w:lang w:val="es-ES"/>
              </w:rPr>
              <w:tab/>
              <w:t>Deseche el vial y el adaptador.</w:t>
            </w:r>
          </w:p>
          <w:p w14:paraId="3CFC516C" w14:textId="77777777" w:rsidR="00AD182C" w:rsidRPr="00E82B70" w:rsidRDefault="00AD182C" w:rsidP="00437335">
            <w:pPr>
              <w:spacing w:line="240" w:lineRule="auto"/>
              <w:rPr>
                <w:lang w:val="es-ES"/>
              </w:rPr>
            </w:pPr>
          </w:p>
          <w:p w14:paraId="36CC6969" w14:textId="77777777" w:rsidR="00AD182C" w:rsidRPr="00E82B70" w:rsidRDefault="00AD182C" w:rsidP="00437335">
            <w:pPr>
              <w:numPr>
                <w:ilvl w:val="12"/>
                <w:numId w:val="0"/>
              </w:numPr>
              <w:spacing w:line="240" w:lineRule="auto"/>
              <w:ind w:right="-2"/>
              <w:rPr>
                <w:lang w:val="es-ES"/>
              </w:rPr>
            </w:pPr>
            <w:r w:rsidRPr="00E82B70">
              <w:rPr>
                <w:lang w:val="es-ES"/>
              </w:rPr>
              <w:t>Nota: si la solución no se va a utilizar inmediatamente, la cápsula de cierre de la jeringa se debe volver a colocar cuidadosamente sobre la punta de la jeringa. No toque la punta de la jeringa ni el interior de la cápsula de cierre.</w:t>
            </w:r>
          </w:p>
          <w:p w14:paraId="5AF4BE6E" w14:textId="77777777" w:rsidR="00AD182C" w:rsidRPr="00E82B70" w:rsidRDefault="00AD182C" w:rsidP="00437335">
            <w:pPr>
              <w:numPr>
                <w:ilvl w:val="12"/>
                <w:numId w:val="0"/>
              </w:numPr>
              <w:spacing w:line="240" w:lineRule="auto"/>
              <w:ind w:right="-2"/>
              <w:rPr>
                <w:lang w:val="es-ES"/>
              </w:rPr>
            </w:pPr>
          </w:p>
          <w:p w14:paraId="7A3A6144" w14:textId="77777777" w:rsidR="00AD182C" w:rsidRPr="00E82B70" w:rsidRDefault="00AD182C" w:rsidP="00437335">
            <w:pPr>
              <w:numPr>
                <w:ilvl w:val="12"/>
                <w:numId w:val="0"/>
              </w:numPr>
              <w:spacing w:line="240" w:lineRule="auto"/>
              <w:ind w:right="-2"/>
              <w:rPr>
                <w:lang w:val="es-ES"/>
              </w:rPr>
            </w:pPr>
            <w:r w:rsidRPr="00E82B70">
              <w:rPr>
                <w:lang w:val="es-ES"/>
              </w:rPr>
              <w:t>Tras la preparación, ELOCTA se puede conservar a temperatura ambiente durante un máximo de 6 horas antes de la administración. Una vez transcurrido este tiempo, la solución preparada de ELOCTA se debe desechar. Protéjala de la luz solar directa.</w:t>
            </w:r>
          </w:p>
          <w:p w14:paraId="2CB26FB5" w14:textId="77777777" w:rsidR="00AD182C" w:rsidRPr="00E82B70" w:rsidDel="00D269B8" w:rsidRDefault="00AD182C" w:rsidP="00437335">
            <w:pPr>
              <w:spacing w:line="240" w:lineRule="auto"/>
              <w:rPr>
                <w:lang w:val="es-ES"/>
              </w:rPr>
            </w:pPr>
          </w:p>
        </w:tc>
      </w:tr>
    </w:tbl>
    <w:p w14:paraId="07C5ED48" w14:textId="77777777" w:rsidR="00AD182C" w:rsidRPr="00E82B70" w:rsidRDefault="00AD182C" w:rsidP="00437335">
      <w:pPr>
        <w:spacing w:line="240" w:lineRule="auto"/>
        <w:rPr>
          <w:lang w:val="es-ES"/>
        </w:rPr>
      </w:pPr>
    </w:p>
    <w:p w14:paraId="4F2C8FE3" w14:textId="77777777" w:rsidR="00AD182C" w:rsidRPr="00E82B70" w:rsidRDefault="00AD182C" w:rsidP="00437335">
      <w:pPr>
        <w:spacing w:line="240" w:lineRule="auto"/>
        <w:rPr>
          <w:lang w:val="es-ES"/>
        </w:rPr>
      </w:pPr>
    </w:p>
    <w:p w14:paraId="7B98E229" w14:textId="77777777" w:rsidR="00AD182C" w:rsidRPr="00E82B70" w:rsidRDefault="00AD182C" w:rsidP="00437335">
      <w:pPr>
        <w:keepNext/>
        <w:spacing w:line="240" w:lineRule="auto"/>
        <w:rPr>
          <w:b/>
          <w:bCs/>
          <w:lang w:val="es-ES"/>
        </w:rPr>
      </w:pPr>
      <w:r w:rsidRPr="00E82B70">
        <w:rPr>
          <w:b/>
          <w:bCs/>
          <w:lang w:val="es-ES"/>
        </w:rPr>
        <w:t>Administración (inyección intravenosa):</w:t>
      </w:r>
    </w:p>
    <w:p w14:paraId="332931E9" w14:textId="77777777" w:rsidR="00AD182C" w:rsidRPr="00E82B70" w:rsidRDefault="00AD182C" w:rsidP="00437335">
      <w:pPr>
        <w:pStyle w:val="Listenabsatz2"/>
        <w:keepNext/>
        <w:ind w:left="0"/>
        <w:rPr>
          <w:sz w:val="22"/>
          <w:szCs w:val="22"/>
          <w:lang w:val="es-ES"/>
        </w:rPr>
      </w:pPr>
    </w:p>
    <w:p w14:paraId="4E6C8A97" w14:textId="77777777" w:rsidR="00AD182C" w:rsidRPr="00E82B70" w:rsidRDefault="00AD182C" w:rsidP="00437335">
      <w:pPr>
        <w:pStyle w:val="Listenabsatz2"/>
        <w:keepNext/>
        <w:ind w:left="0"/>
        <w:rPr>
          <w:rFonts w:eastAsia="Times New Roman"/>
          <w:sz w:val="22"/>
          <w:szCs w:val="22"/>
          <w:lang w:val="es-ES"/>
        </w:rPr>
      </w:pPr>
      <w:r w:rsidRPr="00E82B70">
        <w:rPr>
          <w:rFonts w:eastAsia="Times New Roman"/>
          <w:sz w:val="22"/>
          <w:szCs w:val="22"/>
          <w:lang w:val="es-ES"/>
        </w:rPr>
        <w:t>ELOCTA se debe administrar utilizando el equipo de perfusión (E) suministrado en el envase.</w:t>
      </w:r>
    </w:p>
    <w:p w14:paraId="350D9F9E" w14:textId="77777777" w:rsidR="00AD182C" w:rsidRPr="00E82B70" w:rsidRDefault="00AD182C" w:rsidP="00437335">
      <w:pPr>
        <w:pStyle w:val="Listenabsatz2"/>
        <w:keepNext/>
        <w:ind w:left="0"/>
        <w:rPr>
          <w:rFonts w:eastAsia="Times New Roman"/>
          <w:sz w:val="22"/>
          <w:szCs w:val="22"/>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AD182C" w:rsidRPr="00E82B70" w14:paraId="013292FD" w14:textId="77777777">
        <w:trPr>
          <w:cantSplit/>
        </w:trPr>
        <w:tc>
          <w:tcPr>
            <w:tcW w:w="6678" w:type="dxa"/>
            <w:tcBorders>
              <w:right w:val="nil"/>
            </w:tcBorders>
          </w:tcPr>
          <w:p w14:paraId="66B1454A" w14:textId="77777777" w:rsidR="00AD182C" w:rsidRPr="00E82B70" w:rsidRDefault="00AD182C" w:rsidP="001E0C6C">
            <w:pPr>
              <w:pStyle w:val="Listenabsatz2"/>
              <w:numPr>
                <w:ilvl w:val="0"/>
                <w:numId w:val="28"/>
              </w:numPr>
              <w:ind w:left="565" w:hanging="565"/>
              <w:rPr>
                <w:sz w:val="22"/>
                <w:szCs w:val="22"/>
                <w:lang w:val="es-ES"/>
              </w:rPr>
            </w:pPr>
            <w:r w:rsidRPr="00E82B70">
              <w:rPr>
                <w:sz w:val="22"/>
                <w:szCs w:val="22"/>
                <w:lang w:val="es-ES"/>
              </w:rPr>
              <w:t>Abra el envase del equipo de perfusión y retire la cápsula de cierre del extremo del tubo. Acople la jeringa con la solución preparada de ELOCTA al extremo del tubo del equipo de perfusión girando en el sentido de las agujas del reloj.</w:t>
            </w:r>
          </w:p>
        </w:tc>
        <w:tc>
          <w:tcPr>
            <w:tcW w:w="2609" w:type="dxa"/>
            <w:tcBorders>
              <w:left w:val="nil"/>
            </w:tcBorders>
          </w:tcPr>
          <w:p w14:paraId="39BC205E" w14:textId="24E717D5" w:rsidR="00AD182C" w:rsidRPr="00E82B70" w:rsidRDefault="003F54B5" w:rsidP="00437335">
            <w:pPr>
              <w:pStyle w:val="Listenabsatz2"/>
              <w:ind w:left="0"/>
              <w:rPr>
                <w:sz w:val="22"/>
                <w:szCs w:val="22"/>
                <w:lang w:val="es-ES"/>
              </w:rPr>
            </w:pPr>
            <w:r w:rsidRPr="00E82B70">
              <w:rPr>
                <w:noProof/>
                <w:lang w:val="es-ES" w:eastAsia="es-ES"/>
              </w:rPr>
              <w:drawing>
                <wp:anchor distT="0" distB="0" distL="114300" distR="114300" simplePos="0" relativeHeight="251644928" behindDoc="0" locked="0" layoutInCell="1" allowOverlap="1" wp14:anchorId="5AFD0BF3" wp14:editId="77EB9CB1">
                  <wp:simplePos x="0" y="0"/>
                  <wp:positionH relativeFrom="column">
                    <wp:posOffset>2540</wp:posOffset>
                  </wp:positionH>
                  <wp:positionV relativeFrom="paragraph">
                    <wp:posOffset>57785</wp:posOffset>
                  </wp:positionV>
                  <wp:extent cx="1374140" cy="1504950"/>
                  <wp:effectExtent l="0" t="0" r="0" b="0"/>
                  <wp:wrapSquare wrapText="bothSides"/>
                  <wp:docPr id="31"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6A1B4727" w14:textId="77777777">
        <w:trPr>
          <w:cantSplit/>
          <w:trHeight w:val="3109"/>
        </w:trPr>
        <w:tc>
          <w:tcPr>
            <w:tcW w:w="9287" w:type="dxa"/>
            <w:gridSpan w:val="2"/>
          </w:tcPr>
          <w:p w14:paraId="0C3DA96A" w14:textId="12CA0132" w:rsidR="00AD182C" w:rsidRPr="00E82B70" w:rsidRDefault="003F54B5" w:rsidP="001E0C6C">
            <w:pPr>
              <w:pStyle w:val="Listenabsatz2"/>
              <w:numPr>
                <w:ilvl w:val="0"/>
                <w:numId w:val="28"/>
              </w:numPr>
              <w:ind w:left="567" w:hanging="567"/>
              <w:rPr>
                <w:sz w:val="22"/>
                <w:szCs w:val="22"/>
                <w:lang w:val="es-ES"/>
              </w:rPr>
            </w:pPr>
            <w:r w:rsidRPr="00E82B70">
              <w:rPr>
                <w:noProof/>
                <w:lang w:val="es-ES" w:eastAsia="es-ES"/>
              </w:rPr>
              <w:lastRenderedPageBreak/>
              <w:drawing>
                <wp:anchor distT="0" distB="0" distL="114300" distR="114300" simplePos="0" relativeHeight="251645952" behindDoc="0" locked="0" layoutInCell="1" allowOverlap="1" wp14:anchorId="38C05BFE" wp14:editId="7E3D5A9C">
                  <wp:simplePos x="0" y="0"/>
                  <wp:positionH relativeFrom="column">
                    <wp:posOffset>1299210</wp:posOffset>
                  </wp:positionH>
                  <wp:positionV relativeFrom="paragraph">
                    <wp:posOffset>470535</wp:posOffset>
                  </wp:positionV>
                  <wp:extent cx="2578735" cy="1436370"/>
                  <wp:effectExtent l="0" t="0" r="0" b="0"/>
                  <wp:wrapSquare wrapText="bothSides"/>
                  <wp:docPr id="32"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AD182C" w:rsidRPr="00E82B70">
              <w:rPr>
                <w:sz w:val="22"/>
                <w:szCs w:val="22"/>
                <w:lang w:val="es-ES"/>
              </w:rPr>
              <w:t>Si es necesario, aplique un torniquete y prepare el lugar de la inyección limpiando bien la piel con la otra toallita con alcohol suministrada en el envase.</w:t>
            </w:r>
          </w:p>
          <w:p w14:paraId="3498EF26" w14:textId="77777777" w:rsidR="00AD182C" w:rsidRPr="00E82B70" w:rsidRDefault="00AD182C" w:rsidP="00437335">
            <w:pPr>
              <w:pStyle w:val="Listenabsatz2"/>
              <w:ind w:left="0"/>
              <w:rPr>
                <w:sz w:val="22"/>
                <w:szCs w:val="22"/>
                <w:lang w:val="es-ES"/>
              </w:rPr>
            </w:pPr>
          </w:p>
        </w:tc>
      </w:tr>
      <w:tr w:rsidR="00AD182C" w:rsidRPr="00E82B70" w14:paraId="3EB33531" w14:textId="77777777">
        <w:trPr>
          <w:cantSplit/>
        </w:trPr>
        <w:tc>
          <w:tcPr>
            <w:tcW w:w="9287" w:type="dxa"/>
            <w:gridSpan w:val="2"/>
          </w:tcPr>
          <w:p w14:paraId="33858A28" w14:textId="77777777" w:rsidR="00AD182C" w:rsidRPr="00E82B70" w:rsidRDefault="00AD182C" w:rsidP="00437335">
            <w:pPr>
              <w:pStyle w:val="Listenabsatz2"/>
              <w:ind w:left="567" w:hanging="567"/>
              <w:rPr>
                <w:sz w:val="22"/>
                <w:szCs w:val="22"/>
                <w:lang w:val="es-ES"/>
              </w:rPr>
            </w:pPr>
            <w:r w:rsidRPr="00E82B70">
              <w:rPr>
                <w:sz w:val="22"/>
                <w:szCs w:val="22"/>
                <w:lang w:val="es-ES"/>
              </w:rPr>
              <w:t>3.</w:t>
            </w:r>
            <w:r w:rsidRPr="00E82B70">
              <w:rPr>
                <w:sz w:val="22"/>
                <w:szCs w:val="22"/>
                <w:lang w:val="es-ES"/>
              </w:rPr>
              <w:tab/>
              <w:t>Extraiga todo el aire del tubo del equipo de perfusión presionando lentamente el vástago del émbolo hacia abajo hasta que el líquido haya alcanzado la aguja del equipo de perfusión. No empuje la solución a través de la aguja. Retire la cubierta protectora de plástico transparente de la aguja.</w:t>
            </w:r>
          </w:p>
          <w:p w14:paraId="251200BE" w14:textId="77777777" w:rsidR="00AD182C" w:rsidRPr="00E82B70" w:rsidRDefault="00AD182C" w:rsidP="00437335">
            <w:pPr>
              <w:pStyle w:val="Listenabsatz2"/>
              <w:ind w:left="567" w:hanging="567"/>
              <w:rPr>
                <w:sz w:val="22"/>
                <w:szCs w:val="22"/>
                <w:lang w:val="es-ES"/>
              </w:rPr>
            </w:pPr>
          </w:p>
        </w:tc>
      </w:tr>
      <w:tr w:rsidR="00AD182C" w:rsidRPr="00E82B70" w14:paraId="368571B2" w14:textId="77777777">
        <w:trPr>
          <w:cantSplit/>
        </w:trPr>
        <w:tc>
          <w:tcPr>
            <w:tcW w:w="9287" w:type="dxa"/>
            <w:gridSpan w:val="2"/>
          </w:tcPr>
          <w:p w14:paraId="7C0C6D2B" w14:textId="77777777" w:rsidR="00AD182C" w:rsidRPr="00E82B70" w:rsidRDefault="00AD182C" w:rsidP="00437335">
            <w:pPr>
              <w:pStyle w:val="Listenabsatz2"/>
              <w:ind w:left="567" w:hanging="567"/>
              <w:rPr>
                <w:sz w:val="22"/>
                <w:szCs w:val="22"/>
                <w:lang w:val="es-ES"/>
              </w:rPr>
            </w:pPr>
            <w:r w:rsidRPr="00E82B70">
              <w:rPr>
                <w:sz w:val="22"/>
                <w:szCs w:val="22"/>
                <w:lang w:val="es-ES"/>
              </w:rPr>
              <w:t>4.</w:t>
            </w:r>
            <w:r w:rsidRPr="00E82B70">
              <w:rPr>
                <w:sz w:val="22"/>
                <w:szCs w:val="22"/>
                <w:lang w:val="es-ES"/>
              </w:rPr>
              <w:tab/>
              <w:t>Inserte la aguja del equipo de perfusión en una vena, tal como le ha indicado su médico o enfermero, y retire el torniquete. Si lo prefiere, puede usar una de las tiritas (G) suministradas en el envase para sujetar las alas de plástico de la aguja en posición en el lugar de la inyección. El producto preparado se debe inyectar por vía intravenosa durante varios minutos. Su médico puede modificar la velocidad de inyección recomendada para que le resulte más cómoda.</w:t>
            </w:r>
          </w:p>
          <w:p w14:paraId="03C4F8B2" w14:textId="77777777" w:rsidR="00AD182C" w:rsidRPr="00E82B70" w:rsidRDefault="00AD182C" w:rsidP="00437335">
            <w:pPr>
              <w:pStyle w:val="Listenabsatz2"/>
              <w:ind w:left="567" w:hanging="567"/>
              <w:rPr>
                <w:sz w:val="22"/>
                <w:szCs w:val="22"/>
                <w:lang w:val="es-ES"/>
              </w:rPr>
            </w:pPr>
          </w:p>
        </w:tc>
      </w:tr>
      <w:tr w:rsidR="00AD182C" w:rsidRPr="00E82B70" w14:paraId="46ADC2DE" w14:textId="77777777">
        <w:trPr>
          <w:cantSplit/>
        </w:trPr>
        <w:tc>
          <w:tcPr>
            <w:tcW w:w="6678" w:type="dxa"/>
            <w:tcBorders>
              <w:right w:val="nil"/>
            </w:tcBorders>
          </w:tcPr>
          <w:p w14:paraId="386799DF" w14:textId="77777777" w:rsidR="00AD182C" w:rsidRPr="00E82B70" w:rsidRDefault="00AD182C" w:rsidP="00437335">
            <w:pPr>
              <w:pStyle w:val="Listenabsatz2"/>
              <w:ind w:left="567" w:hanging="567"/>
              <w:rPr>
                <w:sz w:val="22"/>
                <w:szCs w:val="22"/>
                <w:lang w:val="es-ES"/>
              </w:rPr>
            </w:pPr>
            <w:r w:rsidRPr="00E82B70">
              <w:rPr>
                <w:sz w:val="22"/>
                <w:szCs w:val="22"/>
                <w:lang w:val="es-ES"/>
              </w:rPr>
              <w:t>5.</w:t>
            </w:r>
            <w:r w:rsidRPr="00E82B70">
              <w:rPr>
                <w:sz w:val="22"/>
                <w:szCs w:val="22"/>
                <w:lang w:val="es-ES"/>
              </w:rPr>
              <w:tab/>
              <w:t>Una vez terminada la inyección y retirada la aguja, debe replegar el protector de la aguja y encajarlo sobre esta.</w:t>
            </w:r>
          </w:p>
        </w:tc>
        <w:tc>
          <w:tcPr>
            <w:tcW w:w="2609" w:type="dxa"/>
            <w:tcBorders>
              <w:left w:val="nil"/>
            </w:tcBorders>
          </w:tcPr>
          <w:p w14:paraId="7986E28A" w14:textId="268596F7" w:rsidR="00AD182C" w:rsidRPr="00E82B70" w:rsidRDefault="003F54B5" w:rsidP="00437335">
            <w:pPr>
              <w:pStyle w:val="Listenabsatz2"/>
              <w:ind w:left="0"/>
              <w:rPr>
                <w:sz w:val="22"/>
                <w:szCs w:val="22"/>
                <w:lang w:val="es-ES"/>
              </w:rPr>
            </w:pPr>
            <w:r w:rsidRPr="00E82B70">
              <w:rPr>
                <w:noProof/>
                <w:lang w:val="es-ES" w:eastAsia="es-ES"/>
              </w:rPr>
              <w:drawing>
                <wp:anchor distT="0" distB="0" distL="114300" distR="114300" simplePos="0" relativeHeight="251646976" behindDoc="0" locked="0" layoutInCell="1" allowOverlap="1" wp14:anchorId="4695FCA2" wp14:editId="75465707">
                  <wp:simplePos x="0" y="0"/>
                  <wp:positionH relativeFrom="column">
                    <wp:posOffset>2540</wp:posOffset>
                  </wp:positionH>
                  <wp:positionV relativeFrom="paragraph">
                    <wp:posOffset>126365</wp:posOffset>
                  </wp:positionV>
                  <wp:extent cx="1371600" cy="1492885"/>
                  <wp:effectExtent l="0" t="0" r="0" b="0"/>
                  <wp:wrapSquare wrapText="bothSides"/>
                  <wp:docPr id="3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AD182C" w:rsidRPr="00E82B70" w14:paraId="0EC14A43" w14:textId="77777777">
        <w:trPr>
          <w:cantSplit/>
        </w:trPr>
        <w:tc>
          <w:tcPr>
            <w:tcW w:w="9287" w:type="dxa"/>
            <w:gridSpan w:val="2"/>
          </w:tcPr>
          <w:p w14:paraId="13198682" w14:textId="77777777" w:rsidR="00AD182C" w:rsidRPr="00E82B70" w:rsidRDefault="00AD182C" w:rsidP="001E0C6C">
            <w:pPr>
              <w:pStyle w:val="Listenabsatz2"/>
              <w:numPr>
                <w:ilvl w:val="0"/>
                <w:numId w:val="29"/>
              </w:numPr>
              <w:ind w:left="565" w:hanging="565"/>
              <w:rPr>
                <w:rFonts w:eastAsia="Times New Roman"/>
                <w:sz w:val="22"/>
                <w:szCs w:val="22"/>
                <w:lang w:val="es-ES"/>
              </w:rPr>
            </w:pPr>
            <w:r w:rsidRPr="00E82B70">
              <w:rPr>
                <w:sz w:val="22"/>
                <w:szCs w:val="22"/>
                <w:lang w:val="es-ES"/>
              </w:rPr>
              <w:t>Deseche de forma segura la aguja usada, todo resto de solución no utilizado, la jeringa y el vial vacío en un contenedor de residuos médicos apropiado, ya que estos materiales pueden causar daños a otras personas si no se eliminan adecuadamente. No reutilice el instrumental.</w:t>
            </w:r>
          </w:p>
          <w:p w14:paraId="5549E41F" w14:textId="77777777" w:rsidR="00AD182C" w:rsidRPr="00E82B70" w:rsidDel="00D269B8" w:rsidRDefault="00AD182C" w:rsidP="00437335">
            <w:pPr>
              <w:pStyle w:val="Listenabsatz2"/>
              <w:ind w:left="0"/>
              <w:rPr>
                <w:rFonts w:eastAsia="Times New Roman"/>
                <w:sz w:val="22"/>
                <w:szCs w:val="22"/>
                <w:lang w:val="es-ES"/>
              </w:rPr>
            </w:pPr>
          </w:p>
        </w:tc>
      </w:tr>
    </w:tbl>
    <w:p w14:paraId="284AAD61" w14:textId="77777777" w:rsidR="00AD182C" w:rsidRPr="00E82B70" w:rsidRDefault="00AD182C" w:rsidP="00437335">
      <w:pPr>
        <w:tabs>
          <w:tab w:val="clear" w:pos="567"/>
        </w:tabs>
        <w:spacing w:line="240" w:lineRule="auto"/>
        <w:rPr>
          <w:rFonts w:eastAsia="Times New Roman"/>
          <w:lang w:val="es-ES" w:eastAsia="es-ES"/>
        </w:rPr>
      </w:pPr>
    </w:p>
    <w:sectPr w:rsidR="00AD182C" w:rsidRPr="00E82B70" w:rsidSect="00C8340C">
      <w:footerReference w:type="default" r:id="rId34"/>
      <w:pgSz w:w="12240" w:h="15840"/>
      <w:pgMar w:top="1440" w:right="1440" w:bottom="1440" w:left="1440" w:header="737" w:footer="737" w:gutter="0"/>
      <w:pgNumType w:start="1"/>
      <w:cols w:space="720"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680BE" w14:textId="77777777" w:rsidR="001B4002" w:rsidRDefault="001B4002">
      <w:r>
        <w:separator/>
      </w:r>
    </w:p>
  </w:endnote>
  <w:endnote w:type="continuationSeparator" w:id="0">
    <w:p w14:paraId="7D9A244D" w14:textId="77777777" w:rsidR="001B4002" w:rsidRDefault="001B4002">
      <w:r>
        <w:continuationSeparator/>
      </w:r>
    </w:p>
  </w:endnote>
  <w:endnote w:type="continuationNotice" w:id="1">
    <w:p w14:paraId="5ECBEDD1" w14:textId="77777777" w:rsidR="001B4002" w:rsidRDefault="001B40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1EBBF" w14:textId="4EE44ACC" w:rsidR="00E82B70" w:rsidRPr="00437335" w:rsidRDefault="00E82B70" w:rsidP="00437335">
    <w:pPr>
      <w:pStyle w:val="Footer"/>
      <w:jc w:val="center"/>
      <w:rPr>
        <w:rFonts w:cs="Times New Roman"/>
      </w:rPr>
    </w:pPr>
    <w:r>
      <w:fldChar w:fldCharType="begin"/>
    </w:r>
    <w:r>
      <w:instrText xml:space="preserve"> PAGE   \* MERGEFORMAT </w:instrText>
    </w:r>
    <w:r>
      <w:fldChar w:fldCharType="separate"/>
    </w:r>
    <w:r>
      <w:t>69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D52FD" w14:textId="77777777" w:rsidR="001B4002" w:rsidRDefault="001B4002">
      <w:r>
        <w:separator/>
      </w:r>
    </w:p>
  </w:footnote>
  <w:footnote w:type="continuationSeparator" w:id="0">
    <w:p w14:paraId="6396360A" w14:textId="77777777" w:rsidR="001B4002" w:rsidRDefault="001B4002">
      <w:r>
        <w:continuationSeparator/>
      </w:r>
    </w:p>
  </w:footnote>
  <w:footnote w:type="continuationNotice" w:id="1">
    <w:p w14:paraId="71C6E9B6" w14:textId="77777777" w:rsidR="001B4002" w:rsidRDefault="001B400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6324BBC"/>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8332E63"/>
    <w:multiLevelType w:val="hybridMultilevel"/>
    <w:tmpl w:val="973A2A4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B7656DE"/>
    <w:multiLevelType w:val="hybridMultilevel"/>
    <w:tmpl w:val="DB667FC0"/>
    <w:lvl w:ilvl="0" w:tplc="DE8E8504">
      <w:start w:val="1"/>
      <w:numFmt w:val="bullet"/>
      <w:lvlText w:val=""/>
      <w:lvlJc w:val="left"/>
      <w:pPr>
        <w:ind w:left="720" w:hanging="360"/>
      </w:pPr>
      <w:rPr>
        <w:rFonts w:ascii="Symbol" w:hAnsi="Symbol" w:cs="Symbol" w:hint="default"/>
      </w:rPr>
    </w:lvl>
    <w:lvl w:ilvl="1" w:tplc="61C67132">
      <w:start w:val="1"/>
      <w:numFmt w:val="bullet"/>
      <w:lvlText w:val="o"/>
      <w:lvlJc w:val="left"/>
      <w:pPr>
        <w:ind w:left="1440" w:hanging="360"/>
      </w:pPr>
      <w:rPr>
        <w:rFonts w:ascii="Courier New" w:hAnsi="Courier New" w:cs="Courier New" w:hint="default"/>
      </w:rPr>
    </w:lvl>
    <w:lvl w:ilvl="2" w:tplc="F38E297A">
      <w:start w:val="1"/>
      <w:numFmt w:val="bullet"/>
      <w:lvlText w:val=""/>
      <w:lvlJc w:val="left"/>
      <w:pPr>
        <w:ind w:left="2160" w:hanging="360"/>
      </w:pPr>
      <w:rPr>
        <w:rFonts w:ascii="Wingdings" w:hAnsi="Wingdings" w:cs="Wingdings" w:hint="default"/>
      </w:rPr>
    </w:lvl>
    <w:lvl w:ilvl="3" w:tplc="7F52DFD8">
      <w:start w:val="1"/>
      <w:numFmt w:val="bullet"/>
      <w:lvlText w:val=""/>
      <w:lvlJc w:val="left"/>
      <w:pPr>
        <w:ind w:left="2880" w:hanging="360"/>
      </w:pPr>
      <w:rPr>
        <w:rFonts w:ascii="Symbol" w:hAnsi="Symbol" w:cs="Symbol" w:hint="default"/>
      </w:rPr>
    </w:lvl>
    <w:lvl w:ilvl="4" w:tplc="1AEEA470">
      <w:start w:val="1"/>
      <w:numFmt w:val="bullet"/>
      <w:lvlText w:val="o"/>
      <w:lvlJc w:val="left"/>
      <w:pPr>
        <w:ind w:left="3600" w:hanging="360"/>
      </w:pPr>
      <w:rPr>
        <w:rFonts w:ascii="Courier New" w:hAnsi="Courier New" w:cs="Courier New" w:hint="default"/>
      </w:rPr>
    </w:lvl>
    <w:lvl w:ilvl="5" w:tplc="104C9864">
      <w:start w:val="1"/>
      <w:numFmt w:val="bullet"/>
      <w:lvlText w:val=""/>
      <w:lvlJc w:val="left"/>
      <w:pPr>
        <w:ind w:left="4320" w:hanging="360"/>
      </w:pPr>
      <w:rPr>
        <w:rFonts w:ascii="Wingdings" w:hAnsi="Wingdings" w:cs="Wingdings" w:hint="default"/>
      </w:rPr>
    </w:lvl>
    <w:lvl w:ilvl="6" w:tplc="CFEAEDC8">
      <w:start w:val="1"/>
      <w:numFmt w:val="bullet"/>
      <w:lvlText w:val=""/>
      <w:lvlJc w:val="left"/>
      <w:pPr>
        <w:ind w:left="5040" w:hanging="360"/>
      </w:pPr>
      <w:rPr>
        <w:rFonts w:ascii="Symbol" w:hAnsi="Symbol" w:cs="Symbol" w:hint="default"/>
      </w:rPr>
    </w:lvl>
    <w:lvl w:ilvl="7" w:tplc="91247828">
      <w:start w:val="1"/>
      <w:numFmt w:val="bullet"/>
      <w:lvlText w:val="o"/>
      <w:lvlJc w:val="left"/>
      <w:pPr>
        <w:ind w:left="5760" w:hanging="360"/>
      </w:pPr>
      <w:rPr>
        <w:rFonts w:ascii="Courier New" w:hAnsi="Courier New" w:cs="Courier New" w:hint="default"/>
      </w:rPr>
    </w:lvl>
    <w:lvl w:ilvl="8" w:tplc="FD4E505E">
      <w:start w:val="1"/>
      <w:numFmt w:val="bullet"/>
      <w:lvlText w:val=""/>
      <w:lvlJc w:val="left"/>
      <w:pPr>
        <w:ind w:left="6480" w:hanging="360"/>
      </w:pPr>
      <w:rPr>
        <w:rFonts w:ascii="Wingdings" w:hAnsi="Wingdings" w:cs="Wingdings" w:hint="default"/>
      </w:rPr>
    </w:lvl>
  </w:abstractNum>
  <w:abstractNum w:abstractNumId="4" w15:restartNumberingAfterBreak="0">
    <w:nsid w:val="16321F8F"/>
    <w:multiLevelType w:val="hybridMultilevel"/>
    <w:tmpl w:val="EE86121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445181C"/>
    <w:multiLevelType w:val="hybridMultilevel"/>
    <w:tmpl w:val="8E18DB12"/>
    <w:lvl w:ilvl="0" w:tplc="EE7A45EA">
      <w:start w:val="6"/>
      <w:numFmt w:val="decimal"/>
      <w:lvlText w:val="%1."/>
      <w:lvlJc w:val="left"/>
      <w:pPr>
        <w:ind w:left="360" w:hanging="360"/>
      </w:pPr>
      <w:rPr>
        <w:rFonts w:eastAsia="Times New Roman"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4737EC7"/>
    <w:multiLevelType w:val="hybridMultilevel"/>
    <w:tmpl w:val="B7B29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65C4088"/>
    <w:multiLevelType w:val="hybridMultilevel"/>
    <w:tmpl w:val="C7D8212C"/>
    <w:lvl w:ilvl="0" w:tplc="C1E61D18">
      <w:start w:val="1"/>
      <w:numFmt w:val="bullet"/>
      <w:lvlText w:val=""/>
      <w:lvlJc w:val="left"/>
      <w:pPr>
        <w:ind w:left="720" w:hanging="360"/>
      </w:pPr>
      <w:rPr>
        <w:rFonts w:ascii="Symbol" w:hAnsi="Symbol" w:cs="Symbol" w:hint="default"/>
      </w:rPr>
    </w:lvl>
    <w:lvl w:ilvl="1" w:tplc="6120A470">
      <w:start w:val="1"/>
      <w:numFmt w:val="bullet"/>
      <w:lvlText w:val="o"/>
      <w:lvlJc w:val="left"/>
      <w:pPr>
        <w:ind w:left="1440" w:hanging="360"/>
      </w:pPr>
      <w:rPr>
        <w:rFonts w:ascii="Courier New" w:hAnsi="Courier New" w:cs="Courier New" w:hint="default"/>
      </w:rPr>
    </w:lvl>
    <w:lvl w:ilvl="2" w:tplc="FF482E6E">
      <w:start w:val="1"/>
      <w:numFmt w:val="bullet"/>
      <w:lvlText w:val=""/>
      <w:lvlJc w:val="left"/>
      <w:pPr>
        <w:ind w:left="2160" w:hanging="360"/>
      </w:pPr>
      <w:rPr>
        <w:rFonts w:ascii="Wingdings" w:hAnsi="Wingdings" w:cs="Wingdings" w:hint="default"/>
      </w:rPr>
    </w:lvl>
    <w:lvl w:ilvl="3" w:tplc="BB4E2106">
      <w:start w:val="1"/>
      <w:numFmt w:val="bullet"/>
      <w:lvlText w:val=""/>
      <w:lvlJc w:val="left"/>
      <w:pPr>
        <w:ind w:left="2880" w:hanging="360"/>
      </w:pPr>
      <w:rPr>
        <w:rFonts w:ascii="Symbol" w:hAnsi="Symbol" w:cs="Symbol" w:hint="default"/>
      </w:rPr>
    </w:lvl>
    <w:lvl w:ilvl="4" w:tplc="3A74CF98">
      <w:start w:val="1"/>
      <w:numFmt w:val="bullet"/>
      <w:lvlText w:val="o"/>
      <w:lvlJc w:val="left"/>
      <w:pPr>
        <w:ind w:left="3600" w:hanging="360"/>
      </w:pPr>
      <w:rPr>
        <w:rFonts w:ascii="Courier New" w:hAnsi="Courier New" w:cs="Courier New" w:hint="default"/>
      </w:rPr>
    </w:lvl>
    <w:lvl w:ilvl="5" w:tplc="78EC9502">
      <w:start w:val="1"/>
      <w:numFmt w:val="bullet"/>
      <w:lvlText w:val=""/>
      <w:lvlJc w:val="left"/>
      <w:pPr>
        <w:ind w:left="4320" w:hanging="360"/>
      </w:pPr>
      <w:rPr>
        <w:rFonts w:ascii="Wingdings" w:hAnsi="Wingdings" w:cs="Wingdings" w:hint="default"/>
      </w:rPr>
    </w:lvl>
    <w:lvl w:ilvl="6" w:tplc="F618A2D2">
      <w:start w:val="1"/>
      <w:numFmt w:val="bullet"/>
      <w:lvlText w:val=""/>
      <w:lvlJc w:val="left"/>
      <w:pPr>
        <w:ind w:left="5040" w:hanging="360"/>
      </w:pPr>
      <w:rPr>
        <w:rFonts w:ascii="Symbol" w:hAnsi="Symbol" w:cs="Symbol" w:hint="default"/>
      </w:rPr>
    </w:lvl>
    <w:lvl w:ilvl="7" w:tplc="F9BE978C">
      <w:start w:val="1"/>
      <w:numFmt w:val="bullet"/>
      <w:lvlText w:val="o"/>
      <w:lvlJc w:val="left"/>
      <w:pPr>
        <w:ind w:left="5760" w:hanging="360"/>
      </w:pPr>
      <w:rPr>
        <w:rFonts w:ascii="Courier New" w:hAnsi="Courier New" w:cs="Courier New" w:hint="default"/>
      </w:rPr>
    </w:lvl>
    <w:lvl w:ilvl="8" w:tplc="82E4D142">
      <w:start w:val="1"/>
      <w:numFmt w:val="bullet"/>
      <w:lvlText w:val=""/>
      <w:lvlJc w:val="left"/>
      <w:pPr>
        <w:ind w:left="6480" w:hanging="360"/>
      </w:pPr>
      <w:rPr>
        <w:rFonts w:ascii="Wingdings" w:hAnsi="Wingdings" w:cs="Wingdings" w:hint="default"/>
      </w:rPr>
    </w:lvl>
  </w:abstractNum>
  <w:abstractNum w:abstractNumId="9" w15:restartNumberingAfterBreak="0">
    <w:nsid w:val="2AED109D"/>
    <w:multiLevelType w:val="hybridMultilevel"/>
    <w:tmpl w:val="DF98600A"/>
    <w:lvl w:ilvl="0" w:tplc="7EE22AF8">
      <w:start w:val="1"/>
      <w:numFmt w:val="bullet"/>
      <w:lvlText w:val=""/>
      <w:lvlJc w:val="left"/>
      <w:pPr>
        <w:ind w:left="720" w:hanging="360"/>
      </w:pPr>
      <w:rPr>
        <w:rFonts w:ascii="Symbol" w:hAnsi="Symbol" w:cs="Symbol" w:hint="default"/>
      </w:rPr>
    </w:lvl>
    <w:lvl w:ilvl="1" w:tplc="ED54723C">
      <w:start w:val="1"/>
      <w:numFmt w:val="bullet"/>
      <w:lvlText w:val="o"/>
      <w:lvlJc w:val="left"/>
      <w:pPr>
        <w:ind w:left="1440" w:hanging="360"/>
      </w:pPr>
      <w:rPr>
        <w:rFonts w:ascii="Courier New" w:hAnsi="Courier New" w:cs="Courier New" w:hint="default"/>
      </w:rPr>
    </w:lvl>
    <w:lvl w:ilvl="2" w:tplc="0B6A613E">
      <w:start w:val="1"/>
      <w:numFmt w:val="bullet"/>
      <w:lvlText w:val=""/>
      <w:lvlJc w:val="left"/>
      <w:pPr>
        <w:ind w:left="2160" w:hanging="360"/>
      </w:pPr>
      <w:rPr>
        <w:rFonts w:ascii="Wingdings" w:hAnsi="Wingdings" w:cs="Wingdings" w:hint="default"/>
      </w:rPr>
    </w:lvl>
    <w:lvl w:ilvl="3" w:tplc="E074675C">
      <w:start w:val="1"/>
      <w:numFmt w:val="bullet"/>
      <w:lvlText w:val=""/>
      <w:lvlJc w:val="left"/>
      <w:pPr>
        <w:ind w:left="2880" w:hanging="360"/>
      </w:pPr>
      <w:rPr>
        <w:rFonts w:ascii="Symbol" w:hAnsi="Symbol" w:cs="Symbol" w:hint="default"/>
      </w:rPr>
    </w:lvl>
    <w:lvl w:ilvl="4" w:tplc="ADBA467C">
      <w:start w:val="1"/>
      <w:numFmt w:val="bullet"/>
      <w:lvlText w:val="o"/>
      <w:lvlJc w:val="left"/>
      <w:pPr>
        <w:ind w:left="3600" w:hanging="360"/>
      </w:pPr>
      <w:rPr>
        <w:rFonts w:ascii="Courier New" w:hAnsi="Courier New" w:cs="Courier New" w:hint="default"/>
      </w:rPr>
    </w:lvl>
    <w:lvl w:ilvl="5" w:tplc="6926575E">
      <w:start w:val="1"/>
      <w:numFmt w:val="bullet"/>
      <w:lvlText w:val=""/>
      <w:lvlJc w:val="left"/>
      <w:pPr>
        <w:ind w:left="4320" w:hanging="360"/>
      </w:pPr>
      <w:rPr>
        <w:rFonts w:ascii="Wingdings" w:hAnsi="Wingdings" w:cs="Wingdings" w:hint="default"/>
      </w:rPr>
    </w:lvl>
    <w:lvl w:ilvl="6" w:tplc="4134C492">
      <w:start w:val="1"/>
      <w:numFmt w:val="bullet"/>
      <w:lvlText w:val=""/>
      <w:lvlJc w:val="left"/>
      <w:pPr>
        <w:ind w:left="5040" w:hanging="360"/>
      </w:pPr>
      <w:rPr>
        <w:rFonts w:ascii="Symbol" w:hAnsi="Symbol" w:cs="Symbol" w:hint="default"/>
      </w:rPr>
    </w:lvl>
    <w:lvl w:ilvl="7" w:tplc="A2341978">
      <w:start w:val="1"/>
      <w:numFmt w:val="bullet"/>
      <w:lvlText w:val="o"/>
      <w:lvlJc w:val="left"/>
      <w:pPr>
        <w:ind w:left="5760" w:hanging="360"/>
      </w:pPr>
      <w:rPr>
        <w:rFonts w:ascii="Courier New" w:hAnsi="Courier New" w:cs="Courier New" w:hint="default"/>
      </w:rPr>
    </w:lvl>
    <w:lvl w:ilvl="8" w:tplc="90C434DC">
      <w:start w:val="1"/>
      <w:numFmt w:val="bullet"/>
      <w:lvlText w:val=""/>
      <w:lvlJc w:val="left"/>
      <w:pPr>
        <w:ind w:left="6480" w:hanging="360"/>
      </w:pPr>
      <w:rPr>
        <w:rFonts w:ascii="Wingdings" w:hAnsi="Wingdings" w:cs="Wingdings" w:hint="default"/>
      </w:rPr>
    </w:lvl>
  </w:abstractNum>
  <w:abstractNum w:abstractNumId="10"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start w:val="1"/>
      <w:numFmt w:val="lowerLetter"/>
      <w:lvlText w:val="%2."/>
      <w:lvlJc w:val="left"/>
      <w:pPr>
        <w:ind w:left="870" w:hanging="360"/>
      </w:pPr>
    </w:lvl>
    <w:lvl w:ilvl="2" w:tplc="0409001B">
      <w:start w:val="1"/>
      <w:numFmt w:val="lowerRoman"/>
      <w:lvlText w:val="%3."/>
      <w:lvlJc w:val="right"/>
      <w:pPr>
        <w:ind w:left="1590" w:hanging="180"/>
      </w:pPr>
    </w:lvl>
    <w:lvl w:ilvl="3" w:tplc="0409000F">
      <w:start w:val="1"/>
      <w:numFmt w:val="decimal"/>
      <w:lvlText w:val="%4."/>
      <w:lvlJc w:val="left"/>
      <w:pPr>
        <w:ind w:left="2310" w:hanging="360"/>
      </w:pPr>
    </w:lvl>
    <w:lvl w:ilvl="4" w:tplc="04090019">
      <w:start w:val="1"/>
      <w:numFmt w:val="lowerLetter"/>
      <w:lvlText w:val="%5."/>
      <w:lvlJc w:val="left"/>
      <w:pPr>
        <w:ind w:left="3030" w:hanging="360"/>
      </w:pPr>
    </w:lvl>
    <w:lvl w:ilvl="5" w:tplc="0409001B">
      <w:start w:val="1"/>
      <w:numFmt w:val="lowerRoman"/>
      <w:lvlText w:val="%6."/>
      <w:lvlJc w:val="right"/>
      <w:pPr>
        <w:ind w:left="3750" w:hanging="180"/>
      </w:pPr>
    </w:lvl>
    <w:lvl w:ilvl="6" w:tplc="0409000F">
      <w:start w:val="1"/>
      <w:numFmt w:val="decimal"/>
      <w:lvlText w:val="%7."/>
      <w:lvlJc w:val="left"/>
      <w:pPr>
        <w:ind w:left="4470" w:hanging="360"/>
      </w:pPr>
    </w:lvl>
    <w:lvl w:ilvl="7" w:tplc="04090019">
      <w:start w:val="1"/>
      <w:numFmt w:val="lowerLetter"/>
      <w:lvlText w:val="%8."/>
      <w:lvlJc w:val="left"/>
      <w:pPr>
        <w:ind w:left="5190" w:hanging="360"/>
      </w:pPr>
    </w:lvl>
    <w:lvl w:ilvl="8" w:tplc="0409001B">
      <w:start w:val="1"/>
      <w:numFmt w:val="lowerRoman"/>
      <w:lvlText w:val="%9."/>
      <w:lvlJc w:val="right"/>
      <w:pPr>
        <w:ind w:left="5910" w:hanging="180"/>
      </w:pPr>
    </w:lvl>
  </w:abstractNum>
  <w:abstractNum w:abstractNumId="12" w15:restartNumberingAfterBreak="0">
    <w:nsid w:val="49187103"/>
    <w:multiLevelType w:val="hybridMultilevel"/>
    <w:tmpl w:val="FC5A8A82"/>
    <w:lvl w:ilvl="0" w:tplc="C42A0CEA">
      <w:start w:val="6"/>
      <w:numFmt w:val="decimal"/>
      <w:lvlText w:val="%1."/>
      <w:lvlJc w:val="left"/>
      <w:pPr>
        <w:ind w:left="360" w:hanging="360"/>
      </w:pPr>
      <w:rPr>
        <w:rFonts w:hint="default"/>
      </w:rPr>
    </w:lvl>
    <w:lvl w:ilvl="1" w:tplc="04090019">
      <w:start w:val="1"/>
      <w:numFmt w:val="lowerLetter"/>
      <w:lvlText w:val="%2."/>
      <w:lvlJc w:val="left"/>
      <w:pPr>
        <w:ind w:left="870" w:hanging="360"/>
      </w:pPr>
    </w:lvl>
    <w:lvl w:ilvl="2" w:tplc="0409001B">
      <w:start w:val="1"/>
      <w:numFmt w:val="lowerRoman"/>
      <w:lvlText w:val="%3."/>
      <w:lvlJc w:val="right"/>
      <w:pPr>
        <w:ind w:left="1590" w:hanging="180"/>
      </w:pPr>
    </w:lvl>
    <w:lvl w:ilvl="3" w:tplc="0409000F">
      <w:start w:val="1"/>
      <w:numFmt w:val="decimal"/>
      <w:lvlText w:val="%4."/>
      <w:lvlJc w:val="left"/>
      <w:pPr>
        <w:ind w:left="2310" w:hanging="360"/>
      </w:pPr>
    </w:lvl>
    <w:lvl w:ilvl="4" w:tplc="04090019">
      <w:start w:val="1"/>
      <w:numFmt w:val="lowerLetter"/>
      <w:lvlText w:val="%5."/>
      <w:lvlJc w:val="left"/>
      <w:pPr>
        <w:ind w:left="3030" w:hanging="360"/>
      </w:pPr>
    </w:lvl>
    <w:lvl w:ilvl="5" w:tplc="0409001B">
      <w:start w:val="1"/>
      <w:numFmt w:val="lowerRoman"/>
      <w:lvlText w:val="%6."/>
      <w:lvlJc w:val="right"/>
      <w:pPr>
        <w:ind w:left="3750" w:hanging="180"/>
      </w:pPr>
    </w:lvl>
    <w:lvl w:ilvl="6" w:tplc="0409000F">
      <w:start w:val="1"/>
      <w:numFmt w:val="decimal"/>
      <w:lvlText w:val="%7."/>
      <w:lvlJc w:val="left"/>
      <w:pPr>
        <w:ind w:left="4470" w:hanging="360"/>
      </w:pPr>
    </w:lvl>
    <w:lvl w:ilvl="7" w:tplc="04090019">
      <w:start w:val="1"/>
      <w:numFmt w:val="lowerLetter"/>
      <w:lvlText w:val="%8."/>
      <w:lvlJc w:val="left"/>
      <w:pPr>
        <w:ind w:left="5190" w:hanging="360"/>
      </w:pPr>
    </w:lvl>
    <w:lvl w:ilvl="8" w:tplc="0409001B">
      <w:start w:val="1"/>
      <w:numFmt w:val="lowerRoman"/>
      <w:lvlText w:val="%9."/>
      <w:lvlJc w:val="right"/>
      <w:pPr>
        <w:ind w:left="5910" w:hanging="180"/>
      </w:pPr>
    </w:lvl>
  </w:abstractNum>
  <w:abstractNum w:abstractNumId="13"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4CA77296"/>
    <w:multiLevelType w:val="hybridMultilevel"/>
    <w:tmpl w:val="5E2675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50174D35"/>
    <w:multiLevelType w:val="hybridMultilevel"/>
    <w:tmpl w:val="46C66D28"/>
    <w:lvl w:ilvl="0" w:tplc="FFFFFFFF">
      <w:start w:val="1"/>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6" w15:restartNumberingAfterBreak="0">
    <w:nsid w:val="585D4153"/>
    <w:multiLevelType w:val="hybridMultilevel"/>
    <w:tmpl w:val="FD10FC20"/>
    <w:lvl w:ilvl="0" w:tplc="0409000F">
      <w:start w:val="1"/>
      <w:numFmt w:val="decimal"/>
      <w:lvlText w:val="%1."/>
      <w:lvlJc w:val="left"/>
      <w:pPr>
        <w:ind w:left="1920" w:hanging="360"/>
      </w:p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17" w15:restartNumberingAfterBreak="0">
    <w:nsid w:val="61BC2E0E"/>
    <w:multiLevelType w:val="hybridMultilevel"/>
    <w:tmpl w:val="34842354"/>
    <w:lvl w:ilvl="0" w:tplc="385EFE7E">
      <w:start w:val="1"/>
      <w:numFmt w:val="bullet"/>
      <w:lvlText w:val=""/>
      <w:lvlJc w:val="left"/>
      <w:pPr>
        <w:ind w:left="720" w:hanging="360"/>
      </w:pPr>
      <w:rPr>
        <w:rFonts w:ascii="Symbol" w:hAnsi="Symbol" w:cs="Symbol" w:hint="default"/>
      </w:rPr>
    </w:lvl>
    <w:lvl w:ilvl="1" w:tplc="BF6057DA">
      <w:start w:val="1"/>
      <w:numFmt w:val="bullet"/>
      <w:lvlText w:val="o"/>
      <w:lvlJc w:val="left"/>
      <w:pPr>
        <w:ind w:left="1440" w:hanging="360"/>
      </w:pPr>
      <w:rPr>
        <w:rFonts w:ascii="Courier New" w:hAnsi="Courier New" w:cs="Courier New" w:hint="default"/>
      </w:rPr>
    </w:lvl>
    <w:lvl w:ilvl="2" w:tplc="A29CE75E">
      <w:start w:val="1"/>
      <w:numFmt w:val="bullet"/>
      <w:lvlText w:val=""/>
      <w:lvlJc w:val="left"/>
      <w:pPr>
        <w:ind w:left="2160" w:hanging="360"/>
      </w:pPr>
      <w:rPr>
        <w:rFonts w:ascii="Wingdings" w:hAnsi="Wingdings" w:cs="Wingdings" w:hint="default"/>
      </w:rPr>
    </w:lvl>
    <w:lvl w:ilvl="3" w:tplc="C07CE4A6">
      <w:start w:val="1"/>
      <w:numFmt w:val="bullet"/>
      <w:lvlText w:val=""/>
      <w:lvlJc w:val="left"/>
      <w:pPr>
        <w:ind w:left="2880" w:hanging="360"/>
      </w:pPr>
      <w:rPr>
        <w:rFonts w:ascii="Symbol" w:hAnsi="Symbol" w:cs="Symbol" w:hint="default"/>
      </w:rPr>
    </w:lvl>
    <w:lvl w:ilvl="4" w:tplc="6846B74A">
      <w:start w:val="1"/>
      <w:numFmt w:val="bullet"/>
      <w:lvlText w:val="o"/>
      <w:lvlJc w:val="left"/>
      <w:pPr>
        <w:ind w:left="3600" w:hanging="360"/>
      </w:pPr>
      <w:rPr>
        <w:rFonts w:ascii="Courier New" w:hAnsi="Courier New" w:cs="Courier New" w:hint="default"/>
      </w:rPr>
    </w:lvl>
    <w:lvl w:ilvl="5" w:tplc="322058C2">
      <w:start w:val="1"/>
      <w:numFmt w:val="bullet"/>
      <w:lvlText w:val=""/>
      <w:lvlJc w:val="left"/>
      <w:pPr>
        <w:ind w:left="4320" w:hanging="360"/>
      </w:pPr>
      <w:rPr>
        <w:rFonts w:ascii="Wingdings" w:hAnsi="Wingdings" w:cs="Wingdings" w:hint="default"/>
      </w:rPr>
    </w:lvl>
    <w:lvl w:ilvl="6" w:tplc="5B9E21E0">
      <w:start w:val="1"/>
      <w:numFmt w:val="bullet"/>
      <w:lvlText w:val=""/>
      <w:lvlJc w:val="left"/>
      <w:pPr>
        <w:ind w:left="5040" w:hanging="360"/>
      </w:pPr>
      <w:rPr>
        <w:rFonts w:ascii="Symbol" w:hAnsi="Symbol" w:cs="Symbol" w:hint="default"/>
      </w:rPr>
    </w:lvl>
    <w:lvl w:ilvl="7" w:tplc="FE2EF0F6">
      <w:start w:val="1"/>
      <w:numFmt w:val="bullet"/>
      <w:lvlText w:val="o"/>
      <w:lvlJc w:val="left"/>
      <w:pPr>
        <w:ind w:left="5760" w:hanging="360"/>
      </w:pPr>
      <w:rPr>
        <w:rFonts w:ascii="Courier New" w:hAnsi="Courier New" w:cs="Courier New" w:hint="default"/>
      </w:rPr>
    </w:lvl>
    <w:lvl w:ilvl="8" w:tplc="CD12A8D6">
      <w:start w:val="1"/>
      <w:numFmt w:val="bullet"/>
      <w:lvlText w:val=""/>
      <w:lvlJc w:val="left"/>
      <w:pPr>
        <w:ind w:left="6480" w:hanging="360"/>
      </w:pPr>
      <w:rPr>
        <w:rFonts w:ascii="Wingdings" w:hAnsi="Wingdings" w:cs="Wingdings" w:hint="default"/>
      </w:rPr>
    </w:lvl>
  </w:abstractNum>
  <w:abstractNum w:abstractNumId="18" w15:restartNumberingAfterBreak="0">
    <w:nsid w:val="6989766E"/>
    <w:multiLevelType w:val="hybridMultilevel"/>
    <w:tmpl w:val="329CD62A"/>
    <w:lvl w:ilvl="0" w:tplc="FFFFFFFF">
      <w:start w:val="1"/>
      <w:numFmt w:val="bullet"/>
      <w:pStyle w:val="ListBullet"/>
      <w:lvlText w:val="-"/>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5242BBB"/>
    <w:multiLevelType w:val="hybridMultilevel"/>
    <w:tmpl w:val="111E2EC4"/>
    <w:lvl w:ilvl="0" w:tplc="00262858">
      <w:start w:val="1"/>
      <w:numFmt w:val="bullet"/>
      <w:lvlText w:val=""/>
      <w:lvlJc w:val="left"/>
      <w:pPr>
        <w:ind w:left="720" w:hanging="360"/>
      </w:pPr>
      <w:rPr>
        <w:rFonts w:ascii="Symbol" w:hAnsi="Symbol" w:cs="Symbol" w:hint="default"/>
      </w:rPr>
    </w:lvl>
    <w:lvl w:ilvl="1" w:tplc="237EEDB0">
      <w:start w:val="1"/>
      <w:numFmt w:val="bullet"/>
      <w:lvlText w:val="o"/>
      <w:lvlJc w:val="left"/>
      <w:pPr>
        <w:ind w:left="1440" w:hanging="360"/>
      </w:pPr>
      <w:rPr>
        <w:rFonts w:ascii="Courier New" w:hAnsi="Courier New" w:cs="Courier New" w:hint="default"/>
      </w:rPr>
    </w:lvl>
    <w:lvl w:ilvl="2" w:tplc="0E52D810">
      <w:start w:val="1"/>
      <w:numFmt w:val="bullet"/>
      <w:lvlText w:val=""/>
      <w:lvlJc w:val="left"/>
      <w:pPr>
        <w:ind w:left="2160" w:hanging="360"/>
      </w:pPr>
      <w:rPr>
        <w:rFonts w:ascii="Wingdings" w:hAnsi="Wingdings" w:cs="Wingdings" w:hint="default"/>
      </w:rPr>
    </w:lvl>
    <w:lvl w:ilvl="3" w:tplc="7BD4114A">
      <w:start w:val="1"/>
      <w:numFmt w:val="bullet"/>
      <w:lvlText w:val=""/>
      <w:lvlJc w:val="left"/>
      <w:pPr>
        <w:ind w:left="2880" w:hanging="360"/>
      </w:pPr>
      <w:rPr>
        <w:rFonts w:ascii="Symbol" w:hAnsi="Symbol" w:cs="Symbol" w:hint="default"/>
      </w:rPr>
    </w:lvl>
    <w:lvl w:ilvl="4" w:tplc="AFEEB8FE">
      <w:start w:val="1"/>
      <w:numFmt w:val="bullet"/>
      <w:lvlText w:val="o"/>
      <w:lvlJc w:val="left"/>
      <w:pPr>
        <w:ind w:left="3600" w:hanging="360"/>
      </w:pPr>
      <w:rPr>
        <w:rFonts w:ascii="Courier New" w:hAnsi="Courier New" w:cs="Courier New" w:hint="default"/>
      </w:rPr>
    </w:lvl>
    <w:lvl w:ilvl="5" w:tplc="9F1EEE9E">
      <w:start w:val="1"/>
      <w:numFmt w:val="bullet"/>
      <w:lvlText w:val=""/>
      <w:lvlJc w:val="left"/>
      <w:pPr>
        <w:ind w:left="4320" w:hanging="360"/>
      </w:pPr>
      <w:rPr>
        <w:rFonts w:ascii="Wingdings" w:hAnsi="Wingdings" w:cs="Wingdings" w:hint="default"/>
      </w:rPr>
    </w:lvl>
    <w:lvl w:ilvl="6" w:tplc="D7823EBC">
      <w:start w:val="1"/>
      <w:numFmt w:val="bullet"/>
      <w:lvlText w:val=""/>
      <w:lvlJc w:val="left"/>
      <w:pPr>
        <w:ind w:left="5040" w:hanging="360"/>
      </w:pPr>
      <w:rPr>
        <w:rFonts w:ascii="Symbol" w:hAnsi="Symbol" w:cs="Symbol" w:hint="default"/>
      </w:rPr>
    </w:lvl>
    <w:lvl w:ilvl="7" w:tplc="1562905A">
      <w:start w:val="1"/>
      <w:numFmt w:val="bullet"/>
      <w:lvlText w:val="o"/>
      <w:lvlJc w:val="left"/>
      <w:pPr>
        <w:ind w:left="5760" w:hanging="360"/>
      </w:pPr>
      <w:rPr>
        <w:rFonts w:ascii="Courier New" w:hAnsi="Courier New" w:cs="Courier New" w:hint="default"/>
      </w:rPr>
    </w:lvl>
    <w:lvl w:ilvl="8" w:tplc="31F4E60A">
      <w:start w:val="1"/>
      <w:numFmt w:val="bullet"/>
      <w:lvlText w:val=""/>
      <w:lvlJc w:val="left"/>
      <w:pPr>
        <w:ind w:left="6480" w:hanging="360"/>
      </w:pPr>
      <w:rPr>
        <w:rFonts w:ascii="Wingdings" w:hAnsi="Wingdings" w:cs="Wingdings" w:hint="default"/>
      </w:rPr>
    </w:lvl>
  </w:abstractNum>
  <w:abstractNum w:abstractNumId="21" w15:restartNumberingAfterBreak="0">
    <w:nsid w:val="7A100D28"/>
    <w:multiLevelType w:val="hybridMultilevel"/>
    <w:tmpl w:val="2F94C0BA"/>
    <w:lvl w:ilvl="0" w:tplc="FD788292">
      <w:start w:val="1"/>
      <w:numFmt w:val="upperLetter"/>
      <w:lvlText w:val="%1."/>
      <w:lvlJc w:val="left"/>
      <w:pPr>
        <w:ind w:left="5670" w:hanging="5670"/>
      </w:pPr>
      <w:rPr>
        <w:rFonts w:hint="default"/>
        <w:b/>
        <w:bCs/>
      </w:rPr>
    </w:lvl>
    <w:lvl w:ilvl="1" w:tplc="6A92C8E4">
      <w:start w:val="1"/>
      <w:numFmt w:val="decimal"/>
      <w:lvlText w:val="%2."/>
      <w:lvlJc w:val="left"/>
      <w:pPr>
        <w:ind w:left="1650" w:hanging="570"/>
      </w:pPr>
      <w:rPr>
        <w:rFonts w:hint="default"/>
        <w:b/>
        <w:bCs/>
        <w:i w:val="0"/>
        <w:iCs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abstractNum w:abstractNumId="22" w15:restartNumberingAfterBreak="0">
    <w:nsid w:val="7C74311D"/>
    <w:multiLevelType w:val="hybridMultilevel"/>
    <w:tmpl w:val="79DC885C"/>
    <w:lvl w:ilvl="0" w:tplc="29EEF4A8">
      <w:numFmt w:val="bullet"/>
      <w:lvlText w:val="•"/>
      <w:lvlJc w:val="left"/>
      <w:pPr>
        <w:ind w:left="720" w:hanging="360"/>
      </w:pPr>
      <w:rPr>
        <w:rFonts w:ascii="Verdana" w:eastAsia="Times New Roman" w:hAnsi="Verdana" w:hint="default"/>
      </w:rPr>
    </w:lvl>
    <w:lvl w:ilvl="1" w:tplc="519674E8">
      <w:start w:val="1"/>
      <w:numFmt w:val="bullet"/>
      <w:lvlText w:val="o"/>
      <w:lvlJc w:val="left"/>
      <w:pPr>
        <w:ind w:left="1440" w:hanging="360"/>
      </w:pPr>
      <w:rPr>
        <w:rFonts w:ascii="Courier New" w:hAnsi="Courier New" w:cs="Courier New" w:hint="default"/>
      </w:rPr>
    </w:lvl>
    <w:lvl w:ilvl="2" w:tplc="6E147F78">
      <w:start w:val="1"/>
      <w:numFmt w:val="bullet"/>
      <w:lvlText w:val=""/>
      <w:lvlJc w:val="left"/>
      <w:pPr>
        <w:ind w:left="2160" w:hanging="360"/>
      </w:pPr>
      <w:rPr>
        <w:rFonts w:ascii="Wingdings" w:hAnsi="Wingdings" w:cs="Wingdings" w:hint="default"/>
      </w:rPr>
    </w:lvl>
    <w:lvl w:ilvl="3" w:tplc="C548039C">
      <w:start w:val="1"/>
      <w:numFmt w:val="bullet"/>
      <w:lvlText w:val=""/>
      <w:lvlJc w:val="left"/>
      <w:pPr>
        <w:ind w:left="2880" w:hanging="360"/>
      </w:pPr>
      <w:rPr>
        <w:rFonts w:ascii="Symbol" w:hAnsi="Symbol" w:cs="Symbol" w:hint="default"/>
      </w:rPr>
    </w:lvl>
    <w:lvl w:ilvl="4" w:tplc="B5343912">
      <w:start w:val="1"/>
      <w:numFmt w:val="bullet"/>
      <w:lvlText w:val="o"/>
      <w:lvlJc w:val="left"/>
      <w:pPr>
        <w:ind w:left="3600" w:hanging="360"/>
      </w:pPr>
      <w:rPr>
        <w:rFonts w:ascii="Courier New" w:hAnsi="Courier New" w:cs="Courier New" w:hint="default"/>
      </w:rPr>
    </w:lvl>
    <w:lvl w:ilvl="5" w:tplc="CE8C6576">
      <w:start w:val="1"/>
      <w:numFmt w:val="bullet"/>
      <w:lvlText w:val=""/>
      <w:lvlJc w:val="left"/>
      <w:pPr>
        <w:ind w:left="4320" w:hanging="360"/>
      </w:pPr>
      <w:rPr>
        <w:rFonts w:ascii="Wingdings" w:hAnsi="Wingdings" w:cs="Wingdings" w:hint="default"/>
      </w:rPr>
    </w:lvl>
    <w:lvl w:ilvl="6" w:tplc="F6560B74">
      <w:start w:val="1"/>
      <w:numFmt w:val="bullet"/>
      <w:lvlText w:val=""/>
      <w:lvlJc w:val="left"/>
      <w:pPr>
        <w:ind w:left="5040" w:hanging="360"/>
      </w:pPr>
      <w:rPr>
        <w:rFonts w:ascii="Symbol" w:hAnsi="Symbol" w:cs="Symbol" w:hint="default"/>
      </w:rPr>
    </w:lvl>
    <w:lvl w:ilvl="7" w:tplc="B44C6A42">
      <w:start w:val="1"/>
      <w:numFmt w:val="bullet"/>
      <w:lvlText w:val="o"/>
      <w:lvlJc w:val="left"/>
      <w:pPr>
        <w:ind w:left="5760" w:hanging="360"/>
      </w:pPr>
      <w:rPr>
        <w:rFonts w:ascii="Courier New" w:hAnsi="Courier New" w:cs="Courier New" w:hint="default"/>
      </w:rPr>
    </w:lvl>
    <w:lvl w:ilvl="8" w:tplc="F7B44660">
      <w:start w:val="1"/>
      <w:numFmt w:val="bullet"/>
      <w:lvlText w:val=""/>
      <w:lvlJc w:val="left"/>
      <w:pPr>
        <w:ind w:left="6480" w:hanging="360"/>
      </w:pPr>
      <w:rPr>
        <w:rFonts w:ascii="Wingdings" w:hAnsi="Wingdings" w:cs="Wingdings" w:hint="default"/>
      </w:rPr>
    </w:lvl>
  </w:abstractNum>
  <w:abstractNum w:abstractNumId="23" w15:restartNumberingAfterBreak="0">
    <w:nsid w:val="7E5E3C06"/>
    <w:multiLevelType w:val="hybridMultilevel"/>
    <w:tmpl w:val="E1C62AD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19"/>
  </w:num>
  <w:num w:numId="4">
    <w:abstractNumId w:val="2"/>
  </w:num>
  <w:num w:numId="5">
    <w:abstractNumId w:val="15"/>
  </w:num>
  <w:num w:numId="6">
    <w:abstractNumId w:val="23"/>
  </w:num>
  <w:num w:numId="7">
    <w:abstractNumId w:val="16"/>
  </w:num>
  <w:num w:numId="8">
    <w:abstractNumId w:val="1"/>
  </w:num>
  <w:num w:numId="9">
    <w:abstractNumId w:val="4"/>
  </w:num>
  <w:num w:numId="10">
    <w:abstractNumId w:val="14"/>
  </w:num>
  <w:num w:numId="11">
    <w:abstractNumId w:val="11"/>
  </w:num>
  <w:num w:numId="12">
    <w:abstractNumId w:val="13"/>
  </w:num>
  <w:num w:numId="13">
    <w:abstractNumId w:val="10"/>
  </w:num>
  <w:num w:numId="1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9"/>
  </w:num>
  <w:num w:numId="19">
    <w:abstractNumId w:val="20"/>
  </w:num>
  <w:num w:numId="20">
    <w:abstractNumId w:val="17"/>
  </w:num>
  <w:num w:numId="21">
    <w:abstractNumId w:val="3"/>
  </w:num>
  <w:num w:numId="22">
    <w:abstractNumId w:val="8"/>
  </w:num>
  <w:num w:numId="23">
    <w:abstractNumId w:val="21"/>
  </w:num>
  <w:num w:numId="24">
    <w:abstractNumId w:val="18"/>
  </w:num>
  <w:num w:numId="25">
    <w:abstractNumId w:val="0"/>
  </w:num>
  <w:num w:numId="26">
    <w:abstractNumId w:val="12"/>
  </w:num>
  <w:num w:numId="27">
    <w:abstractNumId w:val="5"/>
  </w:num>
  <w:num w:numId="28">
    <w:abstractNumId w:val="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s-ES" w:vendorID="64" w:dllVersion="4096" w:nlCheck="1" w:checkStyle="0"/>
  <w:activeWritingStyle w:appName="MSWord" w:lang="pt-PT" w:vendorID="64" w:dllVersion="4096" w:nlCheck="1" w:checkStyle="0"/>
  <w:activeWritingStyle w:appName="MSWord" w:lang="en-GB" w:vendorID="64" w:dllVersion="4096" w:nlCheck="1" w:checkStyle="0"/>
  <w:documentProtection w:edit="trackedChanges" w:enforcement="0"/>
  <w:defaultTabStop w:val="567"/>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13B2A66-E397-4E02-80C3-DC6EC8F50606}"/>
    <w:docVar w:name="dgnword-eventsink" w:val="90843496"/>
    <w:docVar w:name="IDInfo" w:val="F"/>
    <w:docVar w:name="Registered" w:val="-1"/>
    <w:docVar w:name="Version" w:val="0"/>
  </w:docVars>
  <w:rsids>
    <w:rsidRoot w:val="00812D16"/>
    <w:rsid w:val="00000BCD"/>
    <w:rsid w:val="00000D62"/>
    <w:rsid w:val="00001587"/>
    <w:rsid w:val="0000162D"/>
    <w:rsid w:val="00001CBE"/>
    <w:rsid w:val="0000362A"/>
    <w:rsid w:val="0000438F"/>
    <w:rsid w:val="0000492F"/>
    <w:rsid w:val="00005633"/>
    <w:rsid w:val="00005701"/>
    <w:rsid w:val="000065BC"/>
    <w:rsid w:val="000068C3"/>
    <w:rsid w:val="00007528"/>
    <w:rsid w:val="000104EE"/>
    <w:rsid w:val="00010B6F"/>
    <w:rsid w:val="0001164F"/>
    <w:rsid w:val="00013F6B"/>
    <w:rsid w:val="00014123"/>
    <w:rsid w:val="000144D3"/>
    <w:rsid w:val="00014761"/>
    <w:rsid w:val="00014869"/>
    <w:rsid w:val="00014B36"/>
    <w:rsid w:val="000150D3"/>
    <w:rsid w:val="00015488"/>
    <w:rsid w:val="000166C1"/>
    <w:rsid w:val="00017633"/>
    <w:rsid w:val="0002006B"/>
    <w:rsid w:val="00020AE8"/>
    <w:rsid w:val="000219C3"/>
    <w:rsid w:val="00023841"/>
    <w:rsid w:val="00023A2C"/>
    <w:rsid w:val="00023B73"/>
    <w:rsid w:val="0002419A"/>
    <w:rsid w:val="00025EBE"/>
    <w:rsid w:val="00026BF2"/>
    <w:rsid w:val="000271F6"/>
    <w:rsid w:val="00030445"/>
    <w:rsid w:val="00030F30"/>
    <w:rsid w:val="000318C7"/>
    <w:rsid w:val="00031B57"/>
    <w:rsid w:val="000328F6"/>
    <w:rsid w:val="00033038"/>
    <w:rsid w:val="000334DE"/>
    <w:rsid w:val="00033766"/>
    <w:rsid w:val="00033857"/>
    <w:rsid w:val="00033D26"/>
    <w:rsid w:val="00033FDB"/>
    <w:rsid w:val="00034255"/>
    <w:rsid w:val="000344F6"/>
    <w:rsid w:val="00035BC1"/>
    <w:rsid w:val="000376D8"/>
    <w:rsid w:val="00040D97"/>
    <w:rsid w:val="00041553"/>
    <w:rsid w:val="00042263"/>
    <w:rsid w:val="00042825"/>
    <w:rsid w:val="00042C1A"/>
    <w:rsid w:val="00043505"/>
    <w:rsid w:val="000438FD"/>
    <w:rsid w:val="00043C0C"/>
    <w:rsid w:val="00043C70"/>
    <w:rsid w:val="00044042"/>
    <w:rsid w:val="00044881"/>
    <w:rsid w:val="00044C56"/>
    <w:rsid w:val="00044E33"/>
    <w:rsid w:val="0004547E"/>
    <w:rsid w:val="0004745E"/>
    <w:rsid w:val="000474D2"/>
    <w:rsid w:val="000479C5"/>
    <w:rsid w:val="00050A01"/>
    <w:rsid w:val="00050DFD"/>
    <w:rsid w:val="000517BC"/>
    <w:rsid w:val="00051C9D"/>
    <w:rsid w:val="000522DE"/>
    <w:rsid w:val="000523F2"/>
    <w:rsid w:val="00052C51"/>
    <w:rsid w:val="00053809"/>
    <w:rsid w:val="00053914"/>
    <w:rsid w:val="00054175"/>
    <w:rsid w:val="00054756"/>
    <w:rsid w:val="00055C7D"/>
    <w:rsid w:val="000560C5"/>
    <w:rsid w:val="00056C49"/>
    <w:rsid w:val="00056FE0"/>
    <w:rsid w:val="00057AFF"/>
    <w:rsid w:val="00057E9C"/>
    <w:rsid w:val="000603C8"/>
    <w:rsid w:val="000605A3"/>
    <w:rsid w:val="000608A4"/>
    <w:rsid w:val="00060AA1"/>
    <w:rsid w:val="00062BBD"/>
    <w:rsid w:val="00063133"/>
    <w:rsid w:val="000631FD"/>
    <w:rsid w:val="00063621"/>
    <w:rsid w:val="000641F8"/>
    <w:rsid w:val="000643D3"/>
    <w:rsid w:val="0006665C"/>
    <w:rsid w:val="00066995"/>
    <w:rsid w:val="00066BE0"/>
    <w:rsid w:val="00067B16"/>
    <w:rsid w:val="00067DAB"/>
    <w:rsid w:val="00070AB6"/>
    <w:rsid w:val="00070EAD"/>
    <w:rsid w:val="00071629"/>
    <w:rsid w:val="00071F8A"/>
    <w:rsid w:val="00073A62"/>
    <w:rsid w:val="00073B38"/>
    <w:rsid w:val="00073E04"/>
    <w:rsid w:val="000756B8"/>
    <w:rsid w:val="0007628D"/>
    <w:rsid w:val="00076396"/>
    <w:rsid w:val="0007643F"/>
    <w:rsid w:val="00076F83"/>
    <w:rsid w:val="00077DE4"/>
    <w:rsid w:val="000803CD"/>
    <w:rsid w:val="00081DAB"/>
    <w:rsid w:val="000820DF"/>
    <w:rsid w:val="00082BD4"/>
    <w:rsid w:val="00082BFA"/>
    <w:rsid w:val="00084D9B"/>
    <w:rsid w:val="00085AE7"/>
    <w:rsid w:val="00087C81"/>
    <w:rsid w:val="00087D34"/>
    <w:rsid w:val="00092365"/>
    <w:rsid w:val="00092829"/>
    <w:rsid w:val="00092B09"/>
    <w:rsid w:val="00092E9F"/>
    <w:rsid w:val="0009351E"/>
    <w:rsid w:val="000937A5"/>
    <w:rsid w:val="0009455F"/>
    <w:rsid w:val="0009479A"/>
    <w:rsid w:val="00094AD6"/>
    <w:rsid w:val="00094BD4"/>
    <w:rsid w:val="00095D61"/>
    <w:rsid w:val="00095E44"/>
    <w:rsid w:val="00096D8D"/>
    <w:rsid w:val="0009755A"/>
    <w:rsid w:val="000A07F2"/>
    <w:rsid w:val="000A0EAC"/>
    <w:rsid w:val="000A1167"/>
    <w:rsid w:val="000A1232"/>
    <w:rsid w:val="000A1AFF"/>
    <w:rsid w:val="000A2B32"/>
    <w:rsid w:val="000A33CC"/>
    <w:rsid w:val="000A3ADF"/>
    <w:rsid w:val="000A40D0"/>
    <w:rsid w:val="000A5225"/>
    <w:rsid w:val="000A5E5C"/>
    <w:rsid w:val="000A5FE5"/>
    <w:rsid w:val="000A6EC9"/>
    <w:rsid w:val="000A6F2B"/>
    <w:rsid w:val="000B0097"/>
    <w:rsid w:val="000B09A4"/>
    <w:rsid w:val="000B101F"/>
    <w:rsid w:val="000B11B7"/>
    <w:rsid w:val="000B12D5"/>
    <w:rsid w:val="000B1F4B"/>
    <w:rsid w:val="000B23B9"/>
    <w:rsid w:val="000B2597"/>
    <w:rsid w:val="000B2E13"/>
    <w:rsid w:val="000B2F27"/>
    <w:rsid w:val="000B2F58"/>
    <w:rsid w:val="000B37A8"/>
    <w:rsid w:val="000B3C6B"/>
    <w:rsid w:val="000B3E80"/>
    <w:rsid w:val="000B51D9"/>
    <w:rsid w:val="000B6B02"/>
    <w:rsid w:val="000B6F66"/>
    <w:rsid w:val="000C03FB"/>
    <w:rsid w:val="000C0D36"/>
    <w:rsid w:val="000C156B"/>
    <w:rsid w:val="000C308F"/>
    <w:rsid w:val="000C3E9D"/>
    <w:rsid w:val="000C580F"/>
    <w:rsid w:val="000C5A4E"/>
    <w:rsid w:val="000C635D"/>
    <w:rsid w:val="000C755E"/>
    <w:rsid w:val="000C7EC1"/>
    <w:rsid w:val="000C7F49"/>
    <w:rsid w:val="000D1AEE"/>
    <w:rsid w:val="000D1F4F"/>
    <w:rsid w:val="000D2EF3"/>
    <w:rsid w:val="000D33ED"/>
    <w:rsid w:val="000D3A90"/>
    <w:rsid w:val="000D4698"/>
    <w:rsid w:val="000D4D07"/>
    <w:rsid w:val="000D5E37"/>
    <w:rsid w:val="000D65E5"/>
    <w:rsid w:val="000D6691"/>
    <w:rsid w:val="000D6EFE"/>
    <w:rsid w:val="000D7535"/>
    <w:rsid w:val="000D7794"/>
    <w:rsid w:val="000D7A05"/>
    <w:rsid w:val="000E0260"/>
    <w:rsid w:val="000E05DC"/>
    <w:rsid w:val="000E165D"/>
    <w:rsid w:val="000E1BAF"/>
    <w:rsid w:val="000E223E"/>
    <w:rsid w:val="000E2491"/>
    <w:rsid w:val="000E2EA9"/>
    <w:rsid w:val="000E46A3"/>
    <w:rsid w:val="000E4E88"/>
    <w:rsid w:val="000E555C"/>
    <w:rsid w:val="000E5726"/>
    <w:rsid w:val="000E6C94"/>
    <w:rsid w:val="000E6D70"/>
    <w:rsid w:val="000E6F9E"/>
    <w:rsid w:val="000E7585"/>
    <w:rsid w:val="000E7607"/>
    <w:rsid w:val="000E7837"/>
    <w:rsid w:val="000F1BB2"/>
    <w:rsid w:val="000F217A"/>
    <w:rsid w:val="000F2EF9"/>
    <w:rsid w:val="000F348E"/>
    <w:rsid w:val="000F3F94"/>
    <w:rsid w:val="000F403D"/>
    <w:rsid w:val="000F4770"/>
    <w:rsid w:val="000F4BDA"/>
    <w:rsid w:val="000F4C5F"/>
    <w:rsid w:val="000F5B21"/>
    <w:rsid w:val="000F6BB2"/>
    <w:rsid w:val="000F6FEF"/>
    <w:rsid w:val="000F77F2"/>
    <w:rsid w:val="00100252"/>
    <w:rsid w:val="00100783"/>
    <w:rsid w:val="001012FC"/>
    <w:rsid w:val="00101E4C"/>
    <w:rsid w:val="00101F9E"/>
    <w:rsid w:val="00103501"/>
    <w:rsid w:val="00103B2D"/>
    <w:rsid w:val="00103CD2"/>
    <w:rsid w:val="00104061"/>
    <w:rsid w:val="001058B2"/>
    <w:rsid w:val="00106E44"/>
    <w:rsid w:val="00107236"/>
    <w:rsid w:val="00107700"/>
    <w:rsid w:val="001101A2"/>
    <w:rsid w:val="001106F7"/>
    <w:rsid w:val="001108A9"/>
    <w:rsid w:val="00112907"/>
    <w:rsid w:val="00112970"/>
    <w:rsid w:val="00112EDA"/>
    <w:rsid w:val="0011368B"/>
    <w:rsid w:val="00114174"/>
    <w:rsid w:val="00116846"/>
    <w:rsid w:val="00116BC8"/>
    <w:rsid w:val="00116DC0"/>
    <w:rsid w:val="00117C1D"/>
    <w:rsid w:val="00120435"/>
    <w:rsid w:val="00120DD8"/>
    <w:rsid w:val="0012175D"/>
    <w:rsid w:val="00121AB1"/>
    <w:rsid w:val="0012233E"/>
    <w:rsid w:val="00123688"/>
    <w:rsid w:val="00123CB4"/>
    <w:rsid w:val="00124A8C"/>
    <w:rsid w:val="00125AE1"/>
    <w:rsid w:val="00125B64"/>
    <w:rsid w:val="00126423"/>
    <w:rsid w:val="00127C8E"/>
    <w:rsid w:val="00127E7D"/>
    <w:rsid w:val="00127F47"/>
    <w:rsid w:val="00127FFD"/>
    <w:rsid w:val="00132406"/>
    <w:rsid w:val="00133572"/>
    <w:rsid w:val="00133F40"/>
    <w:rsid w:val="00134471"/>
    <w:rsid w:val="00136157"/>
    <w:rsid w:val="001364FB"/>
    <w:rsid w:val="001365F2"/>
    <w:rsid w:val="001367A8"/>
    <w:rsid w:val="00136D7A"/>
    <w:rsid w:val="00137512"/>
    <w:rsid w:val="001400E7"/>
    <w:rsid w:val="00141470"/>
    <w:rsid w:val="00141540"/>
    <w:rsid w:val="00141A76"/>
    <w:rsid w:val="00142BBF"/>
    <w:rsid w:val="00143228"/>
    <w:rsid w:val="00143752"/>
    <w:rsid w:val="0014467E"/>
    <w:rsid w:val="001449DF"/>
    <w:rsid w:val="001452F1"/>
    <w:rsid w:val="0014569B"/>
    <w:rsid w:val="00145CDD"/>
    <w:rsid w:val="00146820"/>
    <w:rsid w:val="001470E0"/>
    <w:rsid w:val="0014741C"/>
    <w:rsid w:val="00147A08"/>
    <w:rsid w:val="00150060"/>
    <w:rsid w:val="00150169"/>
    <w:rsid w:val="0015025E"/>
    <w:rsid w:val="00151641"/>
    <w:rsid w:val="0015342D"/>
    <w:rsid w:val="001547D5"/>
    <w:rsid w:val="00154AE8"/>
    <w:rsid w:val="00154C69"/>
    <w:rsid w:val="00155315"/>
    <w:rsid w:val="001565B2"/>
    <w:rsid w:val="00156A98"/>
    <w:rsid w:val="0015704C"/>
    <w:rsid w:val="00157895"/>
    <w:rsid w:val="00161701"/>
    <w:rsid w:val="00161C71"/>
    <w:rsid w:val="00161E87"/>
    <w:rsid w:val="00162386"/>
    <w:rsid w:val="001625CD"/>
    <w:rsid w:val="00162C94"/>
    <w:rsid w:val="00162EF1"/>
    <w:rsid w:val="0016447D"/>
    <w:rsid w:val="0016566C"/>
    <w:rsid w:val="00165EF0"/>
    <w:rsid w:val="001669EE"/>
    <w:rsid w:val="00166A55"/>
    <w:rsid w:val="00167E53"/>
    <w:rsid w:val="00170E54"/>
    <w:rsid w:val="001727F0"/>
    <w:rsid w:val="00172B06"/>
    <w:rsid w:val="0017347E"/>
    <w:rsid w:val="00173DC0"/>
    <w:rsid w:val="00174832"/>
    <w:rsid w:val="001752D8"/>
    <w:rsid w:val="00175931"/>
    <w:rsid w:val="00175E70"/>
    <w:rsid w:val="00176B25"/>
    <w:rsid w:val="00180977"/>
    <w:rsid w:val="0018230C"/>
    <w:rsid w:val="0018238B"/>
    <w:rsid w:val="00182C1C"/>
    <w:rsid w:val="00182CC0"/>
    <w:rsid w:val="0018302A"/>
    <w:rsid w:val="00183419"/>
    <w:rsid w:val="001835D6"/>
    <w:rsid w:val="0018394A"/>
    <w:rsid w:val="00184446"/>
    <w:rsid w:val="00184DCC"/>
    <w:rsid w:val="00186031"/>
    <w:rsid w:val="00186755"/>
    <w:rsid w:val="00186A9D"/>
    <w:rsid w:val="001870BD"/>
    <w:rsid w:val="001874A6"/>
    <w:rsid w:val="0018765B"/>
    <w:rsid w:val="00190913"/>
    <w:rsid w:val="0019123C"/>
    <w:rsid w:val="00191779"/>
    <w:rsid w:val="00191821"/>
    <w:rsid w:val="00193735"/>
    <w:rsid w:val="00193DD3"/>
    <w:rsid w:val="001940DB"/>
    <w:rsid w:val="001948AA"/>
    <w:rsid w:val="0019574E"/>
    <w:rsid w:val="00195F65"/>
    <w:rsid w:val="001964A5"/>
    <w:rsid w:val="001964DD"/>
    <w:rsid w:val="00196A22"/>
    <w:rsid w:val="00197885"/>
    <w:rsid w:val="00197C36"/>
    <w:rsid w:val="001A0120"/>
    <w:rsid w:val="001A027B"/>
    <w:rsid w:val="001A04AA"/>
    <w:rsid w:val="001A07E2"/>
    <w:rsid w:val="001A1727"/>
    <w:rsid w:val="001A1ADF"/>
    <w:rsid w:val="001A2018"/>
    <w:rsid w:val="001A21E6"/>
    <w:rsid w:val="001A3767"/>
    <w:rsid w:val="001A4EC0"/>
    <w:rsid w:val="001A56F1"/>
    <w:rsid w:val="001A5D0E"/>
    <w:rsid w:val="001A6C90"/>
    <w:rsid w:val="001B00DC"/>
    <w:rsid w:val="001B01C8"/>
    <w:rsid w:val="001B0B52"/>
    <w:rsid w:val="001B13F6"/>
    <w:rsid w:val="001B1747"/>
    <w:rsid w:val="001B1CF5"/>
    <w:rsid w:val="001B2D44"/>
    <w:rsid w:val="001B38B8"/>
    <w:rsid w:val="001B4002"/>
    <w:rsid w:val="001B44BD"/>
    <w:rsid w:val="001B558B"/>
    <w:rsid w:val="001B5C6C"/>
    <w:rsid w:val="001B6A93"/>
    <w:rsid w:val="001B7172"/>
    <w:rsid w:val="001B752A"/>
    <w:rsid w:val="001C066F"/>
    <w:rsid w:val="001C12FB"/>
    <w:rsid w:val="001C187F"/>
    <w:rsid w:val="001C26B1"/>
    <w:rsid w:val="001C2DB4"/>
    <w:rsid w:val="001C3228"/>
    <w:rsid w:val="001C35E9"/>
    <w:rsid w:val="001C36BD"/>
    <w:rsid w:val="001C3733"/>
    <w:rsid w:val="001C3B81"/>
    <w:rsid w:val="001C4755"/>
    <w:rsid w:val="001C49B3"/>
    <w:rsid w:val="001C5B30"/>
    <w:rsid w:val="001C5DB3"/>
    <w:rsid w:val="001C6039"/>
    <w:rsid w:val="001C611D"/>
    <w:rsid w:val="001C69A1"/>
    <w:rsid w:val="001C741D"/>
    <w:rsid w:val="001C763A"/>
    <w:rsid w:val="001D0081"/>
    <w:rsid w:val="001D1236"/>
    <w:rsid w:val="001D2B13"/>
    <w:rsid w:val="001D3902"/>
    <w:rsid w:val="001D3924"/>
    <w:rsid w:val="001D3B33"/>
    <w:rsid w:val="001D3C05"/>
    <w:rsid w:val="001D3DEE"/>
    <w:rsid w:val="001D654F"/>
    <w:rsid w:val="001D6AF4"/>
    <w:rsid w:val="001D7055"/>
    <w:rsid w:val="001E0C6C"/>
    <w:rsid w:val="001E0CC1"/>
    <w:rsid w:val="001E13ED"/>
    <w:rsid w:val="001E1C10"/>
    <w:rsid w:val="001E3CC0"/>
    <w:rsid w:val="001E4402"/>
    <w:rsid w:val="001E7416"/>
    <w:rsid w:val="001E74DD"/>
    <w:rsid w:val="001E77C3"/>
    <w:rsid w:val="001E7E4E"/>
    <w:rsid w:val="001F090B"/>
    <w:rsid w:val="001F0A42"/>
    <w:rsid w:val="001F0DA7"/>
    <w:rsid w:val="001F11B5"/>
    <w:rsid w:val="001F124B"/>
    <w:rsid w:val="001F12DB"/>
    <w:rsid w:val="001F180A"/>
    <w:rsid w:val="001F1A28"/>
    <w:rsid w:val="001F1AD0"/>
    <w:rsid w:val="001F2962"/>
    <w:rsid w:val="001F2E1E"/>
    <w:rsid w:val="001F30E6"/>
    <w:rsid w:val="001F35E8"/>
    <w:rsid w:val="001F3855"/>
    <w:rsid w:val="001F4014"/>
    <w:rsid w:val="001F445E"/>
    <w:rsid w:val="001F46A9"/>
    <w:rsid w:val="001F4B73"/>
    <w:rsid w:val="001F4FF8"/>
    <w:rsid w:val="001F56FE"/>
    <w:rsid w:val="001F5887"/>
    <w:rsid w:val="001F5C66"/>
    <w:rsid w:val="001F6423"/>
    <w:rsid w:val="001F68C4"/>
    <w:rsid w:val="001F737C"/>
    <w:rsid w:val="001F7B2C"/>
    <w:rsid w:val="002003FC"/>
    <w:rsid w:val="00201181"/>
    <w:rsid w:val="00201213"/>
    <w:rsid w:val="0020165E"/>
    <w:rsid w:val="0020272E"/>
    <w:rsid w:val="00202D95"/>
    <w:rsid w:val="00202E50"/>
    <w:rsid w:val="00203461"/>
    <w:rsid w:val="00204224"/>
    <w:rsid w:val="00205180"/>
    <w:rsid w:val="00205C3D"/>
    <w:rsid w:val="00206C24"/>
    <w:rsid w:val="00206C81"/>
    <w:rsid w:val="00207F81"/>
    <w:rsid w:val="002109F4"/>
    <w:rsid w:val="0021173D"/>
    <w:rsid w:val="00211FDA"/>
    <w:rsid w:val="00212284"/>
    <w:rsid w:val="00212581"/>
    <w:rsid w:val="00213B93"/>
    <w:rsid w:val="00214E26"/>
    <w:rsid w:val="0021502A"/>
    <w:rsid w:val="002156CC"/>
    <w:rsid w:val="00215DE2"/>
    <w:rsid w:val="00215FDA"/>
    <w:rsid w:val="002160C2"/>
    <w:rsid w:val="0022018D"/>
    <w:rsid w:val="002217BA"/>
    <w:rsid w:val="002219A4"/>
    <w:rsid w:val="00222A45"/>
    <w:rsid w:val="00222BB9"/>
    <w:rsid w:val="002232D6"/>
    <w:rsid w:val="002235BA"/>
    <w:rsid w:val="00223761"/>
    <w:rsid w:val="0022387E"/>
    <w:rsid w:val="00223A46"/>
    <w:rsid w:val="002245E1"/>
    <w:rsid w:val="002252FC"/>
    <w:rsid w:val="002258D6"/>
    <w:rsid w:val="002261EF"/>
    <w:rsid w:val="002262C6"/>
    <w:rsid w:val="00226343"/>
    <w:rsid w:val="002264B9"/>
    <w:rsid w:val="002274FB"/>
    <w:rsid w:val="002309D2"/>
    <w:rsid w:val="002319D2"/>
    <w:rsid w:val="00231A37"/>
    <w:rsid w:val="00231B61"/>
    <w:rsid w:val="00232162"/>
    <w:rsid w:val="0023315B"/>
    <w:rsid w:val="00233F60"/>
    <w:rsid w:val="00233F80"/>
    <w:rsid w:val="002347FE"/>
    <w:rsid w:val="00234A70"/>
    <w:rsid w:val="00235D20"/>
    <w:rsid w:val="00237D2C"/>
    <w:rsid w:val="00240360"/>
    <w:rsid w:val="002412FA"/>
    <w:rsid w:val="0024178D"/>
    <w:rsid w:val="00242D6A"/>
    <w:rsid w:val="0024392B"/>
    <w:rsid w:val="002442F3"/>
    <w:rsid w:val="002447D3"/>
    <w:rsid w:val="00244DBB"/>
    <w:rsid w:val="002450C6"/>
    <w:rsid w:val="00245DCF"/>
    <w:rsid w:val="0024684F"/>
    <w:rsid w:val="00246C65"/>
    <w:rsid w:val="00246CA1"/>
    <w:rsid w:val="00247153"/>
    <w:rsid w:val="0024721F"/>
    <w:rsid w:val="00250F81"/>
    <w:rsid w:val="0025158C"/>
    <w:rsid w:val="00251A10"/>
    <w:rsid w:val="002526D3"/>
    <w:rsid w:val="00252BFF"/>
    <w:rsid w:val="0025371C"/>
    <w:rsid w:val="00253732"/>
    <w:rsid w:val="002542A8"/>
    <w:rsid w:val="00255A80"/>
    <w:rsid w:val="002601B9"/>
    <w:rsid w:val="00260A11"/>
    <w:rsid w:val="00260E8C"/>
    <w:rsid w:val="0026169A"/>
    <w:rsid w:val="002616B9"/>
    <w:rsid w:val="00262763"/>
    <w:rsid w:val="0026286A"/>
    <w:rsid w:val="002643AB"/>
    <w:rsid w:val="00264615"/>
    <w:rsid w:val="00264682"/>
    <w:rsid w:val="00264BEA"/>
    <w:rsid w:val="0026543C"/>
    <w:rsid w:val="0026672C"/>
    <w:rsid w:val="00266C60"/>
    <w:rsid w:val="00267850"/>
    <w:rsid w:val="00267CBF"/>
    <w:rsid w:val="002701C1"/>
    <w:rsid w:val="00271032"/>
    <w:rsid w:val="00271B18"/>
    <w:rsid w:val="00272BD6"/>
    <w:rsid w:val="00272F0A"/>
    <w:rsid w:val="002731E3"/>
    <w:rsid w:val="00273B5C"/>
    <w:rsid w:val="00273E3E"/>
    <w:rsid w:val="00273EDF"/>
    <w:rsid w:val="00274147"/>
    <w:rsid w:val="002745C7"/>
    <w:rsid w:val="00274F35"/>
    <w:rsid w:val="00275110"/>
    <w:rsid w:val="00275189"/>
    <w:rsid w:val="002756DC"/>
    <w:rsid w:val="00276412"/>
    <w:rsid w:val="00276437"/>
    <w:rsid w:val="00277ED4"/>
    <w:rsid w:val="00280053"/>
    <w:rsid w:val="002805A9"/>
    <w:rsid w:val="0028063F"/>
    <w:rsid w:val="002806E1"/>
    <w:rsid w:val="00280740"/>
    <w:rsid w:val="00280B64"/>
    <w:rsid w:val="00281A89"/>
    <w:rsid w:val="00282181"/>
    <w:rsid w:val="002827A4"/>
    <w:rsid w:val="00283B02"/>
    <w:rsid w:val="00283C5D"/>
    <w:rsid w:val="00284336"/>
    <w:rsid w:val="002844B0"/>
    <w:rsid w:val="002854C9"/>
    <w:rsid w:val="00286322"/>
    <w:rsid w:val="00286337"/>
    <w:rsid w:val="002878D9"/>
    <w:rsid w:val="00291537"/>
    <w:rsid w:val="0029341C"/>
    <w:rsid w:val="002945FE"/>
    <w:rsid w:val="0029475C"/>
    <w:rsid w:val="002947FF"/>
    <w:rsid w:val="002953D2"/>
    <w:rsid w:val="00296B03"/>
    <w:rsid w:val="00296C1F"/>
    <w:rsid w:val="002A1102"/>
    <w:rsid w:val="002A114A"/>
    <w:rsid w:val="002A2B08"/>
    <w:rsid w:val="002A3191"/>
    <w:rsid w:val="002A41E6"/>
    <w:rsid w:val="002A44C8"/>
    <w:rsid w:val="002A4DE7"/>
    <w:rsid w:val="002A5E48"/>
    <w:rsid w:val="002A679C"/>
    <w:rsid w:val="002A7436"/>
    <w:rsid w:val="002A76A0"/>
    <w:rsid w:val="002A7712"/>
    <w:rsid w:val="002B0059"/>
    <w:rsid w:val="002B0455"/>
    <w:rsid w:val="002B06A5"/>
    <w:rsid w:val="002B175A"/>
    <w:rsid w:val="002B261C"/>
    <w:rsid w:val="002B2BEE"/>
    <w:rsid w:val="002B34E9"/>
    <w:rsid w:val="002B35C5"/>
    <w:rsid w:val="002B3935"/>
    <w:rsid w:val="002B406A"/>
    <w:rsid w:val="002B41D4"/>
    <w:rsid w:val="002B47A8"/>
    <w:rsid w:val="002B543F"/>
    <w:rsid w:val="002B5C38"/>
    <w:rsid w:val="002B6C90"/>
    <w:rsid w:val="002B7293"/>
    <w:rsid w:val="002B7D73"/>
    <w:rsid w:val="002C0484"/>
    <w:rsid w:val="002C06E3"/>
    <w:rsid w:val="002C0801"/>
    <w:rsid w:val="002C0C66"/>
    <w:rsid w:val="002C145F"/>
    <w:rsid w:val="002C2170"/>
    <w:rsid w:val="002C2338"/>
    <w:rsid w:val="002C2915"/>
    <w:rsid w:val="002C2A4E"/>
    <w:rsid w:val="002C33B3"/>
    <w:rsid w:val="002C44B0"/>
    <w:rsid w:val="002C4E07"/>
    <w:rsid w:val="002C5ABB"/>
    <w:rsid w:val="002C72EF"/>
    <w:rsid w:val="002C7DA0"/>
    <w:rsid w:val="002D0586"/>
    <w:rsid w:val="002D1023"/>
    <w:rsid w:val="002D1459"/>
    <w:rsid w:val="002D1470"/>
    <w:rsid w:val="002D150D"/>
    <w:rsid w:val="002D1D95"/>
    <w:rsid w:val="002D21CF"/>
    <w:rsid w:val="002D3CCC"/>
    <w:rsid w:val="002D3DB7"/>
    <w:rsid w:val="002D4705"/>
    <w:rsid w:val="002D5B65"/>
    <w:rsid w:val="002D6396"/>
    <w:rsid w:val="002D7DD0"/>
    <w:rsid w:val="002D7E5E"/>
    <w:rsid w:val="002E02DB"/>
    <w:rsid w:val="002E07BA"/>
    <w:rsid w:val="002E07EF"/>
    <w:rsid w:val="002E0D06"/>
    <w:rsid w:val="002E1810"/>
    <w:rsid w:val="002E2AFC"/>
    <w:rsid w:val="002E3AB2"/>
    <w:rsid w:val="002E3F71"/>
    <w:rsid w:val="002E4E94"/>
    <w:rsid w:val="002E5EF7"/>
    <w:rsid w:val="002E6220"/>
    <w:rsid w:val="002E63FC"/>
    <w:rsid w:val="002E7512"/>
    <w:rsid w:val="002F1B66"/>
    <w:rsid w:val="002F1F1C"/>
    <w:rsid w:val="002F1F28"/>
    <w:rsid w:val="002F3D31"/>
    <w:rsid w:val="002F3F11"/>
    <w:rsid w:val="002F43CA"/>
    <w:rsid w:val="002F57AA"/>
    <w:rsid w:val="002F6E43"/>
    <w:rsid w:val="002F6EF7"/>
    <w:rsid w:val="002F714C"/>
    <w:rsid w:val="002F77BF"/>
    <w:rsid w:val="003004A2"/>
    <w:rsid w:val="00301091"/>
    <w:rsid w:val="003010E3"/>
    <w:rsid w:val="00301245"/>
    <w:rsid w:val="0030208E"/>
    <w:rsid w:val="00302970"/>
    <w:rsid w:val="00303DD5"/>
    <w:rsid w:val="003046AC"/>
    <w:rsid w:val="00304F33"/>
    <w:rsid w:val="00305993"/>
    <w:rsid w:val="0030611D"/>
    <w:rsid w:val="00307B74"/>
    <w:rsid w:val="00310209"/>
    <w:rsid w:val="00310764"/>
    <w:rsid w:val="003114B5"/>
    <w:rsid w:val="003117A1"/>
    <w:rsid w:val="00311BFD"/>
    <w:rsid w:val="003123D8"/>
    <w:rsid w:val="003129B3"/>
    <w:rsid w:val="00314718"/>
    <w:rsid w:val="0031488A"/>
    <w:rsid w:val="00315C5B"/>
    <w:rsid w:val="00315F79"/>
    <w:rsid w:val="003175E1"/>
    <w:rsid w:val="003176C6"/>
    <w:rsid w:val="00317E9D"/>
    <w:rsid w:val="00320203"/>
    <w:rsid w:val="00322002"/>
    <w:rsid w:val="00322C89"/>
    <w:rsid w:val="0032311E"/>
    <w:rsid w:val="00323749"/>
    <w:rsid w:val="003247B0"/>
    <w:rsid w:val="00325CAE"/>
    <w:rsid w:val="00325E81"/>
    <w:rsid w:val="00326948"/>
    <w:rsid w:val="00327052"/>
    <w:rsid w:val="0032719B"/>
    <w:rsid w:val="00327E76"/>
    <w:rsid w:val="00331334"/>
    <w:rsid w:val="003316BB"/>
    <w:rsid w:val="0033233A"/>
    <w:rsid w:val="0033486D"/>
    <w:rsid w:val="00334FDD"/>
    <w:rsid w:val="00335083"/>
    <w:rsid w:val="00335EBF"/>
    <w:rsid w:val="003367C4"/>
    <w:rsid w:val="00336B9C"/>
    <w:rsid w:val="00336D8E"/>
    <w:rsid w:val="0033737B"/>
    <w:rsid w:val="003376B3"/>
    <w:rsid w:val="00342F3E"/>
    <w:rsid w:val="003430B8"/>
    <w:rsid w:val="00344240"/>
    <w:rsid w:val="0034461E"/>
    <w:rsid w:val="003449E5"/>
    <w:rsid w:val="003457A5"/>
    <w:rsid w:val="00345F9C"/>
    <w:rsid w:val="00346C9B"/>
    <w:rsid w:val="0034727E"/>
    <w:rsid w:val="00347776"/>
    <w:rsid w:val="00351730"/>
    <w:rsid w:val="00351A91"/>
    <w:rsid w:val="003520C4"/>
    <w:rsid w:val="003533AE"/>
    <w:rsid w:val="00353496"/>
    <w:rsid w:val="0035396A"/>
    <w:rsid w:val="00354020"/>
    <w:rsid w:val="00355E14"/>
    <w:rsid w:val="003569F3"/>
    <w:rsid w:val="00356FD6"/>
    <w:rsid w:val="00357A50"/>
    <w:rsid w:val="00357C36"/>
    <w:rsid w:val="00357C5E"/>
    <w:rsid w:val="00357D42"/>
    <w:rsid w:val="0036063A"/>
    <w:rsid w:val="003608BD"/>
    <w:rsid w:val="00361071"/>
    <w:rsid w:val="00361280"/>
    <w:rsid w:val="0036153E"/>
    <w:rsid w:val="003615F1"/>
    <w:rsid w:val="003619A9"/>
    <w:rsid w:val="00361A5A"/>
    <w:rsid w:val="00361A6E"/>
    <w:rsid w:val="00362A60"/>
    <w:rsid w:val="00363112"/>
    <w:rsid w:val="003635E3"/>
    <w:rsid w:val="00363D7F"/>
    <w:rsid w:val="00364EC1"/>
    <w:rsid w:val="00365904"/>
    <w:rsid w:val="00365C69"/>
    <w:rsid w:val="0036655E"/>
    <w:rsid w:val="00367C66"/>
    <w:rsid w:val="003700B2"/>
    <w:rsid w:val="003722C7"/>
    <w:rsid w:val="0037233D"/>
    <w:rsid w:val="0037327A"/>
    <w:rsid w:val="003733B7"/>
    <w:rsid w:val="003736EF"/>
    <w:rsid w:val="003737E3"/>
    <w:rsid w:val="00373B4E"/>
    <w:rsid w:val="00373FBC"/>
    <w:rsid w:val="0037433B"/>
    <w:rsid w:val="003743C3"/>
    <w:rsid w:val="00375C6D"/>
    <w:rsid w:val="00377D29"/>
    <w:rsid w:val="003802F2"/>
    <w:rsid w:val="00380A1A"/>
    <w:rsid w:val="00380D80"/>
    <w:rsid w:val="0038203E"/>
    <w:rsid w:val="003826DC"/>
    <w:rsid w:val="0038291D"/>
    <w:rsid w:val="00382C77"/>
    <w:rsid w:val="00383538"/>
    <w:rsid w:val="00383ADD"/>
    <w:rsid w:val="003846C4"/>
    <w:rsid w:val="00384CAD"/>
    <w:rsid w:val="0038500E"/>
    <w:rsid w:val="003858ED"/>
    <w:rsid w:val="00385AFF"/>
    <w:rsid w:val="00386967"/>
    <w:rsid w:val="003872D4"/>
    <w:rsid w:val="003873DF"/>
    <w:rsid w:val="0038761D"/>
    <w:rsid w:val="003905AD"/>
    <w:rsid w:val="003906F8"/>
    <w:rsid w:val="00391D18"/>
    <w:rsid w:val="00392A89"/>
    <w:rsid w:val="00393560"/>
    <w:rsid w:val="003935EE"/>
    <w:rsid w:val="00393E0B"/>
    <w:rsid w:val="00393EE9"/>
    <w:rsid w:val="0039408A"/>
    <w:rsid w:val="003945F5"/>
    <w:rsid w:val="00394A55"/>
    <w:rsid w:val="00395A56"/>
    <w:rsid w:val="0039643B"/>
    <w:rsid w:val="0039673D"/>
    <w:rsid w:val="003975DA"/>
    <w:rsid w:val="00397754"/>
    <w:rsid w:val="00397893"/>
    <w:rsid w:val="003A04B1"/>
    <w:rsid w:val="003A1D19"/>
    <w:rsid w:val="003A21BB"/>
    <w:rsid w:val="003A2407"/>
    <w:rsid w:val="003A2CF0"/>
    <w:rsid w:val="003A33D3"/>
    <w:rsid w:val="003A3880"/>
    <w:rsid w:val="003A4121"/>
    <w:rsid w:val="003A4B52"/>
    <w:rsid w:val="003A4EF6"/>
    <w:rsid w:val="003A54F2"/>
    <w:rsid w:val="003A5BC5"/>
    <w:rsid w:val="003A5D55"/>
    <w:rsid w:val="003A6254"/>
    <w:rsid w:val="003A694E"/>
    <w:rsid w:val="003A6B65"/>
    <w:rsid w:val="003A71CC"/>
    <w:rsid w:val="003A72FD"/>
    <w:rsid w:val="003A75E6"/>
    <w:rsid w:val="003B255B"/>
    <w:rsid w:val="003B25AE"/>
    <w:rsid w:val="003B25B7"/>
    <w:rsid w:val="003B3317"/>
    <w:rsid w:val="003B4556"/>
    <w:rsid w:val="003B4B2F"/>
    <w:rsid w:val="003B514E"/>
    <w:rsid w:val="003B52D4"/>
    <w:rsid w:val="003B5EB5"/>
    <w:rsid w:val="003B68A5"/>
    <w:rsid w:val="003C0179"/>
    <w:rsid w:val="003C1C70"/>
    <w:rsid w:val="003C1CA5"/>
    <w:rsid w:val="003C1EC7"/>
    <w:rsid w:val="003C272D"/>
    <w:rsid w:val="003C285D"/>
    <w:rsid w:val="003C3D8E"/>
    <w:rsid w:val="003C3F25"/>
    <w:rsid w:val="003C4798"/>
    <w:rsid w:val="003C64A0"/>
    <w:rsid w:val="003C6F0B"/>
    <w:rsid w:val="003C7BA3"/>
    <w:rsid w:val="003D00A3"/>
    <w:rsid w:val="003D1645"/>
    <w:rsid w:val="003D2F20"/>
    <w:rsid w:val="003D3405"/>
    <w:rsid w:val="003D4635"/>
    <w:rsid w:val="003D4E9C"/>
    <w:rsid w:val="003D5B37"/>
    <w:rsid w:val="003E0297"/>
    <w:rsid w:val="003E0D78"/>
    <w:rsid w:val="003E1A92"/>
    <w:rsid w:val="003E1CB1"/>
    <w:rsid w:val="003E3A1D"/>
    <w:rsid w:val="003E5364"/>
    <w:rsid w:val="003E5647"/>
    <w:rsid w:val="003E6CA0"/>
    <w:rsid w:val="003F00B1"/>
    <w:rsid w:val="003F048A"/>
    <w:rsid w:val="003F1C15"/>
    <w:rsid w:val="003F1F41"/>
    <w:rsid w:val="003F24DC"/>
    <w:rsid w:val="003F25B1"/>
    <w:rsid w:val="003F2FDE"/>
    <w:rsid w:val="003F330B"/>
    <w:rsid w:val="003F34AE"/>
    <w:rsid w:val="003F54B5"/>
    <w:rsid w:val="003F58C0"/>
    <w:rsid w:val="003F5C9D"/>
    <w:rsid w:val="003F6113"/>
    <w:rsid w:val="003F66A5"/>
    <w:rsid w:val="003F6FDF"/>
    <w:rsid w:val="003F7498"/>
    <w:rsid w:val="0040036F"/>
    <w:rsid w:val="00400A2A"/>
    <w:rsid w:val="00400C4A"/>
    <w:rsid w:val="00400F8E"/>
    <w:rsid w:val="004015D7"/>
    <w:rsid w:val="004016F5"/>
    <w:rsid w:val="004029E0"/>
    <w:rsid w:val="00404019"/>
    <w:rsid w:val="004045AA"/>
    <w:rsid w:val="0040549A"/>
    <w:rsid w:val="0040564E"/>
    <w:rsid w:val="00405CC9"/>
    <w:rsid w:val="0040711E"/>
    <w:rsid w:val="00407B18"/>
    <w:rsid w:val="00407D67"/>
    <w:rsid w:val="00412450"/>
    <w:rsid w:val="004126A0"/>
    <w:rsid w:val="004137A9"/>
    <w:rsid w:val="004137E2"/>
    <w:rsid w:val="004138DE"/>
    <w:rsid w:val="00413B39"/>
    <w:rsid w:val="00414B2F"/>
    <w:rsid w:val="00415E58"/>
    <w:rsid w:val="00416231"/>
    <w:rsid w:val="00416FA2"/>
    <w:rsid w:val="00417452"/>
    <w:rsid w:val="00420422"/>
    <w:rsid w:val="0042055F"/>
    <w:rsid w:val="004208AB"/>
    <w:rsid w:val="004212BD"/>
    <w:rsid w:val="004219EF"/>
    <w:rsid w:val="00421A72"/>
    <w:rsid w:val="0042224C"/>
    <w:rsid w:val="00424348"/>
    <w:rsid w:val="00424B66"/>
    <w:rsid w:val="00425648"/>
    <w:rsid w:val="00426CD9"/>
    <w:rsid w:val="00426D34"/>
    <w:rsid w:val="00430FEB"/>
    <w:rsid w:val="004310EE"/>
    <w:rsid w:val="00431170"/>
    <w:rsid w:val="0043184E"/>
    <w:rsid w:val="00431B3F"/>
    <w:rsid w:val="00432782"/>
    <w:rsid w:val="00433677"/>
    <w:rsid w:val="004340D5"/>
    <w:rsid w:val="00434880"/>
    <w:rsid w:val="00434A21"/>
    <w:rsid w:val="0043511E"/>
    <w:rsid w:val="0043526D"/>
    <w:rsid w:val="00435AB5"/>
    <w:rsid w:val="00435DC4"/>
    <w:rsid w:val="004368CD"/>
    <w:rsid w:val="00437335"/>
    <w:rsid w:val="0043790D"/>
    <w:rsid w:val="00440454"/>
    <w:rsid w:val="00441DEF"/>
    <w:rsid w:val="004449C0"/>
    <w:rsid w:val="004460E9"/>
    <w:rsid w:val="00447B6F"/>
    <w:rsid w:val="0045188C"/>
    <w:rsid w:val="0045220C"/>
    <w:rsid w:val="004522CD"/>
    <w:rsid w:val="00452836"/>
    <w:rsid w:val="00452892"/>
    <w:rsid w:val="00453623"/>
    <w:rsid w:val="00453C11"/>
    <w:rsid w:val="0045493D"/>
    <w:rsid w:val="00454ECA"/>
    <w:rsid w:val="004553C8"/>
    <w:rsid w:val="004557B0"/>
    <w:rsid w:val="00456EB3"/>
    <w:rsid w:val="00457946"/>
    <w:rsid w:val="00457D8B"/>
    <w:rsid w:val="00460A17"/>
    <w:rsid w:val="00462924"/>
    <w:rsid w:val="00462F79"/>
    <w:rsid w:val="00463E43"/>
    <w:rsid w:val="00463ECE"/>
    <w:rsid w:val="004642EE"/>
    <w:rsid w:val="00464509"/>
    <w:rsid w:val="00465454"/>
    <w:rsid w:val="0046594D"/>
    <w:rsid w:val="004666EB"/>
    <w:rsid w:val="00467170"/>
    <w:rsid w:val="00470CB5"/>
    <w:rsid w:val="00471EAB"/>
    <w:rsid w:val="00472087"/>
    <w:rsid w:val="00472295"/>
    <w:rsid w:val="004723EE"/>
    <w:rsid w:val="00474500"/>
    <w:rsid w:val="00475A92"/>
    <w:rsid w:val="00477179"/>
    <w:rsid w:val="00477BB9"/>
    <w:rsid w:val="0048163A"/>
    <w:rsid w:val="00481D89"/>
    <w:rsid w:val="00481EBD"/>
    <w:rsid w:val="00483024"/>
    <w:rsid w:val="00483AE3"/>
    <w:rsid w:val="00484E1B"/>
    <w:rsid w:val="00484EF1"/>
    <w:rsid w:val="004859EE"/>
    <w:rsid w:val="00485CCC"/>
    <w:rsid w:val="00487366"/>
    <w:rsid w:val="004873E4"/>
    <w:rsid w:val="00487543"/>
    <w:rsid w:val="00487C75"/>
    <w:rsid w:val="0049072C"/>
    <w:rsid w:val="00490FD1"/>
    <w:rsid w:val="00491AD2"/>
    <w:rsid w:val="004925EC"/>
    <w:rsid w:val="0049280C"/>
    <w:rsid w:val="004934D2"/>
    <w:rsid w:val="004935C0"/>
    <w:rsid w:val="004938C3"/>
    <w:rsid w:val="00493B43"/>
    <w:rsid w:val="00494023"/>
    <w:rsid w:val="004949A6"/>
    <w:rsid w:val="00494D3E"/>
    <w:rsid w:val="00494EB1"/>
    <w:rsid w:val="00495059"/>
    <w:rsid w:val="00495B2E"/>
    <w:rsid w:val="00496414"/>
    <w:rsid w:val="00496997"/>
    <w:rsid w:val="00497A38"/>
    <w:rsid w:val="004A066D"/>
    <w:rsid w:val="004A0CA9"/>
    <w:rsid w:val="004A0CEC"/>
    <w:rsid w:val="004A0D43"/>
    <w:rsid w:val="004A0DEA"/>
    <w:rsid w:val="004A17A4"/>
    <w:rsid w:val="004A19D8"/>
    <w:rsid w:val="004A344F"/>
    <w:rsid w:val="004A45BD"/>
    <w:rsid w:val="004A4656"/>
    <w:rsid w:val="004A5AAD"/>
    <w:rsid w:val="004A77B0"/>
    <w:rsid w:val="004B0872"/>
    <w:rsid w:val="004B08A9"/>
    <w:rsid w:val="004B0EED"/>
    <w:rsid w:val="004B1CED"/>
    <w:rsid w:val="004B21B2"/>
    <w:rsid w:val="004B2AE7"/>
    <w:rsid w:val="004B2EF3"/>
    <w:rsid w:val="004B31CE"/>
    <w:rsid w:val="004B34A7"/>
    <w:rsid w:val="004B3B06"/>
    <w:rsid w:val="004B4643"/>
    <w:rsid w:val="004B46A1"/>
    <w:rsid w:val="004B47E4"/>
    <w:rsid w:val="004B58CB"/>
    <w:rsid w:val="004B632C"/>
    <w:rsid w:val="004B670F"/>
    <w:rsid w:val="004B671D"/>
    <w:rsid w:val="004B7F67"/>
    <w:rsid w:val="004C0134"/>
    <w:rsid w:val="004C02E5"/>
    <w:rsid w:val="004C0593"/>
    <w:rsid w:val="004C06BE"/>
    <w:rsid w:val="004C0938"/>
    <w:rsid w:val="004C1994"/>
    <w:rsid w:val="004C2C0B"/>
    <w:rsid w:val="004C4E76"/>
    <w:rsid w:val="004C58CC"/>
    <w:rsid w:val="004C6883"/>
    <w:rsid w:val="004C70FC"/>
    <w:rsid w:val="004C7FB4"/>
    <w:rsid w:val="004D03B1"/>
    <w:rsid w:val="004D2675"/>
    <w:rsid w:val="004D3CE2"/>
    <w:rsid w:val="004D4080"/>
    <w:rsid w:val="004D4C01"/>
    <w:rsid w:val="004D5A4E"/>
    <w:rsid w:val="004D5CA0"/>
    <w:rsid w:val="004D6276"/>
    <w:rsid w:val="004E05FD"/>
    <w:rsid w:val="004E1A0D"/>
    <w:rsid w:val="004E1A50"/>
    <w:rsid w:val="004E23F5"/>
    <w:rsid w:val="004E472F"/>
    <w:rsid w:val="004E52AB"/>
    <w:rsid w:val="004E5418"/>
    <w:rsid w:val="004E63E5"/>
    <w:rsid w:val="004E6B76"/>
    <w:rsid w:val="004E6E89"/>
    <w:rsid w:val="004E766D"/>
    <w:rsid w:val="004F0929"/>
    <w:rsid w:val="004F1437"/>
    <w:rsid w:val="004F2A47"/>
    <w:rsid w:val="004F3540"/>
    <w:rsid w:val="004F52DB"/>
    <w:rsid w:val="004F5624"/>
    <w:rsid w:val="004F5DA4"/>
    <w:rsid w:val="004F5E27"/>
    <w:rsid w:val="004F62B2"/>
    <w:rsid w:val="004F6424"/>
    <w:rsid w:val="004F6E2F"/>
    <w:rsid w:val="004F71FF"/>
    <w:rsid w:val="004F7344"/>
    <w:rsid w:val="004F77F9"/>
    <w:rsid w:val="004F7DA0"/>
    <w:rsid w:val="00500BFB"/>
    <w:rsid w:val="00500C9D"/>
    <w:rsid w:val="00501759"/>
    <w:rsid w:val="00502BF4"/>
    <w:rsid w:val="005037D0"/>
    <w:rsid w:val="005040CD"/>
    <w:rsid w:val="00505229"/>
    <w:rsid w:val="00505947"/>
    <w:rsid w:val="00506611"/>
    <w:rsid w:val="00507B48"/>
    <w:rsid w:val="00507F98"/>
    <w:rsid w:val="005108A3"/>
    <w:rsid w:val="00510F6E"/>
    <w:rsid w:val="00511422"/>
    <w:rsid w:val="0051179B"/>
    <w:rsid w:val="005118AE"/>
    <w:rsid w:val="005121B5"/>
    <w:rsid w:val="005125DE"/>
    <w:rsid w:val="0051274C"/>
    <w:rsid w:val="00514F11"/>
    <w:rsid w:val="0051582B"/>
    <w:rsid w:val="0051587A"/>
    <w:rsid w:val="005158FA"/>
    <w:rsid w:val="005169AD"/>
    <w:rsid w:val="0051783D"/>
    <w:rsid w:val="005208B9"/>
    <w:rsid w:val="00521931"/>
    <w:rsid w:val="005221F0"/>
    <w:rsid w:val="00522E20"/>
    <w:rsid w:val="005231B3"/>
    <w:rsid w:val="00523D31"/>
    <w:rsid w:val="005246D0"/>
    <w:rsid w:val="00524807"/>
    <w:rsid w:val="0052498F"/>
    <w:rsid w:val="005252FE"/>
    <w:rsid w:val="00525FF9"/>
    <w:rsid w:val="0052741F"/>
    <w:rsid w:val="00527884"/>
    <w:rsid w:val="00527CCA"/>
    <w:rsid w:val="00527EEC"/>
    <w:rsid w:val="00530890"/>
    <w:rsid w:val="00530E72"/>
    <w:rsid w:val="00532118"/>
    <w:rsid w:val="00532C41"/>
    <w:rsid w:val="00532D3F"/>
    <w:rsid w:val="00533439"/>
    <w:rsid w:val="0053379B"/>
    <w:rsid w:val="0053386D"/>
    <w:rsid w:val="00533E3F"/>
    <w:rsid w:val="00533EFB"/>
    <w:rsid w:val="00534700"/>
    <w:rsid w:val="00535F09"/>
    <w:rsid w:val="00535FEB"/>
    <w:rsid w:val="005371DE"/>
    <w:rsid w:val="0053791F"/>
    <w:rsid w:val="0053799E"/>
    <w:rsid w:val="005412B1"/>
    <w:rsid w:val="005414E6"/>
    <w:rsid w:val="005416FA"/>
    <w:rsid w:val="0054272E"/>
    <w:rsid w:val="00543B15"/>
    <w:rsid w:val="00543F1E"/>
    <w:rsid w:val="00543FFF"/>
    <w:rsid w:val="005440CF"/>
    <w:rsid w:val="00547538"/>
    <w:rsid w:val="00547711"/>
    <w:rsid w:val="005509C4"/>
    <w:rsid w:val="00550F9F"/>
    <w:rsid w:val="005521B2"/>
    <w:rsid w:val="0055353E"/>
    <w:rsid w:val="0055376E"/>
    <w:rsid w:val="00553BFA"/>
    <w:rsid w:val="00553E41"/>
    <w:rsid w:val="00553FDD"/>
    <w:rsid w:val="005549BC"/>
    <w:rsid w:val="00554D05"/>
    <w:rsid w:val="00556C00"/>
    <w:rsid w:val="005573F9"/>
    <w:rsid w:val="00557912"/>
    <w:rsid w:val="0056077E"/>
    <w:rsid w:val="00560EDA"/>
    <w:rsid w:val="0056185E"/>
    <w:rsid w:val="00562447"/>
    <w:rsid w:val="005629EE"/>
    <w:rsid w:val="00563649"/>
    <w:rsid w:val="0056390A"/>
    <w:rsid w:val="005648FA"/>
    <w:rsid w:val="00564D50"/>
    <w:rsid w:val="00565E72"/>
    <w:rsid w:val="00567004"/>
    <w:rsid w:val="00567346"/>
    <w:rsid w:val="0056762F"/>
    <w:rsid w:val="00567B61"/>
    <w:rsid w:val="0057005B"/>
    <w:rsid w:val="005710A4"/>
    <w:rsid w:val="005722EE"/>
    <w:rsid w:val="00572E9C"/>
    <w:rsid w:val="0057371B"/>
    <w:rsid w:val="005749A0"/>
    <w:rsid w:val="00574DBE"/>
    <w:rsid w:val="0057508B"/>
    <w:rsid w:val="00575EB8"/>
    <w:rsid w:val="00580963"/>
    <w:rsid w:val="005810C5"/>
    <w:rsid w:val="00582491"/>
    <w:rsid w:val="00582A9B"/>
    <w:rsid w:val="00582B0A"/>
    <w:rsid w:val="005832AB"/>
    <w:rsid w:val="0058437C"/>
    <w:rsid w:val="00586FDB"/>
    <w:rsid w:val="005870AD"/>
    <w:rsid w:val="005872FF"/>
    <w:rsid w:val="00587495"/>
    <w:rsid w:val="005908E9"/>
    <w:rsid w:val="005917A4"/>
    <w:rsid w:val="005935F4"/>
    <w:rsid w:val="00593B4E"/>
    <w:rsid w:val="00593E0A"/>
    <w:rsid w:val="00596C37"/>
    <w:rsid w:val="00597F69"/>
    <w:rsid w:val="005A0831"/>
    <w:rsid w:val="005A167F"/>
    <w:rsid w:val="005A2F53"/>
    <w:rsid w:val="005A346E"/>
    <w:rsid w:val="005A3BC3"/>
    <w:rsid w:val="005A41CD"/>
    <w:rsid w:val="005A549D"/>
    <w:rsid w:val="005A6516"/>
    <w:rsid w:val="005A651C"/>
    <w:rsid w:val="005A73CF"/>
    <w:rsid w:val="005B0FFA"/>
    <w:rsid w:val="005B1729"/>
    <w:rsid w:val="005B2734"/>
    <w:rsid w:val="005B3070"/>
    <w:rsid w:val="005B3F6F"/>
    <w:rsid w:val="005B3FBF"/>
    <w:rsid w:val="005B4DEB"/>
    <w:rsid w:val="005B4F55"/>
    <w:rsid w:val="005B5A85"/>
    <w:rsid w:val="005B5C53"/>
    <w:rsid w:val="005B6B07"/>
    <w:rsid w:val="005B6B1A"/>
    <w:rsid w:val="005B798B"/>
    <w:rsid w:val="005C0653"/>
    <w:rsid w:val="005C1318"/>
    <w:rsid w:val="005C1FAE"/>
    <w:rsid w:val="005C3434"/>
    <w:rsid w:val="005C374E"/>
    <w:rsid w:val="005C39E8"/>
    <w:rsid w:val="005C3D54"/>
    <w:rsid w:val="005C5660"/>
    <w:rsid w:val="005C5B17"/>
    <w:rsid w:val="005C65A3"/>
    <w:rsid w:val="005C72E3"/>
    <w:rsid w:val="005D19E8"/>
    <w:rsid w:val="005D1AD3"/>
    <w:rsid w:val="005D2633"/>
    <w:rsid w:val="005D326F"/>
    <w:rsid w:val="005D4B68"/>
    <w:rsid w:val="005D5703"/>
    <w:rsid w:val="005D7F46"/>
    <w:rsid w:val="005D7F68"/>
    <w:rsid w:val="005E0DBD"/>
    <w:rsid w:val="005E11C1"/>
    <w:rsid w:val="005E1C6A"/>
    <w:rsid w:val="005E2563"/>
    <w:rsid w:val="005E2A4C"/>
    <w:rsid w:val="005E3622"/>
    <w:rsid w:val="005E394C"/>
    <w:rsid w:val="005E42BF"/>
    <w:rsid w:val="005E433D"/>
    <w:rsid w:val="005E4E70"/>
    <w:rsid w:val="005E65BB"/>
    <w:rsid w:val="005F01B3"/>
    <w:rsid w:val="005F0DA0"/>
    <w:rsid w:val="005F1D66"/>
    <w:rsid w:val="005F2767"/>
    <w:rsid w:val="005F3CB6"/>
    <w:rsid w:val="005F4914"/>
    <w:rsid w:val="005F5C4A"/>
    <w:rsid w:val="005F62B7"/>
    <w:rsid w:val="005F6869"/>
    <w:rsid w:val="005F6BB9"/>
    <w:rsid w:val="005F6DCF"/>
    <w:rsid w:val="005F7EF3"/>
    <w:rsid w:val="005F7F81"/>
    <w:rsid w:val="00603148"/>
    <w:rsid w:val="006035BA"/>
    <w:rsid w:val="00603ECF"/>
    <w:rsid w:val="00604A3C"/>
    <w:rsid w:val="00605C25"/>
    <w:rsid w:val="00606759"/>
    <w:rsid w:val="00606C68"/>
    <w:rsid w:val="00606FC7"/>
    <w:rsid w:val="00606FD4"/>
    <w:rsid w:val="006072FF"/>
    <w:rsid w:val="0060755F"/>
    <w:rsid w:val="00610456"/>
    <w:rsid w:val="0061122D"/>
    <w:rsid w:val="006113AE"/>
    <w:rsid w:val="00611473"/>
    <w:rsid w:val="006119DE"/>
    <w:rsid w:val="00611B36"/>
    <w:rsid w:val="006127B5"/>
    <w:rsid w:val="00612E35"/>
    <w:rsid w:val="00613A34"/>
    <w:rsid w:val="00615289"/>
    <w:rsid w:val="00615ADA"/>
    <w:rsid w:val="00615C98"/>
    <w:rsid w:val="0061690B"/>
    <w:rsid w:val="006208A2"/>
    <w:rsid w:val="0062121B"/>
    <w:rsid w:val="00621FA5"/>
    <w:rsid w:val="006221CD"/>
    <w:rsid w:val="00622FBD"/>
    <w:rsid w:val="00623BC8"/>
    <w:rsid w:val="006266A9"/>
    <w:rsid w:val="0063009D"/>
    <w:rsid w:val="00630426"/>
    <w:rsid w:val="006316C1"/>
    <w:rsid w:val="0063188A"/>
    <w:rsid w:val="00631AD7"/>
    <w:rsid w:val="00631B1C"/>
    <w:rsid w:val="00631D69"/>
    <w:rsid w:val="00631ED4"/>
    <w:rsid w:val="0063232C"/>
    <w:rsid w:val="00633434"/>
    <w:rsid w:val="00633532"/>
    <w:rsid w:val="0063360F"/>
    <w:rsid w:val="00633AD6"/>
    <w:rsid w:val="00633BC7"/>
    <w:rsid w:val="00635AC7"/>
    <w:rsid w:val="00635E9C"/>
    <w:rsid w:val="0063656C"/>
    <w:rsid w:val="00636D39"/>
    <w:rsid w:val="00636EE9"/>
    <w:rsid w:val="0063719E"/>
    <w:rsid w:val="00637B41"/>
    <w:rsid w:val="00640998"/>
    <w:rsid w:val="006414EE"/>
    <w:rsid w:val="00642041"/>
    <w:rsid w:val="0064242E"/>
    <w:rsid w:val="00642524"/>
    <w:rsid w:val="00642C7F"/>
    <w:rsid w:val="00642D0A"/>
    <w:rsid w:val="00644330"/>
    <w:rsid w:val="00644E03"/>
    <w:rsid w:val="00645141"/>
    <w:rsid w:val="0064616D"/>
    <w:rsid w:val="0064630E"/>
    <w:rsid w:val="00646FE1"/>
    <w:rsid w:val="00647075"/>
    <w:rsid w:val="0065145C"/>
    <w:rsid w:val="006520CF"/>
    <w:rsid w:val="0065290C"/>
    <w:rsid w:val="00652E45"/>
    <w:rsid w:val="00654129"/>
    <w:rsid w:val="0065581D"/>
    <w:rsid w:val="00655C2F"/>
    <w:rsid w:val="0065604C"/>
    <w:rsid w:val="006565BF"/>
    <w:rsid w:val="00656AE9"/>
    <w:rsid w:val="00657B0E"/>
    <w:rsid w:val="00660403"/>
    <w:rsid w:val="00660409"/>
    <w:rsid w:val="00660724"/>
    <w:rsid w:val="00661140"/>
    <w:rsid w:val="00662AF6"/>
    <w:rsid w:val="00664B70"/>
    <w:rsid w:val="0066594B"/>
    <w:rsid w:val="006665BC"/>
    <w:rsid w:val="00666991"/>
    <w:rsid w:val="00666BD8"/>
    <w:rsid w:val="00667932"/>
    <w:rsid w:val="006702A2"/>
    <w:rsid w:val="00670F94"/>
    <w:rsid w:val="006710DD"/>
    <w:rsid w:val="006717D8"/>
    <w:rsid w:val="006718C6"/>
    <w:rsid w:val="00672621"/>
    <w:rsid w:val="00672DB9"/>
    <w:rsid w:val="00673200"/>
    <w:rsid w:val="00673964"/>
    <w:rsid w:val="00674175"/>
    <w:rsid w:val="006744DC"/>
    <w:rsid w:val="0067501E"/>
    <w:rsid w:val="00675426"/>
    <w:rsid w:val="006760EB"/>
    <w:rsid w:val="006764E7"/>
    <w:rsid w:val="00676E06"/>
    <w:rsid w:val="00677191"/>
    <w:rsid w:val="006773D2"/>
    <w:rsid w:val="00680581"/>
    <w:rsid w:val="00681A41"/>
    <w:rsid w:val="006821B2"/>
    <w:rsid w:val="0068258E"/>
    <w:rsid w:val="00683297"/>
    <w:rsid w:val="006838C0"/>
    <w:rsid w:val="00684F15"/>
    <w:rsid w:val="00685901"/>
    <w:rsid w:val="00685B29"/>
    <w:rsid w:val="00685BB9"/>
    <w:rsid w:val="00686344"/>
    <w:rsid w:val="00687513"/>
    <w:rsid w:val="00687547"/>
    <w:rsid w:val="00687CAC"/>
    <w:rsid w:val="00690127"/>
    <w:rsid w:val="00691616"/>
    <w:rsid w:val="006917A9"/>
    <w:rsid w:val="0069192C"/>
    <w:rsid w:val="00691BFF"/>
    <w:rsid w:val="00692538"/>
    <w:rsid w:val="00693F84"/>
    <w:rsid w:val="00694E0B"/>
    <w:rsid w:val="006953C1"/>
    <w:rsid w:val="00696EB2"/>
    <w:rsid w:val="006A03B6"/>
    <w:rsid w:val="006A0404"/>
    <w:rsid w:val="006A14A7"/>
    <w:rsid w:val="006A16E9"/>
    <w:rsid w:val="006A1D89"/>
    <w:rsid w:val="006A475E"/>
    <w:rsid w:val="006A5450"/>
    <w:rsid w:val="006A569C"/>
    <w:rsid w:val="006A6F63"/>
    <w:rsid w:val="006A7A9B"/>
    <w:rsid w:val="006B0199"/>
    <w:rsid w:val="006B0A32"/>
    <w:rsid w:val="006B0BD8"/>
    <w:rsid w:val="006B251E"/>
    <w:rsid w:val="006B255D"/>
    <w:rsid w:val="006B4557"/>
    <w:rsid w:val="006B45E7"/>
    <w:rsid w:val="006B4883"/>
    <w:rsid w:val="006B5A96"/>
    <w:rsid w:val="006B5F02"/>
    <w:rsid w:val="006B6C38"/>
    <w:rsid w:val="006B7829"/>
    <w:rsid w:val="006C0251"/>
    <w:rsid w:val="006C03E6"/>
    <w:rsid w:val="006C0D40"/>
    <w:rsid w:val="006C1D4E"/>
    <w:rsid w:val="006C2B9A"/>
    <w:rsid w:val="006C37C6"/>
    <w:rsid w:val="006C39BB"/>
    <w:rsid w:val="006C4253"/>
    <w:rsid w:val="006C4502"/>
    <w:rsid w:val="006C5014"/>
    <w:rsid w:val="006C6114"/>
    <w:rsid w:val="006C695D"/>
    <w:rsid w:val="006C7A48"/>
    <w:rsid w:val="006C7A7B"/>
    <w:rsid w:val="006D09F5"/>
    <w:rsid w:val="006D1CFA"/>
    <w:rsid w:val="006D2288"/>
    <w:rsid w:val="006D4464"/>
    <w:rsid w:val="006D4746"/>
    <w:rsid w:val="006D5E91"/>
    <w:rsid w:val="006D6C0D"/>
    <w:rsid w:val="006D6C8F"/>
    <w:rsid w:val="006D6FEE"/>
    <w:rsid w:val="006D7C5A"/>
    <w:rsid w:val="006E14E6"/>
    <w:rsid w:val="006E1AEE"/>
    <w:rsid w:val="006E2C70"/>
    <w:rsid w:val="006E2F52"/>
    <w:rsid w:val="006E32A9"/>
    <w:rsid w:val="006E3B9C"/>
    <w:rsid w:val="006E4DBC"/>
    <w:rsid w:val="006E51A2"/>
    <w:rsid w:val="006E5367"/>
    <w:rsid w:val="006E5A1C"/>
    <w:rsid w:val="006E73A9"/>
    <w:rsid w:val="006E789D"/>
    <w:rsid w:val="006F0DE2"/>
    <w:rsid w:val="006F11BD"/>
    <w:rsid w:val="006F1DA0"/>
    <w:rsid w:val="006F25B4"/>
    <w:rsid w:val="006F2CD4"/>
    <w:rsid w:val="006F32C7"/>
    <w:rsid w:val="006F32FA"/>
    <w:rsid w:val="006F3495"/>
    <w:rsid w:val="006F417D"/>
    <w:rsid w:val="006F4619"/>
    <w:rsid w:val="006F5C83"/>
    <w:rsid w:val="006F659C"/>
    <w:rsid w:val="006F67CC"/>
    <w:rsid w:val="006F6B89"/>
    <w:rsid w:val="006F7309"/>
    <w:rsid w:val="006F76C8"/>
    <w:rsid w:val="006F7A88"/>
    <w:rsid w:val="006F7D15"/>
    <w:rsid w:val="00701B9E"/>
    <w:rsid w:val="00701C2D"/>
    <w:rsid w:val="00702162"/>
    <w:rsid w:val="0070260B"/>
    <w:rsid w:val="007026CF"/>
    <w:rsid w:val="00702D9E"/>
    <w:rsid w:val="00703555"/>
    <w:rsid w:val="00703930"/>
    <w:rsid w:val="00705742"/>
    <w:rsid w:val="00705A67"/>
    <w:rsid w:val="0070610E"/>
    <w:rsid w:val="00707377"/>
    <w:rsid w:val="00707521"/>
    <w:rsid w:val="00707759"/>
    <w:rsid w:val="0070778A"/>
    <w:rsid w:val="00707F0B"/>
    <w:rsid w:val="00710081"/>
    <w:rsid w:val="007109E7"/>
    <w:rsid w:val="00710B0D"/>
    <w:rsid w:val="00711DE4"/>
    <w:rsid w:val="00712A2E"/>
    <w:rsid w:val="00713CB5"/>
    <w:rsid w:val="007144E9"/>
    <w:rsid w:val="00714E3F"/>
    <w:rsid w:val="007151F6"/>
    <w:rsid w:val="007154B3"/>
    <w:rsid w:val="0071558B"/>
    <w:rsid w:val="007155C6"/>
    <w:rsid w:val="0071625E"/>
    <w:rsid w:val="00716C12"/>
    <w:rsid w:val="00716D2F"/>
    <w:rsid w:val="0071776A"/>
    <w:rsid w:val="00721189"/>
    <w:rsid w:val="00721A1A"/>
    <w:rsid w:val="007221C3"/>
    <w:rsid w:val="00722F2C"/>
    <w:rsid w:val="0072488C"/>
    <w:rsid w:val="007249E9"/>
    <w:rsid w:val="00724F89"/>
    <w:rsid w:val="007254D1"/>
    <w:rsid w:val="00725AA8"/>
    <w:rsid w:val="00725B32"/>
    <w:rsid w:val="00725B3C"/>
    <w:rsid w:val="007269B9"/>
    <w:rsid w:val="0073011E"/>
    <w:rsid w:val="007304E5"/>
    <w:rsid w:val="00730DEA"/>
    <w:rsid w:val="007313CF"/>
    <w:rsid w:val="00731C81"/>
    <w:rsid w:val="00731D4E"/>
    <w:rsid w:val="00731D8A"/>
    <w:rsid w:val="007320DE"/>
    <w:rsid w:val="00732A5D"/>
    <w:rsid w:val="00732E9D"/>
    <w:rsid w:val="00733BD7"/>
    <w:rsid w:val="00733D54"/>
    <w:rsid w:val="0073424F"/>
    <w:rsid w:val="007353FC"/>
    <w:rsid w:val="007357BC"/>
    <w:rsid w:val="00735C85"/>
    <w:rsid w:val="0073632E"/>
    <w:rsid w:val="00736A4F"/>
    <w:rsid w:val="00736E3B"/>
    <w:rsid w:val="007376E1"/>
    <w:rsid w:val="00737753"/>
    <w:rsid w:val="00737768"/>
    <w:rsid w:val="00737AFA"/>
    <w:rsid w:val="00740A0E"/>
    <w:rsid w:val="00740CE9"/>
    <w:rsid w:val="00741D0F"/>
    <w:rsid w:val="00741F55"/>
    <w:rsid w:val="0074217A"/>
    <w:rsid w:val="007428E3"/>
    <w:rsid w:val="0074297E"/>
    <w:rsid w:val="00742DC7"/>
    <w:rsid w:val="0074394E"/>
    <w:rsid w:val="0074415A"/>
    <w:rsid w:val="0074422D"/>
    <w:rsid w:val="007461EB"/>
    <w:rsid w:val="0075068E"/>
    <w:rsid w:val="00750D0A"/>
    <w:rsid w:val="00751D36"/>
    <w:rsid w:val="00751D93"/>
    <w:rsid w:val="00751FFB"/>
    <w:rsid w:val="00752300"/>
    <w:rsid w:val="00753BF5"/>
    <w:rsid w:val="007540BD"/>
    <w:rsid w:val="007546F8"/>
    <w:rsid w:val="0075579B"/>
    <w:rsid w:val="007558F8"/>
    <w:rsid w:val="00755BAB"/>
    <w:rsid w:val="007564B5"/>
    <w:rsid w:val="00757960"/>
    <w:rsid w:val="0076080E"/>
    <w:rsid w:val="00763C2D"/>
    <w:rsid w:val="0076411D"/>
    <w:rsid w:val="00764CE6"/>
    <w:rsid w:val="00765BDD"/>
    <w:rsid w:val="00766043"/>
    <w:rsid w:val="00766162"/>
    <w:rsid w:val="00766890"/>
    <w:rsid w:val="00766CDF"/>
    <w:rsid w:val="007670DF"/>
    <w:rsid w:val="007670F8"/>
    <w:rsid w:val="007671D4"/>
    <w:rsid w:val="00767F02"/>
    <w:rsid w:val="00770372"/>
    <w:rsid w:val="007707B4"/>
    <w:rsid w:val="00770A85"/>
    <w:rsid w:val="00770AF1"/>
    <w:rsid w:val="00772B13"/>
    <w:rsid w:val="0077315F"/>
    <w:rsid w:val="00773BAF"/>
    <w:rsid w:val="00773DC9"/>
    <w:rsid w:val="00774516"/>
    <w:rsid w:val="00774744"/>
    <w:rsid w:val="007747BF"/>
    <w:rsid w:val="00775037"/>
    <w:rsid w:val="00775312"/>
    <w:rsid w:val="0077572E"/>
    <w:rsid w:val="0077621B"/>
    <w:rsid w:val="00776327"/>
    <w:rsid w:val="007770CE"/>
    <w:rsid w:val="0077727E"/>
    <w:rsid w:val="00777BE4"/>
    <w:rsid w:val="00777CC6"/>
    <w:rsid w:val="0078031B"/>
    <w:rsid w:val="0078063E"/>
    <w:rsid w:val="00781EE3"/>
    <w:rsid w:val="0078350D"/>
    <w:rsid w:val="00783726"/>
    <w:rsid w:val="00784417"/>
    <w:rsid w:val="0078462B"/>
    <w:rsid w:val="00784EC3"/>
    <w:rsid w:val="00784F44"/>
    <w:rsid w:val="00786672"/>
    <w:rsid w:val="007872CF"/>
    <w:rsid w:val="0079041E"/>
    <w:rsid w:val="00790ADD"/>
    <w:rsid w:val="00790DD1"/>
    <w:rsid w:val="007915E8"/>
    <w:rsid w:val="00791BA7"/>
    <w:rsid w:val="0079201C"/>
    <w:rsid w:val="0079230E"/>
    <w:rsid w:val="007927BA"/>
    <w:rsid w:val="0079307F"/>
    <w:rsid w:val="007940C5"/>
    <w:rsid w:val="00794247"/>
    <w:rsid w:val="007947C4"/>
    <w:rsid w:val="00794A6A"/>
    <w:rsid w:val="00795CE1"/>
    <w:rsid w:val="00795FAD"/>
    <w:rsid w:val="00797C51"/>
    <w:rsid w:val="007A0646"/>
    <w:rsid w:val="007A06AC"/>
    <w:rsid w:val="007A0C33"/>
    <w:rsid w:val="007A0D46"/>
    <w:rsid w:val="007A1A0A"/>
    <w:rsid w:val="007A1D86"/>
    <w:rsid w:val="007A1DDE"/>
    <w:rsid w:val="007A2304"/>
    <w:rsid w:val="007A3471"/>
    <w:rsid w:val="007A3D1C"/>
    <w:rsid w:val="007A4636"/>
    <w:rsid w:val="007A5002"/>
    <w:rsid w:val="007A5E03"/>
    <w:rsid w:val="007A5E53"/>
    <w:rsid w:val="007A606B"/>
    <w:rsid w:val="007A60E3"/>
    <w:rsid w:val="007A6310"/>
    <w:rsid w:val="007A7817"/>
    <w:rsid w:val="007B0010"/>
    <w:rsid w:val="007B1014"/>
    <w:rsid w:val="007B103F"/>
    <w:rsid w:val="007B147B"/>
    <w:rsid w:val="007B1484"/>
    <w:rsid w:val="007B15BA"/>
    <w:rsid w:val="007B17D6"/>
    <w:rsid w:val="007B1A10"/>
    <w:rsid w:val="007B31AB"/>
    <w:rsid w:val="007B3268"/>
    <w:rsid w:val="007B403E"/>
    <w:rsid w:val="007B42D3"/>
    <w:rsid w:val="007B442B"/>
    <w:rsid w:val="007B455D"/>
    <w:rsid w:val="007B46D9"/>
    <w:rsid w:val="007B617B"/>
    <w:rsid w:val="007B63A4"/>
    <w:rsid w:val="007B6659"/>
    <w:rsid w:val="007B6A06"/>
    <w:rsid w:val="007B6C39"/>
    <w:rsid w:val="007B76AB"/>
    <w:rsid w:val="007B7DBD"/>
    <w:rsid w:val="007C0ADD"/>
    <w:rsid w:val="007C0BA0"/>
    <w:rsid w:val="007C1BD5"/>
    <w:rsid w:val="007C24D9"/>
    <w:rsid w:val="007C2F7B"/>
    <w:rsid w:val="007C45D3"/>
    <w:rsid w:val="007C597B"/>
    <w:rsid w:val="007C6526"/>
    <w:rsid w:val="007C71CC"/>
    <w:rsid w:val="007C74B7"/>
    <w:rsid w:val="007C760C"/>
    <w:rsid w:val="007D08C5"/>
    <w:rsid w:val="007D08FD"/>
    <w:rsid w:val="007D0BCA"/>
    <w:rsid w:val="007D1584"/>
    <w:rsid w:val="007D16BB"/>
    <w:rsid w:val="007D2044"/>
    <w:rsid w:val="007D249C"/>
    <w:rsid w:val="007D29F5"/>
    <w:rsid w:val="007D3086"/>
    <w:rsid w:val="007D381C"/>
    <w:rsid w:val="007D4C90"/>
    <w:rsid w:val="007D4F33"/>
    <w:rsid w:val="007D554B"/>
    <w:rsid w:val="007D57E3"/>
    <w:rsid w:val="007D598F"/>
    <w:rsid w:val="007D5DE4"/>
    <w:rsid w:val="007D65C7"/>
    <w:rsid w:val="007D6EF8"/>
    <w:rsid w:val="007D74D2"/>
    <w:rsid w:val="007D76D7"/>
    <w:rsid w:val="007D787E"/>
    <w:rsid w:val="007D79B5"/>
    <w:rsid w:val="007E129B"/>
    <w:rsid w:val="007E2334"/>
    <w:rsid w:val="007E23CE"/>
    <w:rsid w:val="007E2CE7"/>
    <w:rsid w:val="007E385B"/>
    <w:rsid w:val="007E3B5C"/>
    <w:rsid w:val="007E4094"/>
    <w:rsid w:val="007E43D0"/>
    <w:rsid w:val="007E4F00"/>
    <w:rsid w:val="007E54F8"/>
    <w:rsid w:val="007E5987"/>
    <w:rsid w:val="007E5BD8"/>
    <w:rsid w:val="007E6B3E"/>
    <w:rsid w:val="007E7511"/>
    <w:rsid w:val="007E7BF9"/>
    <w:rsid w:val="007F02BC"/>
    <w:rsid w:val="007F049B"/>
    <w:rsid w:val="007F05D8"/>
    <w:rsid w:val="007F173B"/>
    <w:rsid w:val="007F1B1C"/>
    <w:rsid w:val="007F1B5F"/>
    <w:rsid w:val="007F1D17"/>
    <w:rsid w:val="007F20D7"/>
    <w:rsid w:val="007F2793"/>
    <w:rsid w:val="007F2E65"/>
    <w:rsid w:val="007F43BA"/>
    <w:rsid w:val="007F451B"/>
    <w:rsid w:val="007F451E"/>
    <w:rsid w:val="007F45D1"/>
    <w:rsid w:val="007F4F35"/>
    <w:rsid w:val="007F64BE"/>
    <w:rsid w:val="007F6D2E"/>
    <w:rsid w:val="007F6DC3"/>
    <w:rsid w:val="007F7B1E"/>
    <w:rsid w:val="008006B4"/>
    <w:rsid w:val="00800C76"/>
    <w:rsid w:val="00801466"/>
    <w:rsid w:val="008015B6"/>
    <w:rsid w:val="00803FD4"/>
    <w:rsid w:val="0080481C"/>
    <w:rsid w:val="00804C54"/>
    <w:rsid w:val="00804EF1"/>
    <w:rsid w:val="008056DD"/>
    <w:rsid w:val="008077F9"/>
    <w:rsid w:val="008079A5"/>
    <w:rsid w:val="0081104C"/>
    <w:rsid w:val="008121F2"/>
    <w:rsid w:val="00812D16"/>
    <w:rsid w:val="00813693"/>
    <w:rsid w:val="00813B3C"/>
    <w:rsid w:val="00814A31"/>
    <w:rsid w:val="00815CCD"/>
    <w:rsid w:val="00815D45"/>
    <w:rsid w:val="008169AB"/>
    <w:rsid w:val="00816C51"/>
    <w:rsid w:val="00817301"/>
    <w:rsid w:val="00817816"/>
    <w:rsid w:val="008206F3"/>
    <w:rsid w:val="008214CC"/>
    <w:rsid w:val="00821865"/>
    <w:rsid w:val="00821C92"/>
    <w:rsid w:val="0082206F"/>
    <w:rsid w:val="008225EB"/>
    <w:rsid w:val="0082327D"/>
    <w:rsid w:val="0082433D"/>
    <w:rsid w:val="0082503F"/>
    <w:rsid w:val="00825057"/>
    <w:rsid w:val="008253AB"/>
    <w:rsid w:val="00825E26"/>
    <w:rsid w:val="00826509"/>
    <w:rsid w:val="0082670C"/>
    <w:rsid w:val="00826918"/>
    <w:rsid w:val="0082707E"/>
    <w:rsid w:val="00830038"/>
    <w:rsid w:val="00830FDE"/>
    <w:rsid w:val="0083137D"/>
    <w:rsid w:val="00832C4D"/>
    <w:rsid w:val="008332EA"/>
    <w:rsid w:val="0083354D"/>
    <w:rsid w:val="0083561B"/>
    <w:rsid w:val="008359C0"/>
    <w:rsid w:val="0083686B"/>
    <w:rsid w:val="0083711F"/>
    <w:rsid w:val="00837D78"/>
    <w:rsid w:val="00840D79"/>
    <w:rsid w:val="00842A21"/>
    <w:rsid w:val="00843197"/>
    <w:rsid w:val="00845090"/>
    <w:rsid w:val="00845DAD"/>
    <w:rsid w:val="00846098"/>
    <w:rsid w:val="008465B2"/>
    <w:rsid w:val="00846B46"/>
    <w:rsid w:val="00846CD2"/>
    <w:rsid w:val="00847306"/>
    <w:rsid w:val="00847C56"/>
    <w:rsid w:val="00851377"/>
    <w:rsid w:val="008533EE"/>
    <w:rsid w:val="0085437C"/>
    <w:rsid w:val="008545CD"/>
    <w:rsid w:val="008546A7"/>
    <w:rsid w:val="00854B2F"/>
    <w:rsid w:val="00854C01"/>
    <w:rsid w:val="00855481"/>
    <w:rsid w:val="00855896"/>
    <w:rsid w:val="00856354"/>
    <w:rsid w:val="008568E1"/>
    <w:rsid w:val="008568F3"/>
    <w:rsid w:val="00856BE9"/>
    <w:rsid w:val="008578F8"/>
    <w:rsid w:val="0086042B"/>
    <w:rsid w:val="00860566"/>
    <w:rsid w:val="008606D2"/>
    <w:rsid w:val="008611AC"/>
    <w:rsid w:val="0086165C"/>
    <w:rsid w:val="00861B26"/>
    <w:rsid w:val="00862275"/>
    <w:rsid w:val="00862EED"/>
    <w:rsid w:val="0086398E"/>
    <w:rsid w:val="008643FC"/>
    <w:rsid w:val="0086473F"/>
    <w:rsid w:val="008649B9"/>
    <w:rsid w:val="0086635F"/>
    <w:rsid w:val="00866A8C"/>
    <w:rsid w:val="0086784F"/>
    <w:rsid w:val="0087033E"/>
    <w:rsid w:val="00870394"/>
    <w:rsid w:val="008704BB"/>
    <w:rsid w:val="0087073B"/>
    <w:rsid w:val="008709E0"/>
    <w:rsid w:val="008717B5"/>
    <w:rsid w:val="00872430"/>
    <w:rsid w:val="008725D5"/>
    <w:rsid w:val="008730DA"/>
    <w:rsid w:val="00873967"/>
    <w:rsid w:val="008750CA"/>
    <w:rsid w:val="0087613B"/>
    <w:rsid w:val="008770A9"/>
    <w:rsid w:val="008770D4"/>
    <w:rsid w:val="008800E5"/>
    <w:rsid w:val="0088127F"/>
    <w:rsid w:val="0088130B"/>
    <w:rsid w:val="008815EF"/>
    <w:rsid w:val="00883782"/>
    <w:rsid w:val="00884A6D"/>
    <w:rsid w:val="00885273"/>
    <w:rsid w:val="00885F2C"/>
    <w:rsid w:val="00886386"/>
    <w:rsid w:val="00886757"/>
    <w:rsid w:val="00886762"/>
    <w:rsid w:val="00886842"/>
    <w:rsid w:val="0088701C"/>
    <w:rsid w:val="008874C3"/>
    <w:rsid w:val="0089023D"/>
    <w:rsid w:val="008912D1"/>
    <w:rsid w:val="0089149F"/>
    <w:rsid w:val="00891CF6"/>
    <w:rsid w:val="00892459"/>
    <w:rsid w:val="008929AA"/>
    <w:rsid w:val="00892AA5"/>
    <w:rsid w:val="00893123"/>
    <w:rsid w:val="0089499B"/>
    <w:rsid w:val="00894ACA"/>
    <w:rsid w:val="00894EC5"/>
    <w:rsid w:val="00895570"/>
    <w:rsid w:val="00896658"/>
    <w:rsid w:val="008967B5"/>
    <w:rsid w:val="008A03AC"/>
    <w:rsid w:val="008A0B6F"/>
    <w:rsid w:val="008A1008"/>
    <w:rsid w:val="008A17DD"/>
    <w:rsid w:val="008A345A"/>
    <w:rsid w:val="008A3DB9"/>
    <w:rsid w:val="008A6885"/>
    <w:rsid w:val="008A6A5C"/>
    <w:rsid w:val="008A7316"/>
    <w:rsid w:val="008B16DE"/>
    <w:rsid w:val="008B1788"/>
    <w:rsid w:val="008B3209"/>
    <w:rsid w:val="008B393E"/>
    <w:rsid w:val="008B40FC"/>
    <w:rsid w:val="008B4A1C"/>
    <w:rsid w:val="008B4F76"/>
    <w:rsid w:val="008B500A"/>
    <w:rsid w:val="008B519C"/>
    <w:rsid w:val="008B63C9"/>
    <w:rsid w:val="008C0702"/>
    <w:rsid w:val="008C1610"/>
    <w:rsid w:val="008C252C"/>
    <w:rsid w:val="008C28C9"/>
    <w:rsid w:val="008C2F1E"/>
    <w:rsid w:val="008C2F5B"/>
    <w:rsid w:val="008C30E5"/>
    <w:rsid w:val="008C3B5B"/>
    <w:rsid w:val="008C3C35"/>
    <w:rsid w:val="008C409F"/>
    <w:rsid w:val="008C4BEA"/>
    <w:rsid w:val="008C4DE4"/>
    <w:rsid w:val="008C5E65"/>
    <w:rsid w:val="008C602D"/>
    <w:rsid w:val="008C6BCC"/>
    <w:rsid w:val="008D098D"/>
    <w:rsid w:val="008D0F5D"/>
    <w:rsid w:val="008D1208"/>
    <w:rsid w:val="008D135A"/>
    <w:rsid w:val="008D2205"/>
    <w:rsid w:val="008D2331"/>
    <w:rsid w:val="008D2412"/>
    <w:rsid w:val="008D3174"/>
    <w:rsid w:val="008D347F"/>
    <w:rsid w:val="008D35AD"/>
    <w:rsid w:val="008D36CD"/>
    <w:rsid w:val="008D4380"/>
    <w:rsid w:val="008D48D1"/>
    <w:rsid w:val="008D545E"/>
    <w:rsid w:val="008D6BE8"/>
    <w:rsid w:val="008E0274"/>
    <w:rsid w:val="008E0650"/>
    <w:rsid w:val="008E078C"/>
    <w:rsid w:val="008E1008"/>
    <w:rsid w:val="008E1F94"/>
    <w:rsid w:val="008E2546"/>
    <w:rsid w:val="008E27E9"/>
    <w:rsid w:val="008E42DE"/>
    <w:rsid w:val="008E4D4E"/>
    <w:rsid w:val="008E55EF"/>
    <w:rsid w:val="008E59ED"/>
    <w:rsid w:val="008E6217"/>
    <w:rsid w:val="008E7A92"/>
    <w:rsid w:val="008F0895"/>
    <w:rsid w:val="008F105E"/>
    <w:rsid w:val="008F2C49"/>
    <w:rsid w:val="008F2DE7"/>
    <w:rsid w:val="008F36F0"/>
    <w:rsid w:val="008F396B"/>
    <w:rsid w:val="008F4819"/>
    <w:rsid w:val="008F66BC"/>
    <w:rsid w:val="008F7CFF"/>
    <w:rsid w:val="008F7ED1"/>
    <w:rsid w:val="009004F3"/>
    <w:rsid w:val="0090141C"/>
    <w:rsid w:val="0090181A"/>
    <w:rsid w:val="00901C8D"/>
    <w:rsid w:val="00902692"/>
    <w:rsid w:val="009028BE"/>
    <w:rsid w:val="00903848"/>
    <w:rsid w:val="00904A4D"/>
    <w:rsid w:val="00904F9C"/>
    <w:rsid w:val="00905643"/>
    <w:rsid w:val="00905EE9"/>
    <w:rsid w:val="009065F4"/>
    <w:rsid w:val="009075A7"/>
    <w:rsid w:val="00907DFB"/>
    <w:rsid w:val="0091028C"/>
    <w:rsid w:val="00910518"/>
    <w:rsid w:val="00910624"/>
    <w:rsid w:val="00910FBA"/>
    <w:rsid w:val="00911D39"/>
    <w:rsid w:val="00912B9F"/>
    <w:rsid w:val="00913F63"/>
    <w:rsid w:val="00914C5B"/>
    <w:rsid w:val="009161EE"/>
    <w:rsid w:val="00916629"/>
    <w:rsid w:val="00917321"/>
    <w:rsid w:val="00917C0F"/>
    <w:rsid w:val="0092040E"/>
    <w:rsid w:val="00920C6C"/>
    <w:rsid w:val="009211CA"/>
    <w:rsid w:val="009213E2"/>
    <w:rsid w:val="00921897"/>
    <w:rsid w:val="00921B8E"/>
    <w:rsid w:val="00921BB6"/>
    <w:rsid w:val="00921C6D"/>
    <w:rsid w:val="009227D9"/>
    <w:rsid w:val="0092320B"/>
    <w:rsid w:val="00923C44"/>
    <w:rsid w:val="00925956"/>
    <w:rsid w:val="00925B75"/>
    <w:rsid w:val="00925D9E"/>
    <w:rsid w:val="00926678"/>
    <w:rsid w:val="0092667E"/>
    <w:rsid w:val="00927791"/>
    <w:rsid w:val="00927E36"/>
    <w:rsid w:val="00930085"/>
    <w:rsid w:val="009300B0"/>
    <w:rsid w:val="009300E0"/>
    <w:rsid w:val="0093043C"/>
    <w:rsid w:val="00930607"/>
    <w:rsid w:val="00930D0A"/>
    <w:rsid w:val="0093119F"/>
    <w:rsid w:val="00932211"/>
    <w:rsid w:val="009326C5"/>
    <w:rsid w:val="009329BA"/>
    <w:rsid w:val="0093304D"/>
    <w:rsid w:val="00933987"/>
    <w:rsid w:val="00935CC4"/>
    <w:rsid w:val="00936939"/>
    <w:rsid w:val="0093727D"/>
    <w:rsid w:val="00940322"/>
    <w:rsid w:val="0094053B"/>
    <w:rsid w:val="0094054A"/>
    <w:rsid w:val="00942040"/>
    <w:rsid w:val="00942080"/>
    <w:rsid w:val="00942781"/>
    <w:rsid w:val="00942C9F"/>
    <w:rsid w:val="00943208"/>
    <w:rsid w:val="009434AF"/>
    <w:rsid w:val="00944853"/>
    <w:rsid w:val="0094490F"/>
    <w:rsid w:val="009453C1"/>
    <w:rsid w:val="00945631"/>
    <w:rsid w:val="00946279"/>
    <w:rsid w:val="0094646F"/>
    <w:rsid w:val="00947549"/>
    <w:rsid w:val="00947CF3"/>
    <w:rsid w:val="009506FC"/>
    <w:rsid w:val="00950953"/>
    <w:rsid w:val="00951BDB"/>
    <w:rsid w:val="009526D1"/>
    <w:rsid w:val="00952938"/>
    <w:rsid w:val="009549D7"/>
    <w:rsid w:val="00954DEC"/>
    <w:rsid w:val="0095538C"/>
    <w:rsid w:val="0095712D"/>
    <w:rsid w:val="0095762F"/>
    <w:rsid w:val="0095793C"/>
    <w:rsid w:val="009607BC"/>
    <w:rsid w:val="00961094"/>
    <w:rsid w:val="0096111E"/>
    <w:rsid w:val="00961125"/>
    <w:rsid w:val="00961E28"/>
    <w:rsid w:val="009623D8"/>
    <w:rsid w:val="00963362"/>
    <w:rsid w:val="009639F6"/>
    <w:rsid w:val="00963BD1"/>
    <w:rsid w:val="00963D94"/>
    <w:rsid w:val="009656BC"/>
    <w:rsid w:val="00966794"/>
    <w:rsid w:val="00966AB4"/>
    <w:rsid w:val="00966B1F"/>
    <w:rsid w:val="00967024"/>
    <w:rsid w:val="00967BE6"/>
    <w:rsid w:val="00970764"/>
    <w:rsid w:val="00970A7E"/>
    <w:rsid w:val="0097116E"/>
    <w:rsid w:val="009711AD"/>
    <w:rsid w:val="00972C5E"/>
    <w:rsid w:val="00973001"/>
    <w:rsid w:val="00973A39"/>
    <w:rsid w:val="00974518"/>
    <w:rsid w:val="00974971"/>
    <w:rsid w:val="00975C02"/>
    <w:rsid w:val="00976A34"/>
    <w:rsid w:val="00976CD0"/>
    <w:rsid w:val="00976F58"/>
    <w:rsid w:val="009775C4"/>
    <w:rsid w:val="00980BB3"/>
    <w:rsid w:val="00980FE0"/>
    <w:rsid w:val="00983C84"/>
    <w:rsid w:val="0098412C"/>
    <w:rsid w:val="00984A6E"/>
    <w:rsid w:val="00984A90"/>
    <w:rsid w:val="00984EC3"/>
    <w:rsid w:val="009852BC"/>
    <w:rsid w:val="00985C57"/>
    <w:rsid w:val="00985F8B"/>
    <w:rsid w:val="00986FDB"/>
    <w:rsid w:val="0099020C"/>
    <w:rsid w:val="00990217"/>
    <w:rsid w:val="00990C3B"/>
    <w:rsid w:val="00990C3D"/>
    <w:rsid w:val="009914BC"/>
    <w:rsid w:val="00991982"/>
    <w:rsid w:val="00991CBD"/>
    <w:rsid w:val="009921E6"/>
    <w:rsid w:val="00992294"/>
    <w:rsid w:val="00992320"/>
    <w:rsid w:val="009928B7"/>
    <w:rsid w:val="0099321A"/>
    <w:rsid w:val="009939AD"/>
    <w:rsid w:val="00993F1B"/>
    <w:rsid w:val="009947E8"/>
    <w:rsid w:val="00994E52"/>
    <w:rsid w:val="0099518F"/>
    <w:rsid w:val="00995822"/>
    <w:rsid w:val="009960B7"/>
    <w:rsid w:val="00996F08"/>
    <w:rsid w:val="009972FE"/>
    <w:rsid w:val="00997591"/>
    <w:rsid w:val="009A084C"/>
    <w:rsid w:val="009A1B74"/>
    <w:rsid w:val="009A1BB3"/>
    <w:rsid w:val="009A2975"/>
    <w:rsid w:val="009A322D"/>
    <w:rsid w:val="009A4D15"/>
    <w:rsid w:val="009A5DDB"/>
    <w:rsid w:val="009A7DBA"/>
    <w:rsid w:val="009A7DCB"/>
    <w:rsid w:val="009B191A"/>
    <w:rsid w:val="009B1D46"/>
    <w:rsid w:val="009B28DE"/>
    <w:rsid w:val="009B2F14"/>
    <w:rsid w:val="009B307E"/>
    <w:rsid w:val="009B536C"/>
    <w:rsid w:val="009B5620"/>
    <w:rsid w:val="009B5C19"/>
    <w:rsid w:val="009B6496"/>
    <w:rsid w:val="009B7AB7"/>
    <w:rsid w:val="009B7E13"/>
    <w:rsid w:val="009C0058"/>
    <w:rsid w:val="009C01DA"/>
    <w:rsid w:val="009C1528"/>
    <w:rsid w:val="009C20CC"/>
    <w:rsid w:val="009C2BDF"/>
    <w:rsid w:val="009C2C22"/>
    <w:rsid w:val="009C34FE"/>
    <w:rsid w:val="009C3558"/>
    <w:rsid w:val="009C3F42"/>
    <w:rsid w:val="009C49FD"/>
    <w:rsid w:val="009C546A"/>
    <w:rsid w:val="009C562E"/>
    <w:rsid w:val="009C5E44"/>
    <w:rsid w:val="009C6AAF"/>
    <w:rsid w:val="009C6B2C"/>
    <w:rsid w:val="009C6B95"/>
    <w:rsid w:val="009C7531"/>
    <w:rsid w:val="009D0DEF"/>
    <w:rsid w:val="009D220C"/>
    <w:rsid w:val="009D221F"/>
    <w:rsid w:val="009D30B9"/>
    <w:rsid w:val="009D33FD"/>
    <w:rsid w:val="009D3653"/>
    <w:rsid w:val="009D6D3A"/>
    <w:rsid w:val="009D72A1"/>
    <w:rsid w:val="009D7388"/>
    <w:rsid w:val="009D79E2"/>
    <w:rsid w:val="009D79E8"/>
    <w:rsid w:val="009D7A8C"/>
    <w:rsid w:val="009E06BC"/>
    <w:rsid w:val="009E09F0"/>
    <w:rsid w:val="009E0F7B"/>
    <w:rsid w:val="009E1034"/>
    <w:rsid w:val="009E19E8"/>
    <w:rsid w:val="009E1D4C"/>
    <w:rsid w:val="009E275F"/>
    <w:rsid w:val="009E285E"/>
    <w:rsid w:val="009E377C"/>
    <w:rsid w:val="009E411C"/>
    <w:rsid w:val="009E458A"/>
    <w:rsid w:val="009E4FF9"/>
    <w:rsid w:val="009E5316"/>
    <w:rsid w:val="009E584A"/>
    <w:rsid w:val="009E5D7C"/>
    <w:rsid w:val="009E5DFC"/>
    <w:rsid w:val="009E6844"/>
    <w:rsid w:val="009F0198"/>
    <w:rsid w:val="009F099E"/>
    <w:rsid w:val="009F0E93"/>
    <w:rsid w:val="009F16AD"/>
    <w:rsid w:val="009F1789"/>
    <w:rsid w:val="009F25C1"/>
    <w:rsid w:val="009F2720"/>
    <w:rsid w:val="009F27FF"/>
    <w:rsid w:val="009F2E3B"/>
    <w:rsid w:val="009F36D2"/>
    <w:rsid w:val="009F3B6B"/>
    <w:rsid w:val="009F4504"/>
    <w:rsid w:val="009F502C"/>
    <w:rsid w:val="009F5341"/>
    <w:rsid w:val="009F54B6"/>
    <w:rsid w:val="009F603B"/>
    <w:rsid w:val="009F6150"/>
    <w:rsid w:val="009F65B4"/>
    <w:rsid w:val="009F6987"/>
    <w:rsid w:val="009F6EDC"/>
    <w:rsid w:val="009F720F"/>
    <w:rsid w:val="009F7426"/>
    <w:rsid w:val="00A00B2C"/>
    <w:rsid w:val="00A010E7"/>
    <w:rsid w:val="00A0112B"/>
    <w:rsid w:val="00A01A17"/>
    <w:rsid w:val="00A01A60"/>
    <w:rsid w:val="00A021E1"/>
    <w:rsid w:val="00A02894"/>
    <w:rsid w:val="00A039F5"/>
    <w:rsid w:val="00A04CCD"/>
    <w:rsid w:val="00A05056"/>
    <w:rsid w:val="00A058E1"/>
    <w:rsid w:val="00A0601F"/>
    <w:rsid w:val="00A06E6E"/>
    <w:rsid w:val="00A076F9"/>
    <w:rsid w:val="00A07997"/>
    <w:rsid w:val="00A07F87"/>
    <w:rsid w:val="00A129A3"/>
    <w:rsid w:val="00A13009"/>
    <w:rsid w:val="00A13659"/>
    <w:rsid w:val="00A138EF"/>
    <w:rsid w:val="00A141A2"/>
    <w:rsid w:val="00A14A51"/>
    <w:rsid w:val="00A151CA"/>
    <w:rsid w:val="00A15D08"/>
    <w:rsid w:val="00A1637F"/>
    <w:rsid w:val="00A17D60"/>
    <w:rsid w:val="00A202ED"/>
    <w:rsid w:val="00A2054C"/>
    <w:rsid w:val="00A206ED"/>
    <w:rsid w:val="00A20806"/>
    <w:rsid w:val="00A20C7F"/>
    <w:rsid w:val="00A216C8"/>
    <w:rsid w:val="00A21D41"/>
    <w:rsid w:val="00A22DBA"/>
    <w:rsid w:val="00A2329D"/>
    <w:rsid w:val="00A2490E"/>
    <w:rsid w:val="00A25442"/>
    <w:rsid w:val="00A25BFF"/>
    <w:rsid w:val="00A26648"/>
    <w:rsid w:val="00A26F79"/>
    <w:rsid w:val="00A27522"/>
    <w:rsid w:val="00A3015F"/>
    <w:rsid w:val="00A3136F"/>
    <w:rsid w:val="00A313B1"/>
    <w:rsid w:val="00A31768"/>
    <w:rsid w:val="00A3243B"/>
    <w:rsid w:val="00A3349E"/>
    <w:rsid w:val="00A334FA"/>
    <w:rsid w:val="00A34919"/>
    <w:rsid w:val="00A34D0C"/>
    <w:rsid w:val="00A34D76"/>
    <w:rsid w:val="00A36032"/>
    <w:rsid w:val="00A365D0"/>
    <w:rsid w:val="00A3732A"/>
    <w:rsid w:val="00A402B8"/>
    <w:rsid w:val="00A4043E"/>
    <w:rsid w:val="00A4303C"/>
    <w:rsid w:val="00A437D9"/>
    <w:rsid w:val="00A43C16"/>
    <w:rsid w:val="00A443A6"/>
    <w:rsid w:val="00A449F9"/>
    <w:rsid w:val="00A45962"/>
    <w:rsid w:val="00A45A1A"/>
    <w:rsid w:val="00A45E61"/>
    <w:rsid w:val="00A477E9"/>
    <w:rsid w:val="00A47F32"/>
    <w:rsid w:val="00A5108B"/>
    <w:rsid w:val="00A51B42"/>
    <w:rsid w:val="00A52772"/>
    <w:rsid w:val="00A52917"/>
    <w:rsid w:val="00A53220"/>
    <w:rsid w:val="00A538DD"/>
    <w:rsid w:val="00A538E6"/>
    <w:rsid w:val="00A55A4D"/>
    <w:rsid w:val="00A560DF"/>
    <w:rsid w:val="00A56102"/>
    <w:rsid w:val="00A56346"/>
    <w:rsid w:val="00A56800"/>
    <w:rsid w:val="00A56D7E"/>
    <w:rsid w:val="00A56F77"/>
    <w:rsid w:val="00A57404"/>
    <w:rsid w:val="00A575BD"/>
    <w:rsid w:val="00A57AB7"/>
    <w:rsid w:val="00A57B65"/>
    <w:rsid w:val="00A60EEC"/>
    <w:rsid w:val="00A61008"/>
    <w:rsid w:val="00A615CD"/>
    <w:rsid w:val="00A615F3"/>
    <w:rsid w:val="00A6266E"/>
    <w:rsid w:val="00A62C95"/>
    <w:rsid w:val="00A62D8C"/>
    <w:rsid w:val="00A6348C"/>
    <w:rsid w:val="00A63B83"/>
    <w:rsid w:val="00A6427C"/>
    <w:rsid w:val="00A64DE6"/>
    <w:rsid w:val="00A655CA"/>
    <w:rsid w:val="00A65BD9"/>
    <w:rsid w:val="00A66718"/>
    <w:rsid w:val="00A671EF"/>
    <w:rsid w:val="00A67DDD"/>
    <w:rsid w:val="00A70384"/>
    <w:rsid w:val="00A70B31"/>
    <w:rsid w:val="00A71231"/>
    <w:rsid w:val="00A72E69"/>
    <w:rsid w:val="00A73A74"/>
    <w:rsid w:val="00A74425"/>
    <w:rsid w:val="00A74851"/>
    <w:rsid w:val="00A74E83"/>
    <w:rsid w:val="00A7564A"/>
    <w:rsid w:val="00A759FE"/>
    <w:rsid w:val="00A75FE1"/>
    <w:rsid w:val="00A76D67"/>
    <w:rsid w:val="00A77425"/>
    <w:rsid w:val="00A77562"/>
    <w:rsid w:val="00A776B8"/>
    <w:rsid w:val="00A776CD"/>
    <w:rsid w:val="00A77D54"/>
    <w:rsid w:val="00A808B1"/>
    <w:rsid w:val="00A81C6D"/>
    <w:rsid w:val="00A81EB6"/>
    <w:rsid w:val="00A833FF"/>
    <w:rsid w:val="00A837FE"/>
    <w:rsid w:val="00A838F7"/>
    <w:rsid w:val="00A8524A"/>
    <w:rsid w:val="00A85357"/>
    <w:rsid w:val="00A85CE0"/>
    <w:rsid w:val="00A861E7"/>
    <w:rsid w:val="00A8663E"/>
    <w:rsid w:val="00A867C1"/>
    <w:rsid w:val="00A902DD"/>
    <w:rsid w:val="00A907A9"/>
    <w:rsid w:val="00A91617"/>
    <w:rsid w:val="00A9206F"/>
    <w:rsid w:val="00A927CB"/>
    <w:rsid w:val="00A92EA8"/>
    <w:rsid w:val="00A946EF"/>
    <w:rsid w:val="00A94E23"/>
    <w:rsid w:val="00A95201"/>
    <w:rsid w:val="00A956C5"/>
    <w:rsid w:val="00A95B26"/>
    <w:rsid w:val="00A95D02"/>
    <w:rsid w:val="00A96FA8"/>
    <w:rsid w:val="00A975DD"/>
    <w:rsid w:val="00A9770A"/>
    <w:rsid w:val="00AA08BC"/>
    <w:rsid w:val="00AA0A43"/>
    <w:rsid w:val="00AA0DD3"/>
    <w:rsid w:val="00AA1C07"/>
    <w:rsid w:val="00AA23E5"/>
    <w:rsid w:val="00AA2997"/>
    <w:rsid w:val="00AA3688"/>
    <w:rsid w:val="00AA549A"/>
    <w:rsid w:val="00AA5887"/>
    <w:rsid w:val="00AA69FD"/>
    <w:rsid w:val="00AA723A"/>
    <w:rsid w:val="00AB0014"/>
    <w:rsid w:val="00AB16DD"/>
    <w:rsid w:val="00AB19F8"/>
    <w:rsid w:val="00AB2243"/>
    <w:rsid w:val="00AB2A61"/>
    <w:rsid w:val="00AB3A12"/>
    <w:rsid w:val="00AB49A4"/>
    <w:rsid w:val="00AB4C77"/>
    <w:rsid w:val="00AB4D39"/>
    <w:rsid w:val="00AB5A8D"/>
    <w:rsid w:val="00AB60E8"/>
    <w:rsid w:val="00AB6642"/>
    <w:rsid w:val="00AB669D"/>
    <w:rsid w:val="00AB6B88"/>
    <w:rsid w:val="00AB6C62"/>
    <w:rsid w:val="00AB7E7A"/>
    <w:rsid w:val="00AB7E97"/>
    <w:rsid w:val="00AC0029"/>
    <w:rsid w:val="00AC18EC"/>
    <w:rsid w:val="00AC19B8"/>
    <w:rsid w:val="00AC2EFE"/>
    <w:rsid w:val="00AC348B"/>
    <w:rsid w:val="00AC3930"/>
    <w:rsid w:val="00AC3AB1"/>
    <w:rsid w:val="00AC3D96"/>
    <w:rsid w:val="00AC4B91"/>
    <w:rsid w:val="00AC55A6"/>
    <w:rsid w:val="00AC5D80"/>
    <w:rsid w:val="00AC67F1"/>
    <w:rsid w:val="00AC68C6"/>
    <w:rsid w:val="00AC79C1"/>
    <w:rsid w:val="00AC7CA4"/>
    <w:rsid w:val="00AC7E5A"/>
    <w:rsid w:val="00AC7EEE"/>
    <w:rsid w:val="00AD0A06"/>
    <w:rsid w:val="00AD0D61"/>
    <w:rsid w:val="00AD182C"/>
    <w:rsid w:val="00AD1A0E"/>
    <w:rsid w:val="00AD3C94"/>
    <w:rsid w:val="00AD47D5"/>
    <w:rsid w:val="00AD493B"/>
    <w:rsid w:val="00AD4A64"/>
    <w:rsid w:val="00AD4D4E"/>
    <w:rsid w:val="00AD4E31"/>
    <w:rsid w:val="00AD542F"/>
    <w:rsid w:val="00AD598F"/>
    <w:rsid w:val="00AD6D09"/>
    <w:rsid w:val="00AE00C1"/>
    <w:rsid w:val="00AE043B"/>
    <w:rsid w:val="00AE07DA"/>
    <w:rsid w:val="00AE098E"/>
    <w:rsid w:val="00AE0AF6"/>
    <w:rsid w:val="00AE0BBA"/>
    <w:rsid w:val="00AE163D"/>
    <w:rsid w:val="00AE1B3B"/>
    <w:rsid w:val="00AE1F84"/>
    <w:rsid w:val="00AE2291"/>
    <w:rsid w:val="00AE242C"/>
    <w:rsid w:val="00AE25C8"/>
    <w:rsid w:val="00AE2B17"/>
    <w:rsid w:val="00AE2D4D"/>
    <w:rsid w:val="00AE31DF"/>
    <w:rsid w:val="00AE3223"/>
    <w:rsid w:val="00AE354C"/>
    <w:rsid w:val="00AE4113"/>
    <w:rsid w:val="00AE4380"/>
    <w:rsid w:val="00AE4626"/>
    <w:rsid w:val="00AE4FAC"/>
    <w:rsid w:val="00AE5525"/>
    <w:rsid w:val="00AE5A68"/>
    <w:rsid w:val="00AE6381"/>
    <w:rsid w:val="00AE656F"/>
    <w:rsid w:val="00AE7BC7"/>
    <w:rsid w:val="00AE7D78"/>
    <w:rsid w:val="00AF15B3"/>
    <w:rsid w:val="00AF218B"/>
    <w:rsid w:val="00AF2698"/>
    <w:rsid w:val="00AF3E76"/>
    <w:rsid w:val="00AF41F6"/>
    <w:rsid w:val="00AF438E"/>
    <w:rsid w:val="00AF45CA"/>
    <w:rsid w:val="00AF4AEA"/>
    <w:rsid w:val="00AF5CEE"/>
    <w:rsid w:val="00AF6573"/>
    <w:rsid w:val="00AF7506"/>
    <w:rsid w:val="00AF7A8E"/>
    <w:rsid w:val="00B007DD"/>
    <w:rsid w:val="00B0098A"/>
    <w:rsid w:val="00B01016"/>
    <w:rsid w:val="00B01455"/>
    <w:rsid w:val="00B0146E"/>
    <w:rsid w:val="00B02160"/>
    <w:rsid w:val="00B027CB"/>
    <w:rsid w:val="00B02DB4"/>
    <w:rsid w:val="00B0352B"/>
    <w:rsid w:val="00B0478C"/>
    <w:rsid w:val="00B053C0"/>
    <w:rsid w:val="00B05964"/>
    <w:rsid w:val="00B05F9C"/>
    <w:rsid w:val="00B060A7"/>
    <w:rsid w:val="00B06BD0"/>
    <w:rsid w:val="00B073E6"/>
    <w:rsid w:val="00B074F8"/>
    <w:rsid w:val="00B07607"/>
    <w:rsid w:val="00B101BE"/>
    <w:rsid w:val="00B11A3D"/>
    <w:rsid w:val="00B121B0"/>
    <w:rsid w:val="00B13B87"/>
    <w:rsid w:val="00B13BFB"/>
    <w:rsid w:val="00B14664"/>
    <w:rsid w:val="00B15003"/>
    <w:rsid w:val="00B1634B"/>
    <w:rsid w:val="00B1710F"/>
    <w:rsid w:val="00B17FAB"/>
    <w:rsid w:val="00B20328"/>
    <w:rsid w:val="00B20674"/>
    <w:rsid w:val="00B2140D"/>
    <w:rsid w:val="00B22C5F"/>
    <w:rsid w:val="00B22D47"/>
    <w:rsid w:val="00B22F1B"/>
    <w:rsid w:val="00B23687"/>
    <w:rsid w:val="00B23C2A"/>
    <w:rsid w:val="00B24444"/>
    <w:rsid w:val="00B24703"/>
    <w:rsid w:val="00B2510E"/>
    <w:rsid w:val="00B25710"/>
    <w:rsid w:val="00B2591B"/>
    <w:rsid w:val="00B261E5"/>
    <w:rsid w:val="00B27B03"/>
    <w:rsid w:val="00B30CE4"/>
    <w:rsid w:val="00B31748"/>
    <w:rsid w:val="00B31B62"/>
    <w:rsid w:val="00B3208E"/>
    <w:rsid w:val="00B329D5"/>
    <w:rsid w:val="00B33711"/>
    <w:rsid w:val="00B33C1D"/>
    <w:rsid w:val="00B34889"/>
    <w:rsid w:val="00B34B99"/>
    <w:rsid w:val="00B34DED"/>
    <w:rsid w:val="00B350F3"/>
    <w:rsid w:val="00B36EDC"/>
    <w:rsid w:val="00B37550"/>
    <w:rsid w:val="00B375A5"/>
    <w:rsid w:val="00B37E6C"/>
    <w:rsid w:val="00B402C6"/>
    <w:rsid w:val="00B4074C"/>
    <w:rsid w:val="00B40836"/>
    <w:rsid w:val="00B40AFA"/>
    <w:rsid w:val="00B41692"/>
    <w:rsid w:val="00B41DC1"/>
    <w:rsid w:val="00B42F69"/>
    <w:rsid w:val="00B468B2"/>
    <w:rsid w:val="00B46D78"/>
    <w:rsid w:val="00B46EC7"/>
    <w:rsid w:val="00B4745C"/>
    <w:rsid w:val="00B50969"/>
    <w:rsid w:val="00B50A91"/>
    <w:rsid w:val="00B50EA0"/>
    <w:rsid w:val="00B5160B"/>
    <w:rsid w:val="00B51761"/>
    <w:rsid w:val="00B51871"/>
    <w:rsid w:val="00B51C2D"/>
    <w:rsid w:val="00B52022"/>
    <w:rsid w:val="00B520B4"/>
    <w:rsid w:val="00B52187"/>
    <w:rsid w:val="00B53585"/>
    <w:rsid w:val="00B53A02"/>
    <w:rsid w:val="00B54691"/>
    <w:rsid w:val="00B5545B"/>
    <w:rsid w:val="00B55E44"/>
    <w:rsid w:val="00B5646E"/>
    <w:rsid w:val="00B57BA4"/>
    <w:rsid w:val="00B57C44"/>
    <w:rsid w:val="00B57C53"/>
    <w:rsid w:val="00B60CCD"/>
    <w:rsid w:val="00B61001"/>
    <w:rsid w:val="00B61162"/>
    <w:rsid w:val="00B61457"/>
    <w:rsid w:val="00B61608"/>
    <w:rsid w:val="00B61787"/>
    <w:rsid w:val="00B622E7"/>
    <w:rsid w:val="00B6241D"/>
    <w:rsid w:val="00B62854"/>
    <w:rsid w:val="00B62EF1"/>
    <w:rsid w:val="00B636C6"/>
    <w:rsid w:val="00B6386B"/>
    <w:rsid w:val="00B640CC"/>
    <w:rsid w:val="00B64574"/>
    <w:rsid w:val="00B645B6"/>
    <w:rsid w:val="00B64775"/>
    <w:rsid w:val="00B64B2F"/>
    <w:rsid w:val="00B64C95"/>
    <w:rsid w:val="00B658AF"/>
    <w:rsid w:val="00B65D6C"/>
    <w:rsid w:val="00B6635F"/>
    <w:rsid w:val="00B667BF"/>
    <w:rsid w:val="00B66F66"/>
    <w:rsid w:val="00B674D6"/>
    <w:rsid w:val="00B6797D"/>
    <w:rsid w:val="00B7150F"/>
    <w:rsid w:val="00B72852"/>
    <w:rsid w:val="00B73411"/>
    <w:rsid w:val="00B735B8"/>
    <w:rsid w:val="00B74131"/>
    <w:rsid w:val="00B74858"/>
    <w:rsid w:val="00B74DD7"/>
    <w:rsid w:val="00B750B0"/>
    <w:rsid w:val="00B752EB"/>
    <w:rsid w:val="00B77299"/>
    <w:rsid w:val="00B77BE4"/>
    <w:rsid w:val="00B80581"/>
    <w:rsid w:val="00B812BE"/>
    <w:rsid w:val="00B813D5"/>
    <w:rsid w:val="00B8258D"/>
    <w:rsid w:val="00B825B4"/>
    <w:rsid w:val="00B83622"/>
    <w:rsid w:val="00B84D1F"/>
    <w:rsid w:val="00B84E7E"/>
    <w:rsid w:val="00B85392"/>
    <w:rsid w:val="00B86608"/>
    <w:rsid w:val="00B87847"/>
    <w:rsid w:val="00B9034C"/>
    <w:rsid w:val="00B90477"/>
    <w:rsid w:val="00B91E94"/>
    <w:rsid w:val="00B92AA5"/>
    <w:rsid w:val="00B93904"/>
    <w:rsid w:val="00B95391"/>
    <w:rsid w:val="00B9541C"/>
    <w:rsid w:val="00B9542D"/>
    <w:rsid w:val="00B955B0"/>
    <w:rsid w:val="00B955FE"/>
    <w:rsid w:val="00B96744"/>
    <w:rsid w:val="00BA0765"/>
    <w:rsid w:val="00BA07A5"/>
    <w:rsid w:val="00BA0A12"/>
    <w:rsid w:val="00BA0B9F"/>
    <w:rsid w:val="00BA0C71"/>
    <w:rsid w:val="00BA0D97"/>
    <w:rsid w:val="00BA10C4"/>
    <w:rsid w:val="00BA2CAF"/>
    <w:rsid w:val="00BA3287"/>
    <w:rsid w:val="00BA40F7"/>
    <w:rsid w:val="00BA6419"/>
    <w:rsid w:val="00BA6550"/>
    <w:rsid w:val="00BA6A8B"/>
    <w:rsid w:val="00BA6DCE"/>
    <w:rsid w:val="00BA7B77"/>
    <w:rsid w:val="00BB2F86"/>
    <w:rsid w:val="00BB300F"/>
    <w:rsid w:val="00BB3642"/>
    <w:rsid w:val="00BB3815"/>
    <w:rsid w:val="00BB4A3B"/>
    <w:rsid w:val="00BB5459"/>
    <w:rsid w:val="00BB59F6"/>
    <w:rsid w:val="00BB5EF0"/>
    <w:rsid w:val="00BB66AB"/>
    <w:rsid w:val="00BB6FC6"/>
    <w:rsid w:val="00BC041E"/>
    <w:rsid w:val="00BC0A37"/>
    <w:rsid w:val="00BC0AD6"/>
    <w:rsid w:val="00BC0E92"/>
    <w:rsid w:val="00BC122E"/>
    <w:rsid w:val="00BC2338"/>
    <w:rsid w:val="00BC3584"/>
    <w:rsid w:val="00BC5838"/>
    <w:rsid w:val="00BC5C45"/>
    <w:rsid w:val="00BC5FCB"/>
    <w:rsid w:val="00BC64BD"/>
    <w:rsid w:val="00BC6DC2"/>
    <w:rsid w:val="00BC75B9"/>
    <w:rsid w:val="00BD0A04"/>
    <w:rsid w:val="00BD1C3A"/>
    <w:rsid w:val="00BD2A66"/>
    <w:rsid w:val="00BD2CBB"/>
    <w:rsid w:val="00BD3216"/>
    <w:rsid w:val="00BD49C6"/>
    <w:rsid w:val="00BD5422"/>
    <w:rsid w:val="00BD6061"/>
    <w:rsid w:val="00BD738A"/>
    <w:rsid w:val="00BD7A2E"/>
    <w:rsid w:val="00BE0F7A"/>
    <w:rsid w:val="00BE144A"/>
    <w:rsid w:val="00BE15D7"/>
    <w:rsid w:val="00BE236A"/>
    <w:rsid w:val="00BE2B1D"/>
    <w:rsid w:val="00BE4ED6"/>
    <w:rsid w:val="00BE54F3"/>
    <w:rsid w:val="00BE563B"/>
    <w:rsid w:val="00BE5F67"/>
    <w:rsid w:val="00BE6F98"/>
    <w:rsid w:val="00BE707D"/>
    <w:rsid w:val="00BE7920"/>
    <w:rsid w:val="00BE7A63"/>
    <w:rsid w:val="00BF1E46"/>
    <w:rsid w:val="00BF2CD1"/>
    <w:rsid w:val="00BF428B"/>
    <w:rsid w:val="00BF438B"/>
    <w:rsid w:val="00BF4990"/>
    <w:rsid w:val="00BF4B6A"/>
    <w:rsid w:val="00BF5135"/>
    <w:rsid w:val="00BF60D3"/>
    <w:rsid w:val="00BF6642"/>
    <w:rsid w:val="00BF675F"/>
    <w:rsid w:val="00BF6AE6"/>
    <w:rsid w:val="00BF717B"/>
    <w:rsid w:val="00BF7DB4"/>
    <w:rsid w:val="00C00312"/>
    <w:rsid w:val="00C009F5"/>
    <w:rsid w:val="00C01129"/>
    <w:rsid w:val="00C01F1A"/>
    <w:rsid w:val="00C02239"/>
    <w:rsid w:val="00C022E1"/>
    <w:rsid w:val="00C0398D"/>
    <w:rsid w:val="00C03B92"/>
    <w:rsid w:val="00C05655"/>
    <w:rsid w:val="00C05C3D"/>
    <w:rsid w:val="00C05C6B"/>
    <w:rsid w:val="00C0646F"/>
    <w:rsid w:val="00C071AC"/>
    <w:rsid w:val="00C07F09"/>
    <w:rsid w:val="00C106AA"/>
    <w:rsid w:val="00C109A2"/>
    <w:rsid w:val="00C11873"/>
    <w:rsid w:val="00C11E4C"/>
    <w:rsid w:val="00C13A48"/>
    <w:rsid w:val="00C146E0"/>
    <w:rsid w:val="00C14954"/>
    <w:rsid w:val="00C15238"/>
    <w:rsid w:val="00C15613"/>
    <w:rsid w:val="00C1617E"/>
    <w:rsid w:val="00C179B0"/>
    <w:rsid w:val="00C20245"/>
    <w:rsid w:val="00C20CA6"/>
    <w:rsid w:val="00C21B71"/>
    <w:rsid w:val="00C22458"/>
    <w:rsid w:val="00C226F9"/>
    <w:rsid w:val="00C23398"/>
    <w:rsid w:val="00C23B23"/>
    <w:rsid w:val="00C2419F"/>
    <w:rsid w:val="00C2428B"/>
    <w:rsid w:val="00C24E80"/>
    <w:rsid w:val="00C25CA8"/>
    <w:rsid w:val="00C2600C"/>
    <w:rsid w:val="00C26C22"/>
    <w:rsid w:val="00C270C4"/>
    <w:rsid w:val="00C27B03"/>
    <w:rsid w:val="00C27B88"/>
    <w:rsid w:val="00C3089B"/>
    <w:rsid w:val="00C31572"/>
    <w:rsid w:val="00C32904"/>
    <w:rsid w:val="00C33FC6"/>
    <w:rsid w:val="00C34162"/>
    <w:rsid w:val="00C34357"/>
    <w:rsid w:val="00C34B40"/>
    <w:rsid w:val="00C34FA6"/>
    <w:rsid w:val="00C3527E"/>
    <w:rsid w:val="00C35836"/>
    <w:rsid w:val="00C36A3C"/>
    <w:rsid w:val="00C373C5"/>
    <w:rsid w:val="00C404C0"/>
    <w:rsid w:val="00C41CD3"/>
    <w:rsid w:val="00C43438"/>
    <w:rsid w:val="00C44264"/>
    <w:rsid w:val="00C45478"/>
    <w:rsid w:val="00C45B93"/>
    <w:rsid w:val="00C46251"/>
    <w:rsid w:val="00C478F8"/>
    <w:rsid w:val="00C4790F"/>
    <w:rsid w:val="00C47FC0"/>
    <w:rsid w:val="00C50666"/>
    <w:rsid w:val="00C50D90"/>
    <w:rsid w:val="00C50F10"/>
    <w:rsid w:val="00C5189F"/>
    <w:rsid w:val="00C5242E"/>
    <w:rsid w:val="00C528CC"/>
    <w:rsid w:val="00C5293B"/>
    <w:rsid w:val="00C53833"/>
    <w:rsid w:val="00C53A76"/>
    <w:rsid w:val="00C53ABD"/>
    <w:rsid w:val="00C53AD3"/>
    <w:rsid w:val="00C53B9E"/>
    <w:rsid w:val="00C53C94"/>
    <w:rsid w:val="00C53FCE"/>
    <w:rsid w:val="00C547EE"/>
    <w:rsid w:val="00C553D7"/>
    <w:rsid w:val="00C5598C"/>
    <w:rsid w:val="00C55D45"/>
    <w:rsid w:val="00C56654"/>
    <w:rsid w:val="00C57741"/>
    <w:rsid w:val="00C6074F"/>
    <w:rsid w:val="00C616E8"/>
    <w:rsid w:val="00C61A02"/>
    <w:rsid w:val="00C61B50"/>
    <w:rsid w:val="00C6217B"/>
    <w:rsid w:val="00C62568"/>
    <w:rsid w:val="00C63A7F"/>
    <w:rsid w:val="00C64143"/>
    <w:rsid w:val="00C6434D"/>
    <w:rsid w:val="00C64EC4"/>
    <w:rsid w:val="00C652E5"/>
    <w:rsid w:val="00C65581"/>
    <w:rsid w:val="00C67446"/>
    <w:rsid w:val="00C67823"/>
    <w:rsid w:val="00C67C00"/>
    <w:rsid w:val="00C70208"/>
    <w:rsid w:val="00C70962"/>
    <w:rsid w:val="00C71674"/>
    <w:rsid w:val="00C717B2"/>
    <w:rsid w:val="00C7197B"/>
    <w:rsid w:val="00C72723"/>
    <w:rsid w:val="00C729EA"/>
    <w:rsid w:val="00C73488"/>
    <w:rsid w:val="00C73B6D"/>
    <w:rsid w:val="00C73BC9"/>
    <w:rsid w:val="00C74761"/>
    <w:rsid w:val="00C7572B"/>
    <w:rsid w:val="00C75A31"/>
    <w:rsid w:val="00C7697F"/>
    <w:rsid w:val="00C779C5"/>
    <w:rsid w:val="00C77D25"/>
    <w:rsid w:val="00C8119C"/>
    <w:rsid w:val="00C8136C"/>
    <w:rsid w:val="00C82820"/>
    <w:rsid w:val="00C82FAC"/>
    <w:rsid w:val="00C82FFA"/>
    <w:rsid w:val="00C8340C"/>
    <w:rsid w:val="00C84A1B"/>
    <w:rsid w:val="00C84F43"/>
    <w:rsid w:val="00C854B1"/>
    <w:rsid w:val="00C85521"/>
    <w:rsid w:val="00C856C0"/>
    <w:rsid w:val="00C863EE"/>
    <w:rsid w:val="00C87B30"/>
    <w:rsid w:val="00C91131"/>
    <w:rsid w:val="00C92646"/>
    <w:rsid w:val="00C92FD0"/>
    <w:rsid w:val="00C9316A"/>
    <w:rsid w:val="00C93B5E"/>
    <w:rsid w:val="00C93D2A"/>
    <w:rsid w:val="00C95D8D"/>
    <w:rsid w:val="00C96AC4"/>
    <w:rsid w:val="00C978B6"/>
    <w:rsid w:val="00C97C7F"/>
    <w:rsid w:val="00CA039F"/>
    <w:rsid w:val="00CA0E52"/>
    <w:rsid w:val="00CA0F32"/>
    <w:rsid w:val="00CA10F6"/>
    <w:rsid w:val="00CA13E6"/>
    <w:rsid w:val="00CA1400"/>
    <w:rsid w:val="00CA1D9E"/>
    <w:rsid w:val="00CA1DB8"/>
    <w:rsid w:val="00CA2283"/>
    <w:rsid w:val="00CA2AEF"/>
    <w:rsid w:val="00CA325F"/>
    <w:rsid w:val="00CA33B8"/>
    <w:rsid w:val="00CA4C20"/>
    <w:rsid w:val="00CA6500"/>
    <w:rsid w:val="00CA6ADB"/>
    <w:rsid w:val="00CA6D76"/>
    <w:rsid w:val="00CA75CF"/>
    <w:rsid w:val="00CA78FE"/>
    <w:rsid w:val="00CB043F"/>
    <w:rsid w:val="00CB1231"/>
    <w:rsid w:val="00CB1582"/>
    <w:rsid w:val="00CB1FEF"/>
    <w:rsid w:val="00CB22B7"/>
    <w:rsid w:val="00CB31DA"/>
    <w:rsid w:val="00CB3880"/>
    <w:rsid w:val="00CB3B8D"/>
    <w:rsid w:val="00CB4EE1"/>
    <w:rsid w:val="00CB5032"/>
    <w:rsid w:val="00CB5728"/>
    <w:rsid w:val="00CB57D8"/>
    <w:rsid w:val="00CB6A7B"/>
    <w:rsid w:val="00CB751C"/>
    <w:rsid w:val="00CB799A"/>
    <w:rsid w:val="00CB7D25"/>
    <w:rsid w:val="00CB7DF6"/>
    <w:rsid w:val="00CC0E18"/>
    <w:rsid w:val="00CC1CE2"/>
    <w:rsid w:val="00CC1DC2"/>
    <w:rsid w:val="00CC2B02"/>
    <w:rsid w:val="00CC303F"/>
    <w:rsid w:val="00CC3C96"/>
    <w:rsid w:val="00CC4B6A"/>
    <w:rsid w:val="00CD077C"/>
    <w:rsid w:val="00CD0901"/>
    <w:rsid w:val="00CD109D"/>
    <w:rsid w:val="00CD16D3"/>
    <w:rsid w:val="00CD18A1"/>
    <w:rsid w:val="00CD2F8D"/>
    <w:rsid w:val="00CD342A"/>
    <w:rsid w:val="00CD3940"/>
    <w:rsid w:val="00CD401F"/>
    <w:rsid w:val="00CD594A"/>
    <w:rsid w:val="00CD603E"/>
    <w:rsid w:val="00CD6545"/>
    <w:rsid w:val="00CE0BF5"/>
    <w:rsid w:val="00CE0E7D"/>
    <w:rsid w:val="00CE1910"/>
    <w:rsid w:val="00CE1D37"/>
    <w:rsid w:val="00CE2441"/>
    <w:rsid w:val="00CE2CC2"/>
    <w:rsid w:val="00CE30AA"/>
    <w:rsid w:val="00CE3D86"/>
    <w:rsid w:val="00CE4E0E"/>
    <w:rsid w:val="00CE520F"/>
    <w:rsid w:val="00CE5CDF"/>
    <w:rsid w:val="00CE64BD"/>
    <w:rsid w:val="00CE6A0B"/>
    <w:rsid w:val="00CF0950"/>
    <w:rsid w:val="00CF0F1D"/>
    <w:rsid w:val="00CF1E94"/>
    <w:rsid w:val="00CF3B07"/>
    <w:rsid w:val="00CF4C13"/>
    <w:rsid w:val="00CF4D6D"/>
    <w:rsid w:val="00CF500C"/>
    <w:rsid w:val="00CF5C5C"/>
    <w:rsid w:val="00CF62E0"/>
    <w:rsid w:val="00CF62EA"/>
    <w:rsid w:val="00CF6384"/>
    <w:rsid w:val="00CF6902"/>
    <w:rsid w:val="00D00356"/>
    <w:rsid w:val="00D025D8"/>
    <w:rsid w:val="00D03AE9"/>
    <w:rsid w:val="00D04315"/>
    <w:rsid w:val="00D04CC3"/>
    <w:rsid w:val="00D05ABC"/>
    <w:rsid w:val="00D06471"/>
    <w:rsid w:val="00D06D36"/>
    <w:rsid w:val="00D06E88"/>
    <w:rsid w:val="00D11116"/>
    <w:rsid w:val="00D112C6"/>
    <w:rsid w:val="00D11F90"/>
    <w:rsid w:val="00D13527"/>
    <w:rsid w:val="00D136AF"/>
    <w:rsid w:val="00D13D6F"/>
    <w:rsid w:val="00D140FF"/>
    <w:rsid w:val="00D15E4E"/>
    <w:rsid w:val="00D16A56"/>
    <w:rsid w:val="00D16C60"/>
    <w:rsid w:val="00D16F65"/>
    <w:rsid w:val="00D17601"/>
    <w:rsid w:val="00D17BEC"/>
    <w:rsid w:val="00D20D6E"/>
    <w:rsid w:val="00D21300"/>
    <w:rsid w:val="00D22CAF"/>
    <w:rsid w:val="00D22F7B"/>
    <w:rsid w:val="00D230DC"/>
    <w:rsid w:val="00D23403"/>
    <w:rsid w:val="00D2425C"/>
    <w:rsid w:val="00D24548"/>
    <w:rsid w:val="00D24F3E"/>
    <w:rsid w:val="00D2650D"/>
    <w:rsid w:val="00D269B8"/>
    <w:rsid w:val="00D26C9A"/>
    <w:rsid w:val="00D27DA4"/>
    <w:rsid w:val="00D303E8"/>
    <w:rsid w:val="00D30442"/>
    <w:rsid w:val="00D30DCA"/>
    <w:rsid w:val="00D30F37"/>
    <w:rsid w:val="00D31372"/>
    <w:rsid w:val="00D313B1"/>
    <w:rsid w:val="00D31BA6"/>
    <w:rsid w:val="00D32A0D"/>
    <w:rsid w:val="00D335E1"/>
    <w:rsid w:val="00D33D23"/>
    <w:rsid w:val="00D344F9"/>
    <w:rsid w:val="00D34D24"/>
    <w:rsid w:val="00D350E3"/>
    <w:rsid w:val="00D352B8"/>
    <w:rsid w:val="00D3545E"/>
    <w:rsid w:val="00D35FEA"/>
    <w:rsid w:val="00D366E4"/>
    <w:rsid w:val="00D37E9F"/>
    <w:rsid w:val="00D4060D"/>
    <w:rsid w:val="00D40744"/>
    <w:rsid w:val="00D4095D"/>
    <w:rsid w:val="00D40F60"/>
    <w:rsid w:val="00D41339"/>
    <w:rsid w:val="00D423AC"/>
    <w:rsid w:val="00D434E9"/>
    <w:rsid w:val="00D43FF3"/>
    <w:rsid w:val="00D4469C"/>
    <w:rsid w:val="00D44B15"/>
    <w:rsid w:val="00D44C88"/>
    <w:rsid w:val="00D44DC6"/>
    <w:rsid w:val="00D44DF6"/>
    <w:rsid w:val="00D4600E"/>
    <w:rsid w:val="00D46076"/>
    <w:rsid w:val="00D46F3B"/>
    <w:rsid w:val="00D476EA"/>
    <w:rsid w:val="00D505F1"/>
    <w:rsid w:val="00D514E5"/>
    <w:rsid w:val="00D51C8D"/>
    <w:rsid w:val="00D52858"/>
    <w:rsid w:val="00D52F2F"/>
    <w:rsid w:val="00D53589"/>
    <w:rsid w:val="00D539D5"/>
    <w:rsid w:val="00D544D5"/>
    <w:rsid w:val="00D569F7"/>
    <w:rsid w:val="00D576AB"/>
    <w:rsid w:val="00D57897"/>
    <w:rsid w:val="00D60250"/>
    <w:rsid w:val="00D602DE"/>
    <w:rsid w:val="00D6096A"/>
    <w:rsid w:val="00D60ABE"/>
    <w:rsid w:val="00D60CE5"/>
    <w:rsid w:val="00D615F0"/>
    <w:rsid w:val="00D61811"/>
    <w:rsid w:val="00D635E7"/>
    <w:rsid w:val="00D63A7F"/>
    <w:rsid w:val="00D63F9F"/>
    <w:rsid w:val="00D646D3"/>
    <w:rsid w:val="00D65A2F"/>
    <w:rsid w:val="00D65E82"/>
    <w:rsid w:val="00D662F2"/>
    <w:rsid w:val="00D665F1"/>
    <w:rsid w:val="00D6711E"/>
    <w:rsid w:val="00D6755F"/>
    <w:rsid w:val="00D7024D"/>
    <w:rsid w:val="00D706A1"/>
    <w:rsid w:val="00D70AA8"/>
    <w:rsid w:val="00D71CD6"/>
    <w:rsid w:val="00D7206A"/>
    <w:rsid w:val="00D7352C"/>
    <w:rsid w:val="00D73B08"/>
    <w:rsid w:val="00D7410F"/>
    <w:rsid w:val="00D741AA"/>
    <w:rsid w:val="00D76F9D"/>
    <w:rsid w:val="00D77E81"/>
    <w:rsid w:val="00D80127"/>
    <w:rsid w:val="00D804E2"/>
    <w:rsid w:val="00D805D1"/>
    <w:rsid w:val="00D8060A"/>
    <w:rsid w:val="00D8175A"/>
    <w:rsid w:val="00D81FB3"/>
    <w:rsid w:val="00D82FD7"/>
    <w:rsid w:val="00D84FA6"/>
    <w:rsid w:val="00D85C5F"/>
    <w:rsid w:val="00D85ECC"/>
    <w:rsid w:val="00D864C7"/>
    <w:rsid w:val="00D86AA4"/>
    <w:rsid w:val="00D86EB7"/>
    <w:rsid w:val="00D91443"/>
    <w:rsid w:val="00D91A75"/>
    <w:rsid w:val="00D91E9F"/>
    <w:rsid w:val="00D92B5E"/>
    <w:rsid w:val="00D92B72"/>
    <w:rsid w:val="00D93388"/>
    <w:rsid w:val="00D93C2F"/>
    <w:rsid w:val="00D93CFF"/>
    <w:rsid w:val="00D94131"/>
    <w:rsid w:val="00D95457"/>
    <w:rsid w:val="00D96DA4"/>
    <w:rsid w:val="00D97A7B"/>
    <w:rsid w:val="00DA00A7"/>
    <w:rsid w:val="00DA015A"/>
    <w:rsid w:val="00DA0A10"/>
    <w:rsid w:val="00DA1259"/>
    <w:rsid w:val="00DA1AAD"/>
    <w:rsid w:val="00DA1E08"/>
    <w:rsid w:val="00DA4865"/>
    <w:rsid w:val="00DA4A52"/>
    <w:rsid w:val="00DA4FBC"/>
    <w:rsid w:val="00DA51A8"/>
    <w:rsid w:val="00DA5420"/>
    <w:rsid w:val="00DA5428"/>
    <w:rsid w:val="00DA6E94"/>
    <w:rsid w:val="00DA7457"/>
    <w:rsid w:val="00DB0F66"/>
    <w:rsid w:val="00DB1083"/>
    <w:rsid w:val="00DB23A8"/>
    <w:rsid w:val="00DB2995"/>
    <w:rsid w:val="00DB2EC2"/>
    <w:rsid w:val="00DB2ED0"/>
    <w:rsid w:val="00DB3628"/>
    <w:rsid w:val="00DB38F0"/>
    <w:rsid w:val="00DB3EE8"/>
    <w:rsid w:val="00DB4154"/>
    <w:rsid w:val="00DB41C4"/>
    <w:rsid w:val="00DB4636"/>
    <w:rsid w:val="00DB4701"/>
    <w:rsid w:val="00DB4CEA"/>
    <w:rsid w:val="00DB4E76"/>
    <w:rsid w:val="00DB59C0"/>
    <w:rsid w:val="00DB65BE"/>
    <w:rsid w:val="00DB7860"/>
    <w:rsid w:val="00DC0146"/>
    <w:rsid w:val="00DC01E7"/>
    <w:rsid w:val="00DC022A"/>
    <w:rsid w:val="00DC03EE"/>
    <w:rsid w:val="00DC0E71"/>
    <w:rsid w:val="00DC3504"/>
    <w:rsid w:val="00DC35AD"/>
    <w:rsid w:val="00DC36B8"/>
    <w:rsid w:val="00DC4EE7"/>
    <w:rsid w:val="00DC4F9E"/>
    <w:rsid w:val="00DC5222"/>
    <w:rsid w:val="00DC53F2"/>
    <w:rsid w:val="00DC5429"/>
    <w:rsid w:val="00DC60D8"/>
    <w:rsid w:val="00DC6B01"/>
    <w:rsid w:val="00DC7380"/>
    <w:rsid w:val="00DC7797"/>
    <w:rsid w:val="00DC7B2B"/>
    <w:rsid w:val="00DC7E53"/>
    <w:rsid w:val="00DD0246"/>
    <w:rsid w:val="00DD0359"/>
    <w:rsid w:val="00DD078A"/>
    <w:rsid w:val="00DD1737"/>
    <w:rsid w:val="00DD1F4D"/>
    <w:rsid w:val="00DD31B3"/>
    <w:rsid w:val="00DD34E1"/>
    <w:rsid w:val="00DD45E7"/>
    <w:rsid w:val="00DD5EF3"/>
    <w:rsid w:val="00DD6127"/>
    <w:rsid w:val="00DD6B9A"/>
    <w:rsid w:val="00DD7083"/>
    <w:rsid w:val="00DD71F6"/>
    <w:rsid w:val="00DD7667"/>
    <w:rsid w:val="00DD777C"/>
    <w:rsid w:val="00DD7CC3"/>
    <w:rsid w:val="00DE0D2F"/>
    <w:rsid w:val="00DE0D75"/>
    <w:rsid w:val="00DE1824"/>
    <w:rsid w:val="00DE19EB"/>
    <w:rsid w:val="00DE1A06"/>
    <w:rsid w:val="00DE306A"/>
    <w:rsid w:val="00DE38C9"/>
    <w:rsid w:val="00DE4343"/>
    <w:rsid w:val="00DE589F"/>
    <w:rsid w:val="00DE5B0F"/>
    <w:rsid w:val="00DE5B68"/>
    <w:rsid w:val="00DE5C96"/>
    <w:rsid w:val="00DE7431"/>
    <w:rsid w:val="00DE762A"/>
    <w:rsid w:val="00DE7B28"/>
    <w:rsid w:val="00DE7DB8"/>
    <w:rsid w:val="00DF0FE3"/>
    <w:rsid w:val="00DF1120"/>
    <w:rsid w:val="00DF1C79"/>
    <w:rsid w:val="00DF253C"/>
    <w:rsid w:val="00DF2C81"/>
    <w:rsid w:val="00DF2CB1"/>
    <w:rsid w:val="00DF302B"/>
    <w:rsid w:val="00DF3522"/>
    <w:rsid w:val="00DF44FC"/>
    <w:rsid w:val="00DF5285"/>
    <w:rsid w:val="00DF5F5D"/>
    <w:rsid w:val="00DF69F9"/>
    <w:rsid w:val="00DF6DC5"/>
    <w:rsid w:val="00E007D2"/>
    <w:rsid w:val="00E02579"/>
    <w:rsid w:val="00E02B50"/>
    <w:rsid w:val="00E04B3F"/>
    <w:rsid w:val="00E05CC2"/>
    <w:rsid w:val="00E060C1"/>
    <w:rsid w:val="00E06B1E"/>
    <w:rsid w:val="00E06DEF"/>
    <w:rsid w:val="00E07787"/>
    <w:rsid w:val="00E10AAF"/>
    <w:rsid w:val="00E10F76"/>
    <w:rsid w:val="00E11B3D"/>
    <w:rsid w:val="00E12BD5"/>
    <w:rsid w:val="00E13BDA"/>
    <w:rsid w:val="00E147D5"/>
    <w:rsid w:val="00E14C0E"/>
    <w:rsid w:val="00E15BF8"/>
    <w:rsid w:val="00E15D71"/>
    <w:rsid w:val="00E16642"/>
    <w:rsid w:val="00E17438"/>
    <w:rsid w:val="00E1787C"/>
    <w:rsid w:val="00E17F03"/>
    <w:rsid w:val="00E20B31"/>
    <w:rsid w:val="00E21B67"/>
    <w:rsid w:val="00E2249E"/>
    <w:rsid w:val="00E22B76"/>
    <w:rsid w:val="00E234F1"/>
    <w:rsid w:val="00E241ED"/>
    <w:rsid w:val="00E24E3A"/>
    <w:rsid w:val="00E25293"/>
    <w:rsid w:val="00E255EB"/>
    <w:rsid w:val="00E25AF8"/>
    <w:rsid w:val="00E26C55"/>
    <w:rsid w:val="00E26F6C"/>
    <w:rsid w:val="00E27071"/>
    <w:rsid w:val="00E27372"/>
    <w:rsid w:val="00E2795E"/>
    <w:rsid w:val="00E31BD0"/>
    <w:rsid w:val="00E31DBE"/>
    <w:rsid w:val="00E32227"/>
    <w:rsid w:val="00E33EC1"/>
    <w:rsid w:val="00E34CA3"/>
    <w:rsid w:val="00E35C4A"/>
    <w:rsid w:val="00E365BC"/>
    <w:rsid w:val="00E36980"/>
    <w:rsid w:val="00E3749A"/>
    <w:rsid w:val="00E37A0F"/>
    <w:rsid w:val="00E37DA6"/>
    <w:rsid w:val="00E37FE3"/>
    <w:rsid w:val="00E40EB7"/>
    <w:rsid w:val="00E4164D"/>
    <w:rsid w:val="00E42CA6"/>
    <w:rsid w:val="00E436C0"/>
    <w:rsid w:val="00E43AAA"/>
    <w:rsid w:val="00E43EB5"/>
    <w:rsid w:val="00E4458B"/>
    <w:rsid w:val="00E44C62"/>
    <w:rsid w:val="00E4546C"/>
    <w:rsid w:val="00E45EEE"/>
    <w:rsid w:val="00E46960"/>
    <w:rsid w:val="00E47B42"/>
    <w:rsid w:val="00E47FC5"/>
    <w:rsid w:val="00E502C3"/>
    <w:rsid w:val="00E51B49"/>
    <w:rsid w:val="00E51C61"/>
    <w:rsid w:val="00E52257"/>
    <w:rsid w:val="00E52D14"/>
    <w:rsid w:val="00E5387C"/>
    <w:rsid w:val="00E5416E"/>
    <w:rsid w:val="00E54D3D"/>
    <w:rsid w:val="00E54EF2"/>
    <w:rsid w:val="00E55410"/>
    <w:rsid w:val="00E56F82"/>
    <w:rsid w:val="00E5754F"/>
    <w:rsid w:val="00E57A82"/>
    <w:rsid w:val="00E6035A"/>
    <w:rsid w:val="00E60DC5"/>
    <w:rsid w:val="00E610B3"/>
    <w:rsid w:val="00E62ABE"/>
    <w:rsid w:val="00E62C47"/>
    <w:rsid w:val="00E63559"/>
    <w:rsid w:val="00E65154"/>
    <w:rsid w:val="00E65DA4"/>
    <w:rsid w:val="00E6617F"/>
    <w:rsid w:val="00E6642C"/>
    <w:rsid w:val="00E6668B"/>
    <w:rsid w:val="00E66821"/>
    <w:rsid w:val="00E66970"/>
    <w:rsid w:val="00E67180"/>
    <w:rsid w:val="00E676E2"/>
    <w:rsid w:val="00E70592"/>
    <w:rsid w:val="00E70D40"/>
    <w:rsid w:val="00E70DCD"/>
    <w:rsid w:val="00E7150B"/>
    <w:rsid w:val="00E7193A"/>
    <w:rsid w:val="00E72D5B"/>
    <w:rsid w:val="00E733EB"/>
    <w:rsid w:val="00E73BC1"/>
    <w:rsid w:val="00E74B89"/>
    <w:rsid w:val="00E74FA5"/>
    <w:rsid w:val="00E756A8"/>
    <w:rsid w:val="00E75B4D"/>
    <w:rsid w:val="00E76032"/>
    <w:rsid w:val="00E768F2"/>
    <w:rsid w:val="00E77012"/>
    <w:rsid w:val="00E771F8"/>
    <w:rsid w:val="00E7725B"/>
    <w:rsid w:val="00E77D7E"/>
    <w:rsid w:val="00E77E9E"/>
    <w:rsid w:val="00E81B66"/>
    <w:rsid w:val="00E81B6F"/>
    <w:rsid w:val="00E81D38"/>
    <w:rsid w:val="00E81DED"/>
    <w:rsid w:val="00E82316"/>
    <w:rsid w:val="00E825B3"/>
    <w:rsid w:val="00E8292C"/>
    <w:rsid w:val="00E82B70"/>
    <w:rsid w:val="00E8385F"/>
    <w:rsid w:val="00E83B0D"/>
    <w:rsid w:val="00E84160"/>
    <w:rsid w:val="00E84749"/>
    <w:rsid w:val="00E847E0"/>
    <w:rsid w:val="00E849DE"/>
    <w:rsid w:val="00E84CE5"/>
    <w:rsid w:val="00E84E6A"/>
    <w:rsid w:val="00E85948"/>
    <w:rsid w:val="00E85BB7"/>
    <w:rsid w:val="00E86395"/>
    <w:rsid w:val="00E86536"/>
    <w:rsid w:val="00E87430"/>
    <w:rsid w:val="00E87CA8"/>
    <w:rsid w:val="00E90165"/>
    <w:rsid w:val="00E9167E"/>
    <w:rsid w:val="00E922A4"/>
    <w:rsid w:val="00E92525"/>
    <w:rsid w:val="00E925CE"/>
    <w:rsid w:val="00E9344D"/>
    <w:rsid w:val="00E93465"/>
    <w:rsid w:val="00E93F3F"/>
    <w:rsid w:val="00E94579"/>
    <w:rsid w:val="00E952F0"/>
    <w:rsid w:val="00E954DB"/>
    <w:rsid w:val="00E95B1F"/>
    <w:rsid w:val="00E97007"/>
    <w:rsid w:val="00E974D9"/>
    <w:rsid w:val="00EA05D9"/>
    <w:rsid w:val="00EA1104"/>
    <w:rsid w:val="00EA16EA"/>
    <w:rsid w:val="00EA339D"/>
    <w:rsid w:val="00EA346A"/>
    <w:rsid w:val="00EA3C4E"/>
    <w:rsid w:val="00EA5257"/>
    <w:rsid w:val="00EA59B6"/>
    <w:rsid w:val="00EA7415"/>
    <w:rsid w:val="00EB0433"/>
    <w:rsid w:val="00EB0A34"/>
    <w:rsid w:val="00EB0BFD"/>
    <w:rsid w:val="00EB1A57"/>
    <w:rsid w:val="00EB1B8B"/>
    <w:rsid w:val="00EB2339"/>
    <w:rsid w:val="00EB2F96"/>
    <w:rsid w:val="00EB3C54"/>
    <w:rsid w:val="00EB3F1C"/>
    <w:rsid w:val="00EB47DC"/>
    <w:rsid w:val="00EB489D"/>
    <w:rsid w:val="00EB4951"/>
    <w:rsid w:val="00EB50C0"/>
    <w:rsid w:val="00EB514A"/>
    <w:rsid w:val="00EB595B"/>
    <w:rsid w:val="00EB7B54"/>
    <w:rsid w:val="00EC098E"/>
    <w:rsid w:val="00EC0BCB"/>
    <w:rsid w:val="00EC0CC0"/>
    <w:rsid w:val="00EC0E71"/>
    <w:rsid w:val="00EC2573"/>
    <w:rsid w:val="00EC2722"/>
    <w:rsid w:val="00EC41DC"/>
    <w:rsid w:val="00EC5162"/>
    <w:rsid w:val="00EC5F2E"/>
    <w:rsid w:val="00EC783F"/>
    <w:rsid w:val="00ED1E4C"/>
    <w:rsid w:val="00ED416D"/>
    <w:rsid w:val="00ED5249"/>
    <w:rsid w:val="00ED525D"/>
    <w:rsid w:val="00ED5796"/>
    <w:rsid w:val="00ED613A"/>
    <w:rsid w:val="00ED62F7"/>
    <w:rsid w:val="00ED6CFA"/>
    <w:rsid w:val="00ED6D53"/>
    <w:rsid w:val="00EE15CE"/>
    <w:rsid w:val="00EE1855"/>
    <w:rsid w:val="00EE1C8E"/>
    <w:rsid w:val="00EE1CAA"/>
    <w:rsid w:val="00EE2B68"/>
    <w:rsid w:val="00EE2B8B"/>
    <w:rsid w:val="00EE2C8F"/>
    <w:rsid w:val="00EE32D0"/>
    <w:rsid w:val="00EE33B5"/>
    <w:rsid w:val="00EE3733"/>
    <w:rsid w:val="00EE387C"/>
    <w:rsid w:val="00EE395E"/>
    <w:rsid w:val="00EE52AD"/>
    <w:rsid w:val="00EE6D70"/>
    <w:rsid w:val="00EE6DA2"/>
    <w:rsid w:val="00EF032D"/>
    <w:rsid w:val="00EF1386"/>
    <w:rsid w:val="00EF2491"/>
    <w:rsid w:val="00EF256B"/>
    <w:rsid w:val="00EF344B"/>
    <w:rsid w:val="00EF3527"/>
    <w:rsid w:val="00EF5277"/>
    <w:rsid w:val="00EF52C5"/>
    <w:rsid w:val="00EF5383"/>
    <w:rsid w:val="00EF5BF5"/>
    <w:rsid w:val="00EF5CAD"/>
    <w:rsid w:val="00EF611F"/>
    <w:rsid w:val="00EF72ED"/>
    <w:rsid w:val="00EF76E1"/>
    <w:rsid w:val="00EF7B7F"/>
    <w:rsid w:val="00F00444"/>
    <w:rsid w:val="00F008E0"/>
    <w:rsid w:val="00F029AF"/>
    <w:rsid w:val="00F033A3"/>
    <w:rsid w:val="00F0342D"/>
    <w:rsid w:val="00F03957"/>
    <w:rsid w:val="00F03A14"/>
    <w:rsid w:val="00F052B2"/>
    <w:rsid w:val="00F05629"/>
    <w:rsid w:val="00F05F39"/>
    <w:rsid w:val="00F060CC"/>
    <w:rsid w:val="00F06708"/>
    <w:rsid w:val="00F06768"/>
    <w:rsid w:val="00F06DC4"/>
    <w:rsid w:val="00F07F93"/>
    <w:rsid w:val="00F1030E"/>
    <w:rsid w:val="00F10925"/>
    <w:rsid w:val="00F10D7D"/>
    <w:rsid w:val="00F111E7"/>
    <w:rsid w:val="00F11EA0"/>
    <w:rsid w:val="00F12836"/>
    <w:rsid w:val="00F12F6C"/>
    <w:rsid w:val="00F13DAE"/>
    <w:rsid w:val="00F157D8"/>
    <w:rsid w:val="00F1622E"/>
    <w:rsid w:val="00F16FCD"/>
    <w:rsid w:val="00F17259"/>
    <w:rsid w:val="00F172ED"/>
    <w:rsid w:val="00F175D8"/>
    <w:rsid w:val="00F201AD"/>
    <w:rsid w:val="00F20798"/>
    <w:rsid w:val="00F20B0B"/>
    <w:rsid w:val="00F21481"/>
    <w:rsid w:val="00F21B21"/>
    <w:rsid w:val="00F2203C"/>
    <w:rsid w:val="00F222BB"/>
    <w:rsid w:val="00F2491A"/>
    <w:rsid w:val="00F249DD"/>
    <w:rsid w:val="00F24D52"/>
    <w:rsid w:val="00F24EF6"/>
    <w:rsid w:val="00F253B3"/>
    <w:rsid w:val="00F254E4"/>
    <w:rsid w:val="00F25858"/>
    <w:rsid w:val="00F26E2D"/>
    <w:rsid w:val="00F26F5D"/>
    <w:rsid w:val="00F27793"/>
    <w:rsid w:val="00F2796B"/>
    <w:rsid w:val="00F309D9"/>
    <w:rsid w:val="00F31C6F"/>
    <w:rsid w:val="00F32EB3"/>
    <w:rsid w:val="00F33416"/>
    <w:rsid w:val="00F34C92"/>
    <w:rsid w:val="00F35D19"/>
    <w:rsid w:val="00F36913"/>
    <w:rsid w:val="00F36F34"/>
    <w:rsid w:val="00F377AE"/>
    <w:rsid w:val="00F40CF6"/>
    <w:rsid w:val="00F41269"/>
    <w:rsid w:val="00F41319"/>
    <w:rsid w:val="00F436FE"/>
    <w:rsid w:val="00F43AA6"/>
    <w:rsid w:val="00F442C1"/>
    <w:rsid w:val="00F4472E"/>
    <w:rsid w:val="00F44B13"/>
    <w:rsid w:val="00F45BE7"/>
    <w:rsid w:val="00F45EB8"/>
    <w:rsid w:val="00F463D7"/>
    <w:rsid w:val="00F47C8E"/>
    <w:rsid w:val="00F47EA5"/>
    <w:rsid w:val="00F50163"/>
    <w:rsid w:val="00F504AD"/>
    <w:rsid w:val="00F510E2"/>
    <w:rsid w:val="00F515F1"/>
    <w:rsid w:val="00F51AC4"/>
    <w:rsid w:val="00F5273A"/>
    <w:rsid w:val="00F527B4"/>
    <w:rsid w:val="00F52D6B"/>
    <w:rsid w:val="00F52E18"/>
    <w:rsid w:val="00F5346F"/>
    <w:rsid w:val="00F5391C"/>
    <w:rsid w:val="00F546FB"/>
    <w:rsid w:val="00F55335"/>
    <w:rsid w:val="00F55C51"/>
    <w:rsid w:val="00F55C98"/>
    <w:rsid w:val="00F55CF7"/>
    <w:rsid w:val="00F56B60"/>
    <w:rsid w:val="00F56CCF"/>
    <w:rsid w:val="00F577DD"/>
    <w:rsid w:val="00F57D1C"/>
    <w:rsid w:val="00F6086A"/>
    <w:rsid w:val="00F6169B"/>
    <w:rsid w:val="00F61CAB"/>
    <w:rsid w:val="00F62824"/>
    <w:rsid w:val="00F62AFB"/>
    <w:rsid w:val="00F62B99"/>
    <w:rsid w:val="00F62D7C"/>
    <w:rsid w:val="00F63438"/>
    <w:rsid w:val="00F634C8"/>
    <w:rsid w:val="00F63F52"/>
    <w:rsid w:val="00F64AFA"/>
    <w:rsid w:val="00F6536B"/>
    <w:rsid w:val="00F67155"/>
    <w:rsid w:val="00F67B19"/>
    <w:rsid w:val="00F7058F"/>
    <w:rsid w:val="00F70D21"/>
    <w:rsid w:val="00F70FEF"/>
    <w:rsid w:val="00F71703"/>
    <w:rsid w:val="00F717E2"/>
    <w:rsid w:val="00F71B23"/>
    <w:rsid w:val="00F728EC"/>
    <w:rsid w:val="00F73663"/>
    <w:rsid w:val="00F73E6F"/>
    <w:rsid w:val="00F73F06"/>
    <w:rsid w:val="00F742A0"/>
    <w:rsid w:val="00F743EE"/>
    <w:rsid w:val="00F74B39"/>
    <w:rsid w:val="00F74F3A"/>
    <w:rsid w:val="00F74F4D"/>
    <w:rsid w:val="00F7544B"/>
    <w:rsid w:val="00F75C02"/>
    <w:rsid w:val="00F77913"/>
    <w:rsid w:val="00F77EBF"/>
    <w:rsid w:val="00F77ECB"/>
    <w:rsid w:val="00F803E5"/>
    <w:rsid w:val="00F80497"/>
    <w:rsid w:val="00F810C1"/>
    <w:rsid w:val="00F8146A"/>
    <w:rsid w:val="00F81BF8"/>
    <w:rsid w:val="00F81E47"/>
    <w:rsid w:val="00F824EF"/>
    <w:rsid w:val="00F8251C"/>
    <w:rsid w:val="00F82904"/>
    <w:rsid w:val="00F82C9A"/>
    <w:rsid w:val="00F83E3E"/>
    <w:rsid w:val="00F842CB"/>
    <w:rsid w:val="00F84408"/>
    <w:rsid w:val="00F8446B"/>
    <w:rsid w:val="00F85391"/>
    <w:rsid w:val="00F85681"/>
    <w:rsid w:val="00F85B4C"/>
    <w:rsid w:val="00F86272"/>
    <w:rsid w:val="00F86474"/>
    <w:rsid w:val="00F868B4"/>
    <w:rsid w:val="00F8730A"/>
    <w:rsid w:val="00F9016F"/>
    <w:rsid w:val="00F9017A"/>
    <w:rsid w:val="00F90601"/>
    <w:rsid w:val="00F922DC"/>
    <w:rsid w:val="00F93703"/>
    <w:rsid w:val="00F938C7"/>
    <w:rsid w:val="00F9415D"/>
    <w:rsid w:val="00F94C2F"/>
    <w:rsid w:val="00F96639"/>
    <w:rsid w:val="00FA0138"/>
    <w:rsid w:val="00FA10C8"/>
    <w:rsid w:val="00FA1396"/>
    <w:rsid w:val="00FA26A7"/>
    <w:rsid w:val="00FA2F82"/>
    <w:rsid w:val="00FA3A99"/>
    <w:rsid w:val="00FA4986"/>
    <w:rsid w:val="00FA61B0"/>
    <w:rsid w:val="00FA6910"/>
    <w:rsid w:val="00FA78FD"/>
    <w:rsid w:val="00FB0EED"/>
    <w:rsid w:val="00FB0FAA"/>
    <w:rsid w:val="00FB11BE"/>
    <w:rsid w:val="00FB1357"/>
    <w:rsid w:val="00FB1799"/>
    <w:rsid w:val="00FB181D"/>
    <w:rsid w:val="00FB199F"/>
    <w:rsid w:val="00FB1B56"/>
    <w:rsid w:val="00FB1C6F"/>
    <w:rsid w:val="00FB1FD9"/>
    <w:rsid w:val="00FB27F1"/>
    <w:rsid w:val="00FB36B0"/>
    <w:rsid w:val="00FB3EEF"/>
    <w:rsid w:val="00FB45F7"/>
    <w:rsid w:val="00FB4C6F"/>
    <w:rsid w:val="00FB684C"/>
    <w:rsid w:val="00FB6EA8"/>
    <w:rsid w:val="00FB771A"/>
    <w:rsid w:val="00FC3019"/>
    <w:rsid w:val="00FC3BB1"/>
    <w:rsid w:val="00FC4D0E"/>
    <w:rsid w:val="00FC5333"/>
    <w:rsid w:val="00FC592E"/>
    <w:rsid w:val="00FC5E76"/>
    <w:rsid w:val="00FC6150"/>
    <w:rsid w:val="00FC69CF"/>
    <w:rsid w:val="00FC6FCD"/>
    <w:rsid w:val="00FC7214"/>
    <w:rsid w:val="00FD058F"/>
    <w:rsid w:val="00FD0B0A"/>
    <w:rsid w:val="00FD0B70"/>
    <w:rsid w:val="00FD11B8"/>
    <w:rsid w:val="00FD1440"/>
    <w:rsid w:val="00FD1489"/>
    <w:rsid w:val="00FD164F"/>
    <w:rsid w:val="00FD17D7"/>
    <w:rsid w:val="00FD1DF2"/>
    <w:rsid w:val="00FD2A49"/>
    <w:rsid w:val="00FD2DA9"/>
    <w:rsid w:val="00FD34BD"/>
    <w:rsid w:val="00FD35FA"/>
    <w:rsid w:val="00FD43E2"/>
    <w:rsid w:val="00FD59F1"/>
    <w:rsid w:val="00FD6FE2"/>
    <w:rsid w:val="00FD74CB"/>
    <w:rsid w:val="00FD7543"/>
    <w:rsid w:val="00FD7BF5"/>
    <w:rsid w:val="00FE185C"/>
    <w:rsid w:val="00FE29A8"/>
    <w:rsid w:val="00FE2BF1"/>
    <w:rsid w:val="00FE347B"/>
    <w:rsid w:val="00FE3C5F"/>
    <w:rsid w:val="00FE401B"/>
    <w:rsid w:val="00FE4705"/>
    <w:rsid w:val="00FE557C"/>
    <w:rsid w:val="00FE60F1"/>
    <w:rsid w:val="00FE6894"/>
    <w:rsid w:val="00FF12A4"/>
    <w:rsid w:val="00FF134F"/>
    <w:rsid w:val="00FF305D"/>
    <w:rsid w:val="00FF318B"/>
    <w:rsid w:val="00FF34F3"/>
    <w:rsid w:val="00FF4C3A"/>
    <w:rsid w:val="00FF4E74"/>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A1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0C"/>
    <w:pPr>
      <w:tabs>
        <w:tab w:val="left" w:pos="567"/>
      </w:tabs>
      <w:spacing w:line="260" w:lineRule="exact"/>
    </w:pPr>
    <w:rPr>
      <w:sz w:val="22"/>
      <w:szCs w:val="22"/>
      <w:lang w:val="en-GB" w:eastAsia="en-US"/>
    </w:rPr>
  </w:style>
  <w:style w:type="paragraph" w:styleId="Heading2">
    <w:name w:val="heading 2"/>
    <w:basedOn w:val="Normal"/>
    <w:link w:val="Heading2Char"/>
    <w:uiPriority w:val="9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1870BD"/>
    <w:rPr>
      <w:rFonts w:eastAsia="Times New Roman"/>
      <w:b/>
      <w:bCs/>
      <w:sz w:val="36"/>
      <w:szCs w:val="36"/>
      <w:lang w:val="en-US" w:eastAsia="en-US"/>
    </w:rPr>
  </w:style>
  <w:style w:type="paragraph" w:styleId="Footer">
    <w:name w:val="footer"/>
    <w:basedOn w:val="Normal"/>
    <w:link w:val="FooterChar"/>
    <w:uiPriority w:val="99"/>
    <w:rsid w:val="009C6AAF"/>
    <w:pPr>
      <w:tabs>
        <w:tab w:val="center" w:pos="4536"/>
        <w:tab w:val="right" w:pos="8306"/>
      </w:tabs>
    </w:pPr>
    <w:rPr>
      <w:rFonts w:ascii="Arial" w:hAnsi="Arial" w:cs="Arial"/>
      <w:noProof/>
      <w:sz w:val="16"/>
      <w:szCs w:val="16"/>
      <w:lang w:eastAsia="en-GB"/>
    </w:rPr>
  </w:style>
  <w:style w:type="character" w:customStyle="1" w:styleId="FooterChar">
    <w:name w:val="Footer Char"/>
    <w:link w:val="Footer"/>
    <w:uiPriority w:val="99"/>
    <w:locked/>
    <w:rsid w:val="00481EBD"/>
    <w:rPr>
      <w:rFonts w:ascii="Arial" w:hAnsi="Arial" w:cs="Arial"/>
      <w:noProof/>
      <w:sz w:val="16"/>
      <w:szCs w:val="16"/>
      <w:lang w:val="en-GB"/>
    </w:rPr>
  </w:style>
  <w:style w:type="paragraph" w:styleId="Header">
    <w:name w:val="header"/>
    <w:basedOn w:val="Normal"/>
    <w:link w:val="HeaderChar"/>
    <w:uiPriority w:val="99"/>
    <w:rsid w:val="009C6AAF"/>
    <w:pPr>
      <w:tabs>
        <w:tab w:val="center" w:pos="4153"/>
        <w:tab w:val="right" w:pos="8306"/>
      </w:tabs>
    </w:pPr>
    <w:rPr>
      <w:rFonts w:ascii="Arial" w:hAnsi="Arial" w:cs="Arial"/>
      <w:sz w:val="20"/>
      <w:szCs w:val="20"/>
      <w:lang w:eastAsia="en-GB"/>
    </w:rPr>
  </w:style>
  <w:style w:type="character" w:customStyle="1" w:styleId="HeaderChar">
    <w:name w:val="Header Char"/>
    <w:link w:val="Header"/>
    <w:uiPriority w:val="99"/>
    <w:locked/>
    <w:rsid w:val="00A615CD"/>
    <w:rPr>
      <w:rFonts w:ascii="Arial" w:hAnsi="Arial" w:cs="Arial"/>
      <w:lang w:val="en-GB"/>
    </w:rPr>
  </w:style>
  <w:style w:type="paragraph" w:customStyle="1" w:styleId="MemoHeaderStyle">
    <w:name w:val="MemoHeaderStyle"/>
    <w:basedOn w:val="Normal"/>
    <w:next w:val="Normal"/>
    <w:uiPriority w:val="99"/>
    <w:rsid w:val="009C6AAF"/>
    <w:pPr>
      <w:spacing w:line="120" w:lineRule="atLeast"/>
      <w:ind w:left="1418"/>
      <w:jc w:val="both"/>
    </w:pPr>
    <w:rPr>
      <w:rFonts w:ascii="Arial" w:hAnsi="Arial" w:cs="Arial"/>
      <w:b/>
      <w:bCs/>
      <w:smallCaps/>
    </w:rPr>
  </w:style>
  <w:style w:type="character" w:styleId="PageNumber">
    <w:name w:val="page number"/>
    <w:basedOn w:val="DefaultParagraphFont"/>
    <w:uiPriority w:val="99"/>
    <w:rsid w:val="00812D16"/>
  </w:style>
  <w:style w:type="paragraph" w:styleId="BodyText">
    <w:name w:val="Body Text"/>
    <w:basedOn w:val="Normal"/>
    <w:link w:val="BodyTextChar"/>
    <w:uiPriority w:val="99"/>
    <w:rsid w:val="00812D16"/>
    <w:pPr>
      <w:tabs>
        <w:tab w:val="clear" w:pos="567"/>
      </w:tabs>
      <w:spacing w:line="240" w:lineRule="auto"/>
    </w:pPr>
    <w:rPr>
      <w:sz w:val="20"/>
      <w:szCs w:val="20"/>
    </w:rPr>
  </w:style>
  <w:style w:type="character" w:customStyle="1" w:styleId="BodyTextChar">
    <w:name w:val="Body Text Char"/>
    <w:link w:val="BodyText"/>
    <w:uiPriority w:val="99"/>
    <w:semiHidden/>
    <w:locked/>
    <w:rsid w:val="00077DE4"/>
    <w:rPr>
      <w:lang w:val="en-GB" w:eastAsia="en-US"/>
    </w:rPr>
  </w:style>
  <w:style w:type="paragraph" w:styleId="CommentText">
    <w:name w:val="annotation text"/>
    <w:aliases w:val="Annotationtext"/>
    <w:basedOn w:val="Normal"/>
    <w:link w:val="CommentTextChar"/>
    <w:uiPriority w:val="99"/>
    <w:semiHidden/>
    <w:rsid w:val="00812D16"/>
    <w:rPr>
      <w:sz w:val="20"/>
      <w:szCs w:val="20"/>
      <w:lang w:val="es-ES"/>
    </w:rPr>
  </w:style>
  <w:style w:type="character" w:customStyle="1" w:styleId="CommentTextChar">
    <w:name w:val="Comment Text Char"/>
    <w:aliases w:val="Annotationtext Char"/>
    <w:link w:val="CommentText"/>
    <w:uiPriority w:val="99"/>
    <w:locked/>
    <w:rsid w:val="00BC6DC2"/>
    <w:rPr>
      <w:rFonts w:eastAsia="Times New Roman"/>
      <w:lang w:eastAsia="en-US"/>
    </w:rPr>
  </w:style>
  <w:style w:type="character" w:styleId="Hyperlink">
    <w:name w:val="Hyperlink"/>
    <w:uiPriority w:val="99"/>
    <w:rsid w:val="00812D16"/>
    <w:rPr>
      <w:color w:val="0000FF"/>
      <w:u w:val="single"/>
    </w:rPr>
  </w:style>
  <w:style w:type="paragraph" w:customStyle="1" w:styleId="EMEAEnBodyText">
    <w:name w:val="EMEA En Body Text"/>
    <w:basedOn w:val="Normal"/>
    <w:uiPriority w:val="99"/>
    <w:rsid w:val="00812D16"/>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C8340C"/>
    <w:rPr>
      <w:sz w:val="16"/>
      <w:szCs w:val="2"/>
    </w:rPr>
  </w:style>
  <w:style w:type="character" w:customStyle="1" w:styleId="BalloonTextChar">
    <w:name w:val="Balloon Text Char"/>
    <w:link w:val="BalloonText"/>
    <w:uiPriority w:val="99"/>
    <w:semiHidden/>
    <w:locked/>
    <w:rsid w:val="00C8340C"/>
    <w:rPr>
      <w:sz w:val="16"/>
      <w:szCs w:val="2"/>
      <w:lang w:val="en-GB" w:eastAsia="en-US"/>
    </w:rPr>
  </w:style>
  <w:style w:type="paragraph" w:customStyle="1" w:styleId="BodytextAgency">
    <w:name w:val="Body text (Agency)"/>
    <w:basedOn w:val="Normal"/>
    <w:link w:val="BodytextAgencyChar"/>
    <w:uiPriority w:val="99"/>
    <w:rsid w:val="00345F9C"/>
    <w:pPr>
      <w:tabs>
        <w:tab w:val="clear" w:pos="567"/>
      </w:tabs>
      <w:spacing w:after="140" w:line="280" w:lineRule="atLeast"/>
    </w:pPr>
    <w:rPr>
      <w:rFonts w:ascii="Verdana" w:hAnsi="Verdana" w:cs="Verdana"/>
      <w:sz w:val="18"/>
      <w:szCs w:val="18"/>
      <w:lang w:eastAsia="en-GB"/>
    </w:rPr>
  </w:style>
  <w:style w:type="character" w:customStyle="1" w:styleId="BodytextAgencyChar">
    <w:name w:val="Body text (Agency) Char"/>
    <w:link w:val="BodytextAgency"/>
    <w:uiPriority w:val="99"/>
    <w:locked/>
    <w:rsid w:val="00345F9C"/>
    <w:rPr>
      <w:rFonts w:ascii="Verdana" w:hAnsi="Verdana" w:cs="Verdana"/>
      <w:sz w:val="18"/>
      <w:szCs w:val="18"/>
      <w:lang w:val="en-GB" w:eastAsia="en-GB"/>
    </w:rPr>
  </w:style>
  <w:style w:type="paragraph" w:customStyle="1" w:styleId="DraftingNotesAgency">
    <w:name w:val="Drafting Notes (Agency)"/>
    <w:basedOn w:val="Normal"/>
    <w:next w:val="BodytextAgency"/>
    <w:link w:val="DraftingNotesAgencyChar"/>
    <w:uiPriority w:val="99"/>
    <w:rsid w:val="00345F9C"/>
    <w:pPr>
      <w:tabs>
        <w:tab w:val="clear" w:pos="567"/>
      </w:tabs>
      <w:spacing w:after="140" w:line="280" w:lineRule="atLeast"/>
    </w:pPr>
    <w:rPr>
      <w:rFonts w:ascii="Courier New" w:hAnsi="Courier New" w:cs="Courier New"/>
      <w:i/>
      <w:iCs/>
      <w:color w:val="339966"/>
      <w:sz w:val="18"/>
      <w:szCs w:val="18"/>
      <w:lang w:eastAsia="en-GB"/>
    </w:rPr>
  </w:style>
  <w:style w:type="character" w:customStyle="1" w:styleId="DraftingNotesAgencyChar">
    <w:name w:val="Drafting Notes (Agency) Char"/>
    <w:link w:val="DraftingNotesAgency"/>
    <w:uiPriority w:val="99"/>
    <w:locked/>
    <w:rsid w:val="00345F9C"/>
    <w:rPr>
      <w:rFonts w:ascii="Courier New" w:hAnsi="Courier New" w:cs="Courier New"/>
      <w:i/>
      <w:iCs/>
      <w:color w:val="339966"/>
      <w:sz w:val="18"/>
      <w:szCs w:val="18"/>
      <w:lang w:val="en-GB" w:eastAsia="en-GB"/>
    </w:rPr>
  </w:style>
  <w:style w:type="paragraph" w:customStyle="1" w:styleId="NormalAgency">
    <w:name w:val="Normal (Agency)"/>
    <w:link w:val="NormalAgencyChar"/>
    <w:uiPriority w:val="99"/>
    <w:rsid w:val="00C179B0"/>
    <w:rPr>
      <w:rFonts w:ascii="Verdana" w:hAnsi="Verdana" w:cs="Verdana"/>
      <w:sz w:val="18"/>
      <w:szCs w:val="18"/>
      <w:lang w:val="en-GB" w:eastAsia="en-GB"/>
    </w:rPr>
  </w:style>
  <w:style w:type="table" w:customStyle="1" w:styleId="TablegridAgencyblack">
    <w:name w:val="Table grid (Agency) black"/>
    <w:uiPriority w:val="99"/>
    <w:semiHidden/>
    <w:rsid w:val="00C179B0"/>
    <w:rPr>
      <w:rFonts w:ascii="Verdana" w:hAnsi="Verdana" w:cs="Verdana"/>
      <w:sz w:val="18"/>
      <w:szCs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C179B0"/>
    <w:pPr>
      <w:keepNext/>
    </w:pPr>
    <w:rPr>
      <w:b/>
      <w:bCs/>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sid w:val="00C179B0"/>
    <w:rPr>
      <w:rFonts w:ascii="Verdana" w:hAnsi="Verdana" w:cs="Verdana"/>
      <w:sz w:val="18"/>
      <w:szCs w:val="18"/>
      <w:lang w:val="en-GB" w:eastAsia="en-GB"/>
    </w:rPr>
  </w:style>
  <w:style w:type="character" w:styleId="CommentReference">
    <w:name w:val="annotation reference"/>
    <w:uiPriority w:val="99"/>
    <w:semiHidden/>
    <w:rsid w:val="00BC6DC2"/>
    <w:rPr>
      <w:sz w:val="16"/>
      <w:szCs w:val="16"/>
    </w:rPr>
  </w:style>
  <w:style w:type="paragraph" w:styleId="CommentSubject">
    <w:name w:val="annotation subject"/>
    <w:basedOn w:val="CommentText"/>
    <w:next w:val="CommentText"/>
    <w:link w:val="CommentSubjectChar"/>
    <w:uiPriority w:val="99"/>
    <w:semiHidden/>
    <w:rsid w:val="00BC6DC2"/>
    <w:rPr>
      <w:b/>
      <w:bCs/>
    </w:rPr>
  </w:style>
  <w:style w:type="character" w:customStyle="1" w:styleId="CommentSubjectChar">
    <w:name w:val="Comment Subject Char"/>
    <w:link w:val="CommentSubject"/>
    <w:uiPriority w:val="99"/>
    <w:locked/>
    <w:rsid w:val="00BC6DC2"/>
    <w:rPr>
      <w:rFonts w:eastAsia="Times New Roman"/>
      <w:b/>
      <w:bCs/>
      <w:lang w:eastAsia="en-US"/>
    </w:rPr>
  </w:style>
  <w:style w:type="paragraph" w:customStyle="1" w:styleId="Default">
    <w:name w:val="Default"/>
    <w:uiPriority w:val="99"/>
    <w:rsid w:val="005870AD"/>
    <w:pPr>
      <w:autoSpaceDE w:val="0"/>
      <w:autoSpaceDN w:val="0"/>
      <w:adjustRightInd w:val="0"/>
    </w:pPr>
    <w:rPr>
      <w:color w:val="000000"/>
      <w:sz w:val="24"/>
      <w:szCs w:val="24"/>
      <w:lang w:val="en-US" w:eastAsia="en-US"/>
    </w:rPr>
  </w:style>
  <w:style w:type="paragraph" w:customStyle="1" w:styleId="HeadingSmPC">
    <w:name w:val="Heading SmPC"/>
    <w:basedOn w:val="Normal"/>
    <w:link w:val="HeadingSmPCChar"/>
    <w:uiPriority w:val="99"/>
    <w:rsid w:val="009F0198"/>
    <w:pPr>
      <w:suppressAutoHyphens/>
      <w:ind w:left="567" w:hanging="567"/>
    </w:pPr>
    <w:rPr>
      <w:b/>
      <w:bCs/>
      <w:noProof/>
      <w:lang w:eastAsia="en-GB"/>
    </w:rPr>
  </w:style>
  <w:style w:type="character" w:styleId="FollowedHyperlink">
    <w:name w:val="FollowedHyperlink"/>
    <w:uiPriority w:val="99"/>
    <w:rsid w:val="00C5598C"/>
    <w:rPr>
      <w:color w:val="800080"/>
      <w:u w:val="single"/>
    </w:rPr>
  </w:style>
  <w:style w:type="character" w:customStyle="1" w:styleId="HeadingSmPCChar">
    <w:name w:val="Heading SmPC Char"/>
    <w:link w:val="HeadingSmPC"/>
    <w:uiPriority w:val="99"/>
    <w:locked/>
    <w:rsid w:val="009F0198"/>
    <w:rPr>
      <w:rFonts w:eastAsia="Times New Roman"/>
      <w:b/>
      <w:bCs/>
      <w:noProof/>
      <w:sz w:val="22"/>
      <w:szCs w:val="22"/>
      <w:lang w:val="en-GB"/>
    </w:rPr>
  </w:style>
  <w:style w:type="paragraph" w:customStyle="1" w:styleId="C-TableText">
    <w:name w:val="C-Table Text"/>
    <w:link w:val="C-TableTextChar"/>
    <w:uiPriority w:val="99"/>
    <w:rsid w:val="004C0134"/>
    <w:pPr>
      <w:spacing w:before="60" w:after="60"/>
    </w:pPr>
    <w:rPr>
      <w:sz w:val="22"/>
      <w:szCs w:val="22"/>
    </w:rPr>
  </w:style>
  <w:style w:type="paragraph" w:customStyle="1" w:styleId="C-TableHeader">
    <w:name w:val="C-Table Header"/>
    <w:next w:val="C-TableText"/>
    <w:link w:val="C-TableHeaderChar"/>
    <w:uiPriority w:val="99"/>
    <w:rsid w:val="004C0134"/>
    <w:pPr>
      <w:keepNext/>
      <w:spacing w:before="60" w:after="60"/>
    </w:pPr>
    <w:rPr>
      <w:b/>
      <w:bCs/>
      <w:sz w:val="22"/>
      <w:szCs w:val="22"/>
    </w:rPr>
  </w:style>
  <w:style w:type="character" w:customStyle="1" w:styleId="C-TableTextChar">
    <w:name w:val="C-Table Text Char"/>
    <w:link w:val="C-TableText"/>
    <w:uiPriority w:val="99"/>
    <w:locked/>
    <w:rsid w:val="004C0134"/>
    <w:rPr>
      <w:rFonts w:eastAsia="Times New Roman"/>
      <w:sz w:val="22"/>
      <w:szCs w:val="22"/>
    </w:rPr>
  </w:style>
  <w:style w:type="character" w:customStyle="1" w:styleId="C-TableCallout">
    <w:name w:val="C-Table Callout"/>
    <w:uiPriority w:val="99"/>
    <w:rsid w:val="00B57BA4"/>
    <w:rPr>
      <w:rFonts w:ascii="Times New Roman" w:hAnsi="Times New Roman" w:cs="Times New Roman"/>
      <w:color w:val="auto"/>
      <w:spacing w:val="0"/>
      <w:w w:val="100"/>
      <w:position w:val="0"/>
      <w:sz w:val="22"/>
      <w:szCs w:val="22"/>
      <w:u w:val="none"/>
      <w:effect w:val="none"/>
      <w:vertAlign w:val="superscript"/>
      <w:em w:val="none"/>
    </w:rPr>
  </w:style>
  <w:style w:type="paragraph" w:customStyle="1" w:styleId="C-TableFootnote">
    <w:name w:val="C-Table Footnote"/>
    <w:next w:val="Normal"/>
    <w:uiPriority w:val="99"/>
    <w:rsid w:val="00B57BA4"/>
    <w:pPr>
      <w:tabs>
        <w:tab w:val="left" w:pos="144"/>
      </w:tabs>
      <w:ind w:left="144" w:hanging="144"/>
    </w:pPr>
    <w:rPr>
      <w:lang w:val="en-US" w:eastAsia="en-US"/>
    </w:rPr>
  </w:style>
  <w:style w:type="paragraph" w:styleId="EndnoteText">
    <w:name w:val="endnote text"/>
    <w:basedOn w:val="Normal"/>
    <w:link w:val="EndnoteTextChar"/>
    <w:uiPriority w:val="99"/>
    <w:semiHidden/>
    <w:rsid w:val="007A3D1C"/>
    <w:rPr>
      <w:sz w:val="20"/>
      <w:szCs w:val="20"/>
      <w:lang w:eastAsia="en-GB"/>
    </w:rPr>
  </w:style>
  <w:style w:type="character" w:customStyle="1" w:styleId="EndnoteTextChar">
    <w:name w:val="Endnote Text Char"/>
    <w:link w:val="EndnoteText"/>
    <w:uiPriority w:val="99"/>
    <w:locked/>
    <w:rsid w:val="007A3D1C"/>
    <w:rPr>
      <w:rFonts w:eastAsia="Times New Roman"/>
      <w:lang w:val="en-GB"/>
    </w:rPr>
  </w:style>
  <w:style w:type="character" w:styleId="EndnoteReference">
    <w:name w:val="endnote reference"/>
    <w:uiPriority w:val="99"/>
    <w:semiHidden/>
    <w:rsid w:val="007A3D1C"/>
    <w:rPr>
      <w:vertAlign w:val="superscript"/>
    </w:rPr>
  </w:style>
  <w:style w:type="paragraph" w:customStyle="1" w:styleId="Listenabsatz2">
    <w:name w:val="Listenabsatz2"/>
    <w:basedOn w:val="Normal"/>
    <w:uiPriority w:val="99"/>
    <w:rsid w:val="00375C6D"/>
    <w:pPr>
      <w:tabs>
        <w:tab w:val="clear" w:pos="567"/>
      </w:tabs>
      <w:spacing w:line="240" w:lineRule="auto"/>
      <w:ind w:left="720"/>
    </w:pPr>
    <w:rPr>
      <w:sz w:val="24"/>
      <w:szCs w:val="24"/>
      <w:lang w:val="en-US"/>
    </w:rPr>
  </w:style>
  <w:style w:type="table" w:styleId="TableGrid">
    <w:name w:val="Table Grid"/>
    <w:basedOn w:val="TableNormal"/>
    <w:uiPriority w:val="99"/>
    <w:rsid w:val="00275110"/>
    <w:rPr>
      <w:rFonts w:ascii="Calibri" w:hAnsi="Calibri" w:cs="Calibr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autoRedefine/>
    <w:uiPriority w:val="99"/>
    <w:semiHidden/>
    <w:rsid w:val="000C3E9D"/>
    <w:pPr>
      <w:tabs>
        <w:tab w:val="left" w:pos="1152"/>
        <w:tab w:val="right" w:leader="dot" w:pos="9360"/>
      </w:tabs>
      <w:spacing w:before="120" w:line="240" w:lineRule="auto"/>
      <w:ind w:left="1152" w:right="792" w:hanging="1152"/>
    </w:pPr>
    <w:rPr>
      <w:color w:val="0000FF"/>
      <w:sz w:val="24"/>
      <w:szCs w:val="24"/>
      <w:lang w:val="en-US"/>
    </w:rPr>
  </w:style>
  <w:style w:type="paragraph" w:styleId="TOC1">
    <w:name w:val="toc 1"/>
    <w:basedOn w:val="Normal"/>
    <w:next w:val="Normal"/>
    <w:autoRedefine/>
    <w:uiPriority w:val="99"/>
    <w:semiHidden/>
    <w:rsid w:val="000C3E9D"/>
    <w:pPr>
      <w:tabs>
        <w:tab w:val="clear" w:pos="567"/>
      </w:tabs>
    </w:pPr>
  </w:style>
  <w:style w:type="paragraph" w:styleId="PlainText">
    <w:name w:val="Plain Text"/>
    <w:basedOn w:val="Normal"/>
    <w:link w:val="PlainTextChar"/>
    <w:uiPriority w:val="99"/>
    <w:rsid w:val="00147A08"/>
    <w:pPr>
      <w:tabs>
        <w:tab w:val="clear" w:pos="567"/>
      </w:tabs>
      <w:spacing w:line="240" w:lineRule="auto"/>
    </w:pPr>
    <w:rPr>
      <w:rFonts w:ascii="Calibri" w:hAnsi="Calibri" w:cs="Calibri"/>
      <w:lang w:val="sv-SE" w:eastAsia="sv-SE"/>
    </w:rPr>
  </w:style>
  <w:style w:type="character" w:customStyle="1" w:styleId="PlainTextChar">
    <w:name w:val="Plain Text Char"/>
    <w:link w:val="PlainText"/>
    <w:uiPriority w:val="99"/>
    <w:locked/>
    <w:rsid w:val="00147A08"/>
    <w:rPr>
      <w:rFonts w:ascii="Calibri" w:hAnsi="Calibri" w:cs="Calibri"/>
      <w:sz w:val="22"/>
      <w:szCs w:val="22"/>
      <w:lang w:val="sv-SE" w:eastAsia="sv-SE"/>
    </w:rPr>
  </w:style>
  <w:style w:type="paragraph" w:customStyle="1" w:styleId="berarbeitung1">
    <w:name w:val="Überarbeitung1"/>
    <w:hidden/>
    <w:uiPriority w:val="99"/>
    <w:semiHidden/>
    <w:rsid w:val="00063621"/>
    <w:rPr>
      <w:sz w:val="22"/>
      <w:szCs w:val="22"/>
      <w:lang w:val="en-GB" w:eastAsia="en-US"/>
    </w:rPr>
  </w:style>
  <w:style w:type="paragraph" w:customStyle="1" w:styleId="C-BodyText">
    <w:name w:val="C-Body Text"/>
    <w:link w:val="C-BodyTextChar"/>
    <w:uiPriority w:val="99"/>
    <w:rsid w:val="00A5108B"/>
    <w:pPr>
      <w:spacing w:before="120" w:after="120" w:line="280" w:lineRule="atLeast"/>
    </w:pPr>
    <w:rPr>
      <w:sz w:val="24"/>
      <w:szCs w:val="24"/>
    </w:rPr>
  </w:style>
  <w:style w:type="character" w:customStyle="1" w:styleId="C-BodyTextChar">
    <w:name w:val="C-Body Text Char"/>
    <w:link w:val="C-BodyText"/>
    <w:uiPriority w:val="99"/>
    <w:locked/>
    <w:rsid w:val="00A5108B"/>
    <w:rPr>
      <w:rFonts w:eastAsia="Times New Roman"/>
      <w:sz w:val="24"/>
      <w:szCs w:val="24"/>
    </w:rPr>
  </w:style>
  <w:style w:type="paragraph" w:customStyle="1" w:styleId="DocID">
    <w:name w:val="DocID"/>
    <w:basedOn w:val="BodyText"/>
    <w:next w:val="Footer"/>
    <w:link w:val="DocIDChar"/>
    <w:uiPriority w:val="99"/>
    <w:rsid w:val="00107700"/>
    <w:pPr>
      <w:widowControl w:val="0"/>
    </w:pPr>
    <w:rPr>
      <w:rFonts w:ascii="Arial" w:hAnsi="Arial" w:cs="Arial"/>
      <w:i/>
      <w:iCs/>
      <w:color w:val="000000"/>
      <w:sz w:val="16"/>
      <w:szCs w:val="16"/>
      <w:lang w:eastAsia="en-GB"/>
    </w:rPr>
  </w:style>
  <w:style w:type="character" w:customStyle="1" w:styleId="DocIDChar">
    <w:name w:val="DocID Char"/>
    <w:link w:val="DocID"/>
    <w:uiPriority w:val="99"/>
    <w:locked/>
    <w:rsid w:val="00107700"/>
    <w:rPr>
      <w:rFonts w:ascii="Arial" w:hAnsi="Arial" w:cs="Arial"/>
      <w:color w:val="000000"/>
      <w:sz w:val="16"/>
      <w:szCs w:val="16"/>
      <w:lang w:val="en-GB"/>
    </w:rPr>
  </w:style>
  <w:style w:type="character" w:customStyle="1" w:styleId="C-TableHeaderChar">
    <w:name w:val="C-Table Header Char"/>
    <w:link w:val="C-TableHeader"/>
    <w:uiPriority w:val="99"/>
    <w:locked/>
    <w:rsid w:val="00FB0EED"/>
    <w:rPr>
      <w:rFonts w:eastAsia="Times New Roman"/>
      <w:b/>
      <w:bCs/>
      <w:sz w:val="22"/>
      <w:szCs w:val="22"/>
    </w:rPr>
  </w:style>
  <w:style w:type="paragraph" w:customStyle="1" w:styleId="TitleA">
    <w:name w:val="Title A"/>
    <w:basedOn w:val="Normal"/>
    <w:uiPriority w:val="99"/>
    <w:rsid w:val="0049280C"/>
    <w:pPr>
      <w:tabs>
        <w:tab w:val="clear" w:pos="567"/>
      </w:tabs>
      <w:spacing w:line="240" w:lineRule="auto"/>
      <w:jc w:val="center"/>
      <w:outlineLvl w:val="0"/>
    </w:pPr>
    <w:rPr>
      <w:b/>
      <w:bCs/>
      <w:lang w:val="es-ES"/>
    </w:rPr>
  </w:style>
  <w:style w:type="paragraph" w:customStyle="1" w:styleId="TitleB">
    <w:name w:val="Title B"/>
    <w:basedOn w:val="Normal"/>
    <w:uiPriority w:val="99"/>
    <w:rsid w:val="0049280C"/>
    <w:pPr>
      <w:tabs>
        <w:tab w:val="clear" w:pos="567"/>
      </w:tabs>
      <w:spacing w:line="240" w:lineRule="auto"/>
      <w:ind w:left="567" w:hanging="567"/>
      <w:outlineLvl w:val="0"/>
    </w:pPr>
    <w:rPr>
      <w:b/>
      <w:bCs/>
      <w:lang w:val="es-ES"/>
    </w:rPr>
  </w:style>
  <w:style w:type="character" w:customStyle="1" w:styleId="CommentTextChar1">
    <w:name w:val="Comment Text Char1"/>
    <w:uiPriority w:val="99"/>
    <w:locked/>
    <w:rsid w:val="00C01F1A"/>
    <w:rPr>
      <w:rFonts w:ascii="Times New Roman" w:eastAsia="SimSun" w:hAnsi="Times New Roman" w:cs="Times New Roman"/>
      <w:sz w:val="20"/>
      <w:szCs w:val="20"/>
      <w:lang w:val="en-US" w:eastAsia="sl-SI"/>
    </w:rPr>
  </w:style>
  <w:style w:type="paragraph" w:styleId="FootnoteText">
    <w:name w:val="footnote text"/>
    <w:basedOn w:val="Normal"/>
    <w:link w:val="FootnoteTextChar"/>
    <w:uiPriority w:val="99"/>
    <w:semiHidden/>
    <w:rsid w:val="0082707E"/>
    <w:rPr>
      <w:sz w:val="20"/>
      <w:szCs w:val="20"/>
      <w:lang w:val="es-ES"/>
    </w:rPr>
  </w:style>
  <w:style w:type="character" w:customStyle="1" w:styleId="FootnoteTextChar">
    <w:name w:val="Footnote Text Char"/>
    <w:link w:val="FootnoteText"/>
    <w:uiPriority w:val="99"/>
    <w:semiHidden/>
    <w:locked/>
    <w:rsid w:val="0082707E"/>
    <w:rPr>
      <w:lang w:eastAsia="en-US"/>
    </w:rPr>
  </w:style>
  <w:style w:type="character" w:styleId="FootnoteReference">
    <w:name w:val="footnote reference"/>
    <w:uiPriority w:val="99"/>
    <w:semiHidden/>
    <w:rsid w:val="0082707E"/>
    <w:rPr>
      <w:rFonts w:ascii="Verdana" w:hAnsi="Verdana" w:cs="Verdana"/>
      <w:vertAlign w:val="superscript"/>
    </w:rPr>
  </w:style>
  <w:style w:type="paragraph" w:customStyle="1" w:styleId="No-numheading2Agency">
    <w:name w:val="No-num heading 2 (Agency)"/>
    <w:basedOn w:val="Normal"/>
    <w:next w:val="BodytextAgency"/>
    <w:uiPriority w:val="99"/>
    <w:rsid w:val="0082707E"/>
    <w:pPr>
      <w:keepNext/>
      <w:tabs>
        <w:tab w:val="clear" w:pos="567"/>
      </w:tabs>
      <w:spacing w:before="280" w:after="220" w:line="240" w:lineRule="auto"/>
      <w:outlineLvl w:val="1"/>
    </w:pPr>
    <w:rPr>
      <w:rFonts w:ascii="Verdana" w:hAnsi="Verdana" w:cs="Verdana"/>
      <w:b/>
      <w:bCs/>
      <w:i/>
      <w:iCs/>
      <w:kern w:val="32"/>
      <w:lang w:val="es-ES" w:eastAsia="es-ES"/>
    </w:rPr>
  </w:style>
  <w:style w:type="paragraph" w:customStyle="1" w:styleId="eCTD-Table-Text">
    <w:name w:val="eCTD-Table-Text"/>
    <w:basedOn w:val="KeinLeerraum1"/>
    <w:uiPriority w:val="99"/>
    <w:rsid w:val="00EE2B8B"/>
    <w:pPr>
      <w:keepNext/>
      <w:keepLines/>
      <w:tabs>
        <w:tab w:val="clear" w:pos="567"/>
      </w:tabs>
      <w:spacing w:before="40" w:after="40"/>
    </w:pPr>
    <w:rPr>
      <w:color w:val="000000"/>
      <w:sz w:val="20"/>
      <w:szCs w:val="20"/>
      <w:lang w:val="en-US"/>
    </w:rPr>
  </w:style>
  <w:style w:type="paragraph" w:customStyle="1" w:styleId="KeinLeerraum1">
    <w:name w:val="Kein Leerraum1"/>
    <w:uiPriority w:val="99"/>
    <w:rsid w:val="00EE2B8B"/>
    <w:pPr>
      <w:tabs>
        <w:tab w:val="left" w:pos="567"/>
      </w:tabs>
    </w:pPr>
    <w:rPr>
      <w:sz w:val="22"/>
      <w:szCs w:val="22"/>
      <w:lang w:val="en-GB" w:eastAsia="en-US"/>
    </w:rPr>
  </w:style>
  <w:style w:type="paragraph" w:customStyle="1" w:styleId="Listenabsatz1">
    <w:name w:val="Listenabsatz1"/>
    <w:basedOn w:val="Normal"/>
    <w:uiPriority w:val="99"/>
    <w:rsid w:val="00A058E1"/>
    <w:pPr>
      <w:tabs>
        <w:tab w:val="clear" w:pos="567"/>
      </w:tabs>
      <w:spacing w:line="240" w:lineRule="auto"/>
      <w:ind w:left="720"/>
    </w:pPr>
    <w:rPr>
      <w:sz w:val="24"/>
      <w:szCs w:val="24"/>
      <w:lang w:val="en-US"/>
    </w:rPr>
  </w:style>
  <w:style w:type="paragraph" w:customStyle="1" w:styleId="ListParagraph1">
    <w:name w:val="List Paragraph1"/>
    <w:basedOn w:val="Normal"/>
    <w:uiPriority w:val="99"/>
    <w:rsid w:val="00383538"/>
    <w:pPr>
      <w:tabs>
        <w:tab w:val="clear" w:pos="567"/>
      </w:tabs>
      <w:spacing w:line="240" w:lineRule="auto"/>
      <w:ind w:left="720"/>
    </w:pPr>
    <w:rPr>
      <w:sz w:val="24"/>
      <w:szCs w:val="24"/>
      <w:lang w:val="en-US"/>
    </w:rPr>
  </w:style>
  <w:style w:type="paragraph" w:styleId="ListBullet">
    <w:name w:val="List Bullet"/>
    <w:basedOn w:val="Normal"/>
    <w:uiPriority w:val="99"/>
    <w:rsid w:val="00631D69"/>
    <w:pPr>
      <w:numPr>
        <w:numId w:val="24"/>
      </w:numPr>
      <w:tabs>
        <w:tab w:val="num" w:pos="360"/>
      </w:tabs>
    </w:pPr>
  </w:style>
  <w:style w:type="paragraph" w:styleId="Revision">
    <w:name w:val="Revision"/>
    <w:hidden/>
    <w:uiPriority w:val="99"/>
    <w:semiHidden/>
    <w:rsid w:val="005810C5"/>
    <w:rPr>
      <w:sz w:val="22"/>
      <w:szCs w:val="22"/>
      <w:lang w:val="en-GB" w:eastAsia="en-US"/>
    </w:rPr>
  </w:style>
  <w:style w:type="character" w:customStyle="1" w:styleId="CommentTextChar2">
    <w:name w:val="Comment Text Char2"/>
    <w:aliases w:val="Annotationtext Char1"/>
    <w:uiPriority w:val="99"/>
    <w:locked/>
    <w:rsid w:val="00F436FE"/>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970095">
      <w:marLeft w:val="0"/>
      <w:marRight w:val="0"/>
      <w:marTop w:val="0"/>
      <w:marBottom w:val="0"/>
      <w:divBdr>
        <w:top w:val="none" w:sz="0" w:space="0" w:color="auto"/>
        <w:left w:val="none" w:sz="0" w:space="0" w:color="auto"/>
        <w:bottom w:val="none" w:sz="0" w:space="0" w:color="auto"/>
        <w:right w:val="none" w:sz="0" w:space="0" w:color="auto"/>
      </w:divBdr>
    </w:div>
    <w:div w:id="1269970097">
      <w:marLeft w:val="0"/>
      <w:marRight w:val="0"/>
      <w:marTop w:val="0"/>
      <w:marBottom w:val="0"/>
      <w:divBdr>
        <w:top w:val="none" w:sz="0" w:space="0" w:color="auto"/>
        <w:left w:val="none" w:sz="0" w:space="0" w:color="auto"/>
        <w:bottom w:val="none" w:sz="0" w:space="0" w:color="auto"/>
        <w:right w:val="none" w:sz="0" w:space="0" w:color="auto"/>
      </w:divBdr>
    </w:div>
    <w:div w:id="1269970098">
      <w:marLeft w:val="0"/>
      <w:marRight w:val="0"/>
      <w:marTop w:val="0"/>
      <w:marBottom w:val="0"/>
      <w:divBdr>
        <w:top w:val="none" w:sz="0" w:space="0" w:color="auto"/>
        <w:left w:val="none" w:sz="0" w:space="0" w:color="auto"/>
        <w:bottom w:val="none" w:sz="0" w:space="0" w:color="auto"/>
        <w:right w:val="none" w:sz="0" w:space="0" w:color="auto"/>
      </w:divBdr>
      <w:divsChild>
        <w:div w:id="1269970094">
          <w:marLeft w:val="547"/>
          <w:marRight w:val="0"/>
          <w:marTop w:val="72"/>
          <w:marBottom w:val="0"/>
          <w:divBdr>
            <w:top w:val="none" w:sz="0" w:space="0" w:color="auto"/>
            <w:left w:val="none" w:sz="0" w:space="0" w:color="auto"/>
            <w:bottom w:val="none" w:sz="0" w:space="0" w:color="auto"/>
            <w:right w:val="none" w:sz="0" w:space="0" w:color="auto"/>
          </w:divBdr>
        </w:div>
      </w:divsChild>
    </w:div>
    <w:div w:id="1269970099">
      <w:marLeft w:val="0"/>
      <w:marRight w:val="0"/>
      <w:marTop w:val="0"/>
      <w:marBottom w:val="0"/>
      <w:divBdr>
        <w:top w:val="none" w:sz="0" w:space="0" w:color="auto"/>
        <w:left w:val="none" w:sz="0" w:space="0" w:color="auto"/>
        <w:bottom w:val="none" w:sz="0" w:space="0" w:color="auto"/>
        <w:right w:val="none" w:sz="0" w:space="0" w:color="auto"/>
      </w:divBdr>
    </w:div>
    <w:div w:id="1269970100">
      <w:marLeft w:val="0"/>
      <w:marRight w:val="0"/>
      <w:marTop w:val="0"/>
      <w:marBottom w:val="0"/>
      <w:divBdr>
        <w:top w:val="none" w:sz="0" w:space="0" w:color="auto"/>
        <w:left w:val="none" w:sz="0" w:space="0" w:color="auto"/>
        <w:bottom w:val="none" w:sz="0" w:space="0" w:color="auto"/>
        <w:right w:val="none" w:sz="0" w:space="0" w:color="auto"/>
      </w:divBdr>
    </w:div>
    <w:div w:id="1269970102">
      <w:marLeft w:val="0"/>
      <w:marRight w:val="0"/>
      <w:marTop w:val="0"/>
      <w:marBottom w:val="0"/>
      <w:divBdr>
        <w:top w:val="none" w:sz="0" w:space="0" w:color="auto"/>
        <w:left w:val="none" w:sz="0" w:space="0" w:color="auto"/>
        <w:bottom w:val="none" w:sz="0" w:space="0" w:color="auto"/>
        <w:right w:val="none" w:sz="0" w:space="0" w:color="auto"/>
      </w:divBdr>
      <w:divsChild>
        <w:div w:id="1269970093">
          <w:marLeft w:val="1166"/>
          <w:marRight w:val="0"/>
          <w:marTop w:val="115"/>
          <w:marBottom w:val="0"/>
          <w:divBdr>
            <w:top w:val="none" w:sz="0" w:space="0" w:color="auto"/>
            <w:left w:val="none" w:sz="0" w:space="0" w:color="auto"/>
            <w:bottom w:val="none" w:sz="0" w:space="0" w:color="auto"/>
            <w:right w:val="none" w:sz="0" w:space="0" w:color="auto"/>
          </w:divBdr>
        </w:div>
      </w:divsChild>
    </w:div>
    <w:div w:id="1269970103">
      <w:marLeft w:val="0"/>
      <w:marRight w:val="0"/>
      <w:marTop w:val="0"/>
      <w:marBottom w:val="0"/>
      <w:divBdr>
        <w:top w:val="none" w:sz="0" w:space="0" w:color="auto"/>
        <w:left w:val="none" w:sz="0" w:space="0" w:color="auto"/>
        <w:bottom w:val="none" w:sz="0" w:space="0" w:color="auto"/>
        <w:right w:val="none" w:sz="0" w:space="0" w:color="auto"/>
      </w:divBdr>
    </w:div>
    <w:div w:id="1269970104">
      <w:marLeft w:val="0"/>
      <w:marRight w:val="0"/>
      <w:marTop w:val="0"/>
      <w:marBottom w:val="0"/>
      <w:divBdr>
        <w:top w:val="none" w:sz="0" w:space="0" w:color="auto"/>
        <w:left w:val="none" w:sz="0" w:space="0" w:color="auto"/>
        <w:bottom w:val="none" w:sz="0" w:space="0" w:color="auto"/>
        <w:right w:val="none" w:sz="0" w:space="0" w:color="auto"/>
      </w:divBdr>
      <w:divsChild>
        <w:div w:id="1269970142">
          <w:marLeft w:val="0"/>
          <w:marRight w:val="0"/>
          <w:marTop w:val="0"/>
          <w:marBottom w:val="0"/>
          <w:divBdr>
            <w:top w:val="none" w:sz="0" w:space="0" w:color="auto"/>
            <w:left w:val="none" w:sz="0" w:space="0" w:color="auto"/>
            <w:bottom w:val="none" w:sz="0" w:space="0" w:color="auto"/>
            <w:right w:val="none" w:sz="0" w:space="0" w:color="auto"/>
          </w:divBdr>
          <w:divsChild>
            <w:div w:id="1269970137">
              <w:marLeft w:val="0"/>
              <w:marRight w:val="0"/>
              <w:marTop w:val="0"/>
              <w:marBottom w:val="0"/>
              <w:divBdr>
                <w:top w:val="none" w:sz="0" w:space="0" w:color="auto"/>
                <w:left w:val="none" w:sz="0" w:space="0" w:color="auto"/>
                <w:bottom w:val="none" w:sz="0" w:space="0" w:color="auto"/>
                <w:right w:val="none" w:sz="0" w:space="0" w:color="auto"/>
              </w:divBdr>
              <w:divsChild>
                <w:div w:id="12699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105">
      <w:marLeft w:val="0"/>
      <w:marRight w:val="0"/>
      <w:marTop w:val="0"/>
      <w:marBottom w:val="0"/>
      <w:divBdr>
        <w:top w:val="none" w:sz="0" w:space="0" w:color="auto"/>
        <w:left w:val="none" w:sz="0" w:space="0" w:color="auto"/>
        <w:bottom w:val="none" w:sz="0" w:space="0" w:color="auto"/>
        <w:right w:val="none" w:sz="0" w:space="0" w:color="auto"/>
      </w:divBdr>
    </w:div>
    <w:div w:id="1269970106">
      <w:marLeft w:val="0"/>
      <w:marRight w:val="0"/>
      <w:marTop w:val="0"/>
      <w:marBottom w:val="0"/>
      <w:divBdr>
        <w:top w:val="none" w:sz="0" w:space="0" w:color="auto"/>
        <w:left w:val="none" w:sz="0" w:space="0" w:color="auto"/>
        <w:bottom w:val="none" w:sz="0" w:space="0" w:color="auto"/>
        <w:right w:val="none" w:sz="0" w:space="0" w:color="auto"/>
      </w:divBdr>
    </w:div>
    <w:div w:id="1269970107">
      <w:marLeft w:val="0"/>
      <w:marRight w:val="0"/>
      <w:marTop w:val="0"/>
      <w:marBottom w:val="0"/>
      <w:divBdr>
        <w:top w:val="none" w:sz="0" w:space="0" w:color="auto"/>
        <w:left w:val="none" w:sz="0" w:space="0" w:color="auto"/>
        <w:bottom w:val="none" w:sz="0" w:space="0" w:color="auto"/>
        <w:right w:val="none" w:sz="0" w:space="0" w:color="auto"/>
      </w:divBdr>
    </w:div>
    <w:div w:id="1269970108">
      <w:marLeft w:val="0"/>
      <w:marRight w:val="0"/>
      <w:marTop w:val="0"/>
      <w:marBottom w:val="0"/>
      <w:divBdr>
        <w:top w:val="none" w:sz="0" w:space="0" w:color="auto"/>
        <w:left w:val="none" w:sz="0" w:space="0" w:color="auto"/>
        <w:bottom w:val="none" w:sz="0" w:space="0" w:color="auto"/>
        <w:right w:val="none" w:sz="0" w:space="0" w:color="auto"/>
      </w:divBdr>
      <w:divsChild>
        <w:div w:id="1269970101">
          <w:marLeft w:val="1166"/>
          <w:marRight w:val="0"/>
          <w:marTop w:val="115"/>
          <w:marBottom w:val="0"/>
          <w:divBdr>
            <w:top w:val="none" w:sz="0" w:space="0" w:color="auto"/>
            <w:left w:val="none" w:sz="0" w:space="0" w:color="auto"/>
            <w:bottom w:val="none" w:sz="0" w:space="0" w:color="auto"/>
            <w:right w:val="none" w:sz="0" w:space="0" w:color="auto"/>
          </w:divBdr>
        </w:div>
      </w:divsChild>
    </w:div>
    <w:div w:id="1269970110">
      <w:marLeft w:val="0"/>
      <w:marRight w:val="0"/>
      <w:marTop w:val="0"/>
      <w:marBottom w:val="0"/>
      <w:divBdr>
        <w:top w:val="none" w:sz="0" w:space="0" w:color="auto"/>
        <w:left w:val="none" w:sz="0" w:space="0" w:color="auto"/>
        <w:bottom w:val="none" w:sz="0" w:space="0" w:color="auto"/>
        <w:right w:val="none" w:sz="0" w:space="0" w:color="auto"/>
      </w:divBdr>
    </w:div>
    <w:div w:id="1269970111">
      <w:marLeft w:val="0"/>
      <w:marRight w:val="0"/>
      <w:marTop w:val="0"/>
      <w:marBottom w:val="0"/>
      <w:divBdr>
        <w:top w:val="none" w:sz="0" w:space="0" w:color="auto"/>
        <w:left w:val="none" w:sz="0" w:space="0" w:color="auto"/>
        <w:bottom w:val="none" w:sz="0" w:space="0" w:color="auto"/>
        <w:right w:val="none" w:sz="0" w:space="0" w:color="auto"/>
      </w:divBdr>
    </w:div>
    <w:div w:id="1269970112">
      <w:marLeft w:val="0"/>
      <w:marRight w:val="0"/>
      <w:marTop w:val="0"/>
      <w:marBottom w:val="0"/>
      <w:divBdr>
        <w:top w:val="none" w:sz="0" w:space="0" w:color="auto"/>
        <w:left w:val="none" w:sz="0" w:space="0" w:color="auto"/>
        <w:bottom w:val="none" w:sz="0" w:space="0" w:color="auto"/>
        <w:right w:val="none" w:sz="0" w:space="0" w:color="auto"/>
      </w:divBdr>
    </w:div>
    <w:div w:id="1269970113">
      <w:marLeft w:val="0"/>
      <w:marRight w:val="0"/>
      <w:marTop w:val="0"/>
      <w:marBottom w:val="0"/>
      <w:divBdr>
        <w:top w:val="none" w:sz="0" w:space="0" w:color="auto"/>
        <w:left w:val="none" w:sz="0" w:space="0" w:color="auto"/>
        <w:bottom w:val="none" w:sz="0" w:space="0" w:color="auto"/>
        <w:right w:val="none" w:sz="0" w:space="0" w:color="auto"/>
      </w:divBdr>
      <w:divsChild>
        <w:div w:id="1269970126">
          <w:marLeft w:val="1166"/>
          <w:marRight w:val="0"/>
          <w:marTop w:val="125"/>
          <w:marBottom w:val="0"/>
          <w:divBdr>
            <w:top w:val="none" w:sz="0" w:space="0" w:color="auto"/>
            <w:left w:val="none" w:sz="0" w:space="0" w:color="auto"/>
            <w:bottom w:val="none" w:sz="0" w:space="0" w:color="auto"/>
            <w:right w:val="none" w:sz="0" w:space="0" w:color="auto"/>
          </w:divBdr>
        </w:div>
        <w:div w:id="1269970143">
          <w:marLeft w:val="1166"/>
          <w:marRight w:val="0"/>
          <w:marTop w:val="125"/>
          <w:marBottom w:val="0"/>
          <w:divBdr>
            <w:top w:val="none" w:sz="0" w:space="0" w:color="auto"/>
            <w:left w:val="none" w:sz="0" w:space="0" w:color="auto"/>
            <w:bottom w:val="none" w:sz="0" w:space="0" w:color="auto"/>
            <w:right w:val="none" w:sz="0" w:space="0" w:color="auto"/>
          </w:divBdr>
        </w:div>
        <w:div w:id="1269970153">
          <w:marLeft w:val="1166"/>
          <w:marRight w:val="0"/>
          <w:marTop w:val="125"/>
          <w:marBottom w:val="0"/>
          <w:divBdr>
            <w:top w:val="none" w:sz="0" w:space="0" w:color="auto"/>
            <w:left w:val="none" w:sz="0" w:space="0" w:color="auto"/>
            <w:bottom w:val="none" w:sz="0" w:space="0" w:color="auto"/>
            <w:right w:val="none" w:sz="0" w:space="0" w:color="auto"/>
          </w:divBdr>
        </w:div>
      </w:divsChild>
    </w:div>
    <w:div w:id="1269970114">
      <w:marLeft w:val="0"/>
      <w:marRight w:val="0"/>
      <w:marTop w:val="0"/>
      <w:marBottom w:val="0"/>
      <w:divBdr>
        <w:top w:val="none" w:sz="0" w:space="0" w:color="auto"/>
        <w:left w:val="none" w:sz="0" w:space="0" w:color="auto"/>
        <w:bottom w:val="none" w:sz="0" w:space="0" w:color="auto"/>
        <w:right w:val="none" w:sz="0" w:space="0" w:color="auto"/>
      </w:divBdr>
    </w:div>
    <w:div w:id="1269970115">
      <w:marLeft w:val="0"/>
      <w:marRight w:val="0"/>
      <w:marTop w:val="0"/>
      <w:marBottom w:val="0"/>
      <w:divBdr>
        <w:top w:val="none" w:sz="0" w:space="0" w:color="auto"/>
        <w:left w:val="none" w:sz="0" w:space="0" w:color="auto"/>
        <w:bottom w:val="none" w:sz="0" w:space="0" w:color="auto"/>
        <w:right w:val="none" w:sz="0" w:space="0" w:color="auto"/>
      </w:divBdr>
    </w:div>
    <w:div w:id="1269970116">
      <w:marLeft w:val="0"/>
      <w:marRight w:val="0"/>
      <w:marTop w:val="0"/>
      <w:marBottom w:val="0"/>
      <w:divBdr>
        <w:top w:val="none" w:sz="0" w:space="0" w:color="auto"/>
        <w:left w:val="none" w:sz="0" w:space="0" w:color="auto"/>
        <w:bottom w:val="none" w:sz="0" w:space="0" w:color="auto"/>
        <w:right w:val="none" w:sz="0" w:space="0" w:color="auto"/>
      </w:divBdr>
    </w:div>
    <w:div w:id="1269970117">
      <w:marLeft w:val="0"/>
      <w:marRight w:val="0"/>
      <w:marTop w:val="0"/>
      <w:marBottom w:val="0"/>
      <w:divBdr>
        <w:top w:val="none" w:sz="0" w:space="0" w:color="auto"/>
        <w:left w:val="none" w:sz="0" w:space="0" w:color="auto"/>
        <w:bottom w:val="none" w:sz="0" w:space="0" w:color="auto"/>
        <w:right w:val="none" w:sz="0" w:space="0" w:color="auto"/>
      </w:divBdr>
    </w:div>
    <w:div w:id="1269970118">
      <w:marLeft w:val="0"/>
      <w:marRight w:val="0"/>
      <w:marTop w:val="0"/>
      <w:marBottom w:val="0"/>
      <w:divBdr>
        <w:top w:val="none" w:sz="0" w:space="0" w:color="auto"/>
        <w:left w:val="none" w:sz="0" w:space="0" w:color="auto"/>
        <w:bottom w:val="none" w:sz="0" w:space="0" w:color="auto"/>
        <w:right w:val="none" w:sz="0" w:space="0" w:color="auto"/>
      </w:divBdr>
    </w:div>
    <w:div w:id="1269970119">
      <w:marLeft w:val="0"/>
      <w:marRight w:val="0"/>
      <w:marTop w:val="0"/>
      <w:marBottom w:val="0"/>
      <w:divBdr>
        <w:top w:val="none" w:sz="0" w:space="0" w:color="auto"/>
        <w:left w:val="none" w:sz="0" w:space="0" w:color="auto"/>
        <w:bottom w:val="none" w:sz="0" w:space="0" w:color="auto"/>
        <w:right w:val="none" w:sz="0" w:space="0" w:color="auto"/>
      </w:divBdr>
    </w:div>
    <w:div w:id="1269970120">
      <w:marLeft w:val="0"/>
      <w:marRight w:val="0"/>
      <w:marTop w:val="0"/>
      <w:marBottom w:val="0"/>
      <w:divBdr>
        <w:top w:val="none" w:sz="0" w:space="0" w:color="auto"/>
        <w:left w:val="none" w:sz="0" w:space="0" w:color="auto"/>
        <w:bottom w:val="none" w:sz="0" w:space="0" w:color="auto"/>
        <w:right w:val="none" w:sz="0" w:space="0" w:color="auto"/>
      </w:divBdr>
    </w:div>
    <w:div w:id="1269970121">
      <w:marLeft w:val="0"/>
      <w:marRight w:val="0"/>
      <w:marTop w:val="0"/>
      <w:marBottom w:val="0"/>
      <w:divBdr>
        <w:top w:val="none" w:sz="0" w:space="0" w:color="auto"/>
        <w:left w:val="none" w:sz="0" w:space="0" w:color="auto"/>
        <w:bottom w:val="none" w:sz="0" w:space="0" w:color="auto"/>
        <w:right w:val="none" w:sz="0" w:space="0" w:color="auto"/>
      </w:divBdr>
    </w:div>
    <w:div w:id="1269970123">
      <w:marLeft w:val="0"/>
      <w:marRight w:val="0"/>
      <w:marTop w:val="0"/>
      <w:marBottom w:val="0"/>
      <w:divBdr>
        <w:top w:val="none" w:sz="0" w:space="0" w:color="auto"/>
        <w:left w:val="none" w:sz="0" w:space="0" w:color="auto"/>
        <w:bottom w:val="none" w:sz="0" w:space="0" w:color="auto"/>
        <w:right w:val="none" w:sz="0" w:space="0" w:color="auto"/>
      </w:divBdr>
    </w:div>
    <w:div w:id="1269970124">
      <w:marLeft w:val="0"/>
      <w:marRight w:val="0"/>
      <w:marTop w:val="0"/>
      <w:marBottom w:val="0"/>
      <w:divBdr>
        <w:top w:val="none" w:sz="0" w:space="0" w:color="auto"/>
        <w:left w:val="none" w:sz="0" w:space="0" w:color="auto"/>
        <w:bottom w:val="none" w:sz="0" w:space="0" w:color="auto"/>
        <w:right w:val="none" w:sz="0" w:space="0" w:color="auto"/>
      </w:divBdr>
    </w:div>
    <w:div w:id="1269970125">
      <w:marLeft w:val="0"/>
      <w:marRight w:val="0"/>
      <w:marTop w:val="0"/>
      <w:marBottom w:val="0"/>
      <w:divBdr>
        <w:top w:val="none" w:sz="0" w:space="0" w:color="auto"/>
        <w:left w:val="none" w:sz="0" w:space="0" w:color="auto"/>
        <w:bottom w:val="none" w:sz="0" w:space="0" w:color="auto"/>
        <w:right w:val="none" w:sz="0" w:space="0" w:color="auto"/>
      </w:divBdr>
    </w:div>
    <w:div w:id="1269970127">
      <w:marLeft w:val="0"/>
      <w:marRight w:val="0"/>
      <w:marTop w:val="0"/>
      <w:marBottom w:val="0"/>
      <w:divBdr>
        <w:top w:val="none" w:sz="0" w:space="0" w:color="auto"/>
        <w:left w:val="none" w:sz="0" w:space="0" w:color="auto"/>
        <w:bottom w:val="none" w:sz="0" w:space="0" w:color="auto"/>
        <w:right w:val="none" w:sz="0" w:space="0" w:color="auto"/>
      </w:divBdr>
    </w:div>
    <w:div w:id="1269970128">
      <w:marLeft w:val="0"/>
      <w:marRight w:val="0"/>
      <w:marTop w:val="0"/>
      <w:marBottom w:val="0"/>
      <w:divBdr>
        <w:top w:val="none" w:sz="0" w:space="0" w:color="auto"/>
        <w:left w:val="none" w:sz="0" w:space="0" w:color="auto"/>
        <w:bottom w:val="none" w:sz="0" w:space="0" w:color="auto"/>
        <w:right w:val="none" w:sz="0" w:space="0" w:color="auto"/>
      </w:divBdr>
    </w:div>
    <w:div w:id="1269970129">
      <w:marLeft w:val="0"/>
      <w:marRight w:val="0"/>
      <w:marTop w:val="0"/>
      <w:marBottom w:val="0"/>
      <w:divBdr>
        <w:top w:val="none" w:sz="0" w:space="0" w:color="auto"/>
        <w:left w:val="none" w:sz="0" w:space="0" w:color="auto"/>
        <w:bottom w:val="none" w:sz="0" w:space="0" w:color="auto"/>
        <w:right w:val="none" w:sz="0" w:space="0" w:color="auto"/>
      </w:divBdr>
    </w:div>
    <w:div w:id="1269970130">
      <w:marLeft w:val="0"/>
      <w:marRight w:val="0"/>
      <w:marTop w:val="0"/>
      <w:marBottom w:val="0"/>
      <w:divBdr>
        <w:top w:val="none" w:sz="0" w:space="0" w:color="auto"/>
        <w:left w:val="none" w:sz="0" w:space="0" w:color="auto"/>
        <w:bottom w:val="none" w:sz="0" w:space="0" w:color="auto"/>
        <w:right w:val="none" w:sz="0" w:space="0" w:color="auto"/>
      </w:divBdr>
    </w:div>
    <w:div w:id="1269970131">
      <w:marLeft w:val="0"/>
      <w:marRight w:val="0"/>
      <w:marTop w:val="0"/>
      <w:marBottom w:val="0"/>
      <w:divBdr>
        <w:top w:val="none" w:sz="0" w:space="0" w:color="auto"/>
        <w:left w:val="none" w:sz="0" w:space="0" w:color="auto"/>
        <w:bottom w:val="none" w:sz="0" w:space="0" w:color="auto"/>
        <w:right w:val="none" w:sz="0" w:space="0" w:color="auto"/>
      </w:divBdr>
    </w:div>
    <w:div w:id="1269970132">
      <w:marLeft w:val="0"/>
      <w:marRight w:val="0"/>
      <w:marTop w:val="0"/>
      <w:marBottom w:val="0"/>
      <w:divBdr>
        <w:top w:val="none" w:sz="0" w:space="0" w:color="auto"/>
        <w:left w:val="none" w:sz="0" w:space="0" w:color="auto"/>
        <w:bottom w:val="none" w:sz="0" w:space="0" w:color="auto"/>
        <w:right w:val="none" w:sz="0" w:space="0" w:color="auto"/>
      </w:divBdr>
    </w:div>
    <w:div w:id="1269970133">
      <w:marLeft w:val="0"/>
      <w:marRight w:val="0"/>
      <w:marTop w:val="0"/>
      <w:marBottom w:val="0"/>
      <w:divBdr>
        <w:top w:val="none" w:sz="0" w:space="0" w:color="auto"/>
        <w:left w:val="none" w:sz="0" w:space="0" w:color="auto"/>
        <w:bottom w:val="none" w:sz="0" w:space="0" w:color="auto"/>
        <w:right w:val="none" w:sz="0" w:space="0" w:color="auto"/>
      </w:divBdr>
    </w:div>
    <w:div w:id="1269970134">
      <w:marLeft w:val="0"/>
      <w:marRight w:val="0"/>
      <w:marTop w:val="0"/>
      <w:marBottom w:val="0"/>
      <w:divBdr>
        <w:top w:val="none" w:sz="0" w:space="0" w:color="auto"/>
        <w:left w:val="none" w:sz="0" w:space="0" w:color="auto"/>
        <w:bottom w:val="none" w:sz="0" w:space="0" w:color="auto"/>
        <w:right w:val="none" w:sz="0" w:space="0" w:color="auto"/>
      </w:divBdr>
    </w:div>
    <w:div w:id="1269970135">
      <w:marLeft w:val="0"/>
      <w:marRight w:val="0"/>
      <w:marTop w:val="0"/>
      <w:marBottom w:val="0"/>
      <w:divBdr>
        <w:top w:val="none" w:sz="0" w:space="0" w:color="auto"/>
        <w:left w:val="none" w:sz="0" w:space="0" w:color="auto"/>
        <w:bottom w:val="none" w:sz="0" w:space="0" w:color="auto"/>
        <w:right w:val="none" w:sz="0" w:space="0" w:color="auto"/>
      </w:divBdr>
    </w:div>
    <w:div w:id="1269970138">
      <w:marLeft w:val="0"/>
      <w:marRight w:val="0"/>
      <w:marTop w:val="0"/>
      <w:marBottom w:val="0"/>
      <w:divBdr>
        <w:top w:val="none" w:sz="0" w:space="0" w:color="auto"/>
        <w:left w:val="none" w:sz="0" w:space="0" w:color="auto"/>
        <w:bottom w:val="none" w:sz="0" w:space="0" w:color="auto"/>
        <w:right w:val="none" w:sz="0" w:space="0" w:color="auto"/>
      </w:divBdr>
    </w:div>
    <w:div w:id="1269970139">
      <w:marLeft w:val="0"/>
      <w:marRight w:val="0"/>
      <w:marTop w:val="0"/>
      <w:marBottom w:val="0"/>
      <w:divBdr>
        <w:top w:val="none" w:sz="0" w:space="0" w:color="auto"/>
        <w:left w:val="none" w:sz="0" w:space="0" w:color="auto"/>
        <w:bottom w:val="none" w:sz="0" w:space="0" w:color="auto"/>
        <w:right w:val="none" w:sz="0" w:space="0" w:color="auto"/>
      </w:divBdr>
    </w:div>
    <w:div w:id="1269970140">
      <w:marLeft w:val="0"/>
      <w:marRight w:val="0"/>
      <w:marTop w:val="0"/>
      <w:marBottom w:val="0"/>
      <w:divBdr>
        <w:top w:val="none" w:sz="0" w:space="0" w:color="auto"/>
        <w:left w:val="none" w:sz="0" w:space="0" w:color="auto"/>
        <w:bottom w:val="none" w:sz="0" w:space="0" w:color="auto"/>
        <w:right w:val="none" w:sz="0" w:space="0" w:color="auto"/>
      </w:divBdr>
    </w:div>
    <w:div w:id="1269970141">
      <w:marLeft w:val="0"/>
      <w:marRight w:val="0"/>
      <w:marTop w:val="0"/>
      <w:marBottom w:val="0"/>
      <w:divBdr>
        <w:top w:val="none" w:sz="0" w:space="0" w:color="auto"/>
        <w:left w:val="none" w:sz="0" w:space="0" w:color="auto"/>
        <w:bottom w:val="none" w:sz="0" w:space="0" w:color="auto"/>
        <w:right w:val="none" w:sz="0" w:space="0" w:color="auto"/>
      </w:divBdr>
    </w:div>
    <w:div w:id="1269970144">
      <w:marLeft w:val="0"/>
      <w:marRight w:val="0"/>
      <w:marTop w:val="0"/>
      <w:marBottom w:val="0"/>
      <w:divBdr>
        <w:top w:val="none" w:sz="0" w:space="0" w:color="auto"/>
        <w:left w:val="none" w:sz="0" w:space="0" w:color="auto"/>
        <w:bottom w:val="none" w:sz="0" w:space="0" w:color="auto"/>
        <w:right w:val="none" w:sz="0" w:space="0" w:color="auto"/>
      </w:divBdr>
    </w:div>
    <w:div w:id="1269970145">
      <w:marLeft w:val="0"/>
      <w:marRight w:val="0"/>
      <w:marTop w:val="0"/>
      <w:marBottom w:val="0"/>
      <w:divBdr>
        <w:top w:val="none" w:sz="0" w:space="0" w:color="auto"/>
        <w:left w:val="none" w:sz="0" w:space="0" w:color="auto"/>
        <w:bottom w:val="none" w:sz="0" w:space="0" w:color="auto"/>
        <w:right w:val="none" w:sz="0" w:space="0" w:color="auto"/>
      </w:divBdr>
    </w:div>
    <w:div w:id="1269970146">
      <w:marLeft w:val="0"/>
      <w:marRight w:val="0"/>
      <w:marTop w:val="0"/>
      <w:marBottom w:val="0"/>
      <w:divBdr>
        <w:top w:val="none" w:sz="0" w:space="0" w:color="auto"/>
        <w:left w:val="none" w:sz="0" w:space="0" w:color="auto"/>
        <w:bottom w:val="none" w:sz="0" w:space="0" w:color="auto"/>
        <w:right w:val="none" w:sz="0" w:space="0" w:color="auto"/>
      </w:divBdr>
    </w:div>
    <w:div w:id="1269970147">
      <w:marLeft w:val="0"/>
      <w:marRight w:val="0"/>
      <w:marTop w:val="0"/>
      <w:marBottom w:val="0"/>
      <w:divBdr>
        <w:top w:val="none" w:sz="0" w:space="0" w:color="auto"/>
        <w:left w:val="none" w:sz="0" w:space="0" w:color="auto"/>
        <w:bottom w:val="none" w:sz="0" w:space="0" w:color="auto"/>
        <w:right w:val="none" w:sz="0" w:space="0" w:color="auto"/>
      </w:divBdr>
    </w:div>
    <w:div w:id="1269970148">
      <w:marLeft w:val="0"/>
      <w:marRight w:val="0"/>
      <w:marTop w:val="0"/>
      <w:marBottom w:val="0"/>
      <w:divBdr>
        <w:top w:val="none" w:sz="0" w:space="0" w:color="auto"/>
        <w:left w:val="none" w:sz="0" w:space="0" w:color="auto"/>
        <w:bottom w:val="none" w:sz="0" w:space="0" w:color="auto"/>
        <w:right w:val="none" w:sz="0" w:space="0" w:color="auto"/>
      </w:divBdr>
    </w:div>
    <w:div w:id="1269970149">
      <w:marLeft w:val="0"/>
      <w:marRight w:val="0"/>
      <w:marTop w:val="0"/>
      <w:marBottom w:val="0"/>
      <w:divBdr>
        <w:top w:val="none" w:sz="0" w:space="0" w:color="auto"/>
        <w:left w:val="none" w:sz="0" w:space="0" w:color="auto"/>
        <w:bottom w:val="none" w:sz="0" w:space="0" w:color="auto"/>
        <w:right w:val="none" w:sz="0" w:space="0" w:color="auto"/>
      </w:divBdr>
    </w:div>
    <w:div w:id="1269970150">
      <w:marLeft w:val="0"/>
      <w:marRight w:val="0"/>
      <w:marTop w:val="0"/>
      <w:marBottom w:val="0"/>
      <w:divBdr>
        <w:top w:val="none" w:sz="0" w:space="0" w:color="auto"/>
        <w:left w:val="none" w:sz="0" w:space="0" w:color="auto"/>
        <w:bottom w:val="none" w:sz="0" w:space="0" w:color="auto"/>
        <w:right w:val="none" w:sz="0" w:space="0" w:color="auto"/>
      </w:divBdr>
    </w:div>
    <w:div w:id="1269970151">
      <w:marLeft w:val="0"/>
      <w:marRight w:val="0"/>
      <w:marTop w:val="0"/>
      <w:marBottom w:val="0"/>
      <w:divBdr>
        <w:top w:val="none" w:sz="0" w:space="0" w:color="auto"/>
        <w:left w:val="none" w:sz="0" w:space="0" w:color="auto"/>
        <w:bottom w:val="none" w:sz="0" w:space="0" w:color="auto"/>
        <w:right w:val="none" w:sz="0" w:space="0" w:color="auto"/>
      </w:divBdr>
      <w:divsChild>
        <w:div w:id="1269970109">
          <w:marLeft w:val="1166"/>
          <w:marRight w:val="0"/>
          <w:marTop w:val="125"/>
          <w:marBottom w:val="0"/>
          <w:divBdr>
            <w:top w:val="none" w:sz="0" w:space="0" w:color="auto"/>
            <w:left w:val="none" w:sz="0" w:space="0" w:color="auto"/>
            <w:bottom w:val="none" w:sz="0" w:space="0" w:color="auto"/>
            <w:right w:val="none" w:sz="0" w:space="0" w:color="auto"/>
          </w:divBdr>
        </w:div>
        <w:div w:id="1269970122">
          <w:marLeft w:val="1166"/>
          <w:marRight w:val="0"/>
          <w:marTop w:val="125"/>
          <w:marBottom w:val="0"/>
          <w:divBdr>
            <w:top w:val="none" w:sz="0" w:space="0" w:color="auto"/>
            <w:left w:val="none" w:sz="0" w:space="0" w:color="auto"/>
            <w:bottom w:val="none" w:sz="0" w:space="0" w:color="auto"/>
            <w:right w:val="none" w:sz="0" w:space="0" w:color="auto"/>
          </w:divBdr>
        </w:div>
        <w:div w:id="1269970136">
          <w:marLeft w:val="1166"/>
          <w:marRight w:val="0"/>
          <w:marTop w:val="125"/>
          <w:marBottom w:val="0"/>
          <w:divBdr>
            <w:top w:val="none" w:sz="0" w:space="0" w:color="auto"/>
            <w:left w:val="none" w:sz="0" w:space="0" w:color="auto"/>
            <w:bottom w:val="none" w:sz="0" w:space="0" w:color="auto"/>
            <w:right w:val="none" w:sz="0" w:space="0" w:color="auto"/>
          </w:divBdr>
        </w:div>
      </w:divsChild>
    </w:div>
    <w:div w:id="1269970152">
      <w:marLeft w:val="0"/>
      <w:marRight w:val="0"/>
      <w:marTop w:val="0"/>
      <w:marBottom w:val="0"/>
      <w:divBdr>
        <w:top w:val="none" w:sz="0" w:space="0" w:color="auto"/>
        <w:left w:val="none" w:sz="0" w:space="0" w:color="auto"/>
        <w:bottom w:val="none" w:sz="0" w:space="0" w:color="auto"/>
        <w:right w:val="none" w:sz="0" w:space="0" w:color="auto"/>
      </w:divBdr>
    </w:div>
    <w:div w:id="1269970154">
      <w:marLeft w:val="0"/>
      <w:marRight w:val="0"/>
      <w:marTop w:val="0"/>
      <w:marBottom w:val="0"/>
      <w:divBdr>
        <w:top w:val="none" w:sz="0" w:space="0" w:color="auto"/>
        <w:left w:val="none" w:sz="0" w:space="0" w:color="auto"/>
        <w:bottom w:val="none" w:sz="0" w:space="0" w:color="auto"/>
        <w:right w:val="none" w:sz="0" w:space="0" w:color="auto"/>
      </w:divBdr>
    </w:div>
    <w:div w:id="1269970155">
      <w:marLeft w:val="0"/>
      <w:marRight w:val="0"/>
      <w:marTop w:val="0"/>
      <w:marBottom w:val="0"/>
      <w:divBdr>
        <w:top w:val="none" w:sz="0" w:space="0" w:color="auto"/>
        <w:left w:val="none" w:sz="0" w:space="0" w:color="auto"/>
        <w:bottom w:val="none" w:sz="0" w:space="0" w:color="auto"/>
        <w:right w:val="none" w:sz="0" w:space="0" w:color="auto"/>
      </w:divBdr>
    </w:div>
    <w:div w:id="126997015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eloct-instructions.com/" TargetMode="External"/><Relationship Id="rId39"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eloct-instructions.com/" TargetMode="External"/><Relationship Id="rId33" Type="http://schemas.openxmlformats.org/officeDocument/2006/relationships/hyperlink" Target="http://www.ema.europa.eu/" TargetMode="External"/><Relationship Id="rId38"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loct-instruction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eloct-instructions.com/" TargetMode="External"/><Relationship Id="rId32" Type="http://schemas.openxmlformats.org/officeDocument/2006/relationships/hyperlink" Target="http://www.ema.europa.eu/docs/en_GB/document_library/Template_or_form/2013/03/WC500139752.doc" TargetMode="External"/><Relationship Id="rId37"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ema.europa.eu/" TargetMode="External"/><Relationship Id="rId28" Type="http://schemas.openxmlformats.org/officeDocument/2006/relationships/hyperlink" Target="http://www.eloct-instructions.com/"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eloct-instruction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eloct-instructions.com/" TargetMode="External"/><Relationship Id="rId30" Type="http://schemas.openxmlformats.org/officeDocument/2006/relationships/hyperlink" Target="http://www.eloct-instructions.com/"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C45FBF-4151-4B93-952A-1562828E5003}"/>
</file>

<file path=customXml/itemProps2.xml><?xml version="1.0" encoding="utf-8"?>
<ds:datastoreItem xmlns:ds="http://schemas.openxmlformats.org/officeDocument/2006/customXml" ds:itemID="{4C912D92-1E4F-4E07-AB0F-8C561EFC6088}"/>
</file>

<file path=customXml/itemProps3.xml><?xml version="1.0" encoding="utf-8"?>
<ds:datastoreItem xmlns:ds="http://schemas.openxmlformats.org/officeDocument/2006/customXml" ds:itemID="{A0FA65E7-7F2C-4BE0-B7A1-62A103B93759}"/>
</file>

<file path=docProps/app.xml><?xml version="1.0" encoding="utf-8"?>
<Properties xmlns="http://schemas.openxmlformats.org/officeDocument/2006/extended-properties" xmlns:vt="http://schemas.openxmlformats.org/officeDocument/2006/docPropsVTypes">
  <Template>Normal</Template>
  <TotalTime>0</TotalTime>
  <Pages>71</Pages>
  <Words>13633</Words>
  <Characters>77711</Characters>
  <Application>Microsoft Office Word</Application>
  <DocSecurity>0</DocSecurity>
  <Lines>647</Lines>
  <Paragraphs>182</Paragraphs>
  <ScaleCrop>false</ScaleCrop>
  <Company/>
  <LinksUpToDate>false</LinksUpToDate>
  <CharactersWithSpaces>91162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2021-02-22T13:13:00Z</dcterms:created>
  <dcterms:modified xsi:type="dcterms:W3CDTF">2021-05-12T13:48:00Z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2021-05-12T13:48:25Z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01d24374-af68-4775-9086-b5ebd901fafe</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