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16218" w14:textId="77777777" w:rsidR="00017499" w:rsidRPr="0069569E" w:rsidRDefault="00017499" w:rsidP="0069559E">
      <w:pPr>
        <w:pStyle w:val="StyleTitle11ptBoldAllcapsLeft127cm"/>
        <w:ind w:left="0"/>
        <w:rPr>
          <w:color w:val="000000"/>
          <w:szCs w:val="22"/>
        </w:rPr>
      </w:pPr>
      <w:bookmarkStart w:id="0" w:name="_GoBack"/>
      <w:bookmarkEnd w:id="0"/>
    </w:p>
    <w:p w14:paraId="050D066B" w14:textId="77777777" w:rsidR="00017499" w:rsidRPr="0069569E" w:rsidRDefault="00017499" w:rsidP="0069559E">
      <w:pPr>
        <w:pStyle w:val="StyleTitle11ptBoldAllcapsLeft127cm"/>
        <w:ind w:left="0"/>
        <w:rPr>
          <w:color w:val="000000"/>
          <w:szCs w:val="22"/>
        </w:rPr>
      </w:pPr>
    </w:p>
    <w:p w14:paraId="5FBBE639" w14:textId="77777777" w:rsidR="00017499" w:rsidRPr="0069569E" w:rsidRDefault="00017499" w:rsidP="0069559E">
      <w:pPr>
        <w:pStyle w:val="StyleTitle11ptBoldAllcapsLeft127cm"/>
        <w:ind w:left="0"/>
        <w:rPr>
          <w:color w:val="000000"/>
          <w:szCs w:val="22"/>
        </w:rPr>
      </w:pPr>
    </w:p>
    <w:p w14:paraId="467C111E" w14:textId="77777777" w:rsidR="00017499" w:rsidRPr="0069569E" w:rsidRDefault="00017499" w:rsidP="0069559E">
      <w:pPr>
        <w:pStyle w:val="StyleTitle11ptBoldAllcapsLeft127cm"/>
        <w:ind w:left="0"/>
        <w:rPr>
          <w:color w:val="000000"/>
          <w:szCs w:val="22"/>
        </w:rPr>
      </w:pPr>
    </w:p>
    <w:p w14:paraId="20A981C5" w14:textId="77777777" w:rsidR="00017499" w:rsidRPr="0069569E" w:rsidRDefault="00017499" w:rsidP="0069559E">
      <w:pPr>
        <w:pStyle w:val="StyleTitle11ptBoldAllcapsLeft127cm"/>
        <w:ind w:left="0"/>
        <w:rPr>
          <w:color w:val="000000"/>
          <w:szCs w:val="22"/>
        </w:rPr>
      </w:pPr>
    </w:p>
    <w:p w14:paraId="21E41C30" w14:textId="77777777" w:rsidR="00017499" w:rsidRPr="0069569E" w:rsidRDefault="00017499" w:rsidP="0069559E">
      <w:pPr>
        <w:pStyle w:val="StyleTitle11ptBoldAllcapsLeft127cm"/>
        <w:ind w:left="0"/>
        <w:rPr>
          <w:color w:val="000000"/>
          <w:szCs w:val="22"/>
        </w:rPr>
      </w:pPr>
    </w:p>
    <w:p w14:paraId="471A2B10" w14:textId="77777777" w:rsidR="00017499" w:rsidRPr="0069569E" w:rsidRDefault="00017499" w:rsidP="0069559E">
      <w:pPr>
        <w:pStyle w:val="StyleTitle11ptBoldAllcapsLeft127cm"/>
        <w:ind w:left="0"/>
        <w:rPr>
          <w:color w:val="000000"/>
          <w:szCs w:val="22"/>
        </w:rPr>
      </w:pPr>
    </w:p>
    <w:p w14:paraId="51F2E58B" w14:textId="77777777" w:rsidR="00017499" w:rsidRPr="0069569E" w:rsidRDefault="00017499" w:rsidP="0069559E">
      <w:pPr>
        <w:pStyle w:val="StyleTitle11ptBoldAllcapsLeft127cm"/>
        <w:ind w:left="0"/>
        <w:rPr>
          <w:color w:val="000000"/>
          <w:szCs w:val="22"/>
        </w:rPr>
      </w:pPr>
    </w:p>
    <w:p w14:paraId="6E5CF270" w14:textId="77777777" w:rsidR="00017499" w:rsidRPr="0069569E" w:rsidRDefault="00017499" w:rsidP="0069559E">
      <w:pPr>
        <w:pStyle w:val="StyleTitle11ptBoldAllcapsLeft127cm"/>
        <w:ind w:left="0"/>
        <w:rPr>
          <w:color w:val="000000"/>
          <w:szCs w:val="22"/>
        </w:rPr>
      </w:pPr>
    </w:p>
    <w:p w14:paraId="7ECDB6EF" w14:textId="77777777" w:rsidR="00017499" w:rsidRPr="0069569E" w:rsidRDefault="00017499" w:rsidP="0069559E">
      <w:pPr>
        <w:pStyle w:val="StyleTitle11ptBoldAllcapsLeft127cm"/>
        <w:ind w:left="0"/>
        <w:rPr>
          <w:color w:val="000000"/>
          <w:szCs w:val="22"/>
        </w:rPr>
      </w:pPr>
    </w:p>
    <w:p w14:paraId="34EFDF98" w14:textId="77777777" w:rsidR="00017499" w:rsidRPr="0069569E" w:rsidRDefault="00017499" w:rsidP="0069559E">
      <w:pPr>
        <w:pStyle w:val="StyleTitle11ptBoldAllcapsLeft127cm"/>
        <w:ind w:left="0"/>
        <w:rPr>
          <w:color w:val="000000"/>
          <w:szCs w:val="22"/>
        </w:rPr>
      </w:pPr>
    </w:p>
    <w:p w14:paraId="71618BEE" w14:textId="77777777" w:rsidR="00017499" w:rsidRPr="0069569E" w:rsidRDefault="00017499" w:rsidP="0069559E">
      <w:pPr>
        <w:pStyle w:val="StyleTitle11ptBoldAllcapsLeft127cm"/>
        <w:ind w:left="0"/>
        <w:rPr>
          <w:color w:val="000000"/>
          <w:szCs w:val="22"/>
        </w:rPr>
      </w:pPr>
    </w:p>
    <w:p w14:paraId="46420EC4" w14:textId="77777777" w:rsidR="00017499" w:rsidRPr="0069569E" w:rsidRDefault="00017499" w:rsidP="0069559E">
      <w:pPr>
        <w:pStyle w:val="StyleTitle11ptBoldAllcapsLeft127cm"/>
        <w:ind w:left="0"/>
        <w:rPr>
          <w:color w:val="000000"/>
          <w:szCs w:val="22"/>
        </w:rPr>
      </w:pPr>
    </w:p>
    <w:p w14:paraId="6F3D3EDB" w14:textId="77777777" w:rsidR="00017499" w:rsidRPr="0069569E" w:rsidRDefault="00017499" w:rsidP="0069559E">
      <w:pPr>
        <w:pStyle w:val="StyleTitle11ptBoldAllcapsLeft127cm"/>
        <w:ind w:left="0"/>
        <w:rPr>
          <w:color w:val="000000"/>
          <w:szCs w:val="22"/>
        </w:rPr>
      </w:pPr>
    </w:p>
    <w:p w14:paraId="1BA1469B" w14:textId="77777777" w:rsidR="00017499" w:rsidRPr="0069569E" w:rsidRDefault="00017499" w:rsidP="0069559E">
      <w:pPr>
        <w:pStyle w:val="StyleTitle11ptBoldAllcapsLeft127cm"/>
        <w:ind w:left="0"/>
        <w:rPr>
          <w:color w:val="000000"/>
          <w:szCs w:val="22"/>
        </w:rPr>
      </w:pPr>
    </w:p>
    <w:p w14:paraId="151E6348" w14:textId="77777777" w:rsidR="00017499" w:rsidRPr="0069569E" w:rsidRDefault="00017499" w:rsidP="0069559E">
      <w:pPr>
        <w:pStyle w:val="StyleTitle11ptBoldAllcapsLeft127cm"/>
        <w:ind w:left="0"/>
        <w:rPr>
          <w:color w:val="000000"/>
          <w:szCs w:val="22"/>
        </w:rPr>
      </w:pPr>
    </w:p>
    <w:p w14:paraId="49D372C2" w14:textId="77777777" w:rsidR="00017499" w:rsidRPr="0069569E" w:rsidRDefault="00017499" w:rsidP="0069559E">
      <w:pPr>
        <w:pStyle w:val="StyleTitle11ptBoldAllcapsLeft127cm"/>
        <w:ind w:left="0"/>
        <w:rPr>
          <w:color w:val="000000"/>
          <w:szCs w:val="22"/>
        </w:rPr>
      </w:pPr>
    </w:p>
    <w:p w14:paraId="4FE65FC2" w14:textId="77777777" w:rsidR="00017499" w:rsidRPr="0069569E" w:rsidRDefault="00017499" w:rsidP="0069559E">
      <w:pPr>
        <w:pStyle w:val="StyleTitle11ptBoldAllcapsLeft127cm"/>
        <w:ind w:left="0"/>
        <w:rPr>
          <w:color w:val="000000"/>
          <w:szCs w:val="22"/>
        </w:rPr>
      </w:pPr>
    </w:p>
    <w:p w14:paraId="53F462CD" w14:textId="77777777" w:rsidR="00017499" w:rsidRPr="0069569E" w:rsidRDefault="00017499" w:rsidP="0069559E">
      <w:pPr>
        <w:pStyle w:val="StyleTitle11ptBoldAllcapsLeft127cm"/>
        <w:ind w:left="0"/>
        <w:rPr>
          <w:color w:val="000000"/>
          <w:szCs w:val="22"/>
        </w:rPr>
      </w:pPr>
    </w:p>
    <w:p w14:paraId="617F3DB1" w14:textId="77777777" w:rsidR="00017499" w:rsidRPr="0069569E" w:rsidRDefault="00017499" w:rsidP="0069559E">
      <w:pPr>
        <w:pStyle w:val="StyleTitle11ptBoldAllcapsLeft127cm"/>
        <w:ind w:left="0"/>
        <w:rPr>
          <w:color w:val="000000"/>
          <w:szCs w:val="22"/>
        </w:rPr>
      </w:pPr>
    </w:p>
    <w:p w14:paraId="696EACBB" w14:textId="77777777" w:rsidR="00017499" w:rsidRPr="0069569E" w:rsidRDefault="00017499" w:rsidP="0069559E">
      <w:pPr>
        <w:pStyle w:val="StyleTitle11ptBoldAllcapsLeft127cm"/>
        <w:ind w:left="0"/>
        <w:rPr>
          <w:color w:val="000000"/>
          <w:szCs w:val="22"/>
        </w:rPr>
      </w:pPr>
    </w:p>
    <w:p w14:paraId="55E55E52" w14:textId="77777777" w:rsidR="00017499" w:rsidRPr="0069569E" w:rsidRDefault="00017499" w:rsidP="0069559E">
      <w:pPr>
        <w:pStyle w:val="StyleTitle11ptBoldAllcapsLeft127cm"/>
        <w:ind w:left="0"/>
        <w:rPr>
          <w:color w:val="000000"/>
          <w:szCs w:val="22"/>
        </w:rPr>
      </w:pPr>
    </w:p>
    <w:p w14:paraId="5B604834" w14:textId="77777777" w:rsidR="00017499" w:rsidRPr="0069569E" w:rsidRDefault="00017499" w:rsidP="0069559E">
      <w:pPr>
        <w:pStyle w:val="StyleTitle11ptBoldAllcapsLeft127cm"/>
        <w:ind w:left="0"/>
        <w:rPr>
          <w:color w:val="000000"/>
          <w:szCs w:val="22"/>
        </w:rPr>
      </w:pPr>
    </w:p>
    <w:p w14:paraId="17BED99F" w14:textId="77777777" w:rsidR="00017499" w:rsidRPr="0069569E" w:rsidRDefault="00017499" w:rsidP="0069559E">
      <w:pPr>
        <w:pStyle w:val="StyleTitle11ptBoldAllcapsLeft127cm"/>
        <w:ind w:left="0"/>
        <w:rPr>
          <w:color w:val="000000"/>
          <w:szCs w:val="22"/>
        </w:rPr>
      </w:pPr>
      <w:r w:rsidRPr="0069569E">
        <w:rPr>
          <w:color w:val="000000"/>
          <w:szCs w:val="22"/>
        </w:rPr>
        <w:t>I</w:t>
      </w:r>
      <w:r w:rsidR="00BC2F3D" w:rsidRPr="0069569E">
        <w:rPr>
          <w:color w:val="000000"/>
          <w:szCs w:val="22"/>
        </w:rPr>
        <w:t> </w:t>
      </w:r>
      <w:r w:rsidRPr="0069569E">
        <w:rPr>
          <w:color w:val="000000"/>
          <w:szCs w:val="22"/>
        </w:rPr>
        <w:t>Priedas</w:t>
      </w:r>
    </w:p>
    <w:p w14:paraId="0FAF5D5D" w14:textId="77777777" w:rsidR="00017499" w:rsidRPr="0069569E" w:rsidRDefault="00017499" w:rsidP="0069559E">
      <w:pPr>
        <w:pStyle w:val="StyleTitle11ptBoldAllcapsLeft127cm"/>
        <w:ind w:left="0"/>
        <w:rPr>
          <w:color w:val="000000"/>
          <w:szCs w:val="22"/>
        </w:rPr>
      </w:pPr>
    </w:p>
    <w:p w14:paraId="559D7FE4" w14:textId="77777777" w:rsidR="00017499" w:rsidRPr="0069569E" w:rsidRDefault="00017499" w:rsidP="0069559E">
      <w:pPr>
        <w:pStyle w:val="Heading1"/>
        <w:rPr>
          <w:rFonts w:ascii="Times New Roman" w:hAnsi="Times New Roman"/>
        </w:rPr>
      </w:pPr>
      <w:r w:rsidRPr="0069569E">
        <w:rPr>
          <w:rFonts w:ascii="Times New Roman" w:hAnsi="Times New Roman"/>
        </w:rPr>
        <w:t>Preparato charakteristikų santrauka</w:t>
      </w:r>
    </w:p>
    <w:p w14:paraId="16403622" w14:textId="77777777" w:rsidR="00017499" w:rsidRPr="0069569E" w:rsidRDefault="00017499" w:rsidP="0069559E">
      <w:pPr>
        <w:keepNext/>
        <w:keepLines/>
        <w:rPr>
          <w:b/>
          <w:sz w:val="22"/>
          <w:szCs w:val="22"/>
          <w:lang w:val="lt-LT"/>
        </w:rPr>
      </w:pPr>
      <w:r w:rsidRPr="0069569E">
        <w:rPr>
          <w:b/>
          <w:sz w:val="22"/>
          <w:szCs w:val="22"/>
          <w:lang w:val="lt-LT"/>
        </w:rPr>
        <w:br w:type="page"/>
      </w:r>
      <w:r w:rsidRPr="0069569E">
        <w:rPr>
          <w:b/>
          <w:sz w:val="22"/>
          <w:szCs w:val="22"/>
          <w:lang w:val="lt-LT"/>
        </w:rPr>
        <w:lastRenderedPageBreak/>
        <w:t>1.</w:t>
      </w:r>
      <w:r w:rsidRPr="0069569E">
        <w:rPr>
          <w:b/>
          <w:sz w:val="22"/>
          <w:szCs w:val="22"/>
          <w:lang w:val="lt-LT"/>
        </w:rPr>
        <w:tab/>
      </w:r>
      <w:r w:rsidR="005614D5" w:rsidRPr="0069569E">
        <w:rPr>
          <w:b/>
          <w:sz w:val="22"/>
          <w:szCs w:val="22"/>
          <w:lang w:val="lt-LT"/>
        </w:rPr>
        <w:t xml:space="preserve">VAISTINIO PREPARATO </w:t>
      </w:r>
      <w:r w:rsidRPr="0069569E">
        <w:rPr>
          <w:b/>
          <w:sz w:val="22"/>
          <w:szCs w:val="22"/>
          <w:lang w:val="lt-LT"/>
        </w:rPr>
        <w:t>PAVADINIMAS</w:t>
      </w:r>
    </w:p>
    <w:p w14:paraId="386963D5" w14:textId="77777777" w:rsidR="00017499" w:rsidRPr="0069569E" w:rsidRDefault="00017499" w:rsidP="0069559E">
      <w:pPr>
        <w:keepNext/>
        <w:keepLines/>
        <w:tabs>
          <w:tab w:val="left" w:pos="567"/>
        </w:tabs>
        <w:rPr>
          <w:color w:val="000000"/>
          <w:sz w:val="22"/>
          <w:szCs w:val="22"/>
          <w:u w:val="single"/>
          <w:lang w:val="lt-LT"/>
        </w:rPr>
      </w:pPr>
    </w:p>
    <w:p w14:paraId="3E27C609" w14:textId="186A19E0" w:rsidR="00424A79" w:rsidRPr="0069569E" w:rsidRDefault="00424A79" w:rsidP="0069559E">
      <w:pPr>
        <w:shd w:val="clear" w:color="auto" w:fill="F3F3F3"/>
        <w:rPr>
          <w:i/>
          <w:sz w:val="22"/>
          <w:szCs w:val="22"/>
          <w:lang w:val="lt-LT"/>
        </w:rPr>
      </w:pPr>
      <w:r w:rsidRPr="0069569E">
        <w:rPr>
          <w:i/>
          <w:sz w:val="22"/>
          <w:szCs w:val="22"/>
          <w:lang w:val="lt-LT"/>
        </w:rPr>
        <w:t>&lt;GONAL-f 75 </w:t>
      </w:r>
      <w:r w:rsidR="00B13E89">
        <w:rPr>
          <w:i/>
          <w:sz w:val="22"/>
          <w:szCs w:val="22"/>
          <w:lang w:val="lt-LT"/>
        </w:rPr>
        <w:t>IU</w:t>
      </w:r>
      <w:r w:rsidRPr="0069569E">
        <w:rPr>
          <w:i/>
          <w:sz w:val="22"/>
          <w:szCs w:val="22"/>
          <w:lang w:val="lt-LT"/>
        </w:rPr>
        <w:t>&gt;</w:t>
      </w:r>
    </w:p>
    <w:p w14:paraId="16E51114" w14:textId="70DFF7D3" w:rsidR="00017499" w:rsidRPr="0069569E" w:rsidRDefault="00017499" w:rsidP="0069559E">
      <w:pPr>
        <w:pStyle w:val="BodyText"/>
        <w:shd w:val="clear" w:color="auto" w:fill="F3F3F3"/>
        <w:rPr>
          <w:color w:val="000000"/>
          <w:szCs w:val="22"/>
          <w:lang w:val="lt-LT"/>
        </w:rPr>
      </w:pPr>
      <w:r w:rsidRPr="0069569E">
        <w:rPr>
          <w:color w:val="000000"/>
          <w:szCs w:val="22"/>
          <w:lang w:val="lt-LT"/>
        </w:rPr>
        <w:t>GONAL</w:t>
      </w:r>
      <w:r w:rsidRPr="0069569E">
        <w:rPr>
          <w:color w:val="000000"/>
          <w:szCs w:val="22"/>
          <w:lang w:val="lt-LT"/>
        </w:rPr>
        <w:noBreakHyphen/>
        <w:t>f 75 TV milteliai ir tirpiklis injekciniam tirpalui</w:t>
      </w:r>
    </w:p>
    <w:p w14:paraId="6CCCDC84" w14:textId="77777777" w:rsidR="00424A79" w:rsidRPr="0069569E" w:rsidRDefault="00424A79" w:rsidP="0069559E">
      <w:pPr>
        <w:rPr>
          <w:sz w:val="22"/>
          <w:szCs w:val="22"/>
          <w:lang w:val="lt-LT"/>
        </w:rPr>
      </w:pPr>
    </w:p>
    <w:p w14:paraId="0A34B343" w14:textId="59437E46" w:rsidR="00424A79" w:rsidRPr="0069569E" w:rsidRDefault="00424A79" w:rsidP="0069559E">
      <w:pPr>
        <w:shd w:val="clear" w:color="auto" w:fill="E6E6E6"/>
        <w:rPr>
          <w:i/>
          <w:sz w:val="22"/>
          <w:szCs w:val="22"/>
          <w:lang w:val="lt-LT"/>
        </w:rPr>
      </w:pPr>
      <w:r w:rsidRPr="0069569E">
        <w:rPr>
          <w:i/>
          <w:sz w:val="22"/>
          <w:szCs w:val="22"/>
          <w:lang w:val="lt-LT"/>
        </w:rPr>
        <w:t>&lt;GONAL-f 1050 IU&gt;</w:t>
      </w:r>
    </w:p>
    <w:p w14:paraId="22CDB5D5" w14:textId="5B334F37" w:rsidR="00424A79" w:rsidRPr="0069569E" w:rsidRDefault="00FE6C72" w:rsidP="0069559E">
      <w:pPr>
        <w:shd w:val="clear" w:color="auto" w:fill="E6E6E6"/>
        <w:overflowPunct/>
        <w:autoSpaceDE/>
        <w:autoSpaceDN/>
        <w:adjustRightInd/>
        <w:textAlignment w:val="auto"/>
        <w:rPr>
          <w:sz w:val="22"/>
          <w:szCs w:val="22"/>
          <w:lang w:val="lt-LT"/>
        </w:rPr>
      </w:pPr>
      <w:r w:rsidRPr="0069569E">
        <w:rPr>
          <w:sz w:val="22"/>
          <w:szCs w:val="22"/>
          <w:lang w:val="lt-LT"/>
        </w:rPr>
        <w:t>GONAL</w:t>
      </w:r>
      <w:r w:rsidRPr="0069569E">
        <w:rPr>
          <w:sz w:val="22"/>
          <w:szCs w:val="22"/>
          <w:lang w:val="lt-LT"/>
        </w:rPr>
        <w:noBreakHyphen/>
        <w:t>f 1050 TV/1,75 ml milteliai ir tirpiklis injekciniam tirpalui</w:t>
      </w:r>
    </w:p>
    <w:p w14:paraId="48C57176" w14:textId="77777777" w:rsidR="00424A79" w:rsidRPr="0069569E" w:rsidRDefault="00424A79" w:rsidP="0069559E">
      <w:pPr>
        <w:rPr>
          <w:sz w:val="22"/>
          <w:szCs w:val="22"/>
          <w:lang w:val="lt-LT"/>
        </w:rPr>
      </w:pPr>
    </w:p>
    <w:p w14:paraId="599EA7D6" w14:textId="0D502CEF" w:rsidR="00424A79" w:rsidRPr="0069569E" w:rsidRDefault="00424A79" w:rsidP="0069559E">
      <w:pPr>
        <w:shd w:val="clear" w:color="auto" w:fill="CCCCCC"/>
        <w:rPr>
          <w:i/>
          <w:sz w:val="22"/>
          <w:szCs w:val="22"/>
          <w:lang w:val="lt-LT"/>
        </w:rPr>
      </w:pPr>
      <w:r w:rsidRPr="0069569E">
        <w:rPr>
          <w:i/>
          <w:sz w:val="22"/>
          <w:szCs w:val="22"/>
          <w:lang w:val="lt-LT"/>
        </w:rPr>
        <w:t>&lt;GONAL-f 450 IU&gt;</w:t>
      </w:r>
    </w:p>
    <w:p w14:paraId="3699B321" w14:textId="5A72CAAB" w:rsidR="00424A79" w:rsidRPr="0069569E" w:rsidRDefault="00EE66AE" w:rsidP="0069559E">
      <w:pPr>
        <w:shd w:val="clear" w:color="auto" w:fill="CCCCCC"/>
        <w:overflowPunct/>
        <w:autoSpaceDE/>
        <w:autoSpaceDN/>
        <w:adjustRightInd/>
        <w:textAlignment w:val="auto"/>
        <w:rPr>
          <w:sz w:val="22"/>
          <w:szCs w:val="22"/>
          <w:lang w:val="lt-LT"/>
        </w:rPr>
      </w:pPr>
      <w:r w:rsidRPr="0069569E">
        <w:rPr>
          <w:sz w:val="22"/>
          <w:szCs w:val="22"/>
          <w:lang w:val="lt-LT"/>
        </w:rPr>
        <w:t>GONAL</w:t>
      </w:r>
      <w:r w:rsidRPr="0069569E">
        <w:rPr>
          <w:sz w:val="22"/>
          <w:szCs w:val="22"/>
          <w:lang w:val="lt-LT"/>
        </w:rPr>
        <w:noBreakHyphen/>
        <w:t>f 450 TV/0,75 ml milteliai ir tirpiklis injekciniam tirpalui</w:t>
      </w:r>
    </w:p>
    <w:p w14:paraId="71CEB900" w14:textId="77777777" w:rsidR="00A017EA" w:rsidRPr="0069569E" w:rsidRDefault="00A017EA" w:rsidP="0069559E">
      <w:pPr>
        <w:tabs>
          <w:tab w:val="left" w:pos="567"/>
        </w:tabs>
        <w:rPr>
          <w:color w:val="000000"/>
          <w:sz w:val="22"/>
          <w:szCs w:val="22"/>
          <w:lang w:val="lt-LT"/>
        </w:rPr>
      </w:pPr>
    </w:p>
    <w:p w14:paraId="229C3C2C" w14:textId="77777777" w:rsidR="00017499" w:rsidRPr="0069569E" w:rsidRDefault="00017499" w:rsidP="0069559E">
      <w:pPr>
        <w:tabs>
          <w:tab w:val="left" w:pos="567"/>
        </w:tabs>
        <w:rPr>
          <w:color w:val="000000"/>
          <w:sz w:val="22"/>
          <w:szCs w:val="22"/>
          <w:lang w:val="lt-LT"/>
        </w:rPr>
      </w:pPr>
    </w:p>
    <w:p w14:paraId="5EBD3189" w14:textId="77777777" w:rsidR="00017499" w:rsidRPr="0069569E" w:rsidRDefault="00017499" w:rsidP="0069559E">
      <w:pPr>
        <w:keepNext/>
        <w:keepLines/>
        <w:rPr>
          <w:b/>
          <w:sz w:val="22"/>
          <w:szCs w:val="22"/>
          <w:lang w:val="lt-LT"/>
        </w:rPr>
      </w:pPr>
      <w:r w:rsidRPr="0069569E">
        <w:rPr>
          <w:b/>
          <w:sz w:val="22"/>
          <w:szCs w:val="22"/>
          <w:lang w:val="lt-LT"/>
        </w:rPr>
        <w:t>2.</w:t>
      </w:r>
      <w:r w:rsidRPr="0069569E">
        <w:rPr>
          <w:b/>
          <w:sz w:val="22"/>
          <w:szCs w:val="22"/>
          <w:lang w:val="lt-LT"/>
        </w:rPr>
        <w:tab/>
      </w:r>
      <w:r w:rsidR="005614D5" w:rsidRPr="0069569E">
        <w:rPr>
          <w:b/>
          <w:sz w:val="22"/>
          <w:szCs w:val="22"/>
          <w:lang w:val="lt-LT"/>
        </w:rPr>
        <w:t xml:space="preserve">KOKYBINĖ IR KIEKYBINĖ </w:t>
      </w:r>
      <w:r w:rsidRPr="0069569E">
        <w:rPr>
          <w:b/>
          <w:sz w:val="22"/>
          <w:szCs w:val="22"/>
          <w:lang w:val="lt-LT"/>
        </w:rPr>
        <w:t>SUDĖTIS</w:t>
      </w:r>
    </w:p>
    <w:p w14:paraId="1B222E89" w14:textId="77777777" w:rsidR="00017499" w:rsidRPr="0069569E" w:rsidRDefault="00017499" w:rsidP="0069559E">
      <w:pPr>
        <w:pStyle w:val="BodyText"/>
        <w:keepNext/>
        <w:keepLines/>
        <w:rPr>
          <w:color w:val="000000"/>
          <w:szCs w:val="22"/>
          <w:lang w:val="lt-LT"/>
        </w:rPr>
      </w:pPr>
    </w:p>
    <w:p w14:paraId="0960087A" w14:textId="57D876B5" w:rsidR="00424A79" w:rsidRPr="0069569E" w:rsidRDefault="00424A79" w:rsidP="0069559E">
      <w:pPr>
        <w:shd w:val="clear" w:color="auto" w:fill="F3F3F3"/>
        <w:rPr>
          <w:i/>
          <w:sz w:val="22"/>
          <w:szCs w:val="22"/>
          <w:lang w:val="lt-LT"/>
        </w:rPr>
      </w:pPr>
      <w:r w:rsidRPr="0069569E">
        <w:rPr>
          <w:i/>
          <w:sz w:val="22"/>
          <w:szCs w:val="22"/>
          <w:lang w:val="lt-LT"/>
        </w:rPr>
        <w:t>&lt;GONAL-f 75 IU&gt;</w:t>
      </w:r>
    </w:p>
    <w:p w14:paraId="4431E778" w14:textId="77777777" w:rsidR="00424A79" w:rsidRPr="0069569E" w:rsidRDefault="00424A79" w:rsidP="0069559E">
      <w:pPr>
        <w:shd w:val="clear" w:color="auto" w:fill="F3F3F3"/>
        <w:rPr>
          <w:sz w:val="22"/>
          <w:szCs w:val="22"/>
          <w:lang w:val="lt-LT"/>
        </w:rPr>
      </w:pPr>
      <w:r w:rsidRPr="0069569E">
        <w:rPr>
          <w:sz w:val="22"/>
          <w:szCs w:val="22"/>
          <w:lang w:val="lt-LT"/>
        </w:rPr>
        <w:t xml:space="preserve">Kiekviename </w:t>
      </w:r>
      <w:r w:rsidR="00277C01" w:rsidRPr="0069569E">
        <w:rPr>
          <w:sz w:val="22"/>
          <w:szCs w:val="22"/>
          <w:lang w:val="lt-LT"/>
        </w:rPr>
        <w:t>flakon</w:t>
      </w:r>
      <w:r w:rsidRPr="0069569E">
        <w:rPr>
          <w:sz w:val="22"/>
          <w:szCs w:val="22"/>
          <w:lang w:val="lt-LT"/>
        </w:rPr>
        <w:t>e yra 5,5 </w:t>
      </w:r>
      <w:proofErr w:type="spellStart"/>
      <w:r w:rsidRPr="0069569E">
        <w:rPr>
          <w:sz w:val="22"/>
          <w:szCs w:val="22"/>
          <w:lang w:val="lt-LT"/>
        </w:rPr>
        <w:t>mikrogramo</w:t>
      </w:r>
      <w:proofErr w:type="spellEnd"/>
      <w:r w:rsidRPr="0069569E">
        <w:rPr>
          <w:sz w:val="22"/>
          <w:szCs w:val="22"/>
          <w:lang w:val="lt-LT"/>
        </w:rPr>
        <w:t xml:space="preserve"> </w:t>
      </w:r>
      <w:proofErr w:type="spellStart"/>
      <w:r w:rsidRPr="0069569E">
        <w:rPr>
          <w:sz w:val="22"/>
          <w:szCs w:val="22"/>
          <w:lang w:val="lt-LT"/>
        </w:rPr>
        <w:t>folitropino</w:t>
      </w:r>
      <w:proofErr w:type="spellEnd"/>
      <w:r w:rsidR="00891569" w:rsidRPr="0069569E">
        <w:rPr>
          <w:sz w:val="22"/>
          <w:szCs w:val="22"/>
          <w:lang w:val="lt-LT"/>
        </w:rPr>
        <w:t xml:space="preserve"> alfa</w:t>
      </w:r>
      <w:r w:rsidRPr="0069569E">
        <w:rPr>
          <w:sz w:val="22"/>
          <w:szCs w:val="22"/>
          <w:lang w:val="lt-LT"/>
        </w:rPr>
        <w:t xml:space="preserve">* (atitinka 75 TV). Kiekviename mililitre paruošto tirpalo yra 75 TV </w:t>
      </w:r>
      <w:proofErr w:type="spellStart"/>
      <w:r w:rsidRPr="0069569E">
        <w:rPr>
          <w:sz w:val="22"/>
          <w:szCs w:val="22"/>
          <w:lang w:val="lt-LT"/>
        </w:rPr>
        <w:t>folitropino</w:t>
      </w:r>
      <w:proofErr w:type="spellEnd"/>
      <w:r w:rsidR="00891569" w:rsidRPr="0069569E">
        <w:rPr>
          <w:sz w:val="22"/>
          <w:szCs w:val="22"/>
          <w:lang w:val="lt-LT"/>
        </w:rPr>
        <w:t xml:space="preserve"> alfa</w:t>
      </w:r>
      <w:r w:rsidRPr="0069569E">
        <w:rPr>
          <w:sz w:val="22"/>
          <w:szCs w:val="22"/>
          <w:lang w:val="lt-LT"/>
        </w:rPr>
        <w:t>.</w:t>
      </w:r>
    </w:p>
    <w:p w14:paraId="4989B472" w14:textId="77777777" w:rsidR="00424A79" w:rsidRPr="0069569E" w:rsidRDefault="00424A79" w:rsidP="0069559E">
      <w:pPr>
        <w:rPr>
          <w:sz w:val="22"/>
          <w:szCs w:val="22"/>
          <w:lang w:val="lt-LT"/>
        </w:rPr>
      </w:pPr>
    </w:p>
    <w:p w14:paraId="42DC48B0" w14:textId="264EEC33" w:rsidR="00424A79" w:rsidRPr="0069569E" w:rsidRDefault="00424A79" w:rsidP="0069559E">
      <w:pPr>
        <w:shd w:val="clear" w:color="auto" w:fill="E6E6E6"/>
        <w:rPr>
          <w:i/>
          <w:sz w:val="22"/>
          <w:szCs w:val="22"/>
          <w:lang w:val="lt-LT"/>
        </w:rPr>
      </w:pPr>
      <w:r w:rsidRPr="0069569E">
        <w:rPr>
          <w:i/>
          <w:sz w:val="22"/>
          <w:szCs w:val="22"/>
          <w:lang w:val="lt-LT"/>
        </w:rPr>
        <w:t>&lt;GONAL-f 1050 IU&gt;</w:t>
      </w:r>
    </w:p>
    <w:p w14:paraId="17DD6886" w14:textId="0DA4BEE9" w:rsidR="00424A79" w:rsidRPr="0069569E" w:rsidRDefault="00820B46" w:rsidP="0069559E">
      <w:pPr>
        <w:shd w:val="clear" w:color="auto" w:fill="E6E6E6"/>
        <w:overflowPunct/>
        <w:autoSpaceDE/>
        <w:autoSpaceDN/>
        <w:adjustRightInd/>
        <w:textAlignment w:val="auto"/>
        <w:rPr>
          <w:sz w:val="22"/>
          <w:szCs w:val="22"/>
          <w:lang w:val="lt-LT"/>
        </w:rPr>
      </w:pPr>
      <w:r w:rsidRPr="0069569E">
        <w:rPr>
          <w:sz w:val="22"/>
          <w:szCs w:val="22"/>
          <w:lang w:val="lt-LT"/>
        </w:rPr>
        <w:t xml:space="preserve">Kiekviename </w:t>
      </w:r>
      <w:proofErr w:type="spellStart"/>
      <w:r w:rsidRPr="0069569E">
        <w:rPr>
          <w:sz w:val="22"/>
          <w:szCs w:val="22"/>
          <w:lang w:val="lt-LT"/>
        </w:rPr>
        <w:t>daugiadoziame</w:t>
      </w:r>
      <w:proofErr w:type="spellEnd"/>
      <w:r w:rsidRPr="0069569E">
        <w:rPr>
          <w:sz w:val="22"/>
          <w:szCs w:val="22"/>
          <w:lang w:val="lt-LT"/>
        </w:rPr>
        <w:t xml:space="preserve"> </w:t>
      </w:r>
      <w:r w:rsidR="00277C01" w:rsidRPr="0069569E">
        <w:rPr>
          <w:sz w:val="22"/>
          <w:szCs w:val="22"/>
          <w:lang w:val="lt-LT"/>
        </w:rPr>
        <w:t>flakon</w:t>
      </w:r>
      <w:r w:rsidRPr="0069569E">
        <w:rPr>
          <w:sz w:val="22"/>
          <w:szCs w:val="22"/>
          <w:lang w:val="lt-LT"/>
        </w:rPr>
        <w:t>e yra 87 </w:t>
      </w:r>
      <w:proofErr w:type="spellStart"/>
      <w:r w:rsidRPr="0069569E">
        <w:rPr>
          <w:sz w:val="22"/>
          <w:szCs w:val="22"/>
          <w:lang w:val="lt-LT"/>
        </w:rPr>
        <w:t>mikrogramai</w:t>
      </w:r>
      <w:proofErr w:type="spellEnd"/>
      <w:r w:rsidRPr="0069569E">
        <w:rPr>
          <w:sz w:val="22"/>
          <w:szCs w:val="22"/>
          <w:lang w:val="lt-LT"/>
        </w:rPr>
        <w:t xml:space="preserve"> </w:t>
      </w:r>
      <w:proofErr w:type="spellStart"/>
      <w:r w:rsidRPr="0069569E">
        <w:rPr>
          <w:sz w:val="22"/>
          <w:szCs w:val="22"/>
          <w:lang w:val="lt-LT"/>
        </w:rPr>
        <w:t>folitropino</w:t>
      </w:r>
      <w:proofErr w:type="spellEnd"/>
      <w:r w:rsidR="00891569" w:rsidRPr="0069569E">
        <w:rPr>
          <w:sz w:val="22"/>
          <w:szCs w:val="22"/>
          <w:lang w:val="lt-LT"/>
        </w:rPr>
        <w:t xml:space="preserve"> alfa</w:t>
      </w:r>
      <w:r w:rsidRPr="0069569E">
        <w:rPr>
          <w:sz w:val="22"/>
          <w:szCs w:val="22"/>
          <w:lang w:val="lt-LT"/>
        </w:rPr>
        <w:t>* (atitinka 1 200 TV), 77 </w:t>
      </w:r>
      <w:proofErr w:type="spellStart"/>
      <w:r w:rsidRPr="0069569E">
        <w:rPr>
          <w:sz w:val="22"/>
          <w:szCs w:val="22"/>
          <w:lang w:val="lt-LT"/>
        </w:rPr>
        <w:t>mikrogramams</w:t>
      </w:r>
      <w:proofErr w:type="spellEnd"/>
      <w:r w:rsidRPr="0069569E">
        <w:rPr>
          <w:sz w:val="22"/>
          <w:szCs w:val="22"/>
          <w:lang w:val="lt-LT"/>
        </w:rPr>
        <w:t xml:space="preserve"> (atitinka 1 050 TV) </w:t>
      </w:r>
      <w:r w:rsidR="00AD184F">
        <w:rPr>
          <w:sz w:val="22"/>
          <w:szCs w:val="22"/>
          <w:lang w:val="lt-LT"/>
        </w:rPr>
        <w:t>suleisti</w:t>
      </w:r>
      <w:r w:rsidR="00AD184F" w:rsidRPr="0069569E">
        <w:rPr>
          <w:sz w:val="22"/>
          <w:szCs w:val="22"/>
          <w:lang w:val="lt-LT"/>
        </w:rPr>
        <w:t xml:space="preserve"> </w:t>
      </w:r>
      <w:r w:rsidRPr="0069569E">
        <w:rPr>
          <w:sz w:val="22"/>
          <w:szCs w:val="22"/>
          <w:lang w:val="lt-LT"/>
        </w:rPr>
        <w:t xml:space="preserve">reikia 1,75 ml. Kiekviename mililitre paruošto tirpalo yra 600 TV </w:t>
      </w:r>
      <w:proofErr w:type="spellStart"/>
      <w:r w:rsidRPr="0069569E">
        <w:rPr>
          <w:sz w:val="22"/>
          <w:szCs w:val="22"/>
          <w:lang w:val="lt-LT"/>
        </w:rPr>
        <w:t>folitropino</w:t>
      </w:r>
      <w:proofErr w:type="spellEnd"/>
      <w:r w:rsidR="00891569" w:rsidRPr="0069569E">
        <w:rPr>
          <w:sz w:val="22"/>
          <w:szCs w:val="22"/>
          <w:lang w:val="lt-LT"/>
        </w:rPr>
        <w:t xml:space="preserve"> alfa</w:t>
      </w:r>
      <w:r w:rsidRPr="0069569E">
        <w:rPr>
          <w:sz w:val="22"/>
          <w:szCs w:val="22"/>
          <w:lang w:val="lt-LT"/>
        </w:rPr>
        <w:t>.</w:t>
      </w:r>
    </w:p>
    <w:p w14:paraId="23FF9554" w14:textId="77777777" w:rsidR="00424A79" w:rsidRPr="0069569E" w:rsidRDefault="00424A79" w:rsidP="0069559E">
      <w:pPr>
        <w:rPr>
          <w:sz w:val="22"/>
          <w:szCs w:val="22"/>
          <w:lang w:val="lt-LT"/>
        </w:rPr>
      </w:pPr>
    </w:p>
    <w:p w14:paraId="1F107748" w14:textId="3CC83054" w:rsidR="00424A79" w:rsidRPr="0069569E" w:rsidRDefault="00424A79" w:rsidP="0069559E">
      <w:pPr>
        <w:shd w:val="clear" w:color="auto" w:fill="CCCCCC"/>
        <w:rPr>
          <w:i/>
          <w:sz w:val="22"/>
          <w:szCs w:val="22"/>
          <w:lang w:val="lt-LT"/>
        </w:rPr>
      </w:pPr>
      <w:r w:rsidRPr="0069569E">
        <w:rPr>
          <w:i/>
          <w:sz w:val="22"/>
          <w:szCs w:val="22"/>
          <w:lang w:val="lt-LT"/>
        </w:rPr>
        <w:t>&lt;GONAL-f 450</w:t>
      </w:r>
      <w:r w:rsidR="001236D5">
        <w:rPr>
          <w:i/>
          <w:sz w:val="22"/>
          <w:szCs w:val="22"/>
          <w:lang w:val="lt-LT"/>
        </w:rPr>
        <w:t> </w:t>
      </w:r>
      <w:r w:rsidRPr="0069569E">
        <w:rPr>
          <w:i/>
          <w:sz w:val="22"/>
          <w:szCs w:val="22"/>
          <w:lang w:val="lt-LT"/>
        </w:rPr>
        <w:t>IU&gt;</w:t>
      </w:r>
    </w:p>
    <w:p w14:paraId="55BCCEBC" w14:textId="043CA7CC" w:rsidR="00424A79" w:rsidRPr="0069569E" w:rsidRDefault="00820B46" w:rsidP="0069559E">
      <w:pPr>
        <w:shd w:val="clear" w:color="auto" w:fill="CCCCCC"/>
        <w:overflowPunct/>
        <w:autoSpaceDE/>
        <w:autoSpaceDN/>
        <w:adjustRightInd/>
        <w:textAlignment w:val="auto"/>
        <w:rPr>
          <w:sz w:val="22"/>
          <w:szCs w:val="22"/>
          <w:lang w:val="lt-LT"/>
        </w:rPr>
      </w:pPr>
      <w:r w:rsidRPr="0069569E">
        <w:rPr>
          <w:sz w:val="22"/>
          <w:szCs w:val="22"/>
          <w:lang w:val="lt-LT"/>
        </w:rPr>
        <w:t xml:space="preserve">Kiekviename </w:t>
      </w:r>
      <w:proofErr w:type="spellStart"/>
      <w:r w:rsidRPr="0069569E">
        <w:rPr>
          <w:sz w:val="22"/>
          <w:szCs w:val="22"/>
          <w:lang w:val="lt-LT"/>
        </w:rPr>
        <w:t>daugiadoziame</w:t>
      </w:r>
      <w:proofErr w:type="spellEnd"/>
      <w:r w:rsidRPr="0069569E">
        <w:rPr>
          <w:sz w:val="22"/>
          <w:szCs w:val="22"/>
          <w:lang w:val="lt-LT"/>
        </w:rPr>
        <w:t xml:space="preserve"> </w:t>
      </w:r>
      <w:r w:rsidR="00277C01" w:rsidRPr="0069569E">
        <w:rPr>
          <w:sz w:val="22"/>
          <w:szCs w:val="22"/>
          <w:lang w:val="lt-LT"/>
        </w:rPr>
        <w:t>flakon</w:t>
      </w:r>
      <w:r w:rsidRPr="0069569E">
        <w:rPr>
          <w:sz w:val="22"/>
          <w:szCs w:val="22"/>
          <w:lang w:val="lt-LT"/>
        </w:rPr>
        <w:t>e yra 44 </w:t>
      </w:r>
      <w:proofErr w:type="spellStart"/>
      <w:r w:rsidRPr="0069569E">
        <w:rPr>
          <w:sz w:val="22"/>
          <w:szCs w:val="22"/>
          <w:lang w:val="lt-LT"/>
        </w:rPr>
        <w:t>mikrogramai</w:t>
      </w:r>
      <w:proofErr w:type="spellEnd"/>
      <w:r w:rsidRPr="0069569E">
        <w:rPr>
          <w:sz w:val="22"/>
          <w:szCs w:val="22"/>
          <w:lang w:val="lt-LT"/>
        </w:rPr>
        <w:t xml:space="preserve"> </w:t>
      </w:r>
      <w:proofErr w:type="spellStart"/>
      <w:r w:rsidRPr="0069569E">
        <w:rPr>
          <w:sz w:val="22"/>
          <w:szCs w:val="22"/>
          <w:lang w:val="lt-LT"/>
        </w:rPr>
        <w:t>folitropino</w:t>
      </w:r>
      <w:proofErr w:type="spellEnd"/>
      <w:r w:rsidR="00891569" w:rsidRPr="0069569E">
        <w:rPr>
          <w:sz w:val="22"/>
          <w:szCs w:val="22"/>
          <w:lang w:val="lt-LT"/>
        </w:rPr>
        <w:t xml:space="preserve"> alfa</w:t>
      </w:r>
      <w:r w:rsidRPr="0069569E">
        <w:rPr>
          <w:sz w:val="22"/>
          <w:szCs w:val="22"/>
          <w:lang w:val="lt-LT"/>
        </w:rPr>
        <w:t>* (atitinka 600 TV), 33 </w:t>
      </w:r>
      <w:proofErr w:type="spellStart"/>
      <w:r w:rsidRPr="0069569E">
        <w:rPr>
          <w:sz w:val="22"/>
          <w:szCs w:val="22"/>
          <w:lang w:val="lt-LT"/>
        </w:rPr>
        <w:t>mikrogramams</w:t>
      </w:r>
      <w:proofErr w:type="spellEnd"/>
      <w:r w:rsidRPr="0069569E">
        <w:rPr>
          <w:sz w:val="22"/>
          <w:szCs w:val="22"/>
          <w:lang w:val="lt-LT"/>
        </w:rPr>
        <w:t xml:space="preserve"> (atitinka 450 TV) </w:t>
      </w:r>
      <w:r w:rsidR="00AD184F">
        <w:rPr>
          <w:sz w:val="22"/>
          <w:szCs w:val="22"/>
          <w:lang w:val="lt-LT"/>
        </w:rPr>
        <w:t>suleisti</w:t>
      </w:r>
      <w:r w:rsidR="00AD184F" w:rsidRPr="0069569E">
        <w:rPr>
          <w:sz w:val="22"/>
          <w:szCs w:val="22"/>
          <w:lang w:val="lt-LT"/>
        </w:rPr>
        <w:t xml:space="preserve"> </w:t>
      </w:r>
      <w:r w:rsidRPr="0069569E">
        <w:rPr>
          <w:sz w:val="22"/>
          <w:szCs w:val="22"/>
          <w:lang w:val="lt-LT"/>
        </w:rPr>
        <w:t xml:space="preserve">reikia 0,75 ml. Kiekviename mililitre paruošto tirpalo yra 600 TV </w:t>
      </w:r>
      <w:proofErr w:type="spellStart"/>
      <w:r w:rsidRPr="0069569E">
        <w:rPr>
          <w:sz w:val="22"/>
          <w:szCs w:val="22"/>
          <w:lang w:val="lt-LT"/>
        </w:rPr>
        <w:t>folitropino</w:t>
      </w:r>
      <w:proofErr w:type="spellEnd"/>
      <w:r w:rsidR="00891569" w:rsidRPr="0069569E">
        <w:rPr>
          <w:sz w:val="22"/>
          <w:szCs w:val="22"/>
          <w:lang w:val="lt-LT"/>
        </w:rPr>
        <w:t xml:space="preserve"> alfa</w:t>
      </w:r>
      <w:r w:rsidRPr="0069569E">
        <w:rPr>
          <w:sz w:val="22"/>
          <w:szCs w:val="22"/>
          <w:lang w:val="lt-LT"/>
        </w:rPr>
        <w:t>.</w:t>
      </w:r>
    </w:p>
    <w:p w14:paraId="464866E2" w14:textId="458811DA" w:rsidR="00017499" w:rsidRPr="0069569E" w:rsidRDefault="00017499" w:rsidP="0069559E">
      <w:pPr>
        <w:pStyle w:val="BodyText"/>
        <w:rPr>
          <w:color w:val="000000"/>
          <w:szCs w:val="22"/>
          <w:lang w:val="lt-LT"/>
        </w:rPr>
      </w:pPr>
      <w:r w:rsidRPr="0069569E">
        <w:rPr>
          <w:color w:val="000000"/>
          <w:szCs w:val="22"/>
          <w:lang w:val="lt-LT"/>
        </w:rPr>
        <w:t xml:space="preserve">* </w:t>
      </w:r>
      <w:proofErr w:type="spellStart"/>
      <w:r w:rsidRPr="0069569E">
        <w:rPr>
          <w:color w:val="000000"/>
          <w:szCs w:val="22"/>
          <w:lang w:val="lt-LT"/>
        </w:rPr>
        <w:t>rekombinantinis</w:t>
      </w:r>
      <w:proofErr w:type="spellEnd"/>
      <w:r w:rsidRPr="0069569E">
        <w:rPr>
          <w:color w:val="000000"/>
          <w:szCs w:val="22"/>
          <w:lang w:val="lt-LT"/>
        </w:rPr>
        <w:t xml:space="preserve"> žmogaus folikulus stimuliuojantis hormonas (r</w:t>
      </w:r>
      <w:r w:rsidRPr="0069569E">
        <w:rPr>
          <w:color w:val="000000"/>
          <w:szCs w:val="22"/>
          <w:lang w:val="lt-LT"/>
        </w:rPr>
        <w:noBreakHyphen/>
      </w:r>
      <w:proofErr w:type="spellStart"/>
      <w:r w:rsidRPr="0069569E">
        <w:rPr>
          <w:color w:val="000000"/>
          <w:szCs w:val="22"/>
          <w:lang w:val="lt-LT"/>
        </w:rPr>
        <w:t>hFSH</w:t>
      </w:r>
      <w:proofErr w:type="spellEnd"/>
      <w:r w:rsidRPr="0069569E">
        <w:rPr>
          <w:color w:val="000000"/>
          <w:szCs w:val="22"/>
          <w:lang w:val="lt-LT"/>
        </w:rPr>
        <w:t xml:space="preserve">) gaminamas naudojant </w:t>
      </w:r>
      <w:proofErr w:type="spellStart"/>
      <w:r w:rsidRPr="0069569E">
        <w:rPr>
          <w:color w:val="000000"/>
          <w:szCs w:val="22"/>
          <w:lang w:val="lt-LT"/>
        </w:rPr>
        <w:t>rekombinantinę</w:t>
      </w:r>
      <w:proofErr w:type="spellEnd"/>
      <w:r w:rsidRPr="0069569E">
        <w:rPr>
          <w:color w:val="000000"/>
          <w:szCs w:val="22"/>
          <w:lang w:val="lt-LT"/>
        </w:rPr>
        <w:t xml:space="preserve"> DNR technologiją </w:t>
      </w:r>
      <w:r w:rsidR="00F541A7" w:rsidRPr="0069569E">
        <w:rPr>
          <w:color w:val="000000"/>
          <w:szCs w:val="22"/>
          <w:lang w:val="lt-LT"/>
        </w:rPr>
        <w:t>kininio</w:t>
      </w:r>
      <w:r w:rsidR="00F541A7" w:rsidRPr="0069569E" w:rsidDel="00F541A7">
        <w:rPr>
          <w:color w:val="000000"/>
          <w:szCs w:val="22"/>
          <w:lang w:val="lt-LT"/>
        </w:rPr>
        <w:t xml:space="preserve"> </w:t>
      </w:r>
      <w:r w:rsidRPr="0069569E">
        <w:rPr>
          <w:color w:val="000000"/>
          <w:szCs w:val="22"/>
          <w:lang w:val="lt-LT"/>
        </w:rPr>
        <w:t>žiurkėno kiaušidžių (KŽK) ląstelių linijoje</w:t>
      </w:r>
    </w:p>
    <w:p w14:paraId="629FD440" w14:textId="77777777" w:rsidR="00017499" w:rsidRPr="0069569E" w:rsidRDefault="00017499" w:rsidP="0069559E">
      <w:pPr>
        <w:pStyle w:val="BodyText"/>
        <w:rPr>
          <w:color w:val="000000"/>
          <w:szCs w:val="22"/>
          <w:lang w:val="lt-LT"/>
        </w:rPr>
      </w:pPr>
    </w:p>
    <w:p w14:paraId="289E8786" w14:textId="3682385A" w:rsidR="006F358D" w:rsidRPr="0069569E" w:rsidRDefault="006F358D" w:rsidP="006F358D">
      <w:pPr>
        <w:keepNext/>
        <w:keepLines/>
        <w:shd w:val="clear" w:color="auto" w:fill="E6E6E6"/>
        <w:ind w:left="567" w:hanging="567"/>
        <w:rPr>
          <w:i/>
          <w:sz w:val="22"/>
          <w:szCs w:val="22"/>
          <w:lang w:val="lt-LT"/>
        </w:rPr>
      </w:pPr>
      <w:proofErr w:type="spellStart"/>
      <w:r w:rsidRPr="0069569E">
        <w:rPr>
          <w:i/>
          <w:sz w:val="22"/>
          <w:szCs w:val="22"/>
          <w:shd w:val="clear" w:color="auto" w:fill="D9D9D9"/>
          <w:lang w:val="lt-LT"/>
        </w:rPr>
        <w:t>Additionally</w:t>
      </w:r>
      <w:proofErr w:type="spellEnd"/>
      <w:r w:rsidR="002D314E">
        <w:rPr>
          <w:i/>
          <w:sz w:val="22"/>
          <w:szCs w:val="22"/>
          <w:shd w:val="clear" w:color="auto" w:fill="D9D9D9"/>
          <w:lang w:val="lt-LT"/>
        </w:rPr>
        <w:t xml:space="preserve"> </w:t>
      </w:r>
      <w:r w:rsidRPr="0069569E">
        <w:rPr>
          <w:i/>
          <w:sz w:val="22"/>
          <w:szCs w:val="22"/>
          <w:shd w:val="clear" w:color="auto" w:fill="D9D9D9"/>
          <w:lang w:val="lt-LT"/>
        </w:rPr>
        <w:t xml:space="preserve"> &lt;GONAL-f 1050 IU&gt; </w:t>
      </w:r>
      <w:r w:rsidRPr="0069569E">
        <w:rPr>
          <w:i/>
          <w:sz w:val="22"/>
          <w:szCs w:val="22"/>
          <w:lang w:val="lt-LT"/>
        </w:rPr>
        <w:t xml:space="preserve">+ </w:t>
      </w:r>
      <w:r w:rsidRPr="0069569E">
        <w:rPr>
          <w:i/>
          <w:sz w:val="22"/>
          <w:szCs w:val="22"/>
          <w:shd w:val="clear" w:color="auto" w:fill="BFBFBF"/>
          <w:lang w:val="lt-LT"/>
        </w:rPr>
        <w:t>&lt;GONAL-f 450</w:t>
      </w:r>
      <w:r w:rsidR="006D251C">
        <w:rPr>
          <w:i/>
          <w:sz w:val="22"/>
          <w:szCs w:val="22"/>
          <w:shd w:val="clear" w:color="auto" w:fill="BFBFBF"/>
          <w:lang w:val="lt-LT"/>
        </w:rPr>
        <w:t> </w:t>
      </w:r>
      <w:r w:rsidRPr="0069569E">
        <w:rPr>
          <w:i/>
          <w:sz w:val="22"/>
          <w:szCs w:val="22"/>
          <w:shd w:val="clear" w:color="auto" w:fill="BFBFBF"/>
          <w:lang w:val="lt-LT"/>
        </w:rPr>
        <w:t>IU&gt;</w:t>
      </w:r>
      <w:r w:rsidRPr="0069569E">
        <w:rPr>
          <w:i/>
          <w:sz w:val="22"/>
          <w:szCs w:val="22"/>
          <w:lang w:val="lt-LT"/>
        </w:rPr>
        <w:t xml:space="preserve"> </w:t>
      </w:r>
    </w:p>
    <w:p w14:paraId="64C1E536" w14:textId="77777777" w:rsidR="006F358D" w:rsidRPr="0069569E" w:rsidRDefault="006F358D" w:rsidP="00E85C81">
      <w:pPr>
        <w:shd w:val="clear" w:color="auto" w:fill="D9D9D9"/>
        <w:rPr>
          <w:sz w:val="22"/>
          <w:szCs w:val="22"/>
          <w:lang w:val="lt-LT"/>
        </w:rPr>
      </w:pPr>
      <w:r w:rsidRPr="0069569E">
        <w:rPr>
          <w:sz w:val="22"/>
          <w:szCs w:val="22"/>
          <w:u w:val="single"/>
          <w:lang w:val="lt-LT"/>
        </w:rPr>
        <w:t>Pagalbinė medžiaga, kurios poveik</w:t>
      </w:r>
      <w:r w:rsidR="00C36B83" w:rsidRPr="0069569E">
        <w:rPr>
          <w:sz w:val="22"/>
          <w:szCs w:val="22"/>
          <w:u w:val="single"/>
          <w:lang w:val="lt-LT"/>
        </w:rPr>
        <w:t>i</w:t>
      </w:r>
      <w:r w:rsidRPr="0069569E">
        <w:rPr>
          <w:sz w:val="22"/>
          <w:szCs w:val="22"/>
          <w:u w:val="single"/>
          <w:lang w:val="lt-LT"/>
        </w:rPr>
        <w:t>s žinomas:</w:t>
      </w:r>
      <w:r w:rsidRPr="0069569E">
        <w:rPr>
          <w:sz w:val="22"/>
          <w:szCs w:val="22"/>
          <w:lang w:val="lt-LT"/>
        </w:rPr>
        <w:t xml:space="preserve"> viename </w:t>
      </w:r>
      <w:r w:rsidR="006B7AE8" w:rsidRPr="0069569E">
        <w:rPr>
          <w:sz w:val="22"/>
          <w:szCs w:val="22"/>
          <w:lang w:val="lt-LT"/>
        </w:rPr>
        <w:t>mililitre</w:t>
      </w:r>
      <w:r w:rsidRPr="0069569E">
        <w:rPr>
          <w:sz w:val="22"/>
          <w:szCs w:val="22"/>
          <w:lang w:val="lt-LT"/>
        </w:rPr>
        <w:t xml:space="preserve"> paruošto tirpalo yra 9,45 mg </w:t>
      </w:r>
      <w:proofErr w:type="spellStart"/>
      <w:r w:rsidRPr="0069569E">
        <w:rPr>
          <w:sz w:val="22"/>
          <w:szCs w:val="22"/>
          <w:lang w:val="lt-LT"/>
        </w:rPr>
        <w:t>benzilo</w:t>
      </w:r>
      <w:proofErr w:type="spellEnd"/>
      <w:r w:rsidRPr="0069569E">
        <w:rPr>
          <w:sz w:val="22"/>
          <w:szCs w:val="22"/>
          <w:lang w:val="lt-LT"/>
        </w:rPr>
        <w:t xml:space="preserve"> alkoholio.</w:t>
      </w:r>
    </w:p>
    <w:p w14:paraId="7D833808" w14:textId="77777777" w:rsidR="006F358D" w:rsidRPr="0069569E" w:rsidRDefault="006F358D" w:rsidP="006F358D">
      <w:pPr>
        <w:rPr>
          <w:sz w:val="22"/>
          <w:szCs w:val="22"/>
          <w:lang w:val="lt-LT"/>
        </w:rPr>
      </w:pPr>
    </w:p>
    <w:p w14:paraId="2E098EEE" w14:textId="77777777" w:rsidR="00017499" w:rsidRPr="0069569E" w:rsidRDefault="00017499" w:rsidP="0069559E">
      <w:pPr>
        <w:pStyle w:val="BodyText"/>
        <w:rPr>
          <w:color w:val="000000"/>
          <w:szCs w:val="22"/>
          <w:lang w:val="lt-LT"/>
        </w:rPr>
      </w:pPr>
      <w:r w:rsidRPr="0069569E">
        <w:rPr>
          <w:color w:val="000000"/>
          <w:szCs w:val="22"/>
          <w:lang w:val="lt-LT"/>
        </w:rPr>
        <w:t>Visos pagalbinės medžiagos išvardytos 6.1 skyriuje.</w:t>
      </w:r>
    </w:p>
    <w:p w14:paraId="3FBD1C66" w14:textId="77777777" w:rsidR="00017499" w:rsidRPr="0069569E" w:rsidRDefault="00017499" w:rsidP="0069559E">
      <w:pPr>
        <w:pStyle w:val="BodyText"/>
        <w:rPr>
          <w:color w:val="000000"/>
          <w:szCs w:val="22"/>
          <w:lang w:val="lt-LT"/>
        </w:rPr>
      </w:pPr>
    </w:p>
    <w:p w14:paraId="54F74A06" w14:textId="77777777" w:rsidR="00017499" w:rsidRPr="0069569E" w:rsidRDefault="00017499" w:rsidP="0069559E">
      <w:pPr>
        <w:pStyle w:val="BodyText"/>
        <w:rPr>
          <w:color w:val="000000"/>
          <w:szCs w:val="22"/>
          <w:lang w:val="lt-LT"/>
        </w:rPr>
      </w:pPr>
    </w:p>
    <w:p w14:paraId="2DDFA145" w14:textId="77777777" w:rsidR="00017499" w:rsidRPr="0069569E" w:rsidRDefault="00017499" w:rsidP="0069559E">
      <w:pPr>
        <w:keepNext/>
        <w:keepLines/>
        <w:rPr>
          <w:b/>
          <w:sz w:val="22"/>
          <w:szCs w:val="22"/>
          <w:lang w:val="lt-LT"/>
        </w:rPr>
      </w:pPr>
      <w:r w:rsidRPr="0069569E">
        <w:rPr>
          <w:b/>
          <w:sz w:val="22"/>
          <w:szCs w:val="22"/>
          <w:lang w:val="lt-LT"/>
        </w:rPr>
        <w:t>3.</w:t>
      </w:r>
      <w:r w:rsidRPr="0069569E">
        <w:rPr>
          <w:b/>
          <w:sz w:val="22"/>
          <w:szCs w:val="22"/>
          <w:lang w:val="lt-LT"/>
        </w:rPr>
        <w:tab/>
        <w:t>FARMACINĖ FORMA</w:t>
      </w:r>
    </w:p>
    <w:p w14:paraId="773AACC7" w14:textId="77777777" w:rsidR="00017499" w:rsidRPr="0069569E" w:rsidRDefault="00017499" w:rsidP="0069559E">
      <w:pPr>
        <w:pStyle w:val="BodyText"/>
        <w:keepNext/>
        <w:keepLines/>
        <w:rPr>
          <w:color w:val="000000"/>
          <w:szCs w:val="22"/>
          <w:lang w:val="lt-LT"/>
        </w:rPr>
      </w:pPr>
    </w:p>
    <w:p w14:paraId="210350E5" w14:textId="77777777" w:rsidR="00017499" w:rsidRPr="0069569E" w:rsidRDefault="00017499" w:rsidP="0069559E">
      <w:pPr>
        <w:pStyle w:val="BodyText"/>
        <w:rPr>
          <w:color w:val="000000"/>
          <w:szCs w:val="22"/>
          <w:lang w:val="lt-LT"/>
        </w:rPr>
      </w:pPr>
      <w:r w:rsidRPr="0069569E">
        <w:rPr>
          <w:color w:val="000000"/>
          <w:szCs w:val="22"/>
          <w:lang w:val="lt-LT"/>
        </w:rPr>
        <w:t>Milteliai ir tirpiklis injekciniam tirpalui.</w:t>
      </w:r>
    </w:p>
    <w:p w14:paraId="17432BBF" w14:textId="77777777" w:rsidR="00017499" w:rsidRPr="0069569E" w:rsidRDefault="00017499" w:rsidP="0069559E">
      <w:pPr>
        <w:pStyle w:val="BodyText"/>
        <w:rPr>
          <w:color w:val="000000"/>
          <w:szCs w:val="22"/>
          <w:lang w:val="lt-LT"/>
        </w:rPr>
      </w:pPr>
    </w:p>
    <w:p w14:paraId="06F20DF7" w14:textId="77777777" w:rsidR="00017499" w:rsidRPr="0069569E" w:rsidRDefault="00017499" w:rsidP="0069559E">
      <w:pPr>
        <w:pStyle w:val="BodyText"/>
        <w:rPr>
          <w:color w:val="000000"/>
          <w:szCs w:val="22"/>
          <w:lang w:val="lt-LT"/>
        </w:rPr>
      </w:pPr>
      <w:r w:rsidRPr="0069569E">
        <w:rPr>
          <w:color w:val="000000"/>
          <w:szCs w:val="22"/>
          <w:lang w:val="lt-LT"/>
        </w:rPr>
        <w:t xml:space="preserve">Miltelių išvaizda: baltos </w:t>
      </w:r>
      <w:proofErr w:type="spellStart"/>
      <w:r w:rsidRPr="0069569E">
        <w:rPr>
          <w:color w:val="000000"/>
          <w:szCs w:val="22"/>
          <w:lang w:val="lt-LT"/>
        </w:rPr>
        <w:t>liofilizuotos</w:t>
      </w:r>
      <w:proofErr w:type="spellEnd"/>
      <w:r w:rsidRPr="0069569E">
        <w:rPr>
          <w:color w:val="000000"/>
          <w:szCs w:val="22"/>
          <w:lang w:val="lt-LT"/>
        </w:rPr>
        <w:t xml:space="preserve"> granulės.</w:t>
      </w:r>
    </w:p>
    <w:p w14:paraId="0F0E6C77" w14:textId="77777777" w:rsidR="00017499" w:rsidRPr="0069569E" w:rsidRDefault="00017499" w:rsidP="0069559E">
      <w:pPr>
        <w:pStyle w:val="BodyText"/>
        <w:rPr>
          <w:color w:val="000000"/>
          <w:szCs w:val="22"/>
          <w:lang w:val="lt-LT"/>
        </w:rPr>
      </w:pPr>
      <w:r w:rsidRPr="0069569E">
        <w:rPr>
          <w:color w:val="000000"/>
          <w:szCs w:val="22"/>
          <w:lang w:val="lt-LT"/>
        </w:rPr>
        <w:t>Tirpiklio išvaizda: skaidrus</w:t>
      </w:r>
      <w:r w:rsidR="00F541A7" w:rsidRPr="0069569E">
        <w:rPr>
          <w:color w:val="000000"/>
          <w:szCs w:val="22"/>
          <w:lang w:val="lt-LT"/>
        </w:rPr>
        <w:t xml:space="preserve"> </w:t>
      </w:r>
      <w:r w:rsidRPr="0069569E">
        <w:rPr>
          <w:color w:val="000000"/>
          <w:szCs w:val="22"/>
          <w:lang w:val="lt-LT"/>
        </w:rPr>
        <w:t>bespalvis tirpalas.</w:t>
      </w:r>
    </w:p>
    <w:p w14:paraId="3763B965" w14:textId="77777777" w:rsidR="00017499" w:rsidRPr="0069569E" w:rsidRDefault="00017499" w:rsidP="0069559E">
      <w:pPr>
        <w:pStyle w:val="BodyText"/>
        <w:rPr>
          <w:color w:val="000000"/>
          <w:szCs w:val="22"/>
          <w:lang w:val="lt-LT"/>
        </w:rPr>
      </w:pPr>
    </w:p>
    <w:p w14:paraId="07CC18F5" w14:textId="77777777" w:rsidR="00017499" w:rsidRPr="0069569E" w:rsidRDefault="00017499" w:rsidP="0069559E">
      <w:pPr>
        <w:pStyle w:val="BodyText"/>
        <w:rPr>
          <w:color w:val="000000"/>
          <w:szCs w:val="22"/>
          <w:lang w:val="lt-LT"/>
        </w:rPr>
      </w:pPr>
      <w:r w:rsidRPr="0069569E">
        <w:rPr>
          <w:color w:val="000000"/>
          <w:szCs w:val="22"/>
          <w:lang w:val="lt-LT"/>
        </w:rPr>
        <w:t>Paruošto tirpalo pH yra 6,5</w:t>
      </w:r>
      <w:r w:rsidRPr="0069569E">
        <w:rPr>
          <w:color w:val="000000"/>
          <w:szCs w:val="22"/>
          <w:lang w:val="lt-LT"/>
        </w:rPr>
        <w:noBreakHyphen/>
        <w:t>7,5</w:t>
      </w:r>
    </w:p>
    <w:p w14:paraId="3BE62A7F" w14:textId="77777777" w:rsidR="00017499" w:rsidRPr="0069569E" w:rsidRDefault="00017499" w:rsidP="0069559E">
      <w:pPr>
        <w:pStyle w:val="BodyText"/>
        <w:rPr>
          <w:color w:val="000000"/>
          <w:szCs w:val="22"/>
          <w:lang w:val="lt-LT"/>
        </w:rPr>
      </w:pPr>
    </w:p>
    <w:p w14:paraId="07F92C85" w14:textId="77777777" w:rsidR="00017499" w:rsidRPr="0069569E" w:rsidRDefault="00017499" w:rsidP="0069559E">
      <w:pPr>
        <w:pStyle w:val="BodyText"/>
        <w:rPr>
          <w:color w:val="000000"/>
          <w:szCs w:val="22"/>
          <w:lang w:val="lt-LT"/>
        </w:rPr>
      </w:pPr>
    </w:p>
    <w:p w14:paraId="7D2DB0BF" w14:textId="77777777" w:rsidR="005614D5" w:rsidRPr="0069569E" w:rsidRDefault="00017499" w:rsidP="0069559E">
      <w:pPr>
        <w:keepNext/>
        <w:keepLines/>
        <w:rPr>
          <w:b/>
          <w:sz w:val="22"/>
          <w:szCs w:val="22"/>
          <w:lang w:val="lt-LT"/>
        </w:rPr>
      </w:pPr>
      <w:r w:rsidRPr="0069569E">
        <w:rPr>
          <w:b/>
          <w:sz w:val="22"/>
          <w:szCs w:val="22"/>
          <w:lang w:val="lt-LT"/>
        </w:rPr>
        <w:t>4.</w:t>
      </w:r>
      <w:r w:rsidRPr="0069569E">
        <w:rPr>
          <w:b/>
          <w:sz w:val="22"/>
          <w:szCs w:val="22"/>
          <w:lang w:val="lt-LT"/>
        </w:rPr>
        <w:tab/>
        <w:t xml:space="preserve">KLINIKINĖ </w:t>
      </w:r>
      <w:r w:rsidR="005614D5" w:rsidRPr="0069569E">
        <w:rPr>
          <w:b/>
          <w:sz w:val="22"/>
          <w:szCs w:val="22"/>
          <w:lang w:val="lt-LT"/>
        </w:rPr>
        <w:t>INFORMACIJA</w:t>
      </w:r>
    </w:p>
    <w:p w14:paraId="5CE285B2" w14:textId="77777777" w:rsidR="00017499" w:rsidRPr="0069569E" w:rsidRDefault="00017499" w:rsidP="0069559E">
      <w:pPr>
        <w:keepNext/>
        <w:keepLines/>
        <w:tabs>
          <w:tab w:val="left" w:pos="567"/>
        </w:tabs>
        <w:rPr>
          <w:b/>
          <w:color w:val="000000"/>
          <w:sz w:val="22"/>
          <w:szCs w:val="22"/>
          <w:lang w:val="lt-LT"/>
        </w:rPr>
      </w:pPr>
    </w:p>
    <w:p w14:paraId="792FF6AC" w14:textId="77777777" w:rsidR="00017499" w:rsidRPr="0069569E" w:rsidRDefault="00017499" w:rsidP="0069559E">
      <w:pPr>
        <w:keepNext/>
        <w:keepLines/>
        <w:rPr>
          <w:b/>
          <w:sz w:val="22"/>
          <w:szCs w:val="22"/>
          <w:lang w:val="lt-LT"/>
        </w:rPr>
      </w:pPr>
      <w:r w:rsidRPr="0069569E">
        <w:rPr>
          <w:b/>
          <w:sz w:val="22"/>
          <w:szCs w:val="22"/>
          <w:lang w:val="lt-LT"/>
        </w:rPr>
        <w:t>4.1</w:t>
      </w:r>
      <w:r w:rsidRPr="0069569E">
        <w:rPr>
          <w:b/>
          <w:sz w:val="22"/>
          <w:szCs w:val="22"/>
          <w:lang w:val="lt-LT"/>
        </w:rPr>
        <w:tab/>
        <w:t>Terapinės indikacijos</w:t>
      </w:r>
    </w:p>
    <w:p w14:paraId="40170BBC" w14:textId="77777777" w:rsidR="00017499" w:rsidRPr="0069569E" w:rsidRDefault="00017499" w:rsidP="0069559E">
      <w:pPr>
        <w:pStyle w:val="BodyText"/>
        <w:keepNext/>
        <w:tabs>
          <w:tab w:val="clear" w:pos="567"/>
        </w:tabs>
        <w:ind w:left="567" w:hanging="567"/>
        <w:rPr>
          <w:color w:val="000000"/>
          <w:szCs w:val="22"/>
          <w:lang w:val="lt-LT"/>
        </w:rPr>
      </w:pPr>
    </w:p>
    <w:p w14:paraId="4F2A10D3" w14:textId="77777777" w:rsidR="00017499" w:rsidRPr="0069569E" w:rsidRDefault="00017499" w:rsidP="0069559E">
      <w:pPr>
        <w:pStyle w:val="BodyText"/>
        <w:keepNext/>
        <w:tabs>
          <w:tab w:val="clear" w:pos="567"/>
        </w:tabs>
        <w:ind w:left="567" w:hanging="567"/>
        <w:rPr>
          <w:iCs/>
          <w:color w:val="000000"/>
          <w:szCs w:val="22"/>
          <w:u w:val="single"/>
          <w:lang w:val="lt-LT"/>
        </w:rPr>
      </w:pPr>
      <w:r w:rsidRPr="0069569E">
        <w:rPr>
          <w:iCs/>
          <w:color w:val="000000"/>
          <w:szCs w:val="22"/>
          <w:u w:val="single"/>
          <w:lang w:val="lt-LT"/>
        </w:rPr>
        <w:t xml:space="preserve">Suaugusioms </w:t>
      </w:r>
      <w:r w:rsidR="005720E3" w:rsidRPr="0069569E">
        <w:rPr>
          <w:iCs/>
          <w:color w:val="000000"/>
          <w:szCs w:val="22"/>
          <w:u w:val="single"/>
          <w:lang w:val="lt-LT"/>
        </w:rPr>
        <w:t>m</w:t>
      </w:r>
      <w:r w:rsidRPr="0069569E">
        <w:rPr>
          <w:iCs/>
          <w:color w:val="000000"/>
          <w:szCs w:val="22"/>
          <w:u w:val="single"/>
          <w:lang w:val="lt-LT"/>
        </w:rPr>
        <w:t>oterims</w:t>
      </w:r>
    </w:p>
    <w:p w14:paraId="1BD44D37" w14:textId="77777777" w:rsidR="00017499" w:rsidRPr="0069569E" w:rsidRDefault="00017499" w:rsidP="0069559E">
      <w:pPr>
        <w:pStyle w:val="BodyText"/>
        <w:keepNext/>
        <w:tabs>
          <w:tab w:val="clear" w:pos="567"/>
        </w:tabs>
        <w:ind w:left="567" w:hanging="567"/>
        <w:rPr>
          <w:color w:val="000000"/>
          <w:szCs w:val="22"/>
          <w:lang w:val="lt-LT"/>
        </w:rPr>
      </w:pPr>
    </w:p>
    <w:p w14:paraId="3AA2F34C" w14:textId="77777777" w:rsidR="00017499" w:rsidRPr="0069569E" w:rsidRDefault="00017499" w:rsidP="0069559E">
      <w:pPr>
        <w:pStyle w:val="BodyText"/>
        <w:numPr>
          <w:ilvl w:val="0"/>
          <w:numId w:val="21"/>
        </w:numPr>
        <w:tabs>
          <w:tab w:val="clear" w:pos="360"/>
          <w:tab w:val="clear" w:pos="567"/>
        </w:tabs>
        <w:ind w:left="567" w:hanging="567"/>
        <w:rPr>
          <w:color w:val="000000"/>
          <w:szCs w:val="22"/>
          <w:lang w:val="lt-LT"/>
        </w:rPr>
      </w:pPr>
      <w:r w:rsidRPr="0069569E">
        <w:rPr>
          <w:color w:val="000000"/>
          <w:szCs w:val="22"/>
          <w:lang w:val="lt-LT"/>
        </w:rPr>
        <w:t xml:space="preserve">Skiriamas moterims, kurioms nevyksta ovuliacija (taip pat sergančioms </w:t>
      </w:r>
      <w:proofErr w:type="spellStart"/>
      <w:r w:rsidRPr="0069569E">
        <w:rPr>
          <w:color w:val="000000"/>
          <w:szCs w:val="22"/>
          <w:lang w:val="lt-LT"/>
        </w:rPr>
        <w:t>policistinių</w:t>
      </w:r>
      <w:proofErr w:type="spellEnd"/>
      <w:r w:rsidRPr="0069569E">
        <w:rPr>
          <w:color w:val="000000"/>
          <w:szCs w:val="22"/>
          <w:lang w:val="lt-LT"/>
        </w:rPr>
        <w:t xml:space="preserve"> kiaušidžių sindromu), kai gydymas </w:t>
      </w:r>
      <w:proofErr w:type="spellStart"/>
      <w:r w:rsidRPr="0069569E">
        <w:rPr>
          <w:color w:val="000000"/>
          <w:szCs w:val="22"/>
          <w:lang w:val="lt-LT"/>
        </w:rPr>
        <w:t>klomifeno</w:t>
      </w:r>
      <w:proofErr w:type="spellEnd"/>
      <w:r w:rsidRPr="0069569E">
        <w:rPr>
          <w:color w:val="000000"/>
          <w:szCs w:val="22"/>
          <w:lang w:val="lt-LT"/>
        </w:rPr>
        <w:t xml:space="preserve"> citratu buvo nesėkmingas.</w:t>
      </w:r>
    </w:p>
    <w:p w14:paraId="185C8CEB" w14:textId="77777777" w:rsidR="00017499" w:rsidRPr="0069569E" w:rsidRDefault="00017499" w:rsidP="0069559E">
      <w:pPr>
        <w:numPr>
          <w:ilvl w:val="0"/>
          <w:numId w:val="21"/>
        </w:numPr>
        <w:tabs>
          <w:tab w:val="clear" w:pos="360"/>
        </w:tabs>
        <w:ind w:left="567" w:hanging="567"/>
        <w:rPr>
          <w:color w:val="000000"/>
          <w:sz w:val="22"/>
          <w:szCs w:val="22"/>
          <w:lang w:val="lt-LT"/>
        </w:rPr>
      </w:pPr>
      <w:r w:rsidRPr="0069569E">
        <w:rPr>
          <w:color w:val="000000"/>
          <w:sz w:val="22"/>
          <w:szCs w:val="22"/>
          <w:lang w:val="lt-LT"/>
        </w:rPr>
        <w:lastRenderedPageBreak/>
        <w:t xml:space="preserve">Skiriamas moterims, patiriančioms </w:t>
      </w:r>
      <w:proofErr w:type="spellStart"/>
      <w:r w:rsidRPr="0069569E">
        <w:rPr>
          <w:color w:val="000000"/>
          <w:sz w:val="22"/>
          <w:szCs w:val="22"/>
          <w:lang w:val="lt-LT"/>
        </w:rPr>
        <w:t>superovuliaciją</w:t>
      </w:r>
      <w:proofErr w:type="spellEnd"/>
      <w:r w:rsidRPr="0069569E">
        <w:rPr>
          <w:color w:val="000000"/>
          <w:sz w:val="22"/>
          <w:szCs w:val="22"/>
          <w:lang w:val="lt-LT"/>
        </w:rPr>
        <w:t xml:space="preserve">, siekiant sukelti keleto folikulų vystymąsi prieš dirbtinį apvaisinimą, pavyzdžiui, dirbtinį apvaisinimą </w:t>
      </w:r>
      <w:proofErr w:type="spellStart"/>
      <w:r w:rsidRPr="0069569E">
        <w:rPr>
          <w:i/>
          <w:color w:val="000000"/>
          <w:sz w:val="22"/>
          <w:szCs w:val="22"/>
          <w:lang w:val="lt-LT"/>
        </w:rPr>
        <w:t>in</w:t>
      </w:r>
      <w:proofErr w:type="spellEnd"/>
      <w:r w:rsidRPr="0069569E">
        <w:rPr>
          <w:i/>
          <w:color w:val="000000"/>
          <w:sz w:val="22"/>
          <w:szCs w:val="22"/>
          <w:lang w:val="lt-LT"/>
        </w:rPr>
        <w:t> </w:t>
      </w:r>
      <w:proofErr w:type="spellStart"/>
      <w:r w:rsidRPr="0069569E">
        <w:rPr>
          <w:i/>
          <w:color w:val="000000"/>
          <w:sz w:val="22"/>
          <w:szCs w:val="22"/>
          <w:lang w:val="lt-LT"/>
        </w:rPr>
        <w:t>vitro</w:t>
      </w:r>
      <w:proofErr w:type="spellEnd"/>
      <w:r w:rsidRPr="0069569E">
        <w:rPr>
          <w:i/>
          <w:color w:val="000000"/>
          <w:sz w:val="22"/>
          <w:szCs w:val="22"/>
          <w:lang w:val="lt-LT"/>
        </w:rPr>
        <w:t xml:space="preserve"> </w:t>
      </w:r>
      <w:r w:rsidRPr="0069569E">
        <w:rPr>
          <w:color w:val="000000"/>
          <w:sz w:val="22"/>
          <w:szCs w:val="22"/>
          <w:lang w:val="lt-LT"/>
        </w:rPr>
        <w:t>(DAV</w:t>
      </w:r>
      <w:r w:rsidRPr="0069569E">
        <w:rPr>
          <w:i/>
          <w:color w:val="000000"/>
          <w:sz w:val="22"/>
          <w:szCs w:val="22"/>
          <w:lang w:val="lt-LT"/>
        </w:rPr>
        <w:t xml:space="preserve">), </w:t>
      </w:r>
      <w:r w:rsidRPr="0069569E">
        <w:rPr>
          <w:color w:val="000000"/>
          <w:sz w:val="22"/>
          <w:szCs w:val="22"/>
          <w:lang w:val="lt-LT"/>
        </w:rPr>
        <w:t xml:space="preserve">gametų ir zigotų persodinimą į </w:t>
      </w:r>
      <w:proofErr w:type="spellStart"/>
      <w:r w:rsidRPr="0069569E">
        <w:rPr>
          <w:color w:val="000000"/>
          <w:sz w:val="22"/>
          <w:szCs w:val="22"/>
          <w:lang w:val="lt-LT"/>
        </w:rPr>
        <w:t>Falopijaus</w:t>
      </w:r>
      <w:proofErr w:type="spellEnd"/>
      <w:r w:rsidRPr="0069569E">
        <w:rPr>
          <w:color w:val="000000"/>
          <w:sz w:val="22"/>
          <w:szCs w:val="22"/>
          <w:lang w:val="lt-LT"/>
        </w:rPr>
        <w:t xml:space="preserve"> vamzdį.</w:t>
      </w:r>
    </w:p>
    <w:p w14:paraId="3196D2D6" w14:textId="77777777" w:rsidR="00017499" w:rsidRPr="0069569E" w:rsidRDefault="00017499" w:rsidP="0069559E">
      <w:pPr>
        <w:numPr>
          <w:ilvl w:val="0"/>
          <w:numId w:val="21"/>
        </w:numPr>
        <w:tabs>
          <w:tab w:val="clear" w:pos="360"/>
        </w:tabs>
        <w:ind w:left="567" w:hanging="567"/>
        <w:rPr>
          <w:color w:val="000000"/>
          <w:sz w:val="22"/>
          <w:szCs w:val="22"/>
          <w:lang w:val="lt-LT"/>
        </w:rPr>
      </w:pPr>
      <w:r w:rsidRPr="0069569E">
        <w:rPr>
          <w:color w:val="000000"/>
          <w:sz w:val="22"/>
          <w:szCs w:val="22"/>
          <w:lang w:val="lt-LT"/>
        </w:rPr>
        <w:t>GONAL</w:t>
      </w:r>
      <w:r w:rsidRPr="0069569E">
        <w:rPr>
          <w:color w:val="000000"/>
          <w:sz w:val="22"/>
          <w:szCs w:val="22"/>
          <w:lang w:val="lt-LT"/>
        </w:rPr>
        <w:noBreakHyphen/>
        <w:t xml:space="preserve">f rekomenduojamas vartoti kartu su </w:t>
      </w:r>
      <w:proofErr w:type="spellStart"/>
      <w:r w:rsidRPr="0069569E">
        <w:rPr>
          <w:color w:val="000000"/>
          <w:sz w:val="22"/>
          <w:szCs w:val="22"/>
          <w:lang w:val="lt-LT"/>
        </w:rPr>
        <w:t>l</w:t>
      </w:r>
      <w:r w:rsidR="0032136A" w:rsidRPr="0069569E">
        <w:rPr>
          <w:color w:val="000000"/>
          <w:sz w:val="22"/>
          <w:szCs w:val="22"/>
          <w:lang w:val="lt-LT"/>
        </w:rPr>
        <w:t>i</w:t>
      </w:r>
      <w:r w:rsidRPr="0069569E">
        <w:rPr>
          <w:color w:val="000000"/>
          <w:sz w:val="22"/>
          <w:szCs w:val="22"/>
          <w:lang w:val="lt-LT"/>
        </w:rPr>
        <w:t>uteinizuojančiu</w:t>
      </w:r>
      <w:proofErr w:type="spellEnd"/>
      <w:r w:rsidRPr="0069569E">
        <w:rPr>
          <w:color w:val="000000"/>
          <w:sz w:val="22"/>
          <w:szCs w:val="22"/>
          <w:lang w:val="lt-LT"/>
        </w:rPr>
        <w:t xml:space="preserve"> hormonu (LH), siekiant stimuliuoti folikulų vystymąsi moterims su ryškiu LH ir FSH trūkumu. Klinikiniuose tyrimuose tokiais ligoniais buvo laikomos moterys, kurių endogeniniame serume LH lygis buvo &lt; 1,2 TV/l.</w:t>
      </w:r>
    </w:p>
    <w:p w14:paraId="02232FD1" w14:textId="77777777" w:rsidR="00017499" w:rsidRPr="0069569E" w:rsidRDefault="00017499" w:rsidP="0069559E">
      <w:pPr>
        <w:ind w:left="567" w:hanging="567"/>
        <w:rPr>
          <w:color w:val="000000"/>
          <w:sz w:val="22"/>
          <w:szCs w:val="22"/>
          <w:lang w:val="lt-LT"/>
        </w:rPr>
      </w:pPr>
    </w:p>
    <w:p w14:paraId="1AEE10C3" w14:textId="77777777" w:rsidR="00017499" w:rsidRPr="0069569E" w:rsidRDefault="00017499" w:rsidP="0069559E">
      <w:pPr>
        <w:keepNext/>
        <w:keepLines/>
        <w:ind w:left="567" w:hanging="567"/>
        <w:rPr>
          <w:iCs/>
          <w:color w:val="000000"/>
          <w:sz w:val="22"/>
          <w:szCs w:val="22"/>
          <w:u w:val="single"/>
          <w:lang w:val="lt-LT"/>
        </w:rPr>
      </w:pPr>
      <w:r w:rsidRPr="0069569E">
        <w:rPr>
          <w:iCs/>
          <w:color w:val="000000"/>
          <w:sz w:val="22"/>
          <w:szCs w:val="22"/>
          <w:u w:val="single"/>
          <w:lang w:val="lt-LT"/>
        </w:rPr>
        <w:t>Suaugusiems vyrams</w:t>
      </w:r>
    </w:p>
    <w:p w14:paraId="3A05C649" w14:textId="77777777" w:rsidR="00017499" w:rsidRPr="0069569E" w:rsidRDefault="00017499" w:rsidP="0069559E">
      <w:pPr>
        <w:keepNext/>
        <w:keepLines/>
        <w:ind w:left="567" w:hanging="567"/>
        <w:rPr>
          <w:color w:val="000000"/>
          <w:sz w:val="22"/>
          <w:szCs w:val="22"/>
          <w:lang w:val="lt-LT"/>
        </w:rPr>
      </w:pPr>
    </w:p>
    <w:p w14:paraId="0A94A6E7" w14:textId="77777777" w:rsidR="00017499" w:rsidRPr="0069569E" w:rsidRDefault="00017499" w:rsidP="0069559E">
      <w:pPr>
        <w:numPr>
          <w:ilvl w:val="0"/>
          <w:numId w:val="21"/>
        </w:numPr>
        <w:tabs>
          <w:tab w:val="clear" w:pos="360"/>
        </w:tabs>
        <w:ind w:left="567" w:hanging="567"/>
        <w:rPr>
          <w:color w:val="000000"/>
          <w:sz w:val="22"/>
          <w:szCs w:val="22"/>
          <w:lang w:val="lt-LT"/>
        </w:rPr>
      </w:pPr>
      <w:r w:rsidRPr="0069569E">
        <w:rPr>
          <w:color w:val="000000"/>
          <w:sz w:val="22"/>
          <w:szCs w:val="22"/>
          <w:lang w:val="lt-LT"/>
        </w:rPr>
        <w:t>GONAL</w:t>
      </w:r>
      <w:r w:rsidRPr="0069569E">
        <w:rPr>
          <w:color w:val="000000"/>
          <w:sz w:val="22"/>
          <w:szCs w:val="22"/>
          <w:lang w:val="lt-LT"/>
        </w:rPr>
        <w:noBreakHyphen/>
        <w:t>f skir</w:t>
      </w:r>
      <w:r w:rsidR="009E44BC" w:rsidRPr="0069569E">
        <w:rPr>
          <w:color w:val="000000"/>
          <w:sz w:val="22"/>
          <w:szCs w:val="22"/>
          <w:lang w:val="lt-LT"/>
        </w:rPr>
        <w:t>t</w:t>
      </w:r>
      <w:r w:rsidRPr="0069569E">
        <w:rPr>
          <w:color w:val="000000"/>
          <w:sz w:val="22"/>
          <w:szCs w:val="22"/>
          <w:lang w:val="lt-LT"/>
        </w:rPr>
        <w:t xml:space="preserve">as kartu su žmogaus </w:t>
      </w:r>
      <w:proofErr w:type="spellStart"/>
      <w:r w:rsidRPr="0069569E">
        <w:rPr>
          <w:color w:val="000000"/>
          <w:sz w:val="22"/>
          <w:szCs w:val="22"/>
          <w:lang w:val="lt-LT"/>
        </w:rPr>
        <w:t>chorioniniu</w:t>
      </w:r>
      <w:proofErr w:type="spellEnd"/>
      <w:r w:rsidRPr="0069569E">
        <w:rPr>
          <w:color w:val="000000"/>
          <w:sz w:val="22"/>
          <w:szCs w:val="22"/>
          <w:lang w:val="lt-LT"/>
        </w:rPr>
        <w:t xml:space="preserve"> </w:t>
      </w:r>
      <w:proofErr w:type="spellStart"/>
      <w:r w:rsidRPr="0069569E">
        <w:rPr>
          <w:color w:val="000000"/>
          <w:sz w:val="22"/>
          <w:szCs w:val="22"/>
          <w:lang w:val="lt-LT"/>
        </w:rPr>
        <w:t>gonadotropinu</w:t>
      </w:r>
      <w:proofErr w:type="spellEnd"/>
      <w:r w:rsidRPr="0069569E">
        <w:rPr>
          <w:color w:val="000000"/>
          <w:sz w:val="22"/>
          <w:szCs w:val="22"/>
          <w:lang w:val="lt-LT"/>
        </w:rPr>
        <w:t xml:space="preserve"> (</w:t>
      </w:r>
      <w:proofErr w:type="spellStart"/>
      <w:r w:rsidRPr="0069569E">
        <w:rPr>
          <w:color w:val="000000"/>
          <w:sz w:val="22"/>
          <w:szCs w:val="22"/>
          <w:lang w:val="lt-LT"/>
        </w:rPr>
        <w:t>žCG</w:t>
      </w:r>
      <w:proofErr w:type="spellEnd"/>
      <w:r w:rsidRPr="0069569E">
        <w:rPr>
          <w:color w:val="000000"/>
          <w:sz w:val="22"/>
          <w:szCs w:val="22"/>
          <w:lang w:val="lt-LT"/>
        </w:rPr>
        <w:t xml:space="preserve">) siekiant stimuliuoti </w:t>
      </w:r>
      <w:proofErr w:type="spellStart"/>
      <w:r w:rsidRPr="0069569E">
        <w:rPr>
          <w:color w:val="000000"/>
          <w:sz w:val="22"/>
          <w:szCs w:val="22"/>
          <w:lang w:val="lt-LT"/>
        </w:rPr>
        <w:t>spermatogenezę</w:t>
      </w:r>
      <w:proofErr w:type="spellEnd"/>
      <w:r w:rsidRPr="0069569E">
        <w:rPr>
          <w:color w:val="000000"/>
          <w:sz w:val="22"/>
          <w:szCs w:val="22"/>
          <w:lang w:val="lt-LT"/>
        </w:rPr>
        <w:t xml:space="preserve"> vyrams, kurie serga įgimtu arba įgytu </w:t>
      </w:r>
      <w:proofErr w:type="spellStart"/>
      <w:r w:rsidRPr="0069569E">
        <w:rPr>
          <w:color w:val="000000"/>
          <w:sz w:val="22"/>
          <w:szCs w:val="22"/>
          <w:lang w:val="lt-LT"/>
        </w:rPr>
        <w:t>hipogonadotropiniu</w:t>
      </w:r>
      <w:proofErr w:type="spellEnd"/>
      <w:r w:rsidRPr="0069569E">
        <w:rPr>
          <w:color w:val="000000"/>
          <w:sz w:val="22"/>
          <w:szCs w:val="22"/>
          <w:lang w:val="lt-LT"/>
        </w:rPr>
        <w:t xml:space="preserve"> </w:t>
      </w:r>
      <w:proofErr w:type="spellStart"/>
      <w:r w:rsidRPr="0069569E">
        <w:rPr>
          <w:color w:val="000000"/>
          <w:sz w:val="22"/>
          <w:szCs w:val="22"/>
          <w:lang w:val="lt-LT"/>
        </w:rPr>
        <w:t>hipogonadizmu</w:t>
      </w:r>
      <w:proofErr w:type="spellEnd"/>
      <w:r w:rsidRPr="0069569E">
        <w:rPr>
          <w:color w:val="000000"/>
          <w:sz w:val="22"/>
          <w:szCs w:val="22"/>
          <w:lang w:val="lt-LT"/>
        </w:rPr>
        <w:t>.</w:t>
      </w:r>
    </w:p>
    <w:p w14:paraId="03D3B13B" w14:textId="77777777" w:rsidR="00017499" w:rsidRPr="0069569E" w:rsidRDefault="00017499" w:rsidP="0069559E">
      <w:pPr>
        <w:tabs>
          <w:tab w:val="left" w:pos="567"/>
        </w:tabs>
        <w:rPr>
          <w:color w:val="000000"/>
          <w:sz w:val="22"/>
          <w:szCs w:val="22"/>
          <w:lang w:val="lt-LT"/>
        </w:rPr>
      </w:pPr>
    </w:p>
    <w:p w14:paraId="6B42D895" w14:textId="77777777" w:rsidR="00017499" w:rsidRPr="0069569E" w:rsidRDefault="00017499" w:rsidP="00A12147">
      <w:pPr>
        <w:keepNext/>
        <w:keepLines/>
        <w:rPr>
          <w:b/>
          <w:sz w:val="22"/>
          <w:szCs w:val="22"/>
          <w:lang w:val="lt-LT"/>
        </w:rPr>
      </w:pPr>
      <w:r w:rsidRPr="0069569E">
        <w:rPr>
          <w:b/>
          <w:sz w:val="22"/>
          <w:szCs w:val="22"/>
          <w:lang w:val="lt-LT"/>
        </w:rPr>
        <w:t>4.2</w:t>
      </w:r>
      <w:r w:rsidRPr="0069569E">
        <w:rPr>
          <w:b/>
          <w:sz w:val="22"/>
          <w:szCs w:val="22"/>
          <w:lang w:val="lt-LT"/>
        </w:rPr>
        <w:tab/>
        <w:t>Dozavimas ir vartojimo metodas</w:t>
      </w:r>
    </w:p>
    <w:p w14:paraId="7E7BB626" w14:textId="77777777" w:rsidR="00017499" w:rsidRPr="0069569E" w:rsidRDefault="00017499" w:rsidP="0069559E">
      <w:pPr>
        <w:pStyle w:val="BodyText"/>
        <w:keepNext/>
        <w:rPr>
          <w:color w:val="000000"/>
          <w:szCs w:val="22"/>
          <w:lang w:val="lt-LT"/>
        </w:rPr>
      </w:pPr>
    </w:p>
    <w:p w14:paraId="6B07D0E7" w14:textId="77777777" w:rsidR="00017499" w:rsidRPr="0069569E" w:rsidRDefault="00017499" w:rsidP="0069559E">
      <w:pPr>
        <w:pStyle w:val="BodyText"/>
        <w:rPr>
          <w:color w:val="000000"/>
          <w:szCs w:val="22"/>
          <w:lang w:val="lt-LT"/>
        </w:rPr>
      </w:pPr>
      <w:r w:rsidRPr="0069569E">
        <w:rPr>
          <w:color w:val="000000"/>
          <w:szCs w:val="22"/>
          <w:lang w:val="lt-LT"/>
        </w:rPr>
        <w:t>Gydyti GONAL</w:t>
      </w:r>
      <w:r w:rsidRPr="0069569E">
        <w:rPr>
          <w:color w:val="000000"/>
          <w:szCs w:val="22"/>
          <w:lang w:val="lt-LT"/>
        </w:rPr>
        <w:noBreakHyphen/>
        <w:t>f galima pradėti tik prižiūrint gydytojui, kuris turi darbo su vaisingumo sutrikimais patirtį.</w:t>
      </w:r>
    </w:p>
    <w:p w14:paraId="25E62CEC" w14:textId="77777777" w:rsidR="00017499" w:rsidRPr="0069569E" w:rsidRDefault="00017499" w:rsidP="0069559E">
      <w:pPr>
        <w:pStyle w:val="BodyText"/>
        <w:rPr>
          <w:color w:val="000000"/>
          <w:szCs w:val="22"/>
          <w:lang w:val="lt-LT"/>
        </w:rPr>
      </w:pPr>
    </w:p>
    <w:p w14:paraId="0A562F15" w14:textId="77777777" w:rsidR="00017499" w:rsidRPr="0069569E" w:rsidRDefault="00017499" w:rsidP="0069559E">
      <w:pPr>
        <w:pStyle w:val="BodyText"/>
        <w:keepNext/>
        <w:rPr>
          <w:color w:val="000000"/>
          <w:szCs w:val="22"/>
          <w:u w:val="single"/>
          <w:lang w:val="lt-LT"/>
        </w:rPr>
      </w:pPr>
      <w:r w:rsidRPr="0069569E">
        <w:rPr>
          <w:color w:val="000000"/>
          <w:szCs w:val="22"/>
          <w:u w:val="single"/>
          <w:lang w:val="lt-LT"/>
        </w:rPr>
        <w:t>Dozavimas</w:t>
      </w:r>
    </w:p>
    <w:p w14:paraId="2758E7D6" w14:textId="77777777" w:rsidR="00017499" w:rsidRPr="0069569E" w:rsidRDefault="00017499" w:rsidP="0069559E">
      <w:pPr>
        <w:pStyle w:val="BodyText"/>
        <w:keepNext/>
        <w:rPr>
          <w:color w:val="000000"/>
          <w:szCs w:val="22"/>
          <w:lang w:val="lt-LT"/>
        </w:rPr>
      </w:pPr>
    </w:p>
    <w:p w14:paraId="18C2C0DB" w14:textId="77777777" w:rsidR="00017499" w:rsidRPr="0069569E" w:rsidRDefault="00017499" w:rsidP="0069559E">
      <w:pPr>
        <w:pStyle w:val="BodyText"/>
        <w:rPr>
          <w:color w:val="000000"/>
          <w:szCs w:val="22"/>
          <w:lang w:val="lt-LT"/>
        </w:rPr>
      </w:pPr>
      <w:r w:rsidRPr="0069569E">
        <w:rPr>
          <w:color w:val="000000"/>
          <w:szCs w:val="22"/>
          <w:lang w:val="lt-LT"/>
        </w:rPr>
        <w:t>GONAL</w:t>
      </w:r>
      <w:r w:rsidRPr="0069569E">
        <w:rPr>
          <w:color w:val="000000"/>
          <w:szCs w:val="22"/>
          <w:lang w:val="lt-LT"/>
        </w:rPr>
        <w:noBreakHyphen/>
        <w:t>f dozavimo rekomendacijos yra tokios pat, kaip ir iš šlapimo išskiriamo FSH. Klinikiniai GONAL</w:t>
      </w:r>
      <w:r w:rsidRPr="0069569E">
        <w:rPr>
          <w:color w:val="000000"/>
          <w:szCs w:val="22"/>
          <w:lang w:val="lt-LT"/>
        </w:rPr>
        <w:noBreakHyphen/>
        <w:t>f</w:t>
      </w:r>
      <w:r w:rsidRPr="0069569E">
        <w:rPr>
          <w:i/>
          <w:color w:val="000000"/>
          <w:szCs w:val="22"/>
          <w:lang w:val="lt-LT"/>
        </w:rPr>
        <w:t xml:space="preserve"> </w:t>
      </w:r>
      <w:r w:rsidRPr="0069569E">
        <w:rPr>
          <w:color w:val="000000"/>
          <w:szCs w:val="22"/>
          <w:lang w:val="lt-LT"/>
        </w:rPr>
        <w:t>tyrimai parodė, kad jo dienos dozė, gydymo režimas ir</w:t>
      </w:r>
      <w:r w:rsidRPr="0069569E">
        <w:rPr>
          <w:i/>
          <w:color w:val="000000"/>
          <w:szCs w:val="22"/>
          <w:lang w:val="lt-LT"/>
        </w:rPr>
        <w:t xml:space="preserve"> </w:t>
      </w:r>
      <w:r w:rsidRPr="0069569E">
        <w:rPr>
          <w:color w:val="000000"/>
          <w:szCs w:val="22"/>
          <w:lang w:val="lt-LT"/>
        </w:rPr>
        <w:t>gydymo priežiūros procedūros turėtų būti tokios pat, kaip ir vaistinių preparatų, kurių veiklioji medžiaga yra iš šlapimo išskirtas FSH. Patariama laikytis rekomenduojamų pradinių dozių, kurios nurodytos žemiau.</w:t>
      </w:r>
    </w:p>
    <w:p w14:paraId="026D494F" w14:textId="77777777" w:rsidR="00017499" w:rsidRPr="0069569E" w:rsidRDefault="00017499" w:rsidP="0069559E">
      <w:pPr>
        <w:pStyle w:val="BodyText"/>
        <w:rPr>
          <w:color w:val="000000"/>
          <w:szCs w:val="22"/>
          <w:lang w:val="lt-LT"/>
        </w:rPr>
      </w:pPr>
      <w:r w:rsidRPr="0069569E">
        <w:rPr>
          <w:color w:val="000000"/>
          <w:szCs w:val="22"/>
          <w:lang w:val="lt-LT"/>
        </w:rPr>
        <w:t>Lyginamieji tyrimai parodė, kad vidutiniškai pacientams, vartojantiems GONAL</w:t>
      </w:r>
      <w:r w:rsidRPr="0069569E">
        <w:rPr>
          <w:color w:val="000000"/>
          <w:szCs w:val="22"/>
          <w:lang w:val="lt-LT"/>
        </w:rPr>
        <w:noBreakHyphen/>
        <w:t xml:space="preserve">f reikalinga mažesnė kumuliacinė dozė bei trumpesnis gydymo laikas nei vartojant iš šlapimo išskirtą FSH. Todėl manoma, kad ne tik folikulų vystymosi optimizavimui, bet ir nepageidaujamo kiaušidžių </w:t>
      </w:r>
      <w:proofErr w:type="spellStart"/>
      <w:r w:rsidRPr="0069569E">
        <w:rPr>
          <w:color w:val="000000"/>
          <w:szCs w:val="22"/>
          <w:lang w:val="lt-LT"/>
        </w:rPr>
        <w:t>hiperstimuliacijos</w:t>
      </w:r>
      <w:proofErr w:type="spellEnd"/>
      <w:r w:rsidRPr="0069569E">
        <w:rPr>
          <w:color w:val="000000"/>
          <w:szCs w:val="22"/>
          <w:lang w:val="lt-LT"/>
        </w:rPr>
        <w:t xml:space="preserve"> pavojaus sumažinimui tikslinga skirti mažesnę bendrąją GONAL</w:t>
      </w:r>
      <w:r w:rsidRPr="0069569E">
        <w:rPr>
          <w:color w:val="000000"/>
          <w:szCs w:val="22"/>
          <w:lang w:val="lt-LT"/>
        </w:rPr>
        <w:noBreakHyphen/>
        <w:t>f dozę nei įprasta dozuojant iš šlapimo išskirtą FSH. Skaitykite 5.1 skyrių.</w:t>
      </w:r>
    </w:p>
    <w:p w14:paraId="35A21492" w14:textId="77777777" w:rsidR="00424A79" w:rsidRPr="0069569E" w:rsidRDefault="00424A79" w:rsidP="0069559E">
      <w:pPr>
        <w:pStyle w:val="BodyText"/>
        <w:rPr>
          <w:color w:val="000000"/>
          <w:szCs w:val="22"/>
          <w:lang w:val="lt-LT"/>
        </w:rPr>
      </w:pPr>
    </w:p>
    <w:p w14:paraId="25FBF9B6" w14:textId="1965843A" w:rsidR="00424A79" w:rsidRPr="0069569E" w:rsidRDefault="00424A79" w:rsidP="0069559E">
      <w:pPr>
        <w:keepNext/>
        <w:shd w:val="clear" w:color="auto" w:fill="E6E6E6"/>
        <w:rPr>
          <w:i/>
          <w:sz w:val="22"/>
          <w:szCs w:val="22"/>
          <w:lang w:val="lt-LT"/>
        </w:rPr>
      </w:pPr>
      <w:proofErr w:type="spellStart"/>
      <w:r w:rsidRPr="0069569E">
        <w:rPr>
          <w:i/>
          <w:sz w:val="22"/>
          <w:szCs w:val="22"/>
          <w:lang w:val="lt-LT"/>
        </w:rPr>
        <w:t>Additional</w:t>
      </w:r>
      <w:proofErr w:type="spellEnd"/>
      <w:r w:rsidRPr="0069569E">
        <w:rPr>
          <w:i/>
          <w:sz w:val="22"/>
          <w:szCs w:val="22"/>
          <w:lang w:val="lt-LT"/>
        </w:rPr>
        <w:t xml:space="preserve"> &lt;GONAL-f 1050 IU&gt; + &lt;GONAL-f 450</w:t>
      </w:r>
      <w:r w:rsidR="00C877B1">
        <w:rPr>
          <w:i/>
          <w:sz w:val="22"/>
          <w:szCs w:val="22"/>
          <w:lang w:val="lt-LT"/>
        </w:rPr>
        <w:t> </w:t>
      </w:r>
      <w:r w:rsidRPr="0069569E">
        <w:rPr>
          <w:i/>
          <w:sz w:val="22"/>
          <w:szCs w:val="22"/>
          <w:lang w:val="lt-LT"/>
        </w:rPr>
        <w:t>IU&gt;</w:t>
      </w:r>
    </w:p>
    <w:p w14:paraId="4EA78F56" w14:textId="77777777" w:rsidR="00424A79" w:rsidRPr="0069569E" w:rsidRDefault="0038494B" w:rsidP="0069559E">
      <w:pPr>
        <w:shd w:val="clear" w:color="auto" w:fill="E6E6E6"/>
        <w:overflowPunct/>
        <w:autoSpaceDE/>
        <w:autoSpaceDN/>
        <w:adjustRightInd/>
        <w:textAlignment w:val="auto"/>
        <w:rPr>
          <w:sz w:val="22"/>
          <w:szCs w:val="22"/>
          <w:lang w:val="lt-LT"/>
        </w:rPr>
      </w:pPr>
      <w:r w:rsidRPr="0069569E">
        <w:rPr>
          <w:sz w:val="22"/>
          <w:szCs w:val="22"/>
          <w:lang w:val="lt-LT"/>
        </w:rPr>
        <w:t xml:space="preserve">Įrodyta, kad atitinkamos </w:t>
      </w:r>
      <w:proofErr w:type="spellStart"/>
      <w:r w:rsidRPr="0069569E">
        <w:rPr>
          <w:sz w:val="22"/>
          <w:szCs w:val="22"/>
          <w:lang w:val="lt-LT"/>
        </w:rPr>
        <w:t>vienadozės</w:t>
      </w:r>
      <w:proofErr w:type="spellEnd"/>
      <w:r w:rsidRPr="0069569E">
        <w:rPr>
          <w:sz w:val="22"/>
          <w:szCs w:val="22"/>
          <w:lang w:val="lt-LT"/>
        </w:rPr>
        <w:t xml:space="preserve"> ir </w:t>
      </w:r>
      <w:proofErr w:type="spellStart"/>
      <w:r w:rsidRPr="0069569E">
        <w:rPr>
          <w:sz w:val="22"/>
          <w:szCs w:val="22"/>
          <w:lang w:val="lt-LT"/>
        </w:rPr>
        <w:t>daugiadozės</w:t>
      </w:r>
      <w:proofErr w:type="spellEnd"/>
      <w:r w:rsidRPr="0069569E">
        <w:rPr>
          <w:sz w:val="22"/>
          <w:szCs w:val="22"/>
          <w:lang w:val="lt-LT"/>
        </w:rPr>
        <w:t xml:space="preserve"> GONAL</w:t>
      </w:r>
      <w:r w:rsidRPr="0069569E">
        <w:rPr>
          <w:sz w:val="22"/>
          <w:szCs w:val="22"/>
          <w:lang w:val="lt-LT"/>
        </w:rPr>
        <w:noBreakHyphen/>
        <w:t>f formos yra biologiškai ekvivalentiškos.</w:t>
      </w:r>
    </w:p>
    <w:p w14:paraId="0D32B661" w14:textId="77777777" w:rsidR="00424A79" w:rsidRPr="0069569E" w:rsidRDefault="00424A79" w:rsidP="00B13E89">
      <w:pPr>
        <w:shd w:val="clear" w:color="auto" w:fill="E6E6E6"/>
        <w:rPr>
          <w:sz w:val="22"/>
          <w:szCs w:val="22"/>
          <w:lang w:val="lt-LT"/>
        </w:rPr>
      </w:pPr>
    </w:p>
    <w:p w14:paraId="16660D2E" w14:textId="01AD9915" w:rsidR="00424A79" w:rsidRPr="0069569E" w:rsidRDefault="005F04BE" w:rsidP="0069559E">
      <w:pPr>
        <w:keepNext/>
        <w:shd w:val="clear" w:color="auto" w:fill="E6E6E6"/>
        <w:rPr>
          <w:sz w:val="22"/>
          <w:szCs w:val="22"/>
          <w:lang w:val="lt-LT"/>
        </w:rPr>
      </w:pPr>
      <w:r w:rsidRPr="0069569E">
        <w:rPr>
          <w:color w:val="000000"/>
          <w:sz w:val="22"/>
          <w:szCs w:val="22"/>
          <w:lang w:val="lt-LT"/>
        </w:rPr>
        <w:t xml:space="preserve">Žemiau pateiktoje lentelėje nurodyta, kiek tirpalo reikia </w:t>
      </w:r>
      <w:r w:rsidR="002D314E" w:rsidRPr="0069569E">
        <w:rPr>
          <w:color w:val="000000"/>
          <w:sz w:val="22"/>
          <w:szCs w:val="22"/>
          <w:lang w:val="lt-LT"/>
        </w:rPr>
        <w:t>su</w:t>
      </w:r>
      <w:r w:rsidR="002D314E">
        <w:rPr>
          <w:color w:val="000000"/>
          <w:sz w:val="22"/>
          <w:szCs w:val="22"/>
          <w:lang w:val="lt-LT"/>
        </w:rPr>
        <w:t>leisti</w:t>
      </w:r>
      <w:r w:rsidRPr="0069569E">
        <w:rPr>
          <w:color w:val="000000"/>
          <w:sz w:val="22"/>
          <w:szCs w:val="22"/>
          <w:lang w:val="lt-LT"/>
        </w:rPr>
        <w:t>, kad būtų suleista paskirta dozė:</w:t>
      </w:r>
    </w:p>
    <w:p w14:paraId="6414651E" w14:textId="77777777" w:rsidR="00424A79" w:rsidRPr="0069569E" w:rsidRDefault="00424A79" w:rsidP="0069559E">
      <w:pPr>
        <w:keepNext/>
        <w:shd w:val="clear" w:color="auto" w:fill="E6E6E6"/>
        <w:rPr>
          <w:sz w:val="22"/>
          <w:szCs w:val="22"/>
          <w:lang w:val="lt-LT"/>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5F04BE" w:rsidRPr="0069569E" w14:paraId="41DBA78C" w14:textId="77777777">
        <w:trPr>
          <w:tblHeader/>
          <w:jc w:val="center"/>
        </w:trPr>
        <w:tc>
          <w:tcPr>
            <w:tcW w:w="2835" w:type="dxa"/>
          </w:tcPr>
          <w:p w14:paraId="7D780DB5" w14:textId="77777777" w:rsidR="005F04BE" w:rsidRPr="0069569E" w:rsidRDefault="005F04BE" w:rsidP="0069559E">
            <w:pPr>
              <w:pStyle w:val="NormalIndent"/>
              <w:keepNext/>
              <w:shd w:val="clear" w:color="auto" w:fill="E6E6E6"/>
              <w:spacing w:before="0"/>
              <w:ind w:left="0"/>
              <w:jc w:val="center"/>
              <w:rPr>
                <w:b/>
                <w:sz w:val="22"/>
                <w:szCs w:val="22"/>
                <w:lang w:val="lt-LT"/>
              </w:rPr>
            </w:pPr>
            <w:r w:rsidRPr="0069569E">
              <w:rPr>
                <w:b/>
                <w:sz w:val="22"/>
                <w:szCs w:val="22"/>
                <w:lang w:val="lt-LT"/>
              </w:rPr>
              <w:t>Dozė (TV)</w:t>
            </w:r>
          </w:p>
        </w:tc>
        <w:tc>
          <w:tcPr>
            <w:tcW w:w="2835" w:type="dxa"/>
          </w:tcPr>
          <w:p w14:paraId="01B2C27B" w14:textId="7BD66A0E" w:rsidR="005F04BE" w:rsidRPr="0069569E" w:rsidRDefault="00AE078D" w:rsidP="0069559E">
            <w:pPr>
              <w:pStyle w:val="NormalIndent"/>
              <w:keepNext/>
              <w:shd w:val="clear" w:color="auto" w:fill="E6E6E6"/>
              <w:spacing w:before="0"/>
              <w:ind w:left="0"/>
              <w:jc w:val="center"/>
              <w:rPr>
                <w:b/>
                <w:sz w:val="22"/>
                <w:szCs w:val="22"/>
                <w:lang w:val="lt-LT"/>
              </w:rPr>
            </w:pPr>
            <w:r>
              <w:rPr>
                <w:b/>
                <w:sz w:val="22"/>
                <w:szCs w:val="22"/>
                <w:lang w:val="lt-LT"/>
              </w:rPr>
              <w:t>Leidžiamo</w:t>
            </w:r>
            <w:r w:rsidRPr="0069569E">
              <w:rPr>
                <w:b/>
                <w:sz w:val="22"/>
                <w:szCs w:val="22"/>
                <w:lang w:val="lt-LT"/>
              </w:rPr>
              <w:t xml:space="preserve"> </w:t>
            </w:r>
            <w:r w:rsidR="005F04BE" w:rsidRPr="0069569E">
              <w:rPr>
                <w:b/>
                <w:sz w:val="22"/>
                <w:szCs w:val="22"/>
                <w:lang w:val="lt-LT"/>
              </w:rPr>
              <w:t>tirpalo tūris (ml)</w:t>
            </w:r>
          </w:p>
        </w:tc>
      </w:tr>
      <w:tr w:rsidR="005F04BE" w:rsidRPr="0069569E" w14:paraId="4C046785" w14:textId="77777777">
        <w:trPr>
          <w:jc w:val="center"/>
        </w:trPr>
        <w:tc>
          <w:tcPr>
            <w:tcW w:w="2835" w:type="dxa"/>
          </w:tcPr>
          <w:p w14:paraId="22B78EEA" w14:textId="77777777" w:rsidR="005F04BE" w:rsidRPr="0069569E" w:rsidRDefault="005F04BE" w:rsidP="0069559E">
            <w:pPr>
              <w:pStyle w:val="NormalIndent"/>
              <w:keepNext/>
              <w:shd w:val="clear" w:color="auto" w:fill="E6E6E6"/>
              <w:spacing w:before="0"/>
              <w:ind w:left="0"/>
              <w:jc w:val="center"/>
              <w:rPr>
                <w:sz w:val="22"/>
                <w:szCs w:val="22"/>
                <w:lang w:val="lt-LT"/>
              </w:rPr>
            </w:pPr>
            <w:r w:rsidRPr="0069569E">
              <w:rPr>
                <w:sz w:val="22"/>
                <w:szCs w:val="22"/>
                <w:lang w:val="lt-LT"/>
              </w:rPr>
              <w:t>75</w:t>
            </w:r>
          </w:p>
        </w:tc>
        <w:tc>
          <w:tcPr>
            <w:tcW w:w="2835" w:type="dxa"/>
          </w:tcPr>
          <w:p w14:paraId="76F26472" w14:textId="77777777" w:rsidR="005F04BE" w:rsidRPr="0069569E" w:rsidRDefault="005F04BE" w:rsidP="0069559E">
            <w:pPr>
              <w:pStyle w:val="NormalIndent"/>
              <w:keepNext/>
              <w:shd w:val="clear" w:color="auto" w:fill="E6E6E6"/>
              <w:spacing w:before="0"/>
              <w:ind w:left="0"/>
              <w:jc w:val="center"/>
              <w:rPr>
                <w:sz w:val="22"/>
                <w:szCs w:val="22"/>
                <w:lang w:val="lt-LT"/>
              </w:rPr>
            </w:pPr>
            <w:r w:rsidRPr="0069569E">
              <w:rPr>
                <w:sz w:val="22"/>
                <w:szCs w:val="22"/>
                <w:lang w:val="lt-LT"/>
              </w:rPr>
              <w:t>0,13</w:t>
            </w:r>
          </w:p>
        </w:tc>
      </w:tr>
      <w:tr w:rsidR="005F04BE" w:rsidRPr="0069569E" w14:paraId="4BEE5FE6" w14:textId="77777777">
        <w:trPr>
          <w:jc w:val="center"/>
        </w:trPr>
        <w:tc>
          <w:tcPr>
            <w:tcW w:w="2835" w:type="dxa"/>
          </w:tcPr>
          <w:p w14:paraId="600427C4" w14:textId="77777777" w:rsidR="005F04BE" w:rsidRPr="0069569E" w:rsidRDefault="005F04BE" w:rsidP="0069559E">
            <w:pPr>
              <w:pStyle w:val="NormalIndent"/>
              <w:keepNext/>
              <w:shd w:val="clear" w:color="auto" w:fill="E6E6E6"/>
              <w:spacing w:before="0"/>
              <w:ind w:left="0"/>
              <w:jc w:val="center"/>
              <w:rPr>
                <w:sz w:val="22"/>
                <w:szCs w:val="22"/>
                <w:lang w:val="lt-LT"/>
              </w:rPr>
            </w:pPr>
            <w:r w:rsidRPr="0069569E">
              <w:rPr>
                <w:sz w:val="22"/>
                <w:szCs w:val="22"/>
                <w:lang w:val="lt-LT"/>
              </w:rPr>
              <w:t>150</w:t>
            </w:r>
          </w:p>
        </w:tc>
        <w:tc>
          <w:tcPr>
            <w:tcW w:w="2835" w:type="dxa"/>
          </w:tcPr>
          <w:p w14:paraId="1A766ADD" w14:textId="77777777" w:rsidR="005F04BE" w:rsidRPr="0069569E" w:rsidRDefault="005F04BE" w:rsidP="0069559E">
            <w:pPr>
              <w:pStyle w:val="NormalIndent"/>
              <w:keepNext/>
              <w:shd w:val="clear" w:color="auto" w:fill="E6E6E6"/>
              <w:spacing w:before="0"/>
              <w:ind w:left="0"/>
              <w:jc w:val="center"/>
              <w:rPr>
                <w:sz w:val="22"/>
                <w:szCs w:val="22"/>
                <w:lang w:val="lt-LT"/>
              </w:rPr>
            </w:pPr>
            <w:r w:rsidRPr="0069569E">
              <w:rPr>
                <w:sz w:val="22"/>
                <w:szCs w:val="22"/>
                <w:lang w:val="lt-LT"/>
              </w:rPr>
              <w:t>0,25</w:t>
            </w:r>
          </w:p>
        </w:tc>
      </w:tr>
      <w:tr w:rsidR="005F04BE" w:rsidRPr="0069569E" w14:paraId="4748F742" w14:textId="77777777">
        <w:trPr>
          <w:jc w:val="center"/>
        </w:trPr>
        <w:tc>
          <w:tcPr>
            <w:tcW w:w="2835" w:type="dxa"/>
          </w:tcPr>
          <w:p w14:paraId="12E1DC90" w14:textId="77777777" w:rsidR="005F04BE" w:rsidRPr="0069569E" w:rsidRDefault="005F04BE" w:rsidP="0069559E">
            <w:pPr>
              <w:pStyle w:val="NormalIndent"/>
              <w:keepNext/>
              <w:shd w:val="clear" w:color="auto" w:fill="E6E6E6"/>
              <w:spacing w:before="0"/>
              <w:ind w:left="0"/>
              <w:jc w:val="center"/>
              <w:rPr>
                <w:sz w:val="22"/>
                <w:szCs w:val="22"/>
                <w:lang w:val="lt-LT"/>
              </w:rPr>
            </w:pPr>
            <w:r w:rsidRPr="0069569E">
              <w:rPr>
                <w:sz w:val="22"/>
                <w:szCs w:val="22"/>
                <w:lang w:val="lt-LT"/>
              </w:rPr>
              <w:t>225</w:t>
            </w:r>
          </w:p>
        </w:tc>
        <w:tc>
          <w:tcPr>
            <w:tcW w:w="2835" w:type="dxa"/>
          </w:tcPr>
          <w:p w14:paraId="7DD74A43" w14:textId="77777777" w:rsidR="005F04BE" w:rsidRPr="0069569E" w:rsidRDefault="005F04BE" w:rsidP="0069559E">
            <w:pPr>
              <w:pStyle w:val="NormalIndent"/>
              <w:keepNext/>
              <w:shd w:val="clear" w:color="auto" w:fill="E6E6E6"/>
              <w:spacing w:before="0"/>
              <w:ind w:left="0"/>
              <w:jc w:val="center"/>
              <w:rPr>
                <w:sz w:val="22"/>
                <w:szCs w:val="22"/>
                <w:lang w:val="lt-LT"/>
              </w:rPr>
            </w:pPr>
            <w:r w:rsidRPr="0069569E">
              <w:rPr>
                <w:sz w:val="22"/>
                <w:szCs w:val="22"/>
                <w:lang w:val="lt-LT"/>
              </w:rPr>
              <w:t>0,38</w:t>
            </w:r>
          </w:p>
        </w:tc>
      </w:tr>
      <w:tr w:rsidR="005F04BE" w:rsidRPr="0069569E" w14:paraId="62251317" w14:textId="77777777">
        <w:trPr>
          <w:jc w:val="center"/>
        </w:trPr>
        <w:tc>
          <w:tcPr>
            <w:tcW w:w="2835" w:type="dxa"/>
          </w:tcPr>
          <w:p w14:paraId="55426FD3" w14:textId="77777777" w:rsidR="005F04BE" w:rsidRPr="0069569E" w:rsidRDefault="005F04BE" w:rsidP="0069559E">
            <w:pPr>
              <w:pStyle w:val="NormalIndent"/>
              <w:keepNext/>
              <w:shd w:val="clear" w:color="auto" w:fill="E6E6E6"/>
              <w:spacing w:before="0"/>
              <w:ind w:left="0"/>
              <w:jc w:val="center"/>
              <w:rPr>
                <w:sz w:val="22"/>
                <w:szCs w:val="22"/>
                <w:lang w:val="lt-LT"/>
              </w:rPr>
            </w:pPr>
            <w:r w:rsidRPr="0069569E">
              <w:rPr>
                <w:sz w:val="22"/>
                <w:szCs w:val="22"/>
                <w:lang w:val="lt-LT"/>
              </w:rPr>
              <w:t>300</w:t>
            </w:r>
          </w:p>
        </w:tc>
        <w:tc>
          <w:tcPr>
            <w:tcW w:w="2835" w:type="dxa"/>
          </w:tcPr>
          <w:p w14:paraId="70C8CB1D" w14:textId="77777777" w:rsidR="005F04BE" w:rsidRPr="0069569E" w:rsidRDefault="005F04BE" w:rsidP="0069559E">
            <w:pPr>
              <w:pStyle w:val="NormalIndent"/>
              <w:keepNext/>
              <w:shd w:val="clear" w:color="auto" w:fill="E6E6E6"/>
              <w:spacing w:before="0"/>
              <w:ind w:left="0"/>
              <w:jc w:val="center"/>
              <w:rPr>
                <w:sz w:val="22"/>
                <w:szCs w:val="22"/>
                <w:lang w:val="lt-LT"/>
              </w:rPr>
            </w:pPr>
            <w:r w:rsidRPr="0069569E">
              <w:rPr>
                <w:sz w:val="22"/>
                <w:szCs w:val="22"/>
                <w:lang w:val="lt-LT"/>
              </w:rPr>
              <w:t>0,50</w:t>
            </w:r>
          </w:p>
        </w:tc>
      </w:tr>
      <w:tr w:rsidR="005F04BE" w:rsidRPr="0069569E" w14:paraId="4A04579C" w14:textId="77777777">
        <w:trPr>
          <w:jc w:val="center"/>
        </w:trPr>
        <w:tc>
          <w:tcPr>
            <w:tcW w:w="2835" w:type="dxa"/>
          </w:tcPr>
          <w:p w14:paraId="435A476D" w14:textId="77777777" w:rsidR="005F04BE" w:rsidRPr="0069569E" w:rsidRDefault="005F04BE" w:rsidP="0069559E">
            <w:pPr>
              <w:pStyle w:val="NormalIndent"/>
              <w:keepNext/>
              <w:shd w:val="clear" w:color="auto" w:fill="E6E6E6"/>
              <w:spacing w:before="0"/>
              <w:ind w:left="0"/>
              <w:jc w:val="center"/>
              <w:rPr>
                <w:sz w:val="22"/>
                <w:szCs w:val="22"/>
                <w:lang w:val="lt-LT"/>
              </w:rPr>
            </w:pPr>
            <w:r w:rsidRPr="0069569E">
              <w:rPr>
                <w:sz w:val="22"/>
                <w:szCs w:val="22"/>
                <w:lang w:val="lt-LT"/>
              </w:rPr>
              <w:t>375</w:t>
            </w:r>
          </w:p>
        </w:tc>
        <w:tc>
          <w:tcPr>
            <w:tcW w:w="2835" w:type="dxa"/>
          </w:tcPr>
          <w:p w14:paraId="7972F3EA" w14:textId="77777777" w:rsidR="005F04BE" w:rsidRPr="0069569E" w:rsidRDefault="005F04BE" w:rsidP="0069559E">
            <w:pPr>
              <w:pStyle w:val="NormalIndent"/>
              <w:keepNext/>
              <w:shd w:val="clear" w:color="auto" w:fill="E6E6E6"/>
              <w:spacing w:before="0"/>
              <w:ind w:left="0"/>
              <w:jc w:val="center"/>
              <w:rPr>
                <w:sz w:val="22"/>
                <w:szCs w:val="22"/>
                <w:lang w:val="lt-LT"/>
              </w:rPr>
            </w:pPr>
            <w:r w:rsidRPr="0069569E">
              <w:rPr>
                <w:sz w:val="22"/>
                <w:szCs w:val="22"/>
                <w:lang w:val="lt-LT"/>
              </w:rPr>
              <w:t>0,63</w:t>
            </w:r>
          </w:p>
        </w:tc>
      </w:tr>
      <w:tr w:rsidR="006B7AE8" w:rsidRPr="0069569E" w14:paraId="3D930CED" w14:textId="77777777">
        <w:trPr>
          <w:jc w:val="center"/>
        </w:trPr>
        <w:tc>
          <w:tcPr>
            <w:tcW w:w="2835" w:type="dxa"/>
          </w:tcPr>
          <w:p w14:paraId="23A1E267" w14:textId="77777777" w:rsidR="006B7AE8" w:rsidRPr="0069569E" w:rsidRDefault="006B7AE8" w:rsidP="0069559E">
            <w:pPr>
              <w:pStyle w:val="NormalIndent"/>
              <w:keepNext/>
              <w:shd w:val="clear" w:color="auto" w:fill="E6E6E6"/>
              <w:spacing w:before="0"/>
              <w:ind w:left="0"/>
              <w:jc w:val="center"/>
              <w:rPr>
                <w:sz w:val="22"/>
                <w:szCs w:val="22"/>
                <w:lang w:val="lt-LT"/>
              </w:rPr>
            </w:pPr>
            <w:r w:rsidRPr="0069569E">
              <w:rPr>
                <w:sz w:val="22"/>
                <w:szCs w:val="22"/>
                <w:lang w:val="lt-LT"/>
              </w:rPr>
              <w:t>450</w:t>
            </w:r>
          </w:p>
        </w:tc>
        <w:tc>
          <w:tcPr>
            <w:tcW w:w="2835" w:type="dxa"/>
          </w:tcPr>
          <w:p w14:paraId="14773E05" w14:textId="77777777" w:rsidR="006B7AE8" w:rsidRPr="0069569E" w:rsidRDefault="006B7AE8" w:rsidP="0069559E">
            <w:pPr>
              <w:pStyle w:val="NormalIndent"/>
              <w:keepNext/>
              <w:shd w:val="clear" w:color="auto" w:fill="E6E6E6"/>
              <w:spacing w:before="0"/>
              <w:ind w:left="0"/>
              <w:jc w:val="center"/>
              <w:rPr>
                <w:sz w:val="22"/>
                <w:szCs w:val="22"/>
                <w:lang w:val="lt-LT"/>
              </w:rPr>
            </w:pPr>
            <w:r w:rsidRPr="0069569E">
              <w:rPr>
                <w:sz w:val="22"/>
                <w:szCs w:val="22"/>
                <w:lang w:val="lt-LT"/>
              </w:rPr>
              <w:t>0,75</w:t>
            </w:r>
          </w:p>
        </w:tc>
      </w:tr>
    </w:tbl>
    <w:p w14:paraId="6BE6944D" w14:textId="77777777" w:rsidR="00017499" w:rsidRPr="0069569E" w:rsidRDefault="00017499" w:rsidP="0069559E">
      <w:pPr>
        <w:rPr>
          <w:color w:val="000000"/>
          <w:sz w:val="22"/>
          <w:szCs w:val="22"/>
          <w:lang w:val="lt-LT"/>
        </w:rPr>
      </w:pPr>
    </w:p>
    <w:p w14:paraId="07D44603" w14:textId="77777777" w:rsidR="00017499" w:rsidRPr="0069569E" w:rsidRDefault="00017499" w:rsidP="0069559E">
      <w:pPr>
        <w:pStyle w:val="BodyText"/>
        <w:keepNext/>
        <w:rPr>
          <w:i/>
          <w:iCs/>
          <w:color w:val="000000"/>
          <w:szCs w:val="22"/>
          <w:u w:val="single"/>
          <w:lang w:val="lt-LT"/>
        </w:rPr>
      </w:pPr>
      <w:r w:rsidRPr="0069569E">
        <w:rPr>
          <w:i/>
          <w:iCs/>
          <w:color w:val="000000"/>
          <w:szCs w:val="22"/>
          <w:u w:val="single"/>
          <w:lang w:val="lt-LT"/>
        </w:rPr>
        <w:t xml:space="preserve">Moterims, kurioms nevyksta ovuliacija (taip pat sergančioms </w:t>
      </w:r>
      <w:proofErr w:type="spellStart"/>
      <w:r w:rsidRPr="0069569E">
        <w:rPr>
          <w:i/>
          <w:iCs/>
          <w:color w:val="000000"/>
          <w:szCs w:val="22"/>
          <w:u w:val="single"/>
          <w:lang w:val="lt-LT"/>
        </w:rPr>
        <w:t>policistinių</w:t>
      </w:r>
      <w:proofErr w:type="spellEnd"/>
      <w:r w:rsidRPr="0069569E">
        <w:rPr>
          <w:i/>
          <w:iCs/>
          <w:color w:val="000000"/>
          <w:szCs w:val="22"/>
          <w:u w:val="single"/>
          <w:lang w:val="lt-LT"/>
        </w:rPr>
        <w:t xml:space="preserve"> kiaušidžių sindromu)</w:t>
      </w:r>
    </w:p>
    <w:p w14:paraId="758E9443" w14:textId="77777777" w:rsidR="00017499" w:rsidRPr="0069569E" w:rsidRDefault="00017499" w:rsidP="0069559E">
      <w:pPr>
        <w:pStyle w:val="BodyText"/>
        <w:rPr>
          <w:color w:val="000000"/>
          <w:szCs w:val="22"/>
          <w:lang w:val="lt-LT"/>
        </w:rPr>
      </w:pPr>
      <w:r w:rsidRPr="0069569E">
        <w:rPr>
          <w:color w:val="000000"/>
          <w:szCs w:val="22"/>
          <w:lang w:val="lt-LT"/>
        </w:rPr>
        <w:t>GONAL</w:t>
      </w:r>
      <w:r w:rsidRPr="0069569E">
        <w:rPr>
          <w:color w:val="000000"/>
          <w:szCs w:val="22"/>
          <w:lang w:val="lt-LT"/>
        </w:rPr>
        <w:noBreakHyphen/>
        <w:t>f</w:t>
      </w:r>
      <w:r w:rsidRPr="0069569E">
        <w:rPr>
          <w:i/>
          <w:color w:val="000000"/>
          <w:szCs w:val="22"/>
          <w:lang w:val="lt-LT"/>
        </w:rPr>
        <w:t xml:space="preserve"> </w:t>
      </w:r>
      <w:r w:rsidRPr="0069569E">
        <w:rPr>
          <w:color w:val="000000"/>
          <w:szCs w:val="22"/>
          <w:lang w:val="lt-LT"/>
        </w:rPr>
        <w:t>galima skirti kaip kasdienių injekcijų kursą. Kai yra moterims mėnesinės, gydymą reikėtų pradėti per pirmąsias 7 menstruacijų ciklo dienas.</w:t>
      </w:r>
    </w:p>
    <w:p w14:paraId="79DAD0DD" w14:textId="77777777" w:rsidR="00017499" w:rsidRPr="0069569E" w:rsidRDefault="00017499" w:rsidP="0069559E">
      <w:pPr>
        <w:pStyle w:val="BodyText"/>
        <w:rPr>
          <w:color w:val="000000"/>
          <w:szCs w:val="22"/>
          <w:lang w:val="lt-LT"/>
        </w:rPr>
      </w:pPr>
    </w:p>
    <w:p w14:paraId="5A8B984F" w14:textId="77777777" w:rsidR="00017499" w:rsidRPr="0069569E" w:rsidRDefault="00017499" w:rsidP="0069559E">
      <w:pPr>
        <w:pStyle w:val="BodyText"/>
        <w:rPr>
          <w:color w:val="000000"/>
          <w:szCs w:val="22"/>
          <w:lang w:val="lt-LT"/>
        </w:rPr>
      </w:pPr>
      <w:r w:rsidRPr="0069569E">
        <w:rPr>
          <w:color w:val="000000"/>
          <w:szCs w:val="22"/>
          <w:lang w:val="lt-LT"/>
        </w:rPr>
        <w:t>Dažniausiai taikoma gydymo schema, kai pradedama nuo 75</w:t>
      </w:r>
      <w:r w:rsidRPr="0069569E">
        <w:rPr>
          <w:color w:val="000000"/>
          <w:szCs w:val="22"/>
          <w:lang w:val="lt-LT"/>
        </w:rPr>
        <w:noBreakHyphen/>
        <w:t>150 TV FSH kasdien ir dozė didinama po 37,5 arba 75 TV kas 7 ar geriau kas 14 dienų, jei siekiama adekvataus, ne per daug išreikšto, atsako. Gydymas turi būti individualus, atsižvelgiant į kiekvienos pacientės organizmo reakciją, kuri nustatoma ultragarsu išmatavus folikulų dydį bei įvertinus estrogenų sekreciją. Didžiausia paros dozė paprastai nebūna didesnė kaip 225 TV FSH. Jei po 4 gydymo savaičių pacientė nereaguoja į gydymą, gydymo ciklą reikia nutraukti, pacientę reikia įvertinti ir po to pradėti kitą ciklą, skiriant didesnę pradinę dozę.</w:t>
      </w:r>
    </w:p>
    <w:p w14:paraId="385EE970" w14:textId="77777777" w:rsidR="00017499" w:rsidRPr="0069569E" w:rsidRDefault="00017499" w:rsidP="0069559E">
      <w:pPr>
        <w:pStyle w:val="BodyText"/>
        <w:rPr>
          <w:color w:val="000000"/>
          <w:szCs w:val="22"/>
          <w:lang w:val="lt-LT"/>
        </w:rPr>
      </w:pPr>
    </w:p>
    <w:p w14:paraId="2C2E4641" w14:textId="77777777" w:rsidR="00017499" w:rsidRPr="0069569E" w:rsidRDefault="00017499" w:rsidP="0069559E">
      <w:pPr>
        <w:pStyle w:val="BodyText"/>
        <w:rPr>
          <w:color w:val="000000"/>
          <w:szCs w:val="22"/>
          <w:lang w:val="lt-LT"/>
        </w:rPr>
      </w:pPr>
      <w:r w:rsidRPr="0069569E">
        <w:rPr>
          <w:color w:val="000000"/>
          <w:szCs w:val="22"/>
          <w:lang w:val="lt-LT"/>
        </w:rPr>
        <w:lastRenderedPageBreak/>
        <w:t>Kai pasiekiamas optimalus atsakas, vienkartinė 250 </w:t>
      </w:r>
      <w:proofErr w:type="spellStart"/>
      <w:r w:rsidRPr="0069569E">
        <w:rPr>
          <w:color w:val="000000"/>
          <w:szCs w:val="22"/>
          <w:lang w:val="lt-LT"/>
        </w:rPr>
        <w:t>mikrogramų</w:t>
      </w:r>
      <w:proofErr w:type="spellEnd"/>
      <w:r w:rsidRPr="0069569E">
        <w:rPr>
          <w:color w:val="000000"/>
          <w:szCs w:val="22"/>
          <w:lang w:val="lt-LT"/>
        </w:rPr>
        <w:t xml:space="preserve"> </w:t>
      </w:r>
      <w:proofErr w:type="spellStart"/>
      <w:r w:rsidRPr="0069569E">
        <w:rPr>
          <w:color w:val="000000"/>
          <w:szCs w:val="22"/>
          <w:lang w:val="lt-LT"/>
        </w:rPr>
        <w:t>rekombinantinio</w:t>
      </w:r>
      <w:proofErr w:type="spellEnd"/>
      <w:r w:rsidRPr="0069569E">
        <w:rPr>
          <w:color w:val="000000"/>
          <w:szCs w:val="22"/>
          <w:lang w:val="lt-LT"/>
        </w:rPr>
        <w:t xml:space="preserve"> žmogaus </w:t>
      </w:r>
      <w:proofErr w:type="spellStart"/>
      <w:r w:rsidRPr="0069569E">
        <w:rPr>
          <w:color w:val="000000"/>
          <w:szCs w:val="22"/>
          <w:lang w:val="lt-LT"/>
        </w:rPr>
        <w:t>choriogonadotropino</w:t>
      </w:r>
      <w:proofErr w:type="spellEnd"/>
      <w:r w:rsidRPr="0069569E">
        <w:rPr>
          <w:color w:val="000000"/>
          <w:szCs w:val="22"/>
          <w:lang w:val="lt-LT"/>
        </w:rPr>
        <w:t xml:space="preserve"> alfa (r-</w:t>
      </w:r>
      <w:proofErr w:type="spellStart"/>
      <w:r w:rsidRPr="0069569E">
        <w:rPr>
          <w:color w:val="000000"/>
          <w:szCs w:val="22"/>
          <w:lang w:val="lt-LT"/>
        </w:rPr>
        <w:t>žCG</w:t>
      </w:r>
      <w:proofErr w:type="spellEnd"/>
      <w:r w:rsidRPr="0069569E">
        <w:rPr>
          <w:color w:val="000000"/>
          <w:szCs w:val="22"/>
          <w:lang w:val="lt-LT"/>
        </w:rPr>
        <w:t xml:space="preserve">) arba 5 000 TV </w:t>
      </w:r>
      <w:proofErr w:type="spellStart"/>
      <w:r w:rsidRPr="0069569E">
        <w:rPr>
          <w:color w:val="000000"/>
          <w:szCs w:val="22"/>
          <w:lang w:val="lt-LT"/>
        </w:rPr>
        <w:t>žCG</w:t>
      </w:r>
      <w:proofErr w:type="spellEnd"/>
      <w:r w:rsidRPr="0069569E">
        <w:rPr>
          <w:color w:val="000000"/>
          <w:szCs w:val="22"/>
          <w:lang w:val="lt-LT"/>
        </w:rPr>
        <w:t xml:space="preserve"> injekcija (ne didesnė kaip 10 000 TV) turėtų būti skiriama praėjus 24</w:t>
      </w:r>
      <w:r w:rsidRPr="0069569E">
        <w:rPr>
          <w:color w:val="000000"/>
          <w:szCs w:val="22"/>
          <w:lang w:val="lt-LT"/>
        </w:rPr>
        <w:noBreakHyphen/>
        <w:t>48 valandoms po paskutiniosios GONAL</w:t>
      </w:r>
      <w:r w:rsidRPr="0069569E">
        <w:rPr>
          <w:color w:val="000000"/>
          <w:szCs w:val="22"/>
          <w:lang w:val="lt-LT"/>
        </w:rPr>
        <w:noBreakHyphen/>
        <w:t xml:space="preserve">f injekcijos. Pacientams rekomenduojama atlikti lytinį aktą </w:t>
      </w:r>
      <w:proofErr w:type="spellStart"/>
      <w:r w:rsidRPr="0069569E">
        <w:rPr>
          <w:color w:val="000000"/>
          <w:szCs w:val="22"/>
          <w:lang w:val="lt-LT"/>
        </w:rPr>
        <w:t>žCG</w:t>
      </w:r>
      <w:proofErr w:type="spellEnd"/>
      <w:r w:rsidRPr="0069569E">
        <w:rPr>
          <w:color w:val="000000"/>
          <w:szCs w:val="22"/>
          <w:lang w:val="lt-LT"/>
        </w:rPr>
        <w:t xml:space="preserve"> vartojimo dieną ir kitą dieną. Taip pat galima atlikti vidinį gimdos apsėklinimą (</w:t>
      </w:r>
      <w:r w:rsidR="005B79F4" w:rsidRPr="0069569E">
        <w:rPr>
          <w:color w:val="000000"/>
          <w:szCs w:val="22"/>
          <w:lang w:val="lt-LT"/>
        </w:rPr>
        <w:t xml:space="preserve">angl. </w:t>
      </w:r>
      <w:proofErr w:type="spellStart"/>
      <w:r w:rsidR="005B79F4" w:rsidRPr="0069569E">
        <w:rPr>
          <w:i/>
          <w:szCs w:val="22"/>
          <w:lang w:val="lt-LT"/>
        </w:rPr>
        <w:t>intrauterine</w:t>
      </w:r>
      <w:proofErr w:type="spellEnd"/>
      <w:r w:rsidR="005B79F4" w:rsidRPr="0069569E">
        <w:rPr>
          <w:i/>
          <w:szCs w:val="22"/>
          <w:lang w:val="lt-LT"/>
        </w:rPr>
        <w:t xml:space="preserve"> </w:t>
      </w:r>
      <w:proofErr w:type="spellStart"/>
      <w:r w:rsidR="005B79F4" w:rsidRPr="0069569E">
        <w:rPr>
          <w:i/>
          <w:szCs w:val="22"/>
          <w:lang w:val="lt-LT"/>
        </w:rPr>
        <w:t>insemination</w:t>
      </w:r>
      <w:proofErr w:type="spellEnd"/>
      <w:r w:rsidR="005B79F4" w:rsidRPr="0069569E">
        <w:rPr>
          <w:i/>
          <w:szCs w:val="22"/>
          <w:lang w:val="lt-LT"/>
        </w:rPr>
        <w:t>,</w:t>
      </w:r>
      <w:r w:rsidR="005B79F4" w:rsidRPr="0069569E">
        <w:rPr>
          <w:color w:val="000000"/>
          <w:szCs w:val="22"/>
          <w:lang w:val="lt-LT"/>
        </w:rPr>
        <w:t xml:space="preserve"> </w:t>
      </w:r>
      <w:r w:rsidRPr="0069569E">
        <w:rPr>
          <w:color w:val="000000"/>
          <w:szCs w:val="22"/>
          <w:lang w:val="lt-LT"/>
        </w:rPr>
        <w:t>IUI).</w:t>
      </w:r>
    </w:p>
    <w:p w14:paraId="0649F9EB" w14:textId="77777777" w:rsidR="00017499" w:rsidRPr="0069569E" w:rsidRDefault="00017499" w:rsidP="0069559E">
      <w:pPr>
        <w:pStyle w:val="BodyText"/>
        <w:rPr>
          <w:color w:val="000000"/>
          <w:szCs w:val="22"/>
          <w:lang w:val="lt-LT"/>
        </w:rPr>
      </w:pPr>
    </w:p>
    <w:p w14:paraId="5F0558BA" w14:textId="77777777" w:rsidR="00017499" w:rsidRPr="0069569E" w:rsidRDefault="00017499" w:rsidP="0069559E">
      <w:pPr>
        <w:pStyle w:val="BodyText"/>
        <w:rPr>
          <w:color w:val="000000"/>
          <w:szCs w:val="22"/>
          <w:lang w:val="lt-LT"/>
        </w:rPr>
      </w:pPr>
      <w:r w:rsidRPr="0069569E">
        <w:rPr>
          <w:color w:val="000000"/>
          <w:szCs w:val="22"/>
          <w:lang w:val="lt-LT"/>
        </w:rPr>
        <w:t xml:space="preserve">Jei pasiekiamas per didelis efektas, gydymą reikia nutraukti ir nebeskirti </w:t>
      </w:r>
      <w:proofErr w:type="spellStart"/>
      <w:r w:rsidRPr="0069569E">
        <w:rPr>
          <w:color w:val="000000"/>
          <w:szCs w:val="22"/>
          <w:lang w:val="lt-LT"/>
        </w:rPr>
        <w:t>žCG</w:t>
      </w:r>
      <w:proofErr w:type="spellEnd"/>
      <w:r w:rsidRPr="0069569E">
        <w:rPr>
          <w:color w:val="000000"/>
          <w:szCs w:val="22"/>
          <w:lang w:val="lt-LT"/>
        </w:rPr>
        <w:t xml:space="preserve"> (žr. 4.4 skyrių). Paskui reikia pradėti naują gydymo ciklą, skiriant mažesnę dozę nei ankstesniame cikle.</w:t>
      </w:r>
    </w:p>
    <w:p w14:paraId="6B29C5CA" w14:textId="77777777" w:rsidR="00017499" w:rsidRPr="0069569E" w:rsidRDefault="00017499" w:rsidP="0069559E">
      <w:pPr>
        <w:pStyle w:val="BodyText"/>
        <w:rPr>
          <w:b/>
          <w:color w:val="000000"/>
          <w:szCs w:val="22"/>
          <w:lang w:val="lt-LT"/>
        </w:rPr>
      </w:pPr>
    </w:p>
    <w:p w14:paraId="3C95B7A4" w14:textId="5B5C6753" w:rsidR="00017499" w:rsidRPr="0069569E" w:rsidRDefault="00017499" w:rsidP="0069559E">
      <w:pPr>
        <w:keepNext/>
        <w:keepLines/>
        <w:tabs>
          <w:tab w:val="left" w:pos="567"/>
        </w:tabs>
        <w:rPr>
          <w:i/>
          <w:iCs/>
          <w:color w:val="000000"/>
          <w:sz w:val="22"/>
          <w:szCs w:val="22"/>
          <w:u w:val="single"/>
          <w:lang w:val="lt-LT"/>
        </w:rPr>
      </w:pPr>
      <w:r w:rsidRPr="0069569E">
        <w:rPr>
          <w:i/>
          <w:iCs/>
          <w:color w:val="000000"/>
          <w:sz w:val="22"/>
          <w:szCs w:val="22"/>
          <w:u w:val="single"/>
          <w:lang w:val="lt-LT"/>
        </w:rPr>
        <w:t xml:space="preserve">Moterims, kurioms stimuliuojamos kiaušidės, siekiant sukelti keleto folikulų vystymąsi prieš apvaisinimą </w:t>
      </w:r>
      <w:proofErr w:type="spellStart"/>
      <w:r w:rsidRPr="0069569E">
        <w:rPr>
          <w:i/>
          <w:iCs/>
          <w:color w:val="000000"/>
          <w:sz w:val="22"/>
          <w:szCs w:val="22"/>
          <w:u w:val="single"/>
          <w:lang w:val="lt-LT"/>
        </w:rPr>
        <w:t>in</w:t>
      </w:r>
      <w:proofErr w:type="spellEnd"/>
      <w:r w:rsidRPr="0069569E">
        <w:rPr>
          <w:i/>
          <w:iCs/>
          <w:color w:val="000000"/>
          <w:sz w:val="22"/>
          <w:szCs w:val="22"/>
          <w:u w:val="single"/>
          <w:lang w:val="lt-LT"/>
        </w:rPr>
        <w:t> </w:t>
      </w:r>
      <w:proofErr w:type="spellStart"/>
      <w:r w:rsidRPr="0069569E">
        <w:rPr>
          <w:i/>
          <w:iCs/>
          <w:color w:val="000000"/>
          <w:sz w:val="22"/>
          <w:szCs w:val="22"/>
          <w:u w:val="single"/>
          <w:lang w:val="lt-LT"/>
        </w:rPr>
        <w:t>vitro</w:t>
      </w:r>
      <w:proofErr w:type="spellEnd"/>
      <w:r w:rsidRPr="0069569E">
        <w:rPr>
          <w:i/>
          <w:iCs/>
          <w:color w:val="000000"/>
          <w:sz w:val="22"/>
          <w:szCs w:val="22"/>
          <w:u w:val="single"/>
          <w:lang w:val="lt-LT"/>
        </w:rPr>
        <w:t xml:space="preserve"> ar kitokį dirbtinį apvaisinimą</w:t>
      </w:r>
    </w:p>
    <w:p w14:paraId="56B2DFB9" w14:textId="77777777" w:rsidR="00017499" w:rsidRPr="0069569E" w:rsidRDefault="00017499" w:rsidP="0069559E">
      <w:pPr>
        <w:pStyle w:val="BodyText"/>
        <w:rPr>
          <w:color w:val="000000"/>
          <w:szCs w:val="22"/>
          <w:lang w:val="lt-LT"/>
        </w:rPr>
      </w:pPr>
      <w:r w:rsidRPr="0069569E">
        <w:rPr>
          <w:color w:val="000000"/>
          <w:szCs w:val="22"/>
          <w:lang w:val="lt-LT"/>
        </w:rPr>
        <w:t xml:space="preserve">Dažniausiai taikoma gydymo schema siekiant sukelti </w:t>
      </w:r>
      <w:proofErr w:type="spellStart"/>
      <w:r w:rsidRPr="0069569E">
        <w:rPr>
          <w:color w:val="000000"/>
          <w:szCs w:val="22"/>
          <w:lang w:val="lt-LT"/>
        </w:rPr>
        <w:t>superovuliaciją</w:t>
      </w:r>
      <w:proofErr w:type="spellEnd"/>
      <w:r w:rsidRPr="0069569E">
        <w:rPr>
          <w:color w:val="000000"/>
          <w:szCs w:val="22"/>
          <w:lang w:val="lt-LT"/>
        </w:rPr>
        <w:t xml:space="preserve"> yra 150</w:t>
      </w:r>
      <w:r w:rsidRPr="0069569E">
        <w:rPr>
          <w:color w:val="000000"/>
          <w:szCs w:val="22"/>
          <w:lang w:val="lt-LT"/>
        </w:rPr>
        <w:noBreakHyphen/>
        <w:t>225 TV GONAL</w:t>
      </w:r>
      <w:r w:rsidRPr="0069569E">
        <w:rPr>
          <w:color w:val="000000"/>
          <w:szCs w:val="22"/>
          <w:lang w:val="lt-LT"/>
        </w:rPr>
        <w:noBreakHyphen/>
        <w:t>f kasdien, pradedant 2</w:t>
      </w:r>
      <w:r w:rsidRPr="0069569E">
        <w:rPr>
          <w:color w:val="000000"/>
          <w:szCs w:val="22"/>
          <w:lang w:val="lt-LT"/>
        </w:rPr>
        <w:noBreakHyphen/>
        <w:t>3 ciklo dieną. Gydymas tęsiamas, kol pasiekiamas atitinkamas folikulų išsivystymas (turi būti patvirtintas stebint kraujo serumo estrogenų koncentraciją ir/ar atlikus tyrimą ultragarsu), skiriant dozę, pakoreguotą pagal pacientės atsaką į gydymą, paprastai ne didesnę, kaip 450 TV per dieną. Dažniausiai adekvatus folikulų vystymasis pasiekiamas 10</w:t>
      </w:r>
      <w:r w:rsidRPr="0069569E">
        <w:rPr>
          <w:color w:val="000000"/>
          <w:szCs w:val="22"/>
          <w:lang w:val="lt-LT"/>
        </w:rPr>
        <w:noBreakHyphen/>
        <w:t>tą gydymo dieną (intervalas nuo 5 iki 20 dienų).</w:t>
      </w:r>
    </w:p>
    <w:p w14:paraId="273DB18C" w14:textId="77777777" w:rsidR="00017499" w:rsidRPr="0069569E" w:rsidRDefault="00017499" w:rsidP="0069559E">
      <w:pPr>
        <w:pStyle w:val="BodyText"/>
        <w:rPr>
          <w:color w:val="000000"/>
          <w:szCs w:val="22"/>
          <w:lang w:val="lt-LT"/>
        </w:rPr>
      </w:pPr>
    </w:p>
    <w:p w14:paraId="04D10C93" w14:textId="77777777" w:rsidR="00017499" w:rsidRPr="0069569E" w:rsidRDefault="00017499" w:rsidP="0069559E">
      <w:pPr>
        <w:pStyle w:val="BodyText"/>
        <w:rPr>
          <w:color w:val="000000"/>
          <w:szCs w:val="22"/>
          <w:lang w:val="lt-LT"/>
        </w:rPr>
      </w:pPr>
      <w:r w:rsidRPr="0069569E">
        <w:rPr>
          <w:color w:val="000000"/>
          <w:szCs w:val="22"/>
          <w:lang w:val="lt-LT"/>
        </w:rPr>
        <w:t>Vienkartinė 250 </w:t>
      </w:r>
      <w:proofErr w:type="spellStart"/>
      <w:r w:rsidRPr="0069569E">
        <w:rPr>
          <w:color w:val="000000"/>
          <w:szCs w:val="22"/>
          <w:lang w:val="lt-LT"/>
        </w:rPr>
        <w:t>mikrogramų</w:t>
      </w:r>
      <w:proofErr w:type="spellEnd"/>
      <w:r w:rsidRPr="0069569E">
        <w:rPr>
          <w:color w:val="000000"/>
          <w:szCs w:val="22"/>
          <w:lang w:val="lt-LT"/>
        </w:rPr>
        <w:t xml:space="preserve"> r</w:t>
      </w:r>
      <w:r w:rsidRPr="0069569E">
        <w:rPr>
          <w:color w:val="000000"/>
          <w:szCs w:val="22"/>
          <w:lang w:val="lt-LT"/>
        </w:rPr>
        <w:noBreakHyphen/>
      </w:r>
      <w:proofErr w:type="spellStart"/>
      <w:r w:rsidRPr="0069569E">
        <w:rPr>
          <w:color w:val="000000"/>
          <w:szCs w:val="22"/>
          <w:lang w:val="lt-LT"/>
        </w:rPr>
        <w:t>žCG</w:t>
      </w:r>
      <w:proofErr w:type="spellEnd"/>
      <w:r w:rsidRPr="0069569E">
        <w:rPr>
          <w:color w:val="000000"/>
          <w:szCs w:val="22"/>
          <w:lang w:val="lt-LT"/>
        </w:rPr>
        <w:t xml:space="preserve"> arba nuo 5 000 TV iki 10 000 TV </w:t>
      </w:r>
      <w:proofErr w:type="spellStart"/>
      <w:r w:rsidRPr="0069569E">
        <w:rPr>
          <w:color w:val="000000"/>
          <w:szCs w:val="22"/>
          <w:lang w:val="lt-LT"/>
        </w:rPr>
        <w:t>žCG</w:t>
      </w:r>
      <w:proofErr w:type="spellEnd"/>
      <w:r w:rsidRPr="0069569E">
        <w:rPr>
          <w:color w:val="000000"/>
          <w:szCs w:val="22"/>
          <w:lang w:val="lt-LT"/>
        </w:rPr>
        <w:t xml:space="preserve"> injekcija, siekiant galutinai subrandinti folikulus, turėtų būti skiriama praėjus 24</w:t>
      </w:r>
      <w:r w:rsidRPr="0069569E">
        <w:rPr>
          <w:color w:val="000000"/>
          <w:szCs w:val="22"/>
          <w:lang w:val="lt-LT"/>
        </w:rPr>
        <w:noBreakHyphen/>
        <w:t>48 valandoms po paskutiniosios GONAL</w:t>
      </w:r>
      <w:r w:rsidRPr="0069569E">
        <w:rPr>
          <w:color w:val="000000"/>
          <w:szCs w:val="22"/>
          <w:lang w:val="lt-LT"/>
        </w:rPr>
        <w:noBreakHyphen/>
        <w:t>f injekcijos.</w:t>
      </w:r>
    </w:p>
    <w:p w14:paraId="62DC062B" w14:textId="77777777" w:rsidR="00017499" w:rsidRPr="0069569E" w:rsidRDefault="00017499" w:rsidP="0069559E">
      <w:pPr>
        <w:pStyle w:val="BodyText"/>
        <w:rPr>
          <w:color w:val="000000"/>
          <w:szCs w:val="22"/>
          <w:lang w:val="lt-LT"/>
        </w:rPr>
      </w:pPr>
    </w:p>
    <w:p w14:paraId="2DE58440" w14:textId="77777777" w:rsidR="00017499" w:rsidRPr="0069569E" w:rsidRDefault="00017499" w:rsidP="0069559E">
      <w:pPr>
        <w:pStyle w:val="BodyText"/>
        <w:rPr>
          <w:color w:val="000000"/>
          <w:szCs w:val="22"/>
          <w:lang w:val="lt-LT"/>
        </w:rPr>
      </w:pPr>
      <w:r w:rsidRPr="0069569E">
        <w:rPr>
          <w:color w:val="000000"/>
          <w:szCs w:val="22"/>
          <w:lang w:val="lt-LT"/>
        </w:rPr>
        <w:t xml:space="preserve">Siekiant nuslopinti endogeninio LH išsiskyrimą ir kontroliuoti tonizuojančius LH lygius, šiuo metu dažnai vartojamas </w:t>
      </w:r>
      <w:proofErr w:type="spellStart"/>
      <w:r w:rsidRPr="0069569E">
        <w:rPr>
          <w:color w:val="000000"/>
          <w:szCs w:val="22"/>
          <w:lang w:val="lt-LT"/>
        </w:rPr>
        <w:t>gonadotropiną</w:t>
      </w:r>
      <w:proofErr w:type="spellEnd"/>
      <w:r w:rsidRPr="0069569E">
        <w:rPr>
          <w:color w:val="000000"/>
          <w:szCs w:val="22"/>
          <w:lang w:val="lt-LT"/>
        </w:rPr>
        <w:t xml:space="preserve"> atpalaiduojančio hormono (GnRH) </w:t>
      </w:r>
      <w:proofErr w:type="spellStart"/>
      <w:r w:rsidRPr="0069569E">
        <w:rPr>
          <w:color w:val="000000"/>
          <w:szCs w:val="22"/>
          <w:lang w:val="lt-LT"/>
        </w:rPr>
        <w:t>agonistas</w:t>
      </w:r>
      <w:proofErr w:type="spellEnd"/>
      <w:r w:rsidRPr="0069569E">
        <w:rPr>
          <w:color w:val="000000"/>
          <w:szCs w:val="22"/>
          <w:lang w:val="lt-LT"/>
        </w:rPr>
        <w:t xml:space="preserve"> arba antagonistas, kuris pasižymi slopinančios reguliacijos poveikiu. Pagal dažnai naudojamą schemą, GONAL</w:t>
      </w:r>
      <w:r w:rsidRPr="0069569E">
        <w:rPr>
          <w:color w:val="000000"/>
          <w:szCs w:val="22"/>
          <w:lang w:val="lt-LT"/>
        </w:rPr>
        <w:noBreakHyphen/>
        <w:t xml:space="preserve">f pradedamas vartoti praėjus 2 savaitėms po gydymo </w:t>
      </w:r>
      <w:proofErr w:type="spellStart"/>
      <w:r w:rsidRPr="0069569E">
        <w:rPr>
          <w:color w:val="000000"/>
          <w:szCs w:val="22"/>
          <w:lang w:val="lt-LT"/>
        </w:rPr>
        <w:t>agonistu</w:t>
      </w:r>
      <w:proofErr w:type="spellEnd"/>
      <w:r w:rsidRPr="0069569E">
        <w:rPr>
          <w:color w:val="000000"/>
          <w:szCs w:val="22"/>
          <w:lang w:val="lt-LT"/>
        </w:rPr>
        <w:t xml:space="preserve"> pradžios. Toliau vartojami abu hormonai, kol pasiekiamas tinkamas folikulų išsivystymas. Pavyzdžiui, po 2 gydymo </w:t>
      </w:r>
      <w:proofErr w:type="spellStart"/>
      <w:r w:rsidRPr="0069569E">
        <w:rPr>
          <w:color w:val="000000"/>
          <w:szCs w:val="22"/>
          <w:lang w:val="lt-LT"/>
        </w:rPr>
        <w:t>agonistu</w:t>
      </w:r>
      <w:proofErr w:type="spellEnd"/>
      <w:r w:rsidRPr="0069569E">
        <w:rPr>
          <w:color w:val="000000"/>
          <w:szCs w:val="22"/>
          <w:lang w:val="lt-LT"/>
        </w:rPr>
        <w:t xml:space="preserve"> savaičių, 150</w:t>
      </w:r>
      <w:r w:rsidRPr="0069569E">
        <w:rPr>
          <w:color w:val="000000"/>
          <w:szCs w:val="22"/>
          <w:lang w:val="lt-LT"/>
        </w:rPr>
        <w:noBreakHyphen/>
        <w:t>225 TV GONAL</w:t>
      </w:r>
      <w:r w:rsidRPr="0069569E">
        <w:rPr>
          <w:color w:val="000000"/>
          <w:szCs w:val="22"/>
          <w:lang w:val="lt-LT"/>
        </w:rPr>
        <w:noBreakHyphen/>
        <w:t xml:space="preserve">f skiriama pirmąsias 7 dienas. Tuomet dozė koreguojama pagal kiaušidžių atsaką. </w:t>
      </w:r>
    </w:p>
    <w:p w14:paraId="590F62EA" w14:textId="77777777" w:rsidR="0051749D" w:rsidRPr="0069569E" w:rsidRDefault="0051749D" w:rsidP="0069559E">
      <w:pPr>
        <w:pStyle w:val="BodyText"/>
        <w:rPr>
          <w:color w:val="000000"/>
          <w:szCs w:val="22"/>
          <w:lang w:val="lt-LT"/>
        </w:rPr>
      </w:pPr>
    </w:p>
    <w:p w14:paraId="3E5298C7" w14:textId="77777777" w:rsidR="00017499" w:rsidRPr="0069569E" w:rsidRDefault="00017499" w:rsidP="0069559E">
      <w:pPr>
        <w:pStyle w:val="BodyText"/>
        <w:rPr>
          <w:color w:val="000000"/>
          <w:szCs w:val="22"/>
          <w:lang w:val="lt-LT"/>
        </w:rPr>
      </w:pPr>
      <w:r w:rsidRPr="0069569E">
        <w:rPr>
          <w:color w:val="000000"/>
          <w:szCs w:val="22"/>
          <w:lang w:val="lt-LT"/>
        </w:rPr>
        <w:t xml:space="preserve">Apskritai, dirbtinio apvaisinimo </w:t>
      </w:r>
      <w:proofErr w:type="spellStart"/>
      <w:r w:rsidRPr="0069569E">
        <w:rPr>
          <w:i/>
          <w:color w:val="000000"/>
          <w:szCs w:val="22"/>
          <w:lang w:val="lt-LT"/>
        </w:rPr>
        <w:t>in</w:t>
      </w:r>
      <w:proofErr w:type="spellEnd"/>
      <w:r w:rsidRPr="0069569E">
        <w:rPr>
          <w:i/>
          <w:color w:val="000000"/>
          <w:szCs w:val="22"/>
          <w:lang w:val="lt-LT"/>
        </w:rPr>
        <w:t> </w:t>
      </w:r>
      <w:proofErr w:type="spellStart"/>
      <w:r w:rsidRPr="0069569E">
        <w:rPr>
          <w:i/>
          <w:color w:val="000000"/>
          <w:szCs w:val="22"/>
          <w:lang w:val="lt-LT"/>
        </w:rPr>
        <w:t>vitro</w:t>
      </w:r>
      <w:proofErr w:type="spellEnd"/>
      <w:r w:rsidRPr="0069569E">
        <w:rPr>
          <w:color w:val="000000"/>
          <w:szCs w:val="22"/>
          <w:lang w:val="lt-LT"/>
        </w:rPr>
        <w:t xml:space="preserve"> patirtis parodė, kad gydymo sėkmės rodikliai išlieka stabilūs pirmųjų keturių bandymų metu, o paskui po truputį mažėja.</w:t>
      </w:r>
    </w:p>
    <w:p w14:paraId="01BBE81B" w14:textId="77777777" w:rsidR="00017499" w:rsidRPr="0069569E" w:rsidRDefault="00017499" w:rsidP="0069559E">
      <w:pPr>
        <w:pStyle w:val="BodyText"/>
        <w:rPr>
          <w:color w:val="000000"/>
          <w:szCs w:val="22"/>
          <w:lang w:val="lt-LT"/>
        </w:rPr>
      </w:pPr>
    </w:p>
    <w:p w14:paraId="20C4172C" w14:textId="02F4C4CE" w:rsidR="00017499" w:rsidRPr="0069569E" w:rsidRDefault="00017499" w:rsidP="0069559E">
      <w:pPr>
        <w:pStyle w:val="BodyText"/>
        <w:keepNext/>
        <w:rPr>
          <w:i/>
          <w:iCs/>
          <w:color w:val="000000"/>
          <w:szCs w:val="22"/>
          <w:u w:val="single"/>
          <w:lang w:val="lt-LT"/>
        </w:rPr>
      </w:pPr>
      <w:r w:rsidRPr="0069569E">
        <w:rPr>
          <w:i/>
          <w:iCs/>
          <w:color w:val="000000"/>
          <w:szCs w:val="22"/>
          <w:u w:val="single"/>
          <w:lang w:val="lt-LT"/>
        </w:rPr>
        <w:t>Moterims, kurioms nevyksta ovuliacija dėl žymaus LH ir FSH trūkumo</w:t>
      </w:r>
    </w:p>
    <w:p w14:paraId="1DB9B1C7" w14:textId="77777777" w:rsidR="00017499" w:rsidRPr="0069569E" w:rsidRDefault="00017499" w:rsidP="0069559E">
      <w:pPr>
        <w:pStyle w:val="BodyText"/>
        <w:rPr>
          <w:color w:val="000000"/>
          <w:szCs w:val="22"/>
          <w:lang w:val="lt-LT"/>
        </w:rPr>
      </w:pPr>
      <w:r w:rsidRPr="0069569E">
        <w:rPr>
          <w:color w:val="000000"/>
          <w:szCs w:val="22"/>
          <w:lang w:val="lt-LT"/>
        </w:rPr>
        <w:t>Moterims, kurioms trūksta LH ir FSH (</w:t>
      </w:r>
      <w:proofErr w:type="spellStart"/>
      <w:r w:rsidRPr="0069569E">
        <w:rPr>
          <w:color w:val="000000"/>
          <w:szCs w:val="22"/>
          <w:lang w:val="lt-LT"/>
        </w:rPr>
        <w:t>hipogonadotropinis</w:t>
      </w:r>
      <w:proofErr w:type="spellEnd"/>
      <w:r w:rsidRPr="0069569E">
        <w:rPr>
          <w:color w:val="000000"/>
          <w:szCs w:val="22"/>
          <w:lang w:val="lt-LT"/>
        </w:rPr>
        <w:t xml:space="preserve"> </w:t>
      </w:r>
      <w:proofErr w:type="spellStart"/>
      <w:r w:rsidRPr="0069569E">
        <w:rPr>
          <w:color w:val="000000"/>
          <w:szCs w:val="22"/>
          <w:lang w:val="lt-LT"/>
        </w:rPr>
        <w:t>hipogonadizmas</w:t>
      </w:r>
      <w:proofErr w:type="spellEnd"/>
      <w:r w:rsidRPr="0069569E">
        <w:rPr>
          <w:color w:val="000000"/>
          <w:szCs w:val="22"/>
          <w:lang w:val="lt-LT"/>
        </w:rPr>
        <w:t>), GONAL</w:t>
      </w:r>
      <w:r w:rsidRPr="0069569E">
        <w:rPr>
          <w:color w:val="000000"/>
          <w:szCs w:val="22"/>
          <w:lang w:val="lt-LT"/>
        </w:rPr>
        <w:noBreakHyphen/>
        <w:t xml:space="preserve">f kartu su </w:t>
      </w:r>
      <w:proofErr w:type="spellStart"/>
      <w:r w:rsidRPr="0069569E">
        <w:rPr>
          <w:color w:val="000000"/>
          <w:szCs w:val="22"/>
          <w:lang w:val="lt-LT"/>
        </w:rPr>
        <w:t>lutropinu</w:t>
      </w:r>
      <w:proofErr w:type="spellEnd"/>
      <w:r w:rsidRPr="0069569E">
        <w:rPr>
          <w:color w:val="000000"/>
          <w:szCs w:val="22"/>
          <w:lang w:val="lt-LT"/>
        </w:rPr>
        <w:t xml:space="preserve"> </w:t>
      </w:r>
      <w:r w:rsidR="00291AFB" w:rsidRPr="0069569E">
        <w:rPr>
          <w:color w:val="000000"/>
          <w:szCs w:val="22"/>
          <w:lang w:val="lt-LT"/>
        </w:rPr>
        <w:t xml:space="preserve">alfa </w:t>
      </w:r>
      <w:r w:rsidRPr="0069569E">
        <w:rPr>
          <w:color w:val="000000"/>
          <w:szCs w:val="22"/>
          <w:lang w:val="lt-LT"/>
        </w:rPr>
        <w:t xml:space="preserve">gydymas skiriamas siekiant, kad pasigamintų atskiras subrendęs </w:t>
      </w:r>
      <w:proofErr w:type="spellStart"/>
      <w:r w:rsidRPr="0069569E">
        <w:rPr>
          <w:color w:val="000000"/>
          <w:szCs w:val="22"/>
          <w:lang w:val="lt-LT"/>
        </w:rPr>
        <w:t>Graafo</w:t>
      </w:r>
      <w:proofErr w:type="spellEnd"/>
      <w:r w:rsidRPr="0069569E">
        <w:rPr>
          <w:color w:val="000000"/>
          <w:szCs w:val="22"/>
          <w:lang w:val="lt-LT"/>
        </w:rPr>
        <w:t xml:space="preserve"> folikulas, nuo kurio </w:t>
      </w:r>
      <w:proofErr w:type="spellStart"/>
      <w:r w:rsidRPr="0069569E">
        <w:rPr>
          <w:color w:val="000000"/>
          <w:szCs w:val="22"/>
          <w:lang w:val="lt-LT"/>
        </w:rPr>
        <w:t>oocitas</w:t>
      </w:r>
      <w:proofErr w:type="spellEnd"/>
      <w:r w:rsidRPr="0069569E">
        <w:rPr>
          <w:color w:val="000000"/>
          <w:szCs w:val="22"/>
          <w:lang w:val="lt-LT"/>
        </w:rPr>
        <w:t xml:space="preserve"> atsiskirs pavartojus žmogaus </w:t>
      </w:r>
      <w:proofErr w:type="spellStart"/>
      <w:r w:rsidRPr="0069569E">
        <w:rPr>
          <w:color w:val="000000"/>
          <w:szCs w:val="22"/>
          <w:lang w:val="lt-LT"/>
        </w:rPr>
        <w:t>chorioninio</w:t>
      </w:r>
      <w:proofErr w:type="spellEnd"/>
      <w:r w:rsidRPr="0069569E">
        <w:rPr>
          <w:color w:val="000000"/>
          <w:szCs w:val="22"/>
          <w:lang w:val="lt-LT"/>
        </w:rPr>
        <w:t xml:space="preserve"> </w:t>
      </w:r>
      <w:proofErr w:type="spellStart"/>
      <w:r w:rsidRPr="0069569E">
        <w:rPr>
          <w:color w:val="000000"/>
          <w:szCs w:val="22"/>
          <w:lang w:val="lt-LT"/>
        </w:rPr>
        <w:t>gonadotropino</w:t>
      </w:r>
      <w:proofErr w:type="spellEnd"/>
      <w:r w:rsidRPr="0069569E">
        <w:rPr>
          <w:color w:val="000000"/>
          <w:szCs w:val="22"/>
          <w:lang w:val="lt-LT"/>
        </w:rPr>
        <w:t xml:space="preserve"> (</w:t>
      </w:r>
      <w:proofErr w:type="spellStart"/>
      <w:r w:rsidRPr="0069569E">
        <w:rPr>
          <w:color w:val="000000"/>
          <w:szCs w:val="22"/>
          <w:lang w:val="lt-LT"/>
        </w:rPr>
        <w:t>žCG</w:t>
      </w:r>
      <w:proofErr w:type="spellEnd"/>
      <w:r w:rsidRPr="0069569E">
        <w:rPr>
          <w:color w:val="000000"/>
          <w:szCs w:val="22"/>
          <w:lang w:val="lt-LT"/>
        </w:rPr>
        <w:t>). GONAL</w:t>
      </w:r>
      <w:r w:rsidRPr="0069569E">
        <w:rPr>
          <w:color w:val="000000"/>
          <w:szCs w:val="22"/>
          <w:lang w:val="lt-LT"/>
        </w:rPr>
        <w:noBreakHyphen/>
        <w:t xml:space="preserve">f turi </w:t>
      </w:r>
      <w:proofErr w:type="spellStart"/>
      <w:r w:rsidRPr="0069569E">
        <w:rPr>
          <w:color w:val="000000"/>
          <w:szCs w:val="22"/>
          <w:lang w:val="lt-LT"/>
        </w:rPr>
        <w:t>buti</w:t>
      </w:r>
      <w:proofErr w:type="spellEnd"/>
      <w:r w:rsidRPr="0069569E">
        <w:rPr>
          <w:color w:val="000000"/>
          <w:szCs w:val="22"/>
          <w:lang w:val="lt-LT"/>
        </w:rPr>
        <w:t xml:space="preserve"> skiriamas kaip kasdienių injekcijų kursas tuo pat metu kaip ir </w:t>
      </w:r>
      <w:proofErr w:type="spellStart"/>
      <w:r w:rsidRPr="0069569E">
        <w:rPr>
          <w:color w:val="000000"/>
          <w:szCs w:val="22"/>
          <w:lang w:val="lt-LT"/>
        </w:rPr>
        <w:t>lutropinas</w:t>
      </w:r>
      <w:proofErr w:type="spellEnd"/>
      <w:r w:rsidR="00291AFB" w:rsidRPr="0069569E">
        <w:rPr>
          <w:color w:val="000000"/>
          <w:szCs w:val="22"/>
          <w:lang w:val="lt-LT"/>
        </w:rPr>
        <w:t xml:space="preserve"> alfa</w:t>
      </w:r>
      <w:r w:rsidRPr="0069569E">
        <w:rPr>
          <w:color w:val="000000"/>
          <w:szCs w:val="22"/>
          <w:lang w:val="lt-LT"/>
        </w:rPr>
        <w:t xml:space="preserve">. Kadangi tokios pacientės </w:t>
      </w:r>
      <w:proofErr w:type="spellStart"/>
      <w:r w:rsidRPr="0069569E">
        <w:rPr>
          <w:color w:val="000000"/>
          <w:szCs w:val="22"/>
          <w:lang w:val="lt-LT"/>
        </w:rPr>
        <w:t>amenorėjiškos</w:t>
      </w:r>
      <w:proofErr w:type="spellEnd"/>
      <w:r w:rsidRPr="0069569E">
        <w:rPr>
          <w:color w:val="000000"/>
          <w:szCs w:val="22"/>
          <w:lang w:val="lt-LT"/>
        </w:rPr>
        <w:t xml:space="preserve"> (joms nėra mėnesinių) ir turi mažą endogeninio estrogeno sekreciją, gydymą galima pradėti bet kuriuo metu.</w:t>
      </w:r>
    </w:p>
    <w:p w14:paraId="77E5F203" w14:textId="77777777" w:rsidR="00017499" w:rsidRPr="0069569E" w:rsidRDefault="00017499" w:rsidP="0069559E">
      <w:pPr>
        <w:pStyle w:val="BodyText"/>
        <w:rPr>
          <w:color w:val="000000"/>
          <w:szCs w:val="22"/>
          <w:lang w:val="lt-LT"/>
        </w:rPr>
      </w:pPr>
    </w:p>
    <w:p w14:paraId="4B824B4F" w14:textId="77777777" w:rsidR="00017499" w:rsidRPr="0069569E" w:rsidRDefault="00017499" w:rsidP="0069559E">
      <w:pPr>
        <w:pStyle w:val="BodyText"/>
        <w:rPr>
          <w:color w:val="000000"/>
          <w:szCs w:val="22"/>
          <w:lang w:val="lt-LT"/>
        </w:rPr>
      </w:pPr>
      <w:r w:rsidRPr="0069569E">
        <w:rPr>
          <w:color w:val="000000"/>
          <w:szCs w:val="22"/>
          <w:lang w:val="lt-LT"/>
        </w:rPr>
        <w:t xml:space="preserve">Rekomenduojama gydymo schema, kai skiriama 75 TV </w:t>
      </w:r>
      <w:proofErr w:type="spellStart"/>
      <w:r w:rsidRPr="0069569E">
        <w:rPr>
          <w:color w:val="000000"/>
          <w:szCs w:val="22"/>
          <w:lang w:val="lt-LT"/>
        </w:rPr>
        <w:t>lutropino</w:t>
      </w:r>
      <w:proofErr w:type="spellEnd"/>
      <w:r w:rsidRPr="0069569E">
        <w:rPr>
          <w:color w:val="000000"/>
          <w:szCs w:val="22"/>
          <w:lang w:val="lt-LT"/>
        </w:rPr>
        <w:t xml:space="preserve"> </w:t>
      </w:r>
      <w:r w:rsidR="00291AFB" w:rsidRPr="0069569E">
        <w:rPr>
          <w:color w:val="000000"/>
          <w:szCs w:val="22"/>
          <w:lang w:val="lt-LT"/>
        </w:rPr>
        <w:t xml:space="preserve">alfa </w:t>
      </w:r>
      <w:r w:rsidRPr="0069569E">
        <w:rPr>
          <w:color w:val="000000"/>
          <w:szCs w:val="22"/>
          <w:lang w:val="lt-LT"/>
        </w:rPr>
        <w:t>kasdien kartu su 75</w:t>
      </w:r>
      <w:r w:rsidRPr="0069569E">
        <w:rPr>
          <w:color w:val="000000"/>
          <w:szCs w:val="22"/>
          <w:lang w:val="lt-LT"/>
        </w:rPr>
        <w:noBreakHyphen/>
        <w:t>150 TV FSH. Gydymas turi būti individualus, atsižvelgiant į kiekvienos pacientės organizmo reakciją, kuri nustatoma ultragarsu išmatavus folikulų dydį bei įvertinus estrogenų atsaką.</w:t>
      </w:r>
    </w:p>
    <w:p w14:paraId="608FF708" w14:textId="77777777" w:rsidR="00017499" w:rsidRPr="0069569E" w:rsidRDefault="00017499" w:rsidP="0069559E">
      <w:pPr>
        <w:pStyle w:val="BodyText"/>
        <w:rPr>
          <w:color w:val="000000"/>
          <w:szCs w:val="22"/>
          <w:lang w:val="lt-LT"/>
        </w:rPr>
      </w:pPr>
    </w:p>
    <w:p w14:paraId="0E04C5E0" w14:textId="77777777" w:rsidR="00017499" w:rsidRPr="0069569E" w:rsidRDefault="00017499" w:rsidP="0069559E">
      <w:pPr>
        <w:pStyle w:val="BodyText"/>
        <w:rPr>
          <w:color w:val="000000"/>
          <w:szCs w:val="22"/>
          <w:lang w:val="lt-LT"/>
        </w:rPr>
      </w:pPr>
      <w:r w:rsidRPr="0069569E">
        <w:rPr>
          <w:color w:val="000000"/>
          <w:szCs w:val="22"/>
          <w:lang w:val="lt-LT"/>
        </w:rPr>
        <w:t>Jei manoma, kad FSH dozę tikslinga didinti, jos pritaikymą geriau atlikti kas 7</w:t>
      </w:r>
      <w:r w:rsidRPr="0069569E">
        <w:rPr>
          <w:color w:val="000000"/>
          <w:szCs w:val="22"/>
          <w:lang w:val="lt-LT"/>
        </w:rPr>
        <w:noBreakHyphen/>
        <w:t>14 dienų, didinant dozę po 37,5</w:t>
      </w:r>
      <w:r w:rsidRPr="0069569E">
        <w:rPr>
          <w:color w:val="000000"/>
          <w:szCs w:val="22"/>
          <w:lang w:val="lt-LT"/>
        </w:rPr>
        <w:noBreakHyphen/>
        <w:t>75 TV. Bet kuriame viename cikle stimuliacijos trukmę galima pratęsti iki 5 savaičių.</w:t>
      </w:r>
    </w:p>
    <w:p w14:paraId="6827DF4A" w14:textId="77777777" w:rsidR="00017499" w:rsidRPr="0069569E" w:rsidRDefault="00017499" w:rsidP="0069559E">
      <w:pPr>
        <w:pStyle w:val="BodyText"/>
        <w:rPr>
          <w:color w:val="000000"/>
          <w:szCs w:val="22"/>
          <w:lang w:val="lt-LT"/>
        </w:rPr>
      </w:pPr>
    </w:p>
    <w:p w14:paraId="1C4B8544" w14:textId="032ECAA9" w:rsidR="00017499" w:rsidRPr="0069569E" w:rsidRDefault="00017499" w:rsidP="0069559E">
      <w:pPr>
        <w:pStyle w:val="BodyText"/>
        <w:rPr>
          <w:color w:val="000000"/>
          <w:szCs w:val="22"/>
          <w:lang w:val="lt-LT"/>
        </w:rPr>
      </w:pPr>
      <w:r w:rsidRPr="0069569E">
        <w:rPr>
          <w:color w:val="000000"/>
          <w:szCs w:val="22"/>
          <w:lang w:val="lt-LT"/>
        </w:rPr>
        <w:t>Kai pasiekiamas optimalus atsakas, vienkartinė 250 </w:t>
      </w:r>
      <w:proofErr w:type="spellStart"/>
      <w:r w:rsidRPr="0069569E">
        <w:rPr>
          <w:color w:val="000000"/>
          <w:szCs w:val="22"/>
          <w:lang w:val="lt-LT"/>
        </w:rPr>
        <w:t>mikrogramų</w:t>
      </w:r>
      <w:proofErr w:type="spellEnd"/>
      <w:r w:rsidRPr="0069569E">
        <w:rPr>
          <w:color w:val="000000"/>
          <w:szCs w:val="22"/>
          <w:lang w:val="lt-LT"/>
        </w:rPr>
        <w:t xml:space="preserve"> r</w:t>
      </w:r>
      <w:r w:rsidRPr="0069569E">
        <w:rPr>
          <w:color w:val="000000"/>
          <w:szCs w:val="22"/>
          <w:lang w:val="lt-LT"/>
        </w:rPr>
        <w:noBreakHyphen/>
      </w:r>
      <w:proofErr w:type="spellStart"/>
      <w:r w:rsidRPr="0069569E">
        <w:rPr>
          <w:color w:val="000000"/>
          <w:szCs w:val="22"/>
          <w:lang w:val="lt-LT"/>
        </w:rPr>
        <w:t>žCG</w:t>
      </w:r>
      <w:proofErr w:type="spellEnd"/>
      <w:r w:rsidRPr="0069569E">
        <w:rPr>
          <w:color w:val="000000"/>
          <w:szCs w:val="22"/>
          <w:lang w:val="lt-LT"/>
        </w:rPr>
        <w:t xml:space="preserve"> arba nuo 5 000 TV iki 10 000 TV </w:t>
      </w:r>
      <w:proofErr w:type="spellStart"/>
      <w:r w:rsidRPr="0069569E">
        <w:rPr>
          <w:color w:val="000000"/>
          <w:szCs w:val="22"/>
          <w:lang w:val="lt-LT"/>
        </w:rPr>
        <w:t>žCG</w:t>
      </w:r>
      <w:proofErr w:type="spellEnd"/>
      <w:r w:rsidRPr="0069569E">
        <w:rPr>
          <w:color w:val="000000"/>
          <w:szCs w:val="22"/>
          <w:lang w:val="lt-LT"/>
        </w:rPr>
        <w:t xml:space="preserve"> injekcija turėtų būti skiriama praėjus 24</w:t>
      </w:r>
      <w:r w:rsidRPr="0069569E">
        <w:rPr>
          <w:color w:val="000000"/>
          <w:szCs w:val="22"/>
          <w:lang w:val="lt-LT"/>
        </w:rPr>
        <w:noBreakHyphen/>
        <w:t>48 valandoms po paskutiniosios GONAL</w:t>
      </w:r>
      <w:r w:rsidRPr="0069569E">
        <w:rPr>
          <w:color w:val="000000"/>
          <w:szCs w:val="22"/>
          <w:lang w:val="lt-LT"/>
        </w:rPr>
        <w:noBreakHyphen/>
        <w:t xml:space="preserve">f ir </w:t>
      </w:r>
      <w:proofErr w:type="spellStart"/>
      <w:r w:rsidRPr="0069569E">
        <w:rPr>
          <w:color w:val="000000"/>
          <w:szCs w:val="22"/>
          <w:lang w:val="lt-LT"/>
        </w:rPr>
        <w:t>lutropino</w:t>
      </w:r>
      <w:proofErr w:type="spellEnd"/>
      <w:r w:rsidRPr="0069569E">
        <w:rPr>
          <w:color w:val="000000"/>
          <w:szCs w:val="22"/>
          <w:lang w:val="lt-LT"/>
        </w:rPr>
        <w:t xml:space="preserve"> </w:t>
      </w:r>
      <w:r w:rsidR="00291AFB" w:rsidRPr="0069569E">
        <w:rPr>
          <w:color w:val="000000"/>
          <w:szCs w:val="22"/>
          <w:lang w:val="lt-LT"/>
        </w:rPr>
        <w:t xml:space="preserve">alfa </w:t>
      </w:r>
      <w:r w:rsidRPr="0069569E">
        <w:rPr>
          <w:color w:val="000000"/>
          <w:szCs w:val="22"/>
          <w:lang w:val="lt-LT"/>
        </w:rPr>
        <w:t xml:space="preserve">injekcijos. Pacientams rekomenduojama atlikti lytinį aktą </w:t>
      </w:r>
      <w:proofErr w:type="spellStart"/>
      <w:r w:rsidRPr="0069569E">
        <w:rPr>
          <w:color w:val="000000"/>
          <w:szCs w:val="22"/>
          <w:lang w:val="lt-LT"/>
        </w:rPr>
        <w:t>žCG</w:t>
      </w:r>
      <w:proofErr w:type="spellEnd"/>
      <w:r w:rsidRPr="0069569E">
        <w:rPr>
          <w:color w:val="000000"/>
          <w:szCs w:val="22"/>
          <w:lang w:val="lt-LT"/>
        </w:rPr>
        <w:t xml:space="preserve"> vartojimo dieną ir kitą dieną.</w:t>
      </w:r>
      <w:r w:rsidR="0051749D" w:rsidRPr="0069569E">
        <w:rPr>
          <w:color w:val="000000"/>
          <w:szCs w:val="22"/>
          <w:lang w:val="lt-LT"/>
        </w:rPr>
        <w:t xml:space="preserve"> </w:t>
      </w:r>
      <w:r w:rsidRPr="0069569E">
        <w:rPr>
          <w:color w:val="000000"/>
          <w:szCs w:val="22"/>
          <w:lang w:val="lt-LT"/>
        </w:rPr>
        <w:t>Taip pat, galima atlikti IUI.</w:t>
      </w:r>
    </w:p>
    <w:p w14:paraId="18443269" w14:textId="77777777" w:rsidR="00017499" w:rsidRPr="0069569E" w:rsidRDefault="00017499" w:rsidP="0069559E">
      <w:pPr>
        <w:pStyle w:val="BodyText"/>
        <w:rPr>
          <w:color w:val="000000"/>
          <w:szCs w:val="22"/>
          <w:lang w:val="lt-LT"/>
        </w:rPr>
      </w:pPr>
    </w:p>
    <w:p w14:paraId="0B4E9C2C" w14:textId="77777777" w:rsidR="00017499" w:rsidRPr="0069569E" w:rsidRDefault="00017499" w:rsidP="0069559E">
      <w:pPr>
        <w:pStyle w:val="BodyText"/>
        <w:rPr>
          <w:color w:val="000000"/>
          <w:szCs w:val="22"/>
          <w:lang w:val="lt-LT"/>
        </w:rPr>
      </w:pPr>
      <w:r w:rsidRPr="0069569E">
        <w:rPr>
          <w:color w:val="000000"/>
          <w:szCs w:val="22"/>
          <w:lang w:val="lt-LT"/>
        </w:rPr>
        <w:t xml:space="preserve">Gali būti paskirtas </w:t>
      </w:r>
      <w:proofErr w:type="spellStart"/>
      <w:r w:rsidRPr="0069569E">
        <w:rPr>
          <w:color w:val="000000"/>
          <w:szCs w:val="22"/>
          <w:lang w:val="lt-LT"/>
        </w:rPr>
        <w:t>geltonkūnio</w:t>
      </w:r>
      <w:proofErr w:type="spellEnd"/>
      <w:r w:rsidRPr="0069569E">
        <w:rPr>
          <w:color w:val="000000"/>
          <w:szCs w:val="22"/>
          <w:lang w:val="lt-LT"/>
        </w:rPr>
        <w:t xml:space="preserve"> fazės palaikymo gydymas, nes medžiagų, pasižyminčių </w:t>
      </w:r>
      <w:proofErr w:type="spellStart"/>
      <w:r w:rsidRPr="0069569E">
        <w:rPr>
          <w:color w:val="000000"/>
          <w:szCs w:val="22"/>
          <w:lang w:val="lt-LT"/>
        </w:rPr>
        <w:t>luteotropiniu</w:t>
      </w:r>
      <w:proofErr w:type="spellEnd"/>
      <w:r w:rsidRPr="0069569E">
        <w:rPr>
          <w:color w:val="000000"/>
          <w:szCs w:val="22"/>
          <w:lang w:val="lt-LT"/>
        </w:rPr>
        <w:t xml:space="preserve"> aktyvumu (LH/</w:t>
      </w:r>
      <w:proofErr w:type="spellStart"/>
      <w:r w:rsidRPr="0069569E">
        <w:rPr>
          <w:color w:val="000000"/>
          <w:szCs w:val="22"/>
          <w:lang w:val="lt-LT"/>
        </w:rPr>
        <w:t>žCG</w:t>
      </w:r>
      <w:proofErr w:type="spellEnd"/>
      <w:r w:rsidRPr="0069569E">
        <w:rPr>
          <w:color w:val="000000"/>
          <w:szCs w:val="22"/>
          <w:lang w:val="lt-LT"/>
        </w:rPr>
        <w:t xml:space="preserve">) trūkumas po ovuliacijos gali nulemti pirmalaikį </w:t>
      </w:r>
      <w:proofErr w:type="spellStart"/>
      <w:r w:rsidRPr="0069569E">
        <w:rPr>
          <w:i/>
          <w:color w:val="000000"/>
          <w:szCs w:val="22"/>
          <w:lang w:val="lt-LT"/>
        </w:rPr>
        <w:t>corpus</w:t>
      </w:r>
      <w:proofErr w:type="spellEnd"/>
      <w:r w:rsidRPr="0069569E">
        <w:rPr>
          <w:i/>
          <w:color w:val="000000"/>
          <w:szCs w:val="22"/>
          <w:lang w:val="lt-LT"/>
        </w:rPr>
        <w:t xml:space="preserve"> </w:t>
      </w:r>
      <w:proofErr w:type="spellStart"/>
      <w:r w:rsidRPr="0069569E">
        <w:rPr>
          <w:i/>
          <w:color w:val="000000"/>
          <w:szCs w:val="22"/>
          <w:lang w:val="lt-LT"/>
        </w:rPr>
        <w:t>luteum</w:t>
      </w:r>
      <w:proofErr w:type="spellEnd"/>
      <w:r w:rsidRPr="0069569E">
        <w:rPr>
          <w:color w:val="000000"/>
          <w:szCs w:val="22"/>
          <w:lang w:val="lt-LT"/>
        </w:rPr>
        <w:t xml:space="preserve"> praradimą.</w:t>
      </w:r>
    </w:p>
    <w:p w14:paraId="61C9F609" w14:textId="77777777" w:rsidR="00017499" w:rsidRPr="0069569E" w:rsidRDefault="00017499" w:rsidP="0069559E">
      <w:pPr>
        <w:pStyle w:val="BodyText"/>
        <w:rPr>
          <w:color w:val="000000"/>
          <w:szCs w:val="22"/>
          <w:lang w:val="lt-LT"/>
        </w:rPr>
      </w:pPr>
    </w:p>
    <w:p w14:paraId="1BF09E00" w14:textId="77777777" w:rsidR="00017499" w:rsidRPr="0069569E" w:rsidRDefault="00017499" w:rsidP="0069559E">
      <w:pPr>
        <w:pStyle w:val="BodyText"/>
        <w:rPr>
          <w:color w:val="000000"/>
          <w:szCs w:val="22"/>
          <w:lang w:val="lt-LT"/>
        </w:rPr>
      </w:pPr>
      <w:r w:rsidRPr="0069569E">
        <w:rPr>
          <w:color w:val="000000"/>
          <w:szCs w:val="22"/>
          <w:lang w:val="lt-LT"/>
        </w:rPr>
        <w:t xml:space="preserve">Jei pasiekiamas per didelis efektas, gydymą reikia nutraukti ir nebeskirti </w:t>
      </w:r>
      <w:proofErr w:type="spellStart"/>
      <w:r w:rsidRPr="0069569E">
        <w:rPr>
          <w:color w:val="000000"/>
          <w:szCs w:val="22"/>
          <w:lang w:val="lt-LT"/>
        </w:rPr>
        <w:t>žCG</w:t>
      </w:r>
      <w:proofErr w:type="spellEnd"/>
      <w:r w:rsidRPr="0069569E">
        <w:rPr>
          <w:color w:val="000000"/>
          <w:szCs w:val="22"/>
          <w:lang w:val="lt-LT"/>
        </w:rPr>
        <w:t>. Paskui reikia pradėti naują gydymo ciklą, skiriant mažesnę FSH dozę nei ankstesniame cikle.</w:t>
      </w:r>
    </w:p>
    <w:p w14:paraId="78EA1A99" w14:textId="77777777" w:rsidR="00017499" w:rsidRPr="0069569E" w:rsidRDefault="00017499" w:rsidP="0069559E">
      <w:pPr>
        <w:pStyle w:val="BodyText"/>
        <w:rPr>
          <w:color w:val="000000"/>
          <w:szCs w:val="22"/>
          <w:lang w:val="lt-LT"/>
        </w:rPr>
      </w:pPr>
    </w:p>
    <w:p w14:paraId="480B4D0D" w14:textId="77777777" w:rsidR="00017499" w:rsidRPr="0069569E" w:rsidRDefault="00017499" w:rsidP="0069559E">
      <w:pPr>
        <w:pStyle w:val="BodyText2"/>
        <w:keepNext/>
        <w:jc w:val="left"/>
        <w:rPr>
          <w:bCs/>
          <w:i/>
          <w:iCs/>
          <w:color w:val="000000"/>
          <w:szCs w:val="22"/>
          <w:u w:val="single"/>
          <w:lang w:val="lt-LT"/>
        </w:rPr>
      </w:pPr>
      <w:r w:rsidRPr="0069569E">
        <w:rPr>
          <w:bCs/>
          <w:i/>
          <w:iCs/>
          <w:color w:val="000000"/>
          <w:szCs w:val="22"/>
          <w:u w:val="single"/>
          <w:lang w:val="lt-LT"/>
        </w:rPr>
        <w:t xml:space="preserve">Vyrams, sergantiems </w:t>
      </w:r>
      <w:proofErr w:type="spellStart"/>
      <w:r w:rsidRPr="0069569E">
        <w:rPr>
          <w:bCs/>
          <w:i/>
          <w:iCs/>
          <w:color w:val="000000"/>
          <w:szCs w:val="22"/>
          <w:u w:val="single"/>
          <w:lang w:val="lt-LT"/>
        </w:rPr>
        <w:t>hipogonadotropiniu</w:t>
      </w:r>
      <w:proofErr w:type="spellEnd"/>
      <w:r w:rsidRPr="0069569E">
        <w:rPr>
          <w:bCs/>
          <w:i/>
          <w:iCs/>
          <w:color w:val="000000"/>
          <w:szCs w:val="22"/>
          <w:u w:val="single"/>
          <w:lang w:val="lt-LT"/>
        </w:rPr>
        <w:t xml:space="preserve"> </w:t>
      </w:r>
      <w:proofErr w:type="spellStart"/>
      <w:r w:rsidRPr="0069569E">
        <w:rPr>
          <w:bCs/>
          <w:i/>
          <w:iCs/>
          <w:color w:val="000000"/>
          <w:szCs w:val="22"/>
          <w:u w:val="single"/>
          <w:lang w:val="lt-LT"/>
        </w:rPr>
        <w:t>hipogonadizmu</w:t>
      </w:r>
      <w:proofErr w:type="spellEnd"/>
    </w:p>
    <w:p w14:paraId="7497D418" w14:textId="3521753D" w:rsidR="00017499" w:rsidRPr="0069569E" w:rsidRDefault="00017499" w:rsidP="0069559E">
      <w:pPr>
        <w:pStyle w:val="BodyText"/>
        <w:rPr>
          <w:color w:val="000000"/>
          <w:szCs w:val="22"/>
          <w:lang w:val="lt-LT"/>
        </w:rPr>
      </w:pPr>
      <w:r w:rsidRPr="0069569E">
        <w:rPr>
          <w:color w:val="000000"/>
          <w:szCs w:val="22"/>
          <w:lang w:val="lt-LT"/>
        </w:rPr>
        <w:t>150 TV GONAL</w:t>
      </w:r>
      <w:r w:rsidRPr="0069569E">
        <w:rPr>
          <w:color w:val="000000"/>
          <w:szCs w:val="22"/>
          <w:lang w:val="lt-LT"/>
        </w:rPr>
        <w:noBreakHyphen/>
        <w:t xml:space="preserve">f </w:t>
      </w:r>
      <w:r w:rsidR="00AE078D">
        <w:rPr>
          <w:color w:val="000000"/>
          <w:szCs w:val="22"/>
          <w:lang w:val="lt-LT"/>
        </w:rPr>
        <w:t>leidžiama</w:t>
      </w:r>
      <w:r w:rsidR="00AE078D" w:rsidRPr="0069569E">
        <w:rPr>
          <w:color w:val="000000"/>
          <w:szCs w:val="22"/>
          <w:lang w:val="lt-LT"/>
        </w:rPr>
        <w:t xml:space="preserve"> </w:t>
      </w:r>
      <w:r w:rsidRPr="0069569E">
        <w:rPr>
          <w:color w:val="000000"/>
          <w:szCs w:val="22"/>
          <w:lang w:val="lt-LT"/>
        </w:rPr>
        <w:t xml:space="preserve">tris kartus per savaitę, kartu skiriama </w:t>
      </w:r>
      <w:proofErr w:type="spellStart"/>
      <w:r w:rsidRPr="0069569E">
        <w:rPr>
          <w:color w:val="000000"/>
          <w:szCs w:val="22"/>
          <w:lang w:val="lt-LT"/>
        </w:rPr>
        <w:t>žCG</w:t>
      </w:r>
      <w:proofErr w:type="spellEnd"/>
      <w:r w:rsidRPr="0069569E">
        <w:rPr>
          <w:color w:val="000000"/>
          <w:szCs w:val="22"/>
          <w:lang w:val="lt-LT"/>
        </w:rPr>
        <w:t xml:space="preserve"> mažiausiai 4 mėnesius. Jei po šio periodo paciento organizmas nereagavo į gydymą, galima tęsti gydymą vaistų deriniu. Lig šiol sukaupti klinikiniai duomenys rodo, kad </w:t>
      </w:r>
      <w:proofErr w:type="spellStart"/>
      <w:r w:rsidRPr="0069569E">
        <w:rPr>
          <w:color w:val="000000"/>
          <w:szCs w:val="22"/>
          <w:lang w:val="lt-LT"/>
        </w:rPr>
        <w:t>spermatogenezei</w:t>
      </w:r>
      <w:proofErr w:type="spellEnd"/>
      <w:r w:rsidRPr="0069569E">
        <w:rPr>
          <w:color w:val="000000"/>
          <w:szCs w:val="22"/>
          <w:lang w:val="lt-LT"/>
        </w:rPr>
        <w:t xml:space="preserve"> pasiekti gali prireikti mažiausiai 18 mėnesių gydymo.</w:t>
      </w:r>
    </w:p>
    <w:p w14:paraId="7FB09DE4" w14:textId="77777777" w:rsidR="00017499" w:rsidRPr="0069569E" w:rsidRDefault="00017499" w:rsidP="0069559E">
      <w:pPr>
        <w:rPr>
          <w:color w:val="000000"/>
          <w:sz w:val="22"/>
          <w:szCs w:val="22"/>
          <w:lang w:val="lt-LT"/>
        </w:rPr>
      </w:pPr>
    </w:p>
    <w:p w14:paraId="35A639BA" w14:textId="67B21136" w:rsidR="00017499" w:rsidRPr="0069569E" w:rsidRDefault="006D251C" w:rsidP="0069559E">
      <w:pPr>
        <w:keepNext/>
        <w:keepLines/>
        <w:rPr>
          <w:color w:val="000000"/>
          <w:sz w:val="22"/>
          <w:szCs w:val="22"/>
          <w:u w:val="single"/>
          <w:lang w:val="lt-LT"/>
        </w:rPr>
      </w:pPr>
      <w:r>
        <w:rPr>
          <w:color w:val="000000"/>
          <w:sz w:val="22"/>
          <w:szCs w:val="22"/>
          <w:u w:val="single"/>
          <w:lang w:val="lt-LT"/>
        </w:rPr>
        <w:t>Ypatingos populiacijos</w:t>
      </w:r>
    </w:p>
    <w:p w14:paraId="45015ED3" w14:textId="77777777" w:rsidR="00017499" w:rsidRPr="0069569E" w:rsidRDefault="00017499" w:rsidP="0069559E">
      <w:pPr>
        <w:keepNext/>
        <w:keepLines/>
        <w:rPr>
          <w:color w:val="000000"/>
          <w:sz w:val="22"/>
          <w:szCs w:val="22"/>
          <w:lang w:val="lt-LT"/>
        </w:rPr>
      </w:pPr>
    </w:p>
    <w:p w14:paraId="609F9EB7" w14:textId="77777777" w:rsidR="00017499" w:rsidRPr="0069569E" w:rsidRDefault="00AF37E8" w:rsidP="0069559E">
      <w:pPr>
        <w:keepNext/>
        <w:keepLines/>
        <w:rPr>
          <w:i/>
          <w:color w:val="000000"/>
          <w:sz w:val="22"/>
          <w:szCs w:val="22"/>
          <w:u w:val="single"/>
          <w:lang w:val="lt-LT"/>
        </w:rPr>
      </w:pPr>
      <w:r w:rsidRPr="0069569E">
        <w:rPr>
          <w:i/>
          <w:iCs/>
          <w:color w:val="000000"/>
          <w:sz w:val="22"/>
          <w:szCs w:val="22"/>
          <w:u w:val="single"/>
          <w:lang w:val="lt-LT"/>
        </w:rPr>
        <w:t>Senyvi pacientai</w:t>
      </w:r>
    </w:p>
    <w:p w14:paraId="6698B90E" w14:textId="77777777" w:rsidR="00017499"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 xml:space="preserve">f </w:t>
      </w:r>
      <w:r w:rsidR="009E44BC" w:rsidRPr="0069569E">
        <w:rPr>
          <w:color w:val="000000"/>
          <w:sz w:val="22"/>
          <w:szCs w:val="22"/>
          <w:lang w:val="lt-LT"/>
        </w:rPr>
        <w:t>nėra skirtas senyviems pacientams</w:t>
      </w:r>
      <w:r w:rsidRPr="0069569E">
        <w:rPr>
          <w:color w:val="000000"/>
          <w:sz w:val="22"/>
          <w:szCs w:val="22"/>
          <w:lang w:val="lt-LT"/>
        </w:rPr>
        <w:t>. GONAL</w:t>
      </w:r>
      <w:r w:rsidRPr="0069569E">
        <w:rPr>
          <w:color w:val="000000"/>
          <w:sz w:val="22"/>
          <w:szCs w:val="22"/>
          <w:lang w:val="lt-LT"/>
        </w:rPr>
        <w:noBreakHyphen/>
        <w:t>f saugumas ir veiksmingumas senyviems pacientams ne</w:t>
      </w:r>
      <w:r w:rsidR="009E44BC" w:rsidRPr="0069569E">
        <w:rPr>
          <w:color w:val="000000"/>
          <w:sz w:val="22"/>
          <w:szCs w:val="22"/>
          <w:lang w:val="lt-LT"/>
        </w:rPr>
        <w:t>ištirti</w:t>
      </w:r>
      <w:r w:rsidRPr="0069569E">
        <w:rPr>
          <w:color w:val="000000"/>
          <w:sz w:val="22"/>
          <w:szCs w:val="22"/>
          <w:lang w:val="lt-LT"/>
        </w:rPr>
        <w:t>.</w:t>
      </w:r>
    </w:p>
    <w:p w14:paraId="0C00417B" w14:textId="77777777" w:rsidR="00017499" w:rsidRPr="0069569E" w:rsidRDefault="00017499" w:rsidP="0069559E">
      <w:pPr>
        <w:rPr>
          <w:color w:val="000000"/>
          <w:sz w:val="22"/>
          <w:szCs w:val="22"/>
          <w:lang w:val="lt-LT"/>
        </w:rPr>
      </w:pPr>
    </w:p>
    <w:p w14:paraId="00DCB4AC" w14:textId="77777777" w:rsidR="00017499" w:rsidRPr="0069569E" w:rsidRDefault="00017499" w:rsidP="0069559E">
      <w:pPr>
        <w:keepNext/>
        <w:keepLines/>
        <w:rPr>
          <w:i/>
          <w:color w:val="000000"/>
          <w:sz w:val="22"/>
          <w:szCs w:val="22"/>
          <w:u w:val="single"/>
          <w:lang w:val="lt-LT"/>
        </w:rPr>
      </w:pPr>
      <w:r w:rsidRPr="0069569E">
        <w:rPr>
          <w:i/>
          <w:color w:val="000000"/>
          <w:sz w:val="22"/>
          <w:szCs w:val="22"/>
          <w:u w:val="single"/>
          <w:lang w:val="lt-LT"/>
        </w:rPr>
        <w:t>Pacientai, kurių inkstų arba kepenų veikla sutrikusi</w:t>
      </w:r>
    </w:p>
    <w:p w14:paraId="2E0BEBAC" w14:textId="77777777" w:rsidR="00017499"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f saugumas</w:t>
      </w:r>
      <w:r w:rsidR="005524D7" w:rsidRPr="0069569E">
        <w:rPr>
          <w:color w:val="000000"/>
          <w:sz w:val="22"/>
          <w:szCs w:val="22"/>
          <w:lang w:val="lt-LT"/>
        </w:rPr>
        <w:t>,</w:t>
      </w:r>
      <w:r w:rsidRPr="0069569E">
        <w:rPr>
          <w:color w:val="000000"/>
          <w:sz w:val="22"/>
          <w:szCs w:val="22"/>
          <w:lang w:val="lt-LT"/>
        </w:rPr>
        <w:t xml:space="preserve"> veiksmingumas </w:t>
      </w:r>
      <w:r w:rsidR="005524D7" w:rsidRPr="0069569E">
        <w:rPr>
          <w:color w:val="000000"/>
          <w:sz w:val="22"/>
          <w:szCs w:val="22"/>
          <w:lang w:val="lt-LT"/>
        </w:rPr>
        <w:t xml:space="preserve">ir farmakokinetika </w:t>
      </w:r>
      <w:r w:rsidRPr="0069569E">
        <w:rPr>
          <w:color w:val="000000"/>
          <w:sz w:val="22"/>
          <w:szCs w:val="22"/>
          <w:lang w:val="lt-LT"/>
        </w:rPr>
        <w:t>pacientams, kurių inkstų arba kepenų veikla sutrikusi, ne</w:t>
      </w:r>
      <w:r w:rsidR="009E44BC" w:rsidRPr="0069569E">
        <w:rPr>
          <w:color w:val="000000"/>
          <w:sz w:val="22"/>
          <w:szCs w:val="22"/>
          <w:lang w:val="lt-LT"/>
        </w:rPr>
        <w:t>ištirti</w:t>
      </w:r>
      <w:r w:rsidRPr="0069569E">
        <w:rPr>
          <w:color w:val="000000"/>
          <w:sz w:val="22"/>
          <w:szCs w:val="22"/>
          <w:lang w:val="lt-LT"/>
        </w:rPr>
        <w:t>.</w:t>
      </w:r>
    </w:p>
    <w:p w14:paraId="1A5D0060" w14:textId="77777777" w:rsidR="00017499" w:rsidRPr="0069569E" w:rsidRDefault="00017499" w:rsidP="0069559E">
      <w:pPr>
        <w:rPr>
          <w:color w:val="000000"/>
          <w:sz w:val="22"/>
          <w:szCs w:val="22"/>
          <w:lang w:val="lt-LT"/>
        </w:rPr>
      </w:pPr>
    </w:p>
    <w:p w14:paraId="7CE42E83" w14:textId="77777777" w:rsidR="00017499" w:rsidRPr="0069569E" w:rsidRDefault="00017499" w:rsidP="0069559E">
      <w:pPr>
        <w:keepNext/>
        <w:keepLines/>
        <w:rPr>
          <w:i/>
          <w:color w:val="000000"/>
          <w:sz w:val="22"/>
          <w:szCs w:val="22"/>
          <w:u w:val="single"/>
          <w:lang w:val="lt-LT"/>
        </w:rPr>
      </w:pPr>
      <w:r w:rsidRPr="0069569E">
        <w:rPr>
          <w:i/>
          <w:color w:val="000000"/>
          <w:sz w:val="22"/>
          <w:szCs w:val="22"/>
          <w:u w:val="single"/>
          <w:lang w:val="lt-LT"/>
        </w:rPr>
        <w:t>Vaik</w:t>
      </w:r>
      <w:r w:rsidR="00505E89" w:rsidRPr="0069569E">
        <w:rPr>
          <w:i/>
          <w:color w:val="000000"/>
          <w:sz w:val="22"/>
          <w:szCs w:val="22"/>
          <w:u w:val="single"/>
          <w:lang w:val="lt-LT"/>
        </w:rPr>
        <w:t>ų populiacija</w:t>
      </w:r>
    </w:p>
    <w:p w14:paraId="2444F164" w14:textId="77777777" w:rsidR="00017499" w:rsidRPr="0069569E" w:rsidRDefault="00017499" w:rsidP="0069559E">
      <w:pPr>
        <w:rPr>
          <w:color w:val="000000"/>
          <w:sz w:val="22"/>
          <w:szCs w:val="22"/>
          <w:lang w:val="lt-LT"/>
        </w:rPr>
      </w:pPr>
      <w:r w:rsidRPr="0069569E">
        <w:rPr>
          <w:color w:val="000000"/>
          <w:sz w:val="22"/>
          <w:szCs w:val="22"/>
          <w:lang w:val="lt-LT"/>
        </w:rPr>
        <w:t>GONAL</w:t>
      </w:r>
      <w:r w:rsidR="00505E89" w:rsidRPr="0069569E">
        <w:rPr>
          <w:color w:val="000000"/>
          <w:sz w:val="22"/>
          <w:szCs w:val="22"/>
          <w:lang w:val="lt-LT"/>
        </w:rPr>
        <w:noBreakHyphen/>
      </w:r>
      <w:r w:rsidRPr="0069569E">
        <w:rPr>
          <w:color w:val="000000"/>
          <w:sz w:val="22"/>
          <w:szCs w:val="22"/>
          <w:lang w:val="lt-LT"/>
        </w:rPr>
        <w:t>f nėra</w:t>
      </w:r>
      <w:r w:rsidR="00505E89" w:rsidRPr="0069569E">
        <w:rPr>
          <w:color w:val="000000"/>
          <w:sz w:val="22"/>
          <w:szCs w:val="22"/>
          <w:lang w:val="lt-LT"/>
        </w:rPr>
        <w:t xml:space="preserve"> skirtas vaikų populiacijai</w:t>
      </w:r>
      <w:r w:rsidRPr="0069569E">
        <w:rPr>
          <w:color w:val="000000"/>
          <w:sz w:val="22"/>
          <w:szCs w:val="22"/>
          <w:lang w:val="lt-LT"/>
        </w:rPr>
        <w:t>.</w:t>
      </w:r>
    </w:p>
    <w:p w14:paraId="03ED548F" w14:textId="77777777" w:rsidR="00017499" w:rsidRPr="0069569E" w:rsidRDefault="00017499" w:rsidP="0069559E">
      <w:pPr>
        <w:rPr>
          <w:color w:val="000000"/>
          <w:sz w:val="22"/>
          <w:szCs w:val="22"/>
          <w:lang w:val="lt-LT"/>
        </w:rPr>
      </w:pPr>
    </w:p>
    <w:p w14:paraId="42D1B383" w14:textId="77777777" w:rsidR="00017499" w:rsidRPr="0069569E" w:rsidRDefault="00017499" w:rsidP="0069559E">
      <w:pPr>
        <w:keepNext/>
        <w:keepLines/>
        <w:rPr>
          <w:color w:val="000000"/>
          <w:sz w:val="22"/>
          <w:szCs w:val="22"/>
          <w:u w:val="single"/>
          <w:lang w:val="lt-LT"/>
        </w:rPr>
      </w:pPr>
      <w:r w:rsidRPr="0069569E">
        <w:rPr>
          <w:color w:val="000000"/>
          <w:sz w:val="22"/>
          <w:szCs w:val="22"/>
          <w:u w:val="single"/>
          <w:lang w:val="lt-LT"/>
        </w:rPr>
        <w:t>Vartojimo metodas</w:t>
      </w:r>
    </w:p>
    <w:p w14:paraId="01E07FF6" w14:textId="77777777" w:rsidR="00017499" w:rsidRPr="0069569E" w:rsidRDefault="00017499" w:rsidP="0069559E">
      <w:pPr>
        <w:keepNext/>
        <w:rPr>
          <w:i/>
          <w:color w:val="000000"/>
          <w:sz w:val="22"/>
          <w:szCs w:val="22"/>
          <w:lang w:val="lt-LT"/>
        </w:rPr>
      </w:pPr>
    </w:p>
    <w:p w14:paraId="1C99ABE7" w14:textId="77777777" w:rsidR="0051749D"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 xml:space="preserve">f skirtas leisti po oda. </w:t>
      </w:r>
      <w:r w:rsidR="0051749D" w:rsidRPr="0069569E">
        <w:rPr>
          <w:color w:val="000000"/>
          <w:sz w:val="22"/>
          <w:szCs w:val="22"/>
          <w:lang w:val="lt-LT"/>
        </w:rPr>
        <w:t xml:space="preserve">Injekciją reikia atlikti visada tuo pačiu paros </w:t>
      </w:r>
      <w:r w:rsidR="006B7AE8" w:rsidRPr="0069569E">
        <w:rPr>
          <w:color w:val="000000"/>
          <w:sz w:val="22"/>
          <w:szCs w:val="22"/>
          <w:lang w:val="lt-LT"/>
        </w:rPr>
        <w:t>met</w:t>
      </w:r>
      <w:r w:rsidR="0051749D" w:rsidRPr="0069569E">
        <w:rPr>
          <w:color w:val="000000"/>
          <w:sz w:val="22"/>
          <w:szCs w:val="22"/>
          <w:lang w:val="lt-LT"/>
        </w:rPr>
        <w:t>u.</w:t>
      </w:r>
    </w:p>
    <w:p w14:paraId="4E6484DA" w14:textId="77777777" w:rsidR="0051749D" w:rsidRPr="0069569E" w:rsidRDefault="0051749D" w:rsidP="0069559E">
      <w:pPr>
        <w:rPr>
          <w:color w:val="000000"/>
          <w:sz w:val="22"/>
          <w:szCs w:val="22"/>
          <w:lang w:val="lt-LT"/>
        </w:rPr>
      </w:pPr>
    </w:p>
    <w:p w14:paraId="01497810" w14:textId="77777777" w:rsidR="00017499" w:rsidRPr="0069569E" w:rsidRDefault="00017499" w:rsidP="0069559E">
      <w:pPr>
        <w:rPr>
          <w:color w:val="000000"/>
          <w:sz w:val="22"/>
          <w:szCs w:val="22"/>
          <w:lang w:val="lt-LT"/>
        </w:rPr>
      </w:pPr>
      <w:r w:rsidRPr="0069569E">
        <w:rPr>
          <w:color w:val="000000"/>
          <w:sz w:val="22"/>
          <w:szCs w:val="22"/>
          <w:lang w:val="lt-LT"/>
        </w:rPr>
        <w:t>Pirmąją GONAL</w:t>
      </w:r>
      <w:r w:rsidRPr="0069569E">
        <w:rPr>
          <w:color w:val="000000"/>
          <w:sz w:val="22"/>
          <w:szCs w:val="22"/>
          <w:lang w:val="lt-LT"/>
        </w:rPr>
        <w:noBreakHyphen/>
        <w:t>f injekciją reikia atlikti tiesiogiai prižiūrint medikams. GONAL</w:t>
      </w:r>
      <w:r w:rsidRPr="0069569E">
        <w:rPr>
          <w:color w:val="000000"/>
          <w:sz w:val="22"/>
          <w:szCs w:val="22"/>
          <w:lang w:val="lt-LT"/>
        </w:rPr>
        <w:noBreakHyphen/>
        <w:t>f patys gali vartoti tik tie pacientai, kurie yra tam gerai pasirengę, atitinkamai apmokyti ir bet kada gali pasikonsultuoti su gydytoju.</w:t>
      </w:r>
    </w:p>
    <w:p w14:paraId="7A8FC19F" w14:textId="77777777" w:rsidR="00017499" w:rsidRPr="0069569E" w:rsidRDefault="00017499" w:rsidP="0069559E">
      <w:pPr>
        <w:rPr>
          <w:color w:val="000000"/>
          <w:sz w:val="22"/>
          <w:szCs w:val="22"/>
          <w:lang w:val="lt-LT"/>
        </w:rPr>
      </w:pPr>
    </w:p>
    <w:p w14:paraId="7803D95C" w14:textId="4C04B023" w:rsidR="00424A79" w:rsidRPr="0069569E" w:rsidRDefault="00424A79" w:rsidP="0069559E">
      <w:pPr>
        <w:shd w:val="clear" w:color="auto" w:fill="F3F3F3"/>
        <w:rPr>
          <w:i/>
          <w:sz w:val="22"/>
          <w:szCs w:val="22"/>
          <w:lang w:val="lt-LT"/>
        </w:rPr>
      </w:pPr>
      <w:r w:rsidRPr="0069569E">
        <w:rPr>
          <w:i/>
          <w:sz w:val="22"/>
          <w:szCs w:val="22"/>
          <w:lang w:val="lt-LT"/>
        </w:rPr>
        <w:t>&lt;GONAL-f 75 IU&gt;</w:t>
      </w:r>
    </w:p>
    <w:p w14:paraId="46B699AE" w14:textId="77777777" w:rsidR="00424A79" w:rsidRPr="0069569E" w:rsidRDefault="00424A79" w:rsidP="0069559E">
      <w:pPr>
        <w:shd w:val="clear" w:color="auto" w:fill="F3F3F3"/>
        <w:rPr>
          <w:sz w:val="22"/>
          <w:szCs w:val="22"/>
          <w:lang w:val="lt-LT"/>
        </w:rPr>
      </w:pPr>
      <w:r w:rsidRPr="0069569E">
        <w:rPr>
          <w:color w:val="000000"/>
          <w:sz w:val="22"/>
          <w:szCs w:val="22"/>
          <w:lang w:val="lt-LT"/>
        </w:rPr>
        <w:t>Injekcijos vietą reikia kasdien keisti.</w:t>
      </w:r>
    </w:p>
    <w:p w14:paraId="66327A68" w14:textId="77777777" w:rsidR="00424A79" w:rsidRPr="0069569E" w:rsidRDefault="00424A79" w:rsidP="0069559E">
      <w:pPr>
        <w:rPr>
          <w:i/>
          <w:sz w:val="22"/>
          <w:szCs w:val="22"/>
          <w:lang w:val="lt-LT"/>
        </w:rPr>
      </w:pPr>
    </w:p>
    <w:p w14:paraId="398ECB96" w14:textId="30A2D8CD" w:rsidR="00424A79" w:rsidRPr="0069569E" w:rsidRDefault="00424A79" w:rsidP="0069559E">
      <w:pPr>
        <w:shd w:val="clear" w:color="auto" w:fill="E6E6E6"/>
        <w:rPr>
          <w:i/>
          <w:sz w:val="22"/>
          <w:szCs w:val="22"/>
          <w:lang w:val="lt-LT"/>
        </w:rPr>
      </w:pPr>
      <w:r w:rsidRPr="0069569E">
        <w:rPr>
          <w:i/>
          <w:sz w:val="22"/>
          <w:szCs w:val="22"/>
          <w:lang w:val="lt-LT"/>
        </w:rPr>
        <w:t>&lt;GONAL-f 1050 </w:t>
      </w:r>
      <w:r w:rsidR="00E0306C" w:rsidRPr="0069569E">
        <w:rPr>
          <w:i/>
          <w:sz w:val="22"/>
          <w:szCs w:val="22"/>
          <w:lang w:val="lt-LT"/>
        </w:rPr>
        <w:t>I</w:t>
      </w:r>
      <w:r w:rsidR="00E8375F" w:rsidRPr="0069569E">
        <w:rPr>
          <w:i/>
          <w:sz w:val="22"/>
          <w:szCs w:val="22"/>
          <w:lang w:val="lt-LT"/>
        </w:rPr>
        <w:t>U</w:t>
      </w:r>
      <w:r w:rsidRPr="0069569E">
        <w:rPr>
          <w:i/>
          <w:sz w:val="22"/>
          <w:szCs w:val="22"/>
          <w:lang w:val="lt-LT"/>
        </w:rPr>
        <w:t xml:space="preserve">&gt; + </w:t>
      </w:r>
      <w:r w:rsidRPr="0069569E">
        <w:rPr>
          <w:i/>
          <w:sz w:val="22"/>
          <w:szCs w:val="22"/>
          <w:shd w:val="clear" w:color="auto" w:fill="BFBFBF"/>
          <w:lang w:val="lt-LT"/>
        </w:rPr>
        <w:t>&lt;GONAL-f 450</w:t>
      </w:r>
      <w:r w:rsidR="001236D5">
        <w:rPr>
          <w:i/>
          <w:sz w:val="22"/>
          <w:szCs w:val="22"/>
          <w:shd w:val="clear" w:color="auto" w:fill="BFBFBF"/>
          <w:lang w:val="lt-LT"/>
        </w:rPr>
        <w:t> </w:t>
      </w:r>
      <w:r w:rsidRPr="0069569E">
        <w:rPr>
          <w:i/>
          <w:sz w:val="22"/>
          <w:szCs w:val="22"/>
          <w:shd w:val="clear" w:color="auto" w:fill="BFBFBF"/>
          <w:lang w:val="lt-LT"/>
        </w:rPr>
        <w:t>IU&gt;</w:t>
      </w:r>
    </w:p>
    <w:p w14:paraId="3625113C" w14:textId="77777777" w:rsidR="001B18D5" w:rsidRPr="0069569E" w:rsidRDefault="001B18D5" w:rsidP="0069559E">
      <w:pPr>
        <w:shd w:val="clear" w:color="auto" w:fill="E6E6E6"/>
        <w:overflowPunct/>
        <w:autoSpaceDE/>
        <w:autoSpaceDN/>
        <w:adjustRightInd/>
        <w:textAlignment w:val="auto"/>
        <w:rPr>
          <w:sz w:val="22"/>
          <w:szCs w:val="22"/>
          <w:lang w:val="lt-LT"/>
        </w:rPr>
      </w:pPr>
      <w:r w:rsidRPr="0069569E">
        <w:rPr>
          <w:sz w:val="22"/>
          <w:szCs w:val="22"/>
          <w:lang w:val="lt-LT"/>
        </w:rPr>
        <w:t>Kadangi GONAL</w:t>
      </w:r>
      <w:r w:rsidRPr="0069569E">
        <w:rPr>
          <w:sz w:val="22"/>
          <w:szCs w:val="22"/>
          <w:lang w:val="lt-LT"/>
        </w:rPr>
        <w:noBreakHyphen/>
        <w:t xml:space="preserve">f </w:t>
      </w:r>
      <w:proofErr w:type="spellStart"/>
      <w:r w:rsidRPr="0069569E">
        <w:rPr>
          <w:sz w:val="22"/>
          <w:szCs w:val="22"/>
          <w:lang w:val="lt-LT"/>
        </w:rPr>
        <w:t>daugiadozė</w:t>
      </w:r>
      <w:proofErr w:type="spellEnd"/>
      <w:r w:rsidRPr="0069569E">
        <w:rPr>
          <w:sz w:val="22"/>
          <w:szCs w:val="22"/>
          <w:lang w:val="lt-LT"/>
        </w:rPr>
        <w:t xml:space="preserve"> forma skirta kelioms injekcijoms, todėl, siekiant išvengti netinkamo šios formos vaisto vartojimo, pacientams reikia suprantamai paaiškinti vaisto vartojimo taisykles.</w:t>
      </w:r>
    </w:p>
    <w:p w14:paraId="4712F92C" w14:textId="77777777" w:rsidR="001B18D5" w:rsidRPr="0069569E" w:rsidRDefault="001B18D5" w:rsidP="0069559E">
      <w:pPr>
        <w:shd w:val="clear" w:color="auto" w:fill="E6E6E6"/>
        <w:overflowPunct/>
        <w:autoSpaceDE/>
        <w:autoSpaceDN/>
        <w:adjustRightInd/>
        <w:textAlignment w:val="auto"/>
        <w:rPr>
          <w:sz w:val="22"/>
          <w:szCs w:val="22"/>
          <w:lang w:val="lt-LT"/>
        </w:rPr>
      </w:pPr>
    </w:p>
    <w:p w14:paraId="3DEDE6AD" w14:textId="77777777" w:rsidR="001B18D5" w:rsidRPr="0069569E" w:rsidRDefault="001B18D5" w:rsidP="0069559E">
      <w:pPr>
        <w:shd w:val="clear" w:color="auto" w:fill="E6E6E6"/>
        <w:overflowPunct/>
        <w:autoSpaceDE/>
        <w:autoSpaceDN/>
        <w:adjustRightInd/>
        <w:textAlignment w:val="auto"/>
        <w:rPr>
          <w:sz w:val="22"/>
          <w:szCs w:val="22"/>
          <w:lang w:val="lt-LT"/>
        </w:rPr>
      </w:pPr>
      <w:r w:rsidRPr="0069569E">
        <w:rPr>
          <w:sz w:val="22"/>
          <w:szCs w:val="22"/>
          <w:lang w:val="lt-LT"/>
        </w:rPr>
        <w:t xml:space="preserve">Dėl vietinės reakcijos į </w:t>
      </w:r>
      <w:proofErr w:type="spellStart"/>
      <w:r w:rsidRPr="0069569E">
        <w:rPr>
          <w:sz w:val="22"/>
          <w:szCs w:val="22"/>
          <w:lang w:val="lt-LT"/>
        </w:rPr>
        <w:t>benzilo</w:t>
      </w:r>
      <w:proofErr w:type="spellEnd"/>
      <w:r w:rsidRPr="0069569E">
        <w:rPr>
          <w:sz w:val="22"/>
          <w:szCs w:val="22"/>
          <w:lang w:val="lt-LT"/>
        </w:rPr>
        <w:t xml:space="preserve"> alkoholį, sekančią dieną iš eilės tos pačios injekcijos vietos parinkti negalima.</w:t>
      </w:r>
    </w:p>
    <w:p w14:paraId="6AB73E95" w14:textId="77777777" w:rsidR="00E0660B" w:rsidRPr="0069569E" w:rsidRDefault="00E0660B" w:rsidP="0069559E">
      <w:pPr>
        <w:shd w:val="clear" w:color="auto" w:fill="E6E6E6"/>
        <w:overflowPunct/>
        <w:autoSpaceDE/>
        <w:autoSpaceDN/>
        <w:adjustRightInd/>
        <w:textAlignment w:val="auto"/>
        <w:rPr>
          <w:sz w:val="22"/>
          <w:szCs w:val="22"/>
          <w:lang w:val="lt-LT"/>
        </w:rPr>
      </w:pPr>
    </w:p>
    <w:p w14:paraId="12E8BBC3" w14:textId="014303E1" w:rsidR="00424A79" w:rsidRPr="0069569E" w:rsidRDefault="00277C01" w:rsidP="0069559E">
      <w:pPr>
        <w:shd w:val="clear" w:color="auto" w:fill="E6E6E6"/>
        <w:overflowPunct/>
        <w:autoSpaceDE/>
        <w:autoSpaceDN/>
        <w:adjustRightInd/>
        <w:textAlignment w:val="auto"/>
        <w:rPr>
          <w:sz w:val="22"/>
          <w:szCs w:val="22"/>
          <w:lang w:val="lt-LT"/>
        </w:rPr>
      </w:pPr>
      <w:r w:rsidRPr="0069569E">
        <w:rPr>
          <w:sz w:val="22"/>
          <w:szCs w:val="22"/>
          <w:lang w:val="lt-LT"/>
        </w:rPr>
        <w:t>Flakon</w:t>
      </w:r>
      <w:r w:rsidR="001B18D5" w:rsidRPr="0069569E">
        <w:rPr>
          <w:sz w:val="22"/>
          <w:szCs w:val="22"/>
          <w:lang w:val="lt-LT"/>
        </w:rPr>
        <w:t xml:space="preserve">ai su </w:t>
      </w:r>
      <w:r w:rsidR="00BC0ED3" w:rsidRPr="0069569E">
        <w:rPr>
          <w:sz w:val="22"/>
          <w:szCs w:val="22"/>
          <w:lang w:val="lt-LT"/>
        </w:rPr>
        <w:t>paruoštu</w:t>
      </w:r>
      <w:r w:rsidR="001B18D5" w:rsidRPr="0069569E">
        <w:rPr>
          <w:sz w:val="22"/>
          <w:szCs w:val="22"/>
          <w:lang w:val="lt-LT"/>
        </w:rPr>
        <w:t xml:space="preserve"> </w:t>
      </w:r>
      <w:r w:rsidR="00601311">
        <w:rPr>
          <w:sz w:val="22"/>
          <w:szCs w:val="22"/>
          <w:lang w:val="lt-LT"/>
        </w:rPr>
        <w:t>tirpalu</w:t>
      </w:r>
      <w:r w:rsidR="001B18D5" w:rsidRPr="0069569E">
        <w:rPr>
          <w:sz w:val="22"/>
          <w:szCs w:val="22"/>
          <w:lang w:val="lt-LT"/>
        </w:rPr>
        <w:t xml:space="preserve"> turi būti vartojami vieno ir to paties paciento.</w:t>
      </w:r>
      <w:r w:rsidR="00424A79" w:rsidRPr="0069569E">
        <w:rPr>
          <w:sz w:val="22"/>
          <w:szCs w:val="22"/>
          <w:lang w:val="lt-LT"/>
        </w:rPr>
        <w:t xml:space="preserve"> </w:t>
      </w:r>
    </w:p>
    <w:p w14:paraId="0577F552" w14:textId="77777777" w:rsidR="00DE1C52" w:rsidRPr="0069569E" w:rsidRDefault="00DE1C52" w:rsidP="0069559E">
      <w:pPr>
        <w:rPr>
          <w:i/>
          <w:color w:val="000000"/>
          <w:sz w:val="22"/>
          <w:szCs w:val="22"/>
          <w:lang w:val="lt-LT"/>
        </w:rPr>
      </w:pPr>
    </w:p>
    <w:p w14:paraId="660AF738" w14:textId="77777777" w:rsidR="00017499"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f milteli</w:t>
      </w:r>
      <w:r w:rsidR="00505E89" w:rsidRPr="0069569E">
        <w:rPr>
          <w:color w:val="000000"/>
          <w:sz w:val="22"/>
          <w:szCs w:val="22"/>
          <w:lang w:val="lt-LT"/>
        </w:rPr>
        <w:t>ų ir</w:t>
      </w:r>
      <w:r w:rsidRPr="0069569E">
        <w:rPr>
          <w:color w:val="000000"/>
          <w:sz w:val="22"/>
          <w:szCs w:val="22"/>
          <w:lang w:val="lt-LT"/>
        </w:rPr>
        <w:t xml:space="preserve"> tirpikl</w:t>
      </w:r>
      <w:r w:rsidR="00505E89" w:rsidRPr="0069569E">
        <w:rPr>
          <w:color w:val="000000"/>
          <w:sz w:val="22"/>
          <w:szCs w:val="22"/>
          <w:lang w:val="lt-LT"/>
        </w:rPr>
        <w:t>io</w:t>
      </w:r>
      <w:r w:rsidRPr="0069569E">
        <w:rPr>
          <w:color w:val="000000"/>
          <w:sz w:val="22"/>
          <w:szCs w:val="22"/>
          <w:lang w:val="lt-LT"/>
        </w:rPr>
        <w:t xml:space="preserve"> injekciniam tirpalui</w:t>
      </w:r>
      <w:r w:rsidR="00505E89" w:rsidRPr="0069569E">
        <w:rPr>
          <w:color w:val="000000"/>
          <w:sz w:val="22"/>
          <w:szCs w:val="22"/>
          <w:lang w:val="lt-LT"/>
        </w:rPr>
        <w:t xml:space="preserve"> </w:t>
      </w:r>
      <w:r w:rsidR="002B10BA" w:rsidRPr="0069569E">
        <w:rPr>
          <w:color w:val="000000"/>
          <w:sz w:val="22"/>
          <w:szCs w:val="22"/>
          <w:lang w:val="lt-LT"/>
        </w:rPr>
        <w:t xml:space="preserve">ruošimo ir </w:t>
      </w:r>
      <w:r w:rsidR="0093067F" w:rsidRPr="0069569E">
        <w:rPr>
          <w:color w:val="000000"/>
          <w:sz w:val="22"/>
          <w:szCs w:val="22"/>
          <w:lang w:val="lt-LT"/>
        </w:rPr>
        <w:t>naud</w:t>
      </w:r>
      <w:r w:rsidR="002B10BA" w:rsidRPr="0069569E">
        <w:rPr>
          <w:color w:val="000000"/>
          <w:sz w:val="22"/>
          <w:szCs w:val="22"/>
          <w:lang w:val="lt-LT"/>
        </w:rPr>
        <w:t xml:space="preserve">ojimo </w:t>
      </w:r>
      <w:r w:rsidR="00505E89" w:rsidRPr="0069569E">
        <w:rPr>
          <w:color w:val="000000"/>
          <w:sz w:val="22"/>
          <w:szCs w:val="22"/>
          <w:lang w:val="lt-LT"/>
        </w:rPr>
        <w:t>instrukcija</w:t>
      </w:r>
      <w:r w:rsidRPr="0069569E">
        <w:rPr>
          <w:color w:val="000000"/>
          <w:sz w:val="22"/>
          <w:szCs w:val="22"/>
          <w:lang w:val="lt-LT"/>
        </w:rPr>
        <w:t xml:space="preserve"> pateik</w:t>
      </w:r>
      <w:r w:rsidR="00505E89" w:rsidRPr="0069569E">
        <w:rPr>
          <w:color w:val="000000"/>
          <w:sz w:val="22"/>
          <w:szCs w:val="22"/>
          <w:lang w:val="lt-LT"/>
        </w:rPr>
        <w:t>iama</w:t>
      </w:r>
      <w:r w:rsidRPr="0069569E">
        <w:rPr>
          <w:color w:val="000000"/>
          <w:sz w:val="22"/>
          <w:szCs w:val="22"/>
          <w:lang w:val="lt-LT"/>
        </w:rPr>
        <w:t xml:space="preserve"> 6.6 skyriuje ir pakuotės lapelyje.</w:t>
      </w:r>
    </w:p>
    <w:p w14:paraId="4DBB1488" w14:textId="77777777" w:rsidR="00017499" w:rsidRPr="0069569E" w:rsidRDefault="00017499" w:rsidP="0069559E">
      <w:pPr>
        <w:rPr>
          <w:color w:val="000000"/>
          <w:sz w:val="22"/>
          <w:szCs w:val="22"/>
          <w:lang w:val="lt-LT"/>
        </w:rPr>
      </w:pPr>
    </w:p>
    <w:p w14:paraId="1D0F828B" w14:textId="77777777" w:rsidR="00017499" w:rsidRPr="0069569E" w:rsidRDefault="00017499" w:rsidP="00A12147">
      <w:pPr>
        <w:keepNext/>
        <w:keepLines/>
        <w:rPr>
          <w:b/>
          <w:sz w:val="22"/>
          <w:szCs w:val="22"/>
          <w:lang w:val="lt-LT"/>
        </w:rPr>
      </w:pPr>
      <w:r w:rsidRPr="0069569E">
        <w:rPr>
          <w:b/>
          <w:sz w:val="22"/>
          <w:szCs w:val="22"/>
          <w:lang w:val="lt-LT"/>
        </w:rPr>
        <w:t>4.3</w:t>
      </w:r>
      <w:r w:rsidRPr="0069569E">
        <w:rPr>
          <w:b/>
          <w:sz w:val="22"/>
          <w:szCs w:val="22"/>
          <w:lang w:val="lt-LT"/>
        </w:rPr>
        <w:tab/>
        <w:t>Kontraindikacijos</w:t>
      </w:r>
    </w:p>
    <w:p w14:paraId="770FDFDD" w14:textId="77777777" w:rsidR="00017499" w:rsidRPr="0069569E" w:rsidRDefault="00017499" w:rsidP="0069559E">
      <w:pPr>
        <w:pStyle w:val="BodyText"/>
        <w:keepNext/>
        <w:rPr>
          <w:color w:val="000000"/>
          <w:szCs w:val="22"/>
          <w:lang w:val="lt-LT"/>
        </w:rPr>
      </w:pPr>
    </w:p>
    <w:p w14:paraId="370C2B87" w14:textId="77777777" w:rsidR="00017499" w:rsidRPr="0069569E" w:rsidRDefault="00AD14E8" w:rsidP="0069559E">
      <w:pPr>
        <w:pStyle w:val="BodyText"/>
        <w:numPr>
          <w:ilvl w:val="0"/>
          <w:numId w:val="22"/>
        </w:numPr>
        <w:tabs>
          <w:tab w:val="clear" w:pos="360"/>
          <w:tab w:val="clear" w:pos="567"/>
        </w:tabs>
        <w:ind w:left="567" w:hanging="567"/>
        <w:rPr>
          <w:color w:val="000000"/>
          <w:szCs w:val="22"/>
          <w:lang w:val="lt-LT"/>
        </w:rPr>
      </w:pPr>
      <w:r w:rsidRPr="0069569E">
        <w:rPr>
          <w:color w:val="000000"/>
          <w:szCs w:val="22"/>
          <w:lang w:val="lt-LT"/>
        </w:rPr>
        <w:t>P</w:t>
      </w:r>
      <w:r w:rsidR="00017499" w:rsidRPr="0069569E">
        <w:rPr>
          <w:color w:val="000000"/>
          <w:szCs w:val="22"/>
          <w:lang w:val="lt-LT"/>
        </w:rPr>
        <w:t xml:space="preserve">adidėjęs jautrumas veikliajai arba bet kuriai </w:t>
      </w:r>
      <w:r w:rsidR="00505E89" w:rsidRPr="0069569E">
        <w:rPr>
          <w:color w:val="000000"/>
          <w:szCs w:val="22"/>
          <w:lang w:val="lt-LT"/>
        </w:rPr>
        <w:t xml:space="preserve">6.1 skyriuje nurodytai </w:t>
      </w:r>
      <w:r w:rsidR="00017499" w:rsidRPr="0069569E">
        <w:rPr>
          <w:color w:val="000000"/>
          <w:szCs w:val="22"/>
          <w:lang w:val="lt-LT"/>
        </w:rPr>
        <w:t>pagalbinei medžiagai;</w:t>
      </w:r>
    </w:p>
    <w:p w14:paraId="68EEB8D3" w14:textId="77777777" w:rsidR="00017499" w:rsidRPr="0069569E" w:rsidRDefault="00017499" w:rsidP="0069559E">
      <w:pPr>
        <w:pStyle w:val="BodyText"/>
        <w:numPr>
          <w:ilvl w:val="0"/>
          <w:numId w:val="22"/>
        </w:numPr>
        <w:tabs>
          <w:tab w:val="clear" w:pos="360"/>
          <w:tab w:val="clear" w:pos="567"/>
        </w:tabs>
        <w:ind w:left="567" w:hanging="567"/>
        <w:rPr>
          <w:color w:val="000000"/>
          <w:szCs w:val="22"/>
          <w:lang w:val="lt-LT"/>
        </w:rPr>
      </w:pPr>
      <w:r w:rsidRPr="0069569E">
        <w:rPr>
          <w:color w:val="000000"/>
          <w:szCs w:val="22"/>
          <w:lang w:val="lt-LT"/>
        </w:rPr>
        <w:t xml:space="preserve">pogumburio arba </w:t>
      </w:r>
      <w:proofErr w:type="spellStart"/>
      <w:r w:rsidR="00F541A7" w:rsidRPr="0069569E">
        <w:rPr>
          <w:color w:val="000000"/>
          <w:szCs w:val="22"/>
          <w:lang w:val="lt-LT"/>
        </w:rPr>
        <w:t>hipofizės</w:t>
      </w:r>
      <w:proofErr w:type="spellEnd"/>
      <w:r w:rsidR="00F541A7" w:rsidRPr="0069569E">
        <w:rPr>
          <w:color w:val="000000"/>
          <w:szCs w:val="22"/>
          <w:lang w:val="lt-LT"/>
        </w:rPr>
        <w:t xml:space="preserve"> </w:t>
      </w:r>
      <w:r w:rsidRPr="0069569E">
        <w:rPr>
          <w:color w:val="000000"/>
          <w:szCs w:val="22"/>
          <w:lang w:val="lt-LT"/>
        </w:rPr>
        <w:t>liaukų augliai</w:t>
      </w:r>
      <w:r w:rsidR="00E602E6" w:rsidRPr="0069569E">
        <w:rPr>
          <w:color w:val="000000"/>
          <w:szCs w:val="22"/>
          <w:lang w:val="lt-LT"/>
        </w:rPr>
        <w:t>;</w:t>
      </w:r>
    </w:p>
    <w:p w14:paraId="29356E3D" w14:textId="77777777" w:rsidR="00017499" w:rsidRPr="0069569E" w:rsidRDefault="00017499" w:rsidP="0069559E">
      <w:pPr>
        <w:pStyle w:val="BodyText"/>
        <w:numPr>
          <w:ilvl w:val="0"/>
          <w:numId w:val="23"/>
        </w:numPr>
        <w:tabs>
          <w:tab w:val="clear" w:pos="360"/>
          <w:tab w:val="clear" w:pos="567"/>
        </w:tabs>
        <w:ind w:left="567" w:hanging="567"/>
        <w:rPr>
          <w:color w:val="000000"/>
          <w:szCs w:val="22"/>
          <w:lang w:val="lt-LT"/>
        </w:rPr>
      </w:pPr>
      <w:r w:rsidRPr="0069569E">
        <w:rPr>
          <w:color w:val="000000"/>
          <w:szCs w:val="22"/>
          <w:lang w:val="lt-LT"/>
        </w:rPr>
        <w:t>padidėjusios kiaušidės ar kiaušidžių cista</w:t>
      </w:r>
      <w:r w:rsidR="00E602E6" w:rsidRPr="0069569E">
        <w:rPr>
          <w:color w:val="000000"/>
          <w:szCs w:val="22"/>
          <w:lang w:val="lt-LT"/>
        </w:rPr>
        <w:t xml:space="preserve"> ne dėl </w:t>
      </w:r>
      <w:proofErr w:type="spellStart"/>
      <w:r w:rsidR="00E602E6" w:rsidRPr="0069569E">
        <w:rPr>
          <w:color w:val="000000"/>
          <w:szCs w:val="22"/>
          <w:lang w:val="lt-LT"/>
        </w:rPr>
        <w:t>policistinio</w:t>
      </w:r>
      <w:proofErr w:type="spellEnd"/>
      <w:r w:rsidR="00E602E6" w:rsidRPr="0069569E">
        <w:rPr>
          <w:color w:val="000000"/>
          <w:szCs w:val="22"/>
          <w:lang w:val="lt-LT"/>
        </w:rPr>
        <w:t xml:space="preserve"> kiaušidžių sindromo</w:t>
      </w:r>
      <w:r w:rsidRPr="0069569E">
        <w:rPr>
          <w:color w:val="000000"/>
          <w:szCs w:val="22"/>
          <w:lang w:val="lt-LT"/>
        </w:rPr>
        <w:t>;</w:t>
      </w:r>
    </w:p>
    <w:p w14:paraId="01D2F01B" w14:textId="77777777" w:rsidR="00017499" w:rsidRPr="0069569E" w:rsidRDefault="00017499" w:rsidP="0069559E">
      <w:pPr>
        <w:pStyle w:val="BodyText"/>
        <w:numPr>
          <w:ilvl w:val="0"/>
          <w:numId w:val="23"/>
        </w:numPr>
        <w:tabs>
          <w:tab w:val="clear" w:pos="360"/>
          <w:tab w:val="clear" w:pos="567"/>
        </w:tabs>
        <w:ind w:left="567" w:hanging="567"/>
        <w:rPr>
          <w:color w:val="000000"/>
          <w:szCs w:val="22"/>
          <w:lang w:val="lt-LT"/>
        </w:rPr>
      </w:pPr>
      <w:r w:rsidRPr="0069569E">
        <w:rPr>
          <w:color w:val="000000"/>
          <w:szCs w:val="22"/>
          <w:lang w:val="lt-LT"/>
        </w:rPr>
        <w:t>nežinomos etiologijos ginekologiniai kraujavimai;</w:t>
      </w:r>
    </w:p>
    <w:p w14:paraId="1451FC66" w14:textId="77777777" w:rsidR="00017499" w:rsidRPr="0069569E" w:rsidRDefault="00017499" w:rsidP="0069559E">
      <w:pPr>
        <w:pStyle w:val="BodyText"/>
        <w:numPr>
          <w:ilvl w:val="0"/>
          <w:numId w:val="23"/>
        </w:numPr>
        <w:tabs>
          <w:tab w:val="clear" w:pos="360"/>
          <w:tab w:val="clear" w:pos="567"/>
        </w:tabs>
        <w:ind w:left="567" w:hanging="567"/>
        <w:rPr>
          <w:color w:val="000000"/>
          <w:szCs w:val="22"/>
          <w:lang w:val="lt-LT"/>
        </w:rPr>
      </w:pPr>
      <w:r w:rsidRPr="0069569E">
        <w:rPr>
          <w:color w:val="000000"/>
          <w:szCs w:val="22"/>
          <w:lang w:val="lt-LT"/>
        </w:rPr>
        <w:t>kiaušidžių, gimdos ar krūties karcinoma.</w:t>
      </w:r>
    </w:p>
    <w:p w14:paraId="284C9E90" w14:textId="77777777" w:rsidR="00017499" w:rsidRPr="0069569E" w:rsidRDefault="00017499" w:rsidP="0069559E">
      <w:pPr>
        <w:pStyle w:val="BodyText"/>
        <w:numPr>
          <w:ilvl w:val="12"/>
          <w:numId w:val="0"/>
        </w:numPr>
        <w:tabs>
          <w:tab w:val="num" w:pos="567"/>
        </w:tabs>
        <w:ind w:left="567" w:hanging="567"/>
        <w:rPr>
          <w:color w:val="000000"/>
          <w:szCs w:val="22"/>
          <w:lang w:val="lt-LT"/>
        </w:rPr>
      </w:pPr>
    </w:p>
    <w:p w14:paraId="1E6BCC10" w14:textId="77777777" w:rsidR="00017499" w:rsidRPr="0069569E" w:rsidRDefault="00017499" w:rsidP="00F525F8">
      <w:pPr>
        <w:pStyle w:val="BodyText"/>
        <w:keepNext/>
        <w:numPr>
          <w:ilvl w:val="12"/>
          <w:numId w:val="0"/>
        </w:numPr>
        <w:tabs>
          <w:tab w:val="num" w:pos="567"/>
        </w:tabs>
        <w:ind w:left="567" w:hanging="567"/>
        <w:rPr>
          <w:color w:val="000000"/>
          <w:szCs w:val="22"/>
          <w:lang w:val="lt-LT"/>
        </w:rPr>
      </w:pPr>
      <w:r w:rsidRPr="0069569E">
        <w:rPr>
          <w:color w:val="000000"/>
          <w:szCs w:val="22"/>
          <w:lang w:val="lt-LT"/>
        </w:rPr>
        <w:t>GONAL</w:t>
      </w:r>
      <w:r w:rsidRPr="0069569E">
        <w:rPr>
          <w:color w:val="000000"/>
          <w:szCs w:val="22"/>
          <w:lang w:val="lt-LT"/>
        </w:rPr>
        <w:noBreakHyphen/>
        <w:t xml:space="preserve">f negalima skirti, kai neįmanoma pasiekti </w:t>
      </w:r>
      <w:r w:rsidR="00145B25" w:rsidRPr="0069569E">
        <w:rPr>
          <w:color w:val="000000"/>
          <w:szCs w:val="22"/>
          <w:lang w:val="lt-LT"/>
        </w:rPr>
        <w:t>veiksmingo</w:t>
      </w:r>
      <w:r w:rsidRPr="0069569E">
        <w:rPr>
          <w:color w:val="000000"/>
          <w:szCs w:val="22"/>
          <w:lang w:val="lt-LT"/>
        </w:rPr>
        <w:t xml:space="preserve"> </w:t>
      </w:r>
      <w:r w:rsidR="00957C1D" w:rsidRPr="0069569E">
        <w:rPr>
          <w:color w:val="000000"/>
          <w:szCs w:val="22"/>
          <w:lang w:val="lt-LT"/>
        </w:rPr>
        <w:t>poveikio</w:t>
      </w:r>
      <w:r w:rsidRPr="0069569E">
        <w:rPr>
          <w:color w:val="000000"/>
          <w:szCs w:val="22"/>
          <w:lang w:val="lt-LT"/>
        </w:rPr>
        <w:t>, pvz.:</w:t>
      </w:r>
    </w:p>
    <w:p w14:paraId="28803BCF" w14:textId="77777777" w:rsidR="00017499" w:rsidRPr="0069569E" w:rsidRDefault="00017499" w:rsidP="0069559E">
      <w:pPr>
        <w:pStyle w:val="BodyText"/>
        <w:numPr>
          <w:ilvl w:val="0"/>
          <w:numId w:val="23"/>
        </w:numPr>
        <w:tabs>
          <w:tab w:val="clear" w:pos="360"/>
          <w:tab w:val="clear" w:pos="567"/>
        </w:tabs>
        <w:ind w:left="567" w:hanging="567"/>
        <w:rPr>
          <w:color w:val="000000"/>
          <w:szCs w:val="22"/>
          <w:lang w:val="lt-LT"/>
        </w:rPr>
      </w:pPr>
      <w:r w:rsidRPr="0069569E">
        <w:rPr>
          <w:color w:val="000000"/>
          <w:szCs w:val="22"/>
          <w:lang w:val="lt-LT"/>
        </w:rPr>
        <w:t>pirminis kiaušidžių nepakankamumas;</w:t>
      </w:r>
    </w:p>
    <w:p w14:paraId="5A833E4D" w14:textId="77777777" w:rsidR="00017499" w:rsidRPr="0069569E" w:rsidRDefault="00017499" w:rsidP="0069559E">
      <w:pPr>
        <w:pStyle w:val="BodyText"/>
        <w:numPr>
          <w:ilvl w:val="0"/>
          <w:numId w:val="23"/>
        </w:numPr>
        <w:tabs>
          <w:tab w:val="clear" w:pos="360"/>
          <w:tab w:val="clear" w:pos="567"/>
        </w:tabs>
        <w:ind w:left="567" w:hanging="567"/>
        <w:rPr>
          <w:color w:val="000000"/>
          <w:szCs w:val="22"/>
          <w:lang w:val="lt-LT"/>
        </w:rPr>
      </w:pPr>
      <w:r w:rsidRPr="0069569E">
        <w:rPr>
          <w:color w:val="000000"/>
          <w:szCs w:val="22"/>
          <w:lang w:val="lt-LT"/>
        </w:rPr>
        <w:t>lytinių organų neišsivystymas, dėl kurio neįmanomas nėštumas;</w:t>
      </w:r>
    </w:p>
    <w:p w14:paraId="77FA0276" w14:textId="77777777" w:rsidR="00017499" w:rsidRPr="0069569E" w:rsidRDefault="00017499" w:rsidP="0069559E">
      <w:pPr>
        <w:pStyle w:val="BodyText"/>
        <w:numPr>
          <w:ilvl w:val="0"/>
          <w:numId w:val="23"/>
        </w:numPr>
        <w:tabs>
          <w:tab w:val="clear" w:pos="360"/>
          <w:tab w:val="clear" w:pos="567"/>
        </w:tabs>
        <w:ind w:left="567" w:hanging="567"/>
        <w:rPr>
          <w:color w:val="000000"/>
          <w:szCs w:val="22"/>
          <w:lang w:val="lt-LT"/>
        </w:rPr>
      </w:pPr>
      <w:proofErr w:type="spellStart"/>
      <w:r w:rsidRPr="0069569E">
        <w:rPr>
          <w:color w:val="000000"/>
          <w:szCs w:val="22"/>
          <w:lang w:val="lt-LT"/>
        </w:rPr>
        <w:t>fibroidiniai</w:t>
      </w:r>
      <w:proofErr w:type="spellEnd"/>
      <w:r w:rsidRPr="0069569E">
        <w:rPr>
          <w:color w:val="000000"/>
          <w:szCs w:val="22"/>
          <w:lang w:val="lt-LT"/>
        </w:rPr>
        <w:t xml:space="preserve"> gimdos augliai, dėl kurių neįmanomas nėštumas.</w:t>
      </w:r>
    </w:p>
    <w:p w14:paraId="4D3D57B0" w14:textId="77777777" w:rsidR="00017499" w:rsidRPr="0069569E" w:rsidRDefault="00017499" w:rsidP="0069559E">
      <w:pPr>
        <w:pStyle w:val="BodyText"/>
        <w:numPr>
          <w:ilvl w:val="0"/>
          <w:numId w:val="27"/>
        </w:numPr>
        <w:tabs>
          <w:tab w:val="clear" w:pos="360"/>
          <w:tab w:val="clear" w:pos="567"/>
        </w:tabs>
        <w:ind w:left="567" w:hanging="567"/>
        <w:rPr>
          <w:color w:val="000000"/>
          <w:szCs w:val="22"/>
          <w:lang w:val="lt-LT"/>
        </w:rPr>
      </w:pPr>
      <w:r w:rsidRPr="0069569E">
        <w:rPr>
          <w:color w:val="000000"/>
          <w:szCs w:val="22"/>
          <w:lang w:val="lt-LT"/>
        </w:rPr>
        <w:t>pirminis sėklidžių nepakankamumas.</w:t>
      </w:r>
    </w:p>
    <w:p w14:paraId="4559C74A" w14:textId="77777777" w:rsidR="00017499" w:rsidRPr="0069569E" w:rsidRDefault="00017499" w:rsidP="0069559E">
      <w:pPr>
        <w:pStyle w:val="BodyText"/>
        <w:rPr>
          <w:color w:val="000000"/>
          <w:szCs w:val="22"/>
          <w:lang w:val="lt-LT"/>
        </w:rPr>
      </w:pPr>
    </w:p>
    <w:p w14:paraId="203F3F3F" w14:textId="77777777" w:rsidR="00017499" w:rsidRPr="0069569E" w:rsidRDefault="00017499" w:rsidP="00A12147">
      <w:pPr>
        <w:keepNext/>
        <w:keepLines/>
        <w:rPr>
          <w:b/>
          <w:sz w:val="22"/>
          <w:szCs w:val="22"/>
          <w:lang w:val="lt-LT"/>
        </w:rPr>
      </w:pPr>
      <w:r w:rsidRPr="0069569E">
        <w:rPr>
          <w:b/>
          <w:sz w:val="22"/>
          <w:szCs w:val="22"/>
          <w:lang w:val="lt-LT"/>
        </w:rPr>
        <w:lastRenderedPageBreak/>
        <w:t>4.4</w:t>
      </w:r>
      <w:r w:rsidRPr="0069569E">
        <w:rPr>
          <w:b/>
          <w:sz w:val="22"/>
          <w:szCs w:val="22"/>
          <w:lang w:val="lt-LT"/>
        </w:rPr>
        <w:tab/>
        <w:t>Specialūs įspėjimai ir atsargumo priemonės</w:t>
      </w:r>
    </w:p>
    <w:p w14:paraId="356A13CD" w14:textId="77777777" w:rsidR="00017499" w:rsidRPr="0069569E" w:rsidRDefault="00017499" w:rsidP="0069559E">
      <w:pPr>
        <w:pStyle w:val="BodyText"/>
        <w:keepNext/>
        <w:rPr>
          <w:color w:val="000000"/>
          <w:szCs w:val="22"/>
          <w:lang w:val="lt-LT"/>
        </w:rPr>
      </w:pPr>
    </w:p>
    <w:p w14:paraId="418676FD" w14:textId="77777777" w:rsidR="003F6163" w:rsidRPr="006D251C" w:rsidRDefault="003F6163" w:rsidP="003F6163">
      <w:pPr>
        <w:keepNext/>
        <w:rPr>
          <w:sz w:val="22"/>
          <w:szCs w:val="22"/>
        </w:rPr>
      </w:pPr>
      <w:proofErr w:type="spellStart"/>
      <w:r w:rsidRPr="006D251C">
        <w:rPr>
          <w:sz w:val="22"/>
          <w:szCs w:val="22"/>
          <w:u w:val="single"/>
        </w:rPr>
        <w:t>Atsekamumas</w:t>
      </w:r>
      <w:proofErr w:type="spellEnd"/>
    </w:p>
    <w:p w14:paraId="5E8FA7BE" w14:textId="77777777" w:rsidR="003F6163" w:rsidRPr="006D251C" w:rsidRDefault="003F6163" w:rsidP="003F6163">
      <w:pPr>
        <w:keepNext/>
        <w:rPr>
          <w:sz w:val="22"/>
          <w:szCs w:val="22"/>
        </w:rPr>
      </w:pPr>
    </w:p>
    <w:p w14:paraId="48230A13" w14:textId="77777777" w:rsidR="003F6163" w:rsidRPr="006D251C" w:rsidRDefault="003F6163" w:rsidP="003F6163">
      <w:pPr>
        <w:rPr>
          <w:sz w:val="22"/>
          <w:szCs w:val="22"/>
        </w:rPr>
      </w:pPr>
      <w:proofErr w:type="spellStart"/>
      <w:r w:rsidRPr="006D251C">
        <w:rPr>
          <w:sz w:val="22"/>
          <w:szCs w:val="22"/>
        </w:rPr>
        <w:t>Siekiant</w:t>
      </w:r>
      <w:proofErr w:type="spellEnd"/>
      <w:r w:rsidRPr="006D251C">
        <w:rPr>
          <w:sz w:val="22"/>
          <w:szCs w:val="22"/>
        </w:rPr>
        <w:t xml:space="preserve"> </w:t>
      </w:r>
      <w:proofErr w:type="spellStart"/>
      <w:r w:rsidRPr="006D251C">
        <w:rPr>
          <w:sz w:val="22"/>
          <w:szCs w:val="22"/>
        </w:rPr>
        <w:t>pagerinti</w:t>
      </w:r>
      <w:proofErr w:type="spellEnd"/>
      <w:r w:rsidRPr="006D251C">
        <w:rPr>
          <w:sz w:val="22"/>
          <w:szCs w:val="22"/>
        </w:rPr>
        <w:t xml:space="preserve"> </w:t>
      </w:r>
      <w:proofErr w:type="spellStart"/>
      <w:r w:rsidRPr="006D251C">
        <w:rPr>
          <w:sz w:val="22"/>
          <w:szCs w:val="22"/>
        </w:rPr>
        <w:t>biologinių</w:t>
      </w:r>
      <w:proofErr w:type="spellEnd"/>
      <w:r w:rsidRPr="006D251C">
        <w:rPr>
          <w:sz w:val="22"/>
          <w:szCs w:val="22"/>
        </w:rPr>
        <w:t xml:space="preserve"> </w:t>
      </w:r>
      <w:proofErr w:type="spellStart"/>
      <w:r w:rsidRPr="006D251C">
        <w:rPr>
          <w:sz w:val="22"/>
          <w:szCs w:val="22"/>
        </w:rPr>
        <w:t>vaistinių</w:t>
      </w:r>
      <w:proofErr w:type="spellEnd"/>
      <w:r w:rsidRPr="006D251C">
        <w:rPr>
          <w:sz w:val="22"/>
          <w:szCs w:val="22"/>
        </w:rPr>
        <w:t xml:space="preserve"> </w:t>
      </w:r>
      <w:proofErr w:type="spellStart"/>
      <w:r w:rsidRPr="006D251C">
        <w:rPr>
          <w:sz w:val="22"/>
          <w:szCs w:val="22"/>
        </w:rPr>
        <w:t>preparatų</w:t>
      </w:r>
      <w:proofErr w:type="spellEnd"/>
      <w:r w:rsidRPr="006D251C">
        <w:rPr>
          <w:sz w:val="22"/>
          <w:szCs w:val="22"/>
        </w:rPr>
        <w:t xml:space="preserve"> </w:t>
      </w:r>
      <w:proofErr w:type="spellStart"/>
      <w:r w:rsidRPr="006D251C">
        <w:rPr>
          <w:sz w:val="22"/>
          <w:szCs w:val="22"/>
        </w:rPr>
        <w:t>atsekamumą</w:t>
      </w:r>
      <w:proofErr w:type="spellEnd"/>
      <w:r w:rsidRPr="006D251C">
        <w:rPr>
          <w:sz w:val="22"/>
          <w:szCs w:val="22"/>
        </w:rPr>
        <w:t xml:space="preserve">, </w:t>
      </w:r>
      <w:proofErr w:type="spellStart"/>
      <w:r w:rsidRPr="006D251C">
        <w:rPr>
          <w:sz w:val="22"/>
          <w:szCs w:val="22"/>
        </w:rPr>
        <w:t>reikia</w:t>
      </w:r>
      <w:proofErr w:type="spellEnd"/>
      <w:r w:rsidRPr="006D251C">
        <w:rPr>
          <w:sz w:val="22"/>
          <w:szCs w:val="22"/>
        </w:rPr>
        <w:t xml:space="preserve"> </w:t>
      </w:r>
      <w:proofErr w:type="spellStart"/>
      <w:r w:rsidRPr="006D251C">
        <w:rPr>
          <w:sz w:val="22"/>
          <w:szCs w:val="22"/>
        </w:rPr>
        <w:t>aiškiai</w:t>
      </w:r>
      <w:proofErr w:type="spellEnd"/>
      <w:r w:rsidRPr="006D251C">
        <w:rPr>
          <w:sz w:val="22"/>
          <w:szCs w:val="22"/>
        </w:rPr>
        <w:t xml:space="preserve"> </w:t>
      </w:r>
      <w:proofErr w:type="spellStart"/>
      <w:r w:rsidRPr="006D251C">
        <w:rPr>
          <w:sz w:val="22"/>
          <w:szCs w:val="22"/>
        </w:rPr>
        <w:t>užrašyti</w:t>
      </w:r>
      <w:proofErr w:type="spellEnd"/>
      <w:r w:rsidRPr="006D251C">
        <w:rPr>
          <w:sz w:val="22"/>
          <w:szCs w:val="22"/>
        </w:rPr>
        <w:t xml:space="preserve"> </w:t>
      </w:r>
      <w:proofErr w:type="spellStart"/>
      <w:r w:rsidRPr="006D251C">
        <w:rPr>
          <w:sz w:val="22"/>
          <w:szCs w:val="22"/>
        </w:rPr>
        <w:t>paskirto</w:t>
      </w:r>
      <w:proofErr w:type="spellEnd"/>
      <w:r w:rsidRPr="006D251C">
        <w:rPr>
          <w:sz w:val="22"/>
          <w:szCs w:val="22"/>
        </w:rPr>
        <w:t xml:space="preserve"> </w:t>
      </w:r>
      <w:proofErr w:type="spellStart"/>
      <w:r w:rsidRPr="006D251C">
        <w:rPr>
          <w:sz w:val="22"/>
          <w:szCs w:val="22"/>
        </w:rPr>
        <w:t>vaistinio</w:t>
      </w:r>
      <w:proofErr w:type="spellEnd"/>
      <w:r w:rsidRPr="006D251C">
        <w:rPr>
          <w:sz w:val="22"/>
          <w:szCs w:val="22"/>
        </w:rPr>
        <w:t xml:space="preserve"> </w:t>
      </w:r>
      <w:proofErr w:type="spellStart"/>
      <w:r w:rsidRPr="006D251C">
        <w:rPr>
          <w:sz w:val="22"/>
          <w:szCs w:val="22"/>
        </w:rPr>
        <w:t>preparato</w:t>
      </w:r>
      <w:proofErr w:type="spellEnd"/>
      <w:r w:rsidRPr="006D251C">
        <w:rPr>
          <w:sz w:val="22"/>
          <w:szCs w:val="22"/>
        </w:rPr>
        <w:t xml:space="preserve"> </w:t>
      </w:r>
      <w:proofErr w:type="spellStart"/>
      <w:r w:rsidRPr="006D251C">
        <w:rPr>
          <w:sz w:val="22"/>
          <w:szCs w:val="22"/>
        </w:rPr>
        <w:t>pavadinimą</w:t>
      </w:r>
      <w:proofErr w:type="spellEnd"/>
      <w:r w:rsidRPr="006D251C">
        <w:rPr>
          <w:sz w:val="22"/>
          <w:szCs w:val="22"/>
        </w:rPr>
        <w:t xml:space="preserve"> </w:t>
      </w:r>
      <w:proofErr w:type="spellStart"/>
      <w:r w:rsidRPr="006D251C">
        <w:rPr>
          <w:sz w:val="22"/>
          <w:szCs w:val="22"/>
        </w:rPr>
        <w:t>ir</w:t>
      </w:r>
      <w:proofErr w:type="spellEnd"/>
      <w:r w:rsidRPr="006D251C">
        <w:rPr>
          <w:sz w:val="22"/>
          <w:szCs w:val="22"/>
        </w:rPr>
        <w:t xml:space="preserve"> </w:t>
      </w:r>
      <w:proofErr w:type="spellStart"/>
      <w:r w:rsidRPr="006D251C">
        <w:rPr>
          <w:sz w:val="22"/>
          <w:szCs w:val="22"/>
        </w:rPr>
        <w:t>serijos</w:t>
      </w:r>
      <w:proofErr w:type="spellEnd"/>
      <w:r w:rsidRPr="006D251C">
        <w:rPr>
          <w:sz w:val="22"/>
          <w:szCs w:val="22"/>
        </w:rPr>
        <w:t xml:space="preserve"> </w:t>
      </w:r>
      <w:proofErr w:type="spellStart"/>
      <w:r w:rsidRPr="006D251C">
        <w:rPr>
          <w:sz w:val="22"/>
          <w:szCs w:val="22"/>
        </w:rPr>
        <w:t>numerį</w:t>
      </w:r>
      <w:proofErr w:type="spellEnd"/>
      <w:r w:rsidRPr="006D251C">
        <w:rPr>
          <w:sz w:val="22"/>
          <w:szCs w:val="22"/>
        </w:rPr>
        <w:t>.</w:t>
      </w:r>
    </w:p>
    <w:p w14:paraId="034663E2" w14:textId="77777777" w:rsidR="003F6163" w:rsidRPr="000F65E7" w:rsidRDefault="003F6163" w:rsidP="0069559E">
      <w:pPr>
        <w:pStyle w:val="BodyText"/>
        <w:rPr>
          <w:color w:val="000000"/>
          <w:szCs w:val="22"/>
        </w:rPr>
      </w:pPr>
    </w:p>
    <w:p w14:paraId="3E727492" w14:textId="77777777" w:rsidR="003F6163" w:rsidRPr="000F65E7" w:rsidRDefault="003F6163" w:rsidP="003F6163">
      <w:pPr>
        <w:pStyle w:val="BodyText"/>
        <w:keepNext/>
        <w:rPr>
          <w:rStyle w:val="tlid-translation"/>
          <w:szCs w:val="22"/>
          <w:u w:val="single"/>
          <w:lang w:val="lt-LT"/>
        </w:rPr>
      </w:pPr>
      <w:r w:rsidRPr="000F65E7">
        <w:rPr>
          <w:rStyle w:val="tlid-translation"/>
          <w:szCs w:val="22"/>
          <w:u w:val="single"/>
          <w:lang w:val="lt-LT"/>
        </w:rPr>
        <w:t>Bendros</w:t>
      </w:r>
      <w:r w:rsidR="004C1179">
        <w:rPr>
          <w:rStyle w:val="tlid-translation"/>
          <w:szCs w:val="22"/>
          <w:u w:val="single"/>
          <w:lang w:val="lt-LT"/>
        </w:rPr>
        <w:t>ios</w:t>
      </w:r>
      <w:r w:rsidRPr="000F65E7">
        <w:rPr>
          <w:rStyle w:val="tlid-translation"/>
          <w:szCs w:val="22"/>
          <w:u w:val="single"/>
          <w:lang w:val="lt-LT"/>
        </w:rPr>
        <w:t xml:space="preserve"> rekomendacijos</w:t>
      </w:r>
    </w:p>
    <w:p w14:paraId="47EEE9F8" w14:textId="77777777" w:rsidR="003F6163" w:rsidRDefault="003F6163" w:rsidP="003F6163">
      <w:pPr>
        <w:pStyle w:val="BodyText"/>
        <w:keepNext/>
        <w:rPr>
          <w:color w:val="000000"/>
          <w:szCs w:val="22"/>
        </w:rPr>
      </w:pPr>
    </w:p>
    <w:p w14:paraId="3392B346" w14:textId="77777777" w:rsidR="00017499" w:rsidRPr="0069569E" w:rsidRDefault="00017499" w:rsidP="0069559E">
      <w:pPr>
        <w:pStyle w:val="BodyText"/>
        <w:rPr>
          <w:i/>
          <w:color w:val="000000"/>
          <w:szCs w:val="22"/>
          <w:lang w:val="lt-LT"/>
        </w:rPr>
      </w:pPr>
      <w:r w:rsidRPr="0069569E">
        <w:rPr>
          <w:color w:val="000000"/>
          <w:szCs w:val="22"/>
          <w:lang w:val="lt-LT"/>
        </w:rPr>
        <w:t>GONAL</w:t>
      </w:r>
      <w:r w:rsidRPr="0069569E">
        <w:rPr>
          <w:color w:val="000000"/>
          <w:szCs w:val="22"/>
          <w:lang w:val="lt-LT"/>
        </w:rPr>
        <w:noBreakHyphen/>
        <w:t xml:space="preserve">f yra stipri </w:t>
      </w:r>
      <w:proofErr w:type="spellStart"/>
      <w:r w:rsidRPr="0069569E">
        <w:rPr>
          <w:color w:val="000000"/>
          <w:szCs w:val="22"/>
          <w:lang w:val="lt-LT"/>
        </w:rPr>
        <w:t>gonadotropinė</w:t>
      </w:r>
      <w:proofErr w:type="spellEnd"/>
      <w:r w:rsidRPr="0069569E">
        <w:rPr>
          <w:color w:val="000000"/>
          <w:szCs w:val="22"/>
          <w:lang w:val="lt-LT"/>
        </w:rPr>
        <w:t xml:space="preserve"> medžiaga, galinti sukelti vidutinę ar net smarkią neigiamą organizmo reakciją, todėl turi būti paskiriamas gydytojo, kuris visapusiškai susipažinęs su nevaisingumo problemomis bei jų sprendimo būdais.</w:t>
      </w:r>
    </w:p>
    <w:p w14:paraId="1DF458A7" w14:textId="77777777" w:rsidR="00017499" w:rsidRPr="0069569E" w:rsidRDefault="00017499" w:rsidP="0069559E">
      <w:pPr>
        <w:pStyle w:val="BodyText"/>
        <w:rPr>
          <w:color w:val="000000"/>
          <w:szCs w:val="22"/>
          <w:lang w:val="lt-LT"/>
        </w:rPr>
      </w:pPr>
    </w:p>
    <w:p w14:paraId="41F9B870" w14:textId="77777777" w:rsidR="00017499" w:rsidRPr="0069569E" w:rsidRDefault="00017499" w:rsidP="0069559E">
      <w:pPr>
        <w:pStyle w:val="BodyText"/>
        <w:rPr>
          <w:color w:val="000000"/>
          <w:szCs w:val="22"/>
          <w:lang w:val="lt-LT"/>
        </w:rPr>
      </w:pPr>
      <w:r w:rsidRPr="0069569E">
        <w:rPr>
          <w:color w:val="000000"/>
          <w:szCs w:val="22"/>
          <w:lang w:val="lt-LT"/>
        </w:rPr>
        <w:t xml:space="preserve">Gydymo </w:t>
      </w:r>
      <w:proofErr w:type="spellStart"/>
      <w:r w:rsidRPr="0069569E">
        <w:rPr>
          <w:color w:val="000000"/>
          <w:szCs w:val="22"/>
          <w:lang w:val="lt-LT"/>
        </w:rPr>
        <w:t>gonadotropinu</w:t>
      </w:r>
      <w:proofErr w:type="spellEnd"/>
      <w:r w:rsidRPr="0069569E">
        <w:rPr>
          <w:color w:val="000000"/>
          <w:szCs w:val="22"/>
          <w:lang w:val="lt-LT"/>
        </w:rPr>
        <w:t xml:space="preserve"> metu reikalinga ypatinga gydytojo ir </w:t>
      </w:r>
      <w:r w:rsidR="00505E89" w:rsidRPr="0069569E">
        <w:rPr>
          <w:color w:val="000000"/>
          <w:szCs w:val="22"/>
          <w:lang w:val="lt-LT"/>
        </w:rPr>
        <w:t>sveikatos priežiūros specialistų</w:t>
      </w:r>
      <w:r w:rsidRPr="0069569E">
        <w:rPr>
          <w:color w:val="000000"/>
          <w:szCs w:val="22"/>
          <w:lang w:val="lt-LT"/>
        </w:rPr>
        <w:t xml:space="preserve"> priežiūra bei tam tikslui tinkama pacientų stebėjimo (kontroliavimo) įranga. Siekiant kad moterys galėtų saugiai ir </w:t>
      </w:r>
      <w:r w:rsidR="00BF1CD9" w:rsidRPr="0069569E">
        <w:rPr>
          <w:color w:val="000000"/>
          <w:szCs w:val="22"/>
          <w:lang w:val="lt-LT"/>
        </w:rPr>
        <w:t>veiksming</w:t>
      </w:r>
      <w:r w:rsidRPr="0069569E">
        <w:rPr>
          <w:color w:val="000000"/>
          <w:szCs w:val="22"/>
          <w:lang w:val="lt-LT"/>
        </w:rPr>
        <w:t>ai vartoti GONAL</w:t>
      </w:r>
      <w:r w:rsidRPr="0069569E">
        <w:rPr>
          <w:color w:val="000000"/>
          <w:szCs w:val="22"/>
          <w:lang w:val="lt-LT"/>
        </w:rPr>
        <w:noBreakHyphen/>
        <w:t xml:space="preserve">f reikia nuolat stebėti kiaušidžių atsaką bent jau ultragarsu, o dar geriau kartu išmatuojant </w:t>
      </w:r>
      <w:proofErr w:type="spellStart"/>
      <w:r w:rsidRPr="0069569E">
        <w:rPr>
          <w:color w:val="000000"/>
          <w:szCs w:val="22"/>
          <w:lang w:val="lt-LT"/>
        </w:rPr>
        <w:t>estradiolio</w:t>
      </w:r>
      <w:proofErr w:type="spellEnd"/>
      <w:r w:rsidRPr="0069569E">
        <w:rPr>
          <w:color w:val="000000"/>
          <w:szCs w:val="22"/>
          <w:lang w:val="lt-LT"/>
        </w:rPr>
        <w:t xml:space="preserve"> koncentraciją serume. Tarp atskirų pacientų galimas tam tikras atsako į FSH vartojimą skirtingumas, taip pat kai kurių pacientų silpnas atsakas į FSH ir kai kurių pacientų padidėjęs atsakas. Tiek vyrams, tiek moterims turi būti skiriama mažiausia </w:t>
      </w:r>
      <w:r w:rsidR="00BF1CD9" w:rsidRPr="0069569E">
        <w:rPr>
          <w:color w:val="000000"/>
          <w:szCs w:val="22"/>
          <w:lang w:val="lt-LT"/>
        </w:rPr>
        <w:t>veiksminga</w:t>
      </w:r>
      <w:r w:rsidRPr="0069569E">
        <w:rPr>
          <w:color w:val="000000"/>
          <w:szCs w:val="22"/>
          <w:lang w:val="lt-LT"/>
        </w:rPr>
        <w:t xml:space="preserve"> dozė, kurios dėka pasiekiamas gydymo tikslas.</w:t>
      </w:r>
    </w:p>
    <w:p w14:paraId="24257C40" w14:textId="77777777" w:rsidR="00017499" w:rsidRPr="0069569E" w:rsidRDefault="00017499" w:rsidP="0069559E">
      <w:pPr>
        <w:pStyle w:val="BodyText"/>
        <w:rPr>
          <w:color w:val="000000"/>
          <w:szCs w:val="22"/>
          <w:lang w:val="lt-LT"/>
        </w:rPr>
      </w:pPr>
    </w:p>
    <w:p w14:paraId="4D1C7BBD" w14:textId="77777777" w:rsidR="00017499" w:rsidRPr="0069569E" w:rsidRDefault="00017499" w:rsidP="0069559E">
      <w:pPr>
        <w:pStyle w:val="BodyText"/>
        <w:keepNext/>
        <w:keepLines/>
        <w:rPr>
          <w:color w:val="000000"/>
          <w:szCs w:val="22"/>
          <w:u w:val="single"/>
          <w:lang w:val="lt-LT"/>
        </w:rPr>
      </w:pPr>
      <w:proofErr w:type="spellStart"/>
      <w:r w:rsidRPr="0069569E">
        <w:rPr>
          <w:color w:val="000000"/>
          <w:szCs w:val="22"/>
          <w:u w:val="single"/>
          <w:lang w:val="lt-LT"/>
        </w:rPr>
        <w:t>Porfirija</w:t>
      </w:r>
      <w:proofErr w:type="spellEnd"/>
    </w:p>
    <w:p w14:paraId="58C3EF5B" w14:textId="77777777" w:rsidR="00017499" w:rsidRPr="0069569E" w:rsidRDefault="00017499" w:rsidP="0069559E">
      <w:pPr>
        <w:pStyle w:val="BodyText"/>
        <w:keepNext/>
        <w:keepLines/>
        <w:rPr>
          <w:color w:val="000000"/>
          <w:szCs w:val="22"/>
          <w:lang w:val="lt-LT"/>
        </w:rPr>
      </w:pPr>
    </w:p>
    <w:p w14:paraId="6FC24CE6" w14:textId="77777777" w:rsidR="00017499" w:rsidRPr="0069569E" w:rsidRDefault="00017499" w:rsidP="0069559E">
      <w:pPr>
        <w:pStyle w:val="BodyText"/>
        <w:rPr>
          <w:color w:val="000000"/>
          <w:szCs w:val="22"/>
          <w:lang w:val="lt-LT"/>
        </w:rPr>
      </w:pPr>
      <w:r w:rsidRPr="0069569E">
        <w:rPr>
          <w:color w:val="000000"/>
          <w:szCs w:val="22"/>
          <w:lang w:val="lt-LT"/>
        </w:rPr>
        <w:t>Gydant GONAL</w:t>
      </w:r>
      <w:r w:rsidRPr="0069569E">
        <w:rPr>
          <w:color w:val="000000"/>
          <w:szCs w:val="22"/>
          <w:lang w:val="lt-LT"/>
        </w:rPr>
        <w:noBreakHyphen/>
        <w:t xml:space="preserve">f vaistu būtina atidžiai nuolat stebėti pacientus, kurie serga </w:t>
      </w:r>
      <w:proofErr w:type="spellStart"/>
      <w:r w:rsidRPr="0069569E">
        <w:rPr>
          <w:color w:val="000000"/>
          <w:szCs w:val="22"/>
          <w:lang w:val="lt-LT"/>
        </w:rPr>
        <w:t>porfirija</w:t>
      </w:r>
      <w:proofErr w:type="spellEnd"/>
      <w:r w:rsidRPr="0069569E">
        <w:rPr>
          <w:color w:val="000000"/>
          <w:szCs w:val="22"/>
          <w:lang w:val="lt-LT"/>
        </w:rPr>
        <w:t xml:space="preserve"> arba jų šeimoje yra </w:t>
      </w:r>
      <w:proofErr w:type="spellStart"/>
      <w:r w:rsidRPr="0069569E">
        <w:rPr>
          <w:color w:val="000000"/>
          <w:szCs w:val="22"/>
          <w:lang w:val="lt-LT"/>
        </w:rPr>
        <w:t>porfirija</w:t>
      </w:r>
      <w:proofErr w:type="spellEnd"/>
      <w:r w:rsidRPr="0069569E">
        <w:rPr>
          <w:color w:val="000000"/>
          <w:szCs w:val="22"/>
          <w:lang w:val="lt-LT"/>
        </w:rPr>
        <w:t xml:space="preserve"> sirgusių ligonių. Ligai pablogėjus arba pirmą kartą pasireiškus gali prireikti nutraukti gydymą.</w:t>
      </w:r>
    </w:p>
    <w:p w14:paraId="0C0D0167" w14:textId="77777777" w:rsidR="00017499" w:rsidRPr="0069569E" w:rsidRDefault="00017499" w:rsidP="0069559E">
      <w:pPr>
        <w:pStyle w:val="BodyText"/>
        <w:rPr>
          <w:color w:val="000000"/>
          <w:szCs w:val="22"/>
          <w:lang w:val="lt-LT"/>
        </w:rPr>
      </w:pPr>
    </w:p>
    <w:p w14:paraId="69FB8AFB" w14:textId="77777777" w:rsidR="00017499" w:rsidRPr="0069569E" w:rsidRDefault="00017499" w:rsidP="0069559E">
      <w:pPr>
        <w:pStyle w:val="BodyText"/>
        <w:keepNext/>
        <w:rPr>
          <w:iCs/>
          <w:color w:val="000000"/>
          <w:szCs w:val="22"/>
          <w:u w:val="single"/>
          <w:lang w:val="lt-LT"/>
        </w:rPr>
      </w:pPr>
      <w:r w:rsidRPr="0069569E">
        <w:rPr>
          <w:iCs/>
          <w:color w:val="000000"/>
          <w:szCs w:val="22"/>
          <w:u w:val="single"/>
          <w:lang w:val="lt-LT"/>
        </w:rPr>
        <w:t>Moterų gydymas</w:t>
      </w:r>
    </w:p>
    <w:p w14:paraId="720FB2B8" w14:textId="77777777" w:rsidR="00017499" w:rsidRPr="0069569E" w:rsidRDefault="00017499" w:rsidP="0069559E">
      <w:pPr>
        <w:pStyle w:val="BodyText"/>
        <w:keepNext/>
        <w:rPr>
          <w:color w:val="000000"/>
          <w:szCs w:val="22"/>
          <w:lang w:val="lt-LT"/>
        </w:rPr>
      </w:pPr>
    </w:p>
    <w:p w14:paraId="5F48407E" w14:textId="77777777" w:rsidR="00017499" w:rsidRPr="0069569E" w:rsidRDefault="00017499" w:rsidP="0069559E">
      <w:pPr>
        <w:pStyle w:val="BodyText"/>
        <w:rPr>
          <w:color w:val="000000"/>
          <w:szCs w:val="22"/>
          <w:lang w:val="lt-LT"/>
        </w:rPr>
      </w:pPr>
      <w:r w:rsidRPr="0069569E">
        <w:rPr>
          <w:color w:val="000000"/>
          <w:szCs w:val="22"/>
          <w:lang w:val="lt-LT"/>
        </w:rPr>
        <w:t xml:space="preserve">Prieš pradedant gydymą, poros nevaisingumas turi būti ištirtas atitinkamais būdais ir turi būti įvertintos galimos kontraindikacijos jų nėštumui. Ypač kruopščiai reikia ištirti, ar pacientai neserga </w:t>
      </w:r>
      <w:proofErr w:type="spellStart"/>
      <w:r w:rsidRPr="0069569E">
        <w:rPr>
          <w:color w:val="000000"/>
          <w:szCs w:val="22"/>
          <w:lang w:val="lt-LT"/>
        </w:rPr>
        <w:t>hipotiroidizmu</w:t>
      </w:r>
      <w:proofErr w:type="spellEnd"/>
      <w:r w:rsidRPr="0069569E">
        <w:rPr>
          <w:color w:val="000000"/>
          <w:szCs w:val="22"/>
          <w:lang w:val="lt-LT"/>
        </w:rPr>
        <w:t xml:space="preserve">, antinksčių žievės nepakankamumu, </w:t>
      </w:r>
      <w:proofErr w:type="spellStart"/>
      <w:r w:rsidRPr="0069569E">
        <w:rPr>
          <w:color w:val="000000"/>
          <w:szCs w:val="22"/>
          <w:lang w:val="lt-LT"/>
        </w:rPr>
        <w:t>hiperprolaktinemija</w:t>
      </w:r>
      <w:proofErr w:type="spellEnd"/>
      <w:r w:rsidRPr="0069569E">
        <w:rPr>
          <w:color w:val="000000"/>
          <w:szCs w:val="22"/>
          <w:lang w:val="lt-LT"/>
        </w:rPr>
        <w:t xml:space="preserve"> ir skirti jiems tinkamą gydymą.</w:t>
      </w:r>
    </w:p>
    <w:p w14:paraId="71DF0128" w14:textId="77777777" w:rsidR="00017499" w:rsidRPr="0069569E" w:rsidRDefault="00017499" w:rsidP="0069559E">
      <w:pPr>
        <w:pStyle w:val="BodyText"/>
        <w:rPr>
          <w:color w:val="000000"/>
          <w:szCs w:val="22"/>
          <w:lang w:val="lt-LT"/>
        </w:rPr>
      </w:pPr>
    </w:p>
    <w:p w14:paraId="133C3E24" w14:textId="77777777" w:rsidR="00017499" w:rsidRPr="0069569E" w:rsidRDefault="00017499" w:rsidP="0069559E">
      <w:pPr>
        <w:pStyle w:val="BodyText"/>
        <w:rPr>
          <w:color w:val="000000"/>
          <w:szCs w:val="22"/>
          <w:lang w:val="lt-LT"/>
        </w:rPr>
      </w:pPr>
      <w:r w:rsidRPr="0069569E">
        <w:rPr>
          <w:color w:val="000000"/>
          <w:szCs w:val="22"/>
          <w:lang w:val="lt-LT"/>
        </w:rPr>
        <w:t xml:space="preserve">Pacientėms, kurioms folikulų augimas stimuliuojamas dėl to, kad nevaisingumo priežastis yra nevykstanti ovuliacija ar dėl to, kad atliekamas dirbtinis apvaisinimas, gali padidėti kiaušidės ar išsivystyti </w:t>
      </w:r>
      <w:proofErr w:type="spellStart"/>
      <w:r w:rsidRPr="0069569E">
        <w:rPr>
          <w:color w:val="000000"/>
          <w:szCs w:val="22"/>
          <w:lang w:val="lt-LT"/>
        </w:rPr>
        <w:t>hiperstimuliacija</w:t>
      </w:r>
      <w:proofErr w:type="spellEnd"/>
      <w:r w:rsidRPr="0069569E">
        <w:rPr>
          <w:color w:val="000000"/>
          <w:szCs w:val="22"/>
          <w:lang w:val="lt-LT"/>
        </w:rPr>
        <w:t>. Šiuos reiškinius iki minimumo sumažins griežtas rekomenduojamas GONAL</w:t>
      </w:r>
      <w:r w:rsidRPr="0069569E">
        <w:rPr>
          <w:color w:val="000000"/>
          <w:szCs w:val="22"/>
          <w:lang w:val="lt-LT"/>
        </w:rPr>
        <w:noBreakHyphen/>
        <w:t>f dozavimas bei vartojimo schemos laikymasis ir kruopšti gydymo priežiūra. Tiksliam folikulo išsivystymo ir subrendimo požymių įvertinimui būtina gydytojo patirtis.</w:t>
      </w:r>
    </w:p>
    <w:p w14:paraId="0928A00E" w14:textId="77777777" w:rsidR="00017499" w:rsidRPr="0069569E" w:rsidRDefault="00017499" w:rsidP="0069559E">
      <w:pPr>
        <w:pStyle w:val="BodyText"/>
        <w:rPr>
          <w:color w:val="000000"/>
          <w:szCs w:val="22"/>
          <w:lang w:val="lt-LT"/>
        </w:rPr>
      </w:pPr>
    </w:p>
    <w:p w14:paraId="7690FCAB" w14:textId="77777777" w:rsidR="00017499" w:rsidRPr="0069569E" w:rsidRDefault="00017499" w:rsidP="0069559E">
      <w:pPr>
        <w:pStyle w:val="BodyText"/>
        <w:rPr>
          <w:color w:val="000000"/>
          <w:szCs w:val="22"/>
          <w:lang w:val="lt-LT"/>
        </w:rPr>
      </w:pPr>
      <w:r w:rsidRPr="0069569E">
        <w:rPr>
          <w:color w:val="000000"/>
          <w:szCs w:val="22"/>
          <w:lang w:val="lt-LT"/>
        </w:rPr>
        <w:t>Klinikiniuose tyrimuose buvo stebimas padidėjęs kiaušidžių jautrumas GONAL</w:t>
      </w:r>
      <w:r w:rsidRPr="0069569E">
        <w:rPr>
          <w:color w:val="000000"/>
          <w:szCs w:val="22"/>
          <w:lang w:val="lt-LT"/>
        </w:rPr>
        <w:noBreakHyphen/>
        <w:t xml:space="preserve">f, kai jis buvo vartojamas kartu su </w:t>
      </w:r>
      <w:proofErr w:type="spellStart"/>
      <w:r w:rsidRPr="0069569E">
        <w:rPr>
          <w:color w:val="000000"/>
          <w:szCs w:val="22"/>
          <w:lang w:val="lt-LT"/>
        </w:rPr>
        <w:t>lutropinu</w:t>
      </w:r>
      <w:proofErr w:type="spellEnd"/>
      <w:r w:rsidR="00291AFB" w:rsidRPr="0069569E">
        <w:rPr>
          <w:color w:val="000000"/>
          <w:szCs w:val="22"/>
          <w:lang w:val="lt-LT"/>
        </w:rPr>
        <w:t xml:space="preserve"> alfa</w:t>
      </w:r>
      <w:r w:rsidRPr="0069569E">
        <w:rPr>
          <w:color w:val="000000"/>
          <w:szCs w:val="22"/>
          <w:lang w:val="lt-LT"/>
        </w:rPr>
        <w:t>. Jei manoma, kad FSH dozę tikslinga didinti, dozės pritaikymą geriau atlikti kas 7</w:t>
      </w:r>
      <w:r w:rsidRPr="0069569E">
        <w:rPr>
          <w:color w:val="000000"/>
          <w:szCs w:val="22"/>
          <w:lang w:val="lt-LT"/>
        </w:rPr>
        <w:noBreakHyphen/>
        <w:t>14 dienų, vaisto dozę didinant po 37,5</w:t>
      </w:r>
      <w:r w:rsidRPr="0069569E">
        <w:rPr>
          <w:color w:val="000000"/>
          <w:szCs w:val="22"/>
          <w:lang w:val="lt-LT"/>
        </w:rPr>
        <w:noBreakHyphen/>
        <w:t>75 TV.</w:t>
      </w:r>
    </w:p>
    <w:p w14:paraId="333A262E" w14:textId="77777777" w:rsidR="00017499" w:rsidRPr="0069569E" w:rsidRDefault="00017499" w:rsidP="0069559E">
      <w:pPr>
        <w:pStyle w:val="BodyText"/>
        <w:rPr>
          <w:color w:val="000000"/>
          <w:szCs w:val="22"/>
          <w:lang w:val="lt-LT"/>
        </w:rPr>
      </w:pPr>
    </w:p>
    <w:p w14:paraId="58D78881" w14:textId="77777777" w:rsidR="00017499" w:rsidRPr="0069569E" w:rsidRDefault="00017499" w:rsidP="0069559E">
      <w:pPr>
        <w:pStyle w:val="BodyText"/>
        <w:rPr>
          <w:color w:val="000000"/>
          <w:szCs w:val="22"/>
          <w:lang w:val="lt-LT"/>
        </w:rPr>
      </w:pPr>
      <w:r w:rsidRPr="0069569E">
        <w:rPr>
          <w:color w:val="000000"/>
          <w:szCs w:val="22"/>
          <w:lang w:val="lt-LT"/>
        </w:rPr>
        <w:t>Tiesioginio GONAL</w:t>
      </w:r>
      <w:r w:rsidRPr="0069569E">
        <w:rPr>
          <w:color w:val="000000"/>
          <w:szCs w:val="22"/>
          <w:lang w:val="lt-LT"/>
        </w:rPr>
        <w:noBreakHyphen/>
        <w:t xml:space="preserve">f/LH ir žmogaus </w:t>
      </w:r>
      <w:proofErr w:type="spellStart"/>
      <w:r w:rsidRPr="0069569E">
        <w:rPr>
          <w:color w:val="000000"/>
          <w:szCs w:val="22"/>
          <w:lang w:val="lt-LT"/>
        </w:rPr>
        <w:t>menopauzinio</w:t>
      </w:r>
      <w:proofErr w:type="spellEnd"/>
      <w:r w:rsidRPr="0069569E">
        <w:rPr>
          <w:color w:val="000000"/>
          <w:szCs w:val="22"/>
          <w:lang w:val="lt-LT"/>
        </w:rPr>
        <w:t xml:space="preserve"> </w:t>
      </w:r>
      <w:proofErr w:type="spellStart"/>
      <w:r w:rsidRPr="0069569E">
        <w:rPr>
          <w:color w:val="000000"/>
          <w:szCs w:val="22"/>
          <w:lang w:val="lt-LT"/>
        </w:rPr>
        <w:t>gonadotropino</w:t>
      </w:r>
      <w:proofErr w:type="spellEnd"/>
      <w:r w:rsidRPr="0069569E">
        <w:rPr>
          <w:color w:val="000000"/>
          <w:szCs w:val="22"/>
          <w:lang w:val="lt-LT"/>
        </w:rPr>
        <w:t xml:space="preserve"> (</w:t>
      </w:r>
      <w:proofErr w:type="spellStart"/>
      <w:r w:rsidRPr="0069569E">
        <w:rPr>
          <w:color w:val="000000"/>
          <w:szCs w:val="22"/>
          <w:lang w:val="lt-LT"/>
        </w:rPr>
        <w:t>žMG</w:t>
      </w:r>
      <w:proofErr w:type="spellEnd"/>
      <w:r w:rsidRPr="0069569E">
        <w:rPr>
          <w:color w:val="000000"/>
          <w:szCs w:val="22"/>
          <w:lang w:val="lt-LT"/>
        </w:rPr>
        <w:t>) palyginimo nebuvo atlikta. Istorinių duomenų palyginimas parodė, kad ovuliacijos dažniai, vartojant GONAL</w:t>
      </w:r>
      <w:r w:rsidRPr="0069569E">
        <w:rPr>
          <w:color w:val="000000"/>
          <w:szCs w:val="22"/>
          <w:lang w:val="lt-LT"/>
        </w:rPr>
        <w:noBreakHyphen/>
        <w:t xml:space="preserve">f/LH ir </w:t>
      </w:r>
      <w:proofErr w:type="spellStart"/>
      <w:r w:rsidRPr="0069569E">
        <w:rPr>
          <w:color w:val="000000"/>
          <w:szCs w:val="22"/>
          <w:lang w:val="lt-LT"/>
        </w:rPr>
        <w:t>žMG</w:t>
      </w:r>
      <w:proofErr w:type="spellEnd"/>
      <w:r w:rsidRPr="0069569E">
        <w:rPr>
          <w:color w:val="000000"/>
          <w:szCs w:val="22"/>
          <w:lang w:val="lt-LT"/>
        </w:rPr>
        <w:t xml:space="preserve"> hormonus, yra panašūs.</w:t>
      </w:r>
    </w:p>
    <w:p w14:paraId="5F9C95E0" w14:textId="77777777" w:rsidR="00017499" w:rsidRPr="0069569E" w:rsidRDefault="00017499" w:rsidP="0069559E">
      <w:pPr>
        <w:pStyle w:val="BodyText"/>
        <w:rPr>
          <w:color w:val="000000"/>
          <w:szCs w:val="22"/>
          <w:lang w:val="lt-LT"/>
        </w:rPr>
      </w:pPr>
    </w:p>
    <w:p w14:paraId="152EAA7D" w14:textId="77777777" w:rsidR="00017499" w:rsidRPr="0069569E" w:rsidRDefault="00017499" w:rsidP="0069559E">
      <w:pPr>
        <w:pStyle w:val="BodyText"/>
        <w:keepNext/>
        <w:rPr>
          <w:i/>
          <w:color w:val="000000"/>
          <w:szCs w:val="22"/>
          <w:u w:val="single"/>
          <w:lang w:val="lt-LT"/>
        </w:rPr>
      </w:pPr>
      <w:r w:rsidRPr="0069569E">
        <w:rPr>
          <w:i/>
          <w:color w:val="000000"/>
          <w:szCs w:val="22"/>
          <w:u w:val="single"/>
          <w:lang w:val="lt-LT"/>
        </w:rPr>
        <w:t xml:space="preserve">Kiaušidžių </w:t>
      </w:r>
      <w:proofErr w:type="spellStart"/>
      <w:r w:rsidRPr="0069569E">
        <w:rPr>
          <w:i/>
          <w:color w:val="000000"/>
          <w:szCs w:val="22"/>
          <w:u w:val="single"/>
          <w:lang w:val="lt-LT"/>
        </w:rPr>
        <w:t>hiperstimuliacijos</w:t>
      </w:r>
      <w:proofErr w:type="spellEnd"/>
      <w:r w:rsidRPr="0069569E">
        <w:rPr>
          <w:i/>
          <w:color w:val="000000"/>
          <w:szCs w:val="22"/>
          <w:u w:val="single"/>
          <w:lang w:val="lt-LT"/>
        </w:rPr>
        <w:t xml:space="preserve"> sindromas (KHSS)</w:t>
      </w:r>
    </w:p>
    <w:p w14:paraId="3A4F3768" w14:textId="77777777" w:rsidR="00017499" w:rsidRPr="0069569E" w:rsidRDefault="00017499" w:rsidP="0069559E">
      <w:pPr>
        <w:pStyle w:val="BodyText"/>
        <w:rPr>
          <w:color w:val="000000"/>
          <w:szCs w:val="22"/>
          <w:lang w:val="lt-LT"/>
        </w:rPr>
      </w:pPr>
      <w:r w:rsidRPr="0069569E">
        <w:rPr>
          <w:color w:val="000000"/>
          <w:szCs w:val="22"/>
          <w:lang w:val="lt-LT"/>
        </w:rPr>
        <w:t xml:space="preserve">Numatomas kontroliuojamos kiaušidžių stimuliacijos poveikis – tam tikro laipsnio kiaušidžių padidėjimas. Šis poveikis dažniau pasireiškia moterims, sergančioms </w:t>
      </w:r>
      <w:proofErr w:type="spellStart"/>
      <w:r w:rsidRPr="0069569E">
        <w:rPr>
          <w:color w:val="000000"/>
          <w:szCs w:val="22"/>
          <w:lang w:val="lt-LT"/>
        </w:rPr>
        <w:t>policistinių</w:t>
      </w:r>
      <w:proofErr w:type="spellEnd"/>
      <w:r w:rsidRPr="0069569E">
        <w:rPr>
          <w:color w:val="000000"/>
          <w:szCs w:val="22"/>
          <w:lang w:val="lt-LT"/>
        </w:rPr>
        <w:t xml:space="preserve"> kiaušidžių sindromu, ir paprastai praeina negydomas.</w:t>
      </w:r>
    </w:p>
    <w:p w14:paraId="0C0D5AE4" w14:textId="77777777" w:rsidR="00017499" w:rsidRPr="0069569E" w:rsidRDefault="00017499" w:rsidP="0069559E">
      <w:pPr>
        <w:pStyle w:val="BodyText"/>
        <w:rPr>
          <w:color w:val="000000"/>
          <w:szCs w:val="22"/>
          <w:lang w:val="lt-LT"/>
        </w:rPr>
      </w:pPr>
    </w:p>
    <w:p w14:paraId="77648297" w14:textId="77777777" w:rsidR="00017499" w:rsidRPr="0069569E" w:rsidRDefault="00017499" w:rsidP="0069559E">
      <w:pPr>
        <w:pStyle w:val="BodyText"/>
        <w:rPr>
          <w:color w:val="000000"/>
          <w:szCs w:val="22"/>
          <w:lang w:val="lt-LT"/>
        </w:rPr>
      </w:pPr>
      <w:r w:rsidRPr="0069569E">
        <w:rPr>
          <w:color w:val="000000"/>
          <w:szCs w:val="22"/>
          <w:lang w:val="lt-LT"/>
        </w:rPr>
        <w:t xml:space="preserve">Skirtingai nei nekomplikuotas kiaušidžių padidėjimas, KHSS yra būklė, kurios sunkumo laipsnis gali vis didėti. Jo požymiai yra žymus kiaušidžių padidėjimas, didele lytinių steroidų koncentracija serume ir padidėjęs kraujagyslių pralaidumas, dėl kurio gali pradėti kauptis skysčiai pilvaplėvės, plaučių ir, retai, </w:t>
      </w:r>
      <w:proofErr w:type="spellStart"/>
      <w:r w:rsidRPr="0069569E">
        <w:rPr>
          <w:color w:val="000000"/>
          <w:szCs w:val="22"/>
          <w:lang w:val="lt-LT"/>
        </w:rPr>
        <w:t>perikardinėje</w:t>
      </w:r>
      <w:proofErr w:type="spellEnd"/>
      <w:r w:rsidRPr="0069569E">
        <w:rPr>
          <w:color w:val="000000"/>
          <w:szCs w:val="22"/>
          <w:lang w:val="lt-LT"/>
        </w:rPr>
        <w:t xml:space="preserve"> ertmėse.</w:t>
      </w:r>
    </w:p>
    <w:p w14:paraId="65F2C9AC" w14:textId="77777777" w:rsidR="00017499" w:rsidRPr="0069569E" w:rsidRDefault="00017499" w:rsidP="0069559E">
      <w:pPr>
        <w:pStyle w:val="BodyText"/>
        <w:rPr>
          <w:color w:val="000000"/>
          <w:szCs w:val="22"/>
          <w:lang w:val="lt-LT"/>
        </w:rPr>
      </w:pPr>
    </w:p>
    <w:p w14:paraId="2E2FBE33" w14:textId="77777777" w:rsidR="00017499" w:rsidRPr="0069569E" w:rsidRDefault="00017499" w:rsidP="0069559E">
      <w:pPr>
        <w:pStyle w:val="BodyText"/>
        <w:rPr>
          <w:color w:val="000000"/>
          <w:szCs w:val="22"/>
          <w:lang w:val="lt-LT"/>
        </w:rPr>
      </w:pPr>
      <w:r w:rsidRPr="0069569E">
        <w:rPr>
          <w:color w:val="000000"/>
          <w:szCs w:val="22"/>
          <w:lang w:val="lt-LT"/>
        </w:rPr>
        <w:t xml:space="preserve">Sunkiais KHSS atvejais gali būti stebimi tokie simptomai: pilvo skausmas, pilvo pūtimas, smarkus kiaušidžių padidėjimas, svorio didėjimas, dusulys, </w:t>
      </w:r>
      <w:proofErr w:type="spellStart"/>
      <w:r w:rsidRPr="0069569E">
        <w:rPr>
          <w:color w:val="000000"/>
          <w:szCs w:val="22"/>
          <w:lang w:val="lt-LT"/>
        </w:rPr>
        <w:t>oligurija</w:t>
      </w:r>
      <w:proofErr w:type="spellEnd"/>
      <w:r w:rsidRPr="0069569E">
        <w:rPr>
          <w:color w:val="000000"/>
          <w:szCs w:val="22"/>
          <w:lang w:val="lt-LT"/>
        </w:rPr>
        <w:t xml:space="preserve"> ir virškinamojo trakto simptomai tokie kaip pykinimas, vėmimas ir viduriavimas. Klinikinė analizė gali parodyti, cirkuliuojančio kraujo tūrio sumažėjimą, kraujo sutirštėjimą, sutrikusią elektrolitų pusiausvyrą, </w:t>
      </w:r>
      <w:proofErr w:type="spellStart"/>
      <w:r w:rsidRPr="0069569E">
        <w:rPr>
          <w:color w:val="000000"/>
          <w:szCs w:val="22"/>
          <w:lang w:val="lt-LT"/>
        </w:rPr>
        <w:t>ascitą</w:t>
      </w:r>
      <w:proofErr w:type="spellEnd"/>
      <w:r w:rsidRPr="0069569E">
        <w:rPr>
          <w:color w:val="000000"/>
          <w:szCs w:val="22"/>
          <w:lang w:val="lt-LT"/>
        </w:rPr>
        <w:t xml:space="preserve">, </w:t>
      </w:r>
      <w:r w:rsidR="00E602E6" w:rsidRPr="0069569E">
        <w:rPr>
          <w:color w:val="000000"/>
          <w:szCs w:val="22"/>
          <w:lang w:val="lt-LT"/>
        </w:rPr>
        <w:t xml:space="preserve">kraujo išsiliejimą </w:t>
      </w:r>
      <w:r w:rsidR="00E602E6" w:rsidRPr="0069569E">
        <w:rPr>
          <w:szCs w:val="22"/>
          <w:lang w:val="lt-LT"/>
        </w:rPr>
        <w:t xml:space="preserve">į pilvaplėvės ertmę, </w:t>
      </w:r>
      <w:proofErr w:type="spellStart"/>
      <w:r w:rsidR="000C5021" w:rsidRPr="0069569E">
        <w:rPr>
          <w:color w:val="000000"/>
          <w:szCs w:val="22"/>
          <w:lang w:val="lt-LT"/>
        </w:rPr>
        <w:t>eksudaciją</w:t>
      </w:r>
      <w:proofErr w:type="spellEnd"/>
      <w:r w:rsidR="000C5021" w:rsidRPr="0069569E">
        <w:rPr>
          <w:color w:val="000000"/>
          <w:szCs w:val="22"/>
          <w:lang w:val="lt-LT"/>
        </w:rPr>
        <w:t xml:space="preserve"> į</w:t>
      </w:r>
      <w:r w:rsidRPr="0069569E">
        <w:rPr>
          <w:color w:val="000000"/>
          <w:szCs w:val="22"/>
          <w:lang w:val="lt-LT"/>
        </w:rPr>
        <w:t xml:space="preserve"> pleuros ertm</w:t>
      </w:r>
      <w:r w:rsidR="000C5021" w:rsidRPr="0069569E">
        <w:rPr>
          <w:color w:val="000000"/>
          <w:szCs w:val="22"/>
          <w:lang w:val="lt-LT"/>
        </w:rPr>
        <w:t>ę</w:t>
      </w:r>
      <w:r w:rsidR="00E602E6" w:rsidRPr="0069569E">
        <w:rPr>
          <w:color w:val="000000"/>
          <w:szCs w:val="22"/>
          <w:lang w:val="lt-LT"/>
        </w:rPr>
        <w:t xml:space="preserve">, </w:t>
      </w:r>
      <w:proofErr w:type="spellStart"/>
      <w:r w:rsidR="000C5021" w:rsidRPr="0069569E">
        <w:rPr>
          <w:color w:val="000000"/>
          <w:szCs w:val="22"/>
          <w:lang w:val="lt-LT"/>
        </w:rPr>
        <w:t>hidrotoraksą</w:t>
      </w:r>
      <w:proofErr w:type="spellEnd"/>
      <w:r w:rsidR="000C5021" w:rsidRPr="0069569E">
        <w:rPr>
          <w:color w:val="000000"/>
          <w:szCs w:val="22"/>
          <w:lang w:val="lt-LT"/>
        </w:rPr>
        <w:t xml:space="preserve"> </w:t>
      </w:r>
      <w:r w:rsidRPr="0069569E">
        <w:rPr>
          <w:color w:val="000000"/>
          <w:szCs w:val="22"/>
          <w:lang w:val="lt-LT"/>
        </w:rPr>
        <w:t xml:space="preserve">arba ūminį kvėpavimo </w:t>
      </w:r>
      <w:r w:rsidR="00083852" w:rsidRPr="0069569E">
        <w:rPr>
          <w:color w:val="000000"/>
          <w:szCs w:val="22"/>
          <w:lang w:val="lt-LT"/>
        </w:rPr>
        <w:t>sutrikimo (</w:t>
      </w:r>
      <w:proofErr w:type="spellStart"/>
      <w:r w:rsidR="00083852" w:rsidRPr="0069569E">
        <w:rPr>
          <w:color w:val="000000"/>
          <w:szCs w:val="22"/>
          <w:lang w:val="lt-LT"/>
        </w:rPr>
        <w:t>distreso</w:t>
      </w:r>
      <w:proofErr w:type="spellEnd"/>
      <w:r w:rsidR="00083852" w:rsidRPr="0069569E">
        <w:rPr>
          <w:color w:val="000000"/>
          <w:szCs w:val="22"/>
          <w:lang w:val="lt-LT"/>
        </w:rPr>
        <w:t xml:space="preserve">) </w:t>
      </w:r>
      <w:r w:rsidRPr="0069569E">
        <w:rPr>
          <w:color w:val="000000"/>
          <w:szCs w:val="22"/>
          <w:lang w:val="lt-LT"/>
        </w:rPr>
        <w:t xml:space="preserve">sindromą. Labai retai sunkų kiaušidžių </w:t>
      </w:r>
      <w:proofErr w:type="spellStart"/>
      <w:r w:rsidRPr="0069569E">
        <w:rPr>
          <w:color w:val="000000"/>
          <w:szCs w:val="22"/>
          <w:lang w:val="lt-LT"/>
        </w:rPr>
        <w:t>hiperstimuliacijos</w:t>
      </w:r>
      <w:proofErr w:type="spellEnd"/>
      <w:r w:rsidRPr="0069569E">
        <w:rPr>
          <w:color w:val="000000"/>
          <w:szCs w:val="22"/>
          <w:lang w:val="lt-LT"/>
        </w:rPr>
        <w:t xml:space="preserve"> sindromą gali lydėti </w:t>
      </w:r>
      <w:r w:rsidRPr="0069569E">
        <w:rPr>
          <w:rStyle w:val="Emphasis"/>
          <w:i w:val="0"/>
          <w:iCs/>
          <w:color w:val="000000"/>
          <w:szCs w:val="22"/>
          <w:lang w:val="lt-LT"/>
        </w:rPr>
        <w:t>kiaušidės persisukimas</w:t>
      </w:r>
      <w:r w:rsidRPr="0069569E">
        <w:rPr>
          <w:color w:val="000000"/>
          <w:szCs w:val="22"/>
          <w:lang w:val="lt-LT"/>
        </w:rPr>
        <w:t xml:space="preserve"> ir </w:t>
      </w:r>
      <w:proofErr w:type="spellStart"/>
      <w:r w:rsidRPr="0069569E">
        <w:rPr>
          <w:color w:val="000000"/>
          <w:szCs w:val="22"/>
          <w:lang w:val="lt-LT"/>
        </w:rPr>
        <w:t>tromboemboliniai</w:t>
      </w:r>
      <w:proofErr w:type="spellEnd"/>
      <w:r w:rsidRPr="0069569E">
        <w:rPr>
          <w:color w:val="000000"/>
          <w:szCs w:val="22"/>
          <w:lang w:val="lt-LT"/>
        </w:rPr>
        <w:t xml:space="preserve"> reiškiniai, pvz., plaučių embolija, išeminis insultas arba miokardo infarktas.</w:t>
      </w:r>
    </w:p>
    <w:p w14:paraId="78A087E3" w14:textId="77777777" w:rsidR="00017499" w:rsidRPr="0069569E" w:rsidRDefault="00017499" w:rsidP="0069559E">
      <w:pPr>
        <w:pStyle w:val="BodyText"/>
        <w:rPr>
          <w:color w:val="000000"/>
          <w:szCs w:val="22"/>
          <w:lang w:val="lt-LT"/>
        </w:rPr>
      </w:pPr>
    </w:p>
    <w:p w14:paraId="4189F5BE" w14:textId="77777777" w:rsidR="00017499" w:rsidRPr="0069569E" w:rsidRDefault="00017499" w:rsidP="0069559E">
      <w:pPr>
        <w:pStyle w:val="BodyText"/>
        <w:rPr>
          <w:color w:val="000000"/>
          <w:szCs w:val="22"/>
          <w:lang w:val="lt-LT"/>
        </w:rPr>
      </w:pPr>
      <w:r w:rsidRPr="0069569E">
        <w:rPr>
          <w:color w:val="000000"/>
          <w:szCs w:val="22"/>
          <w:lang w:val="lt-LT"/>
        </w:rPr>
        <w:t xml:space="preserve">Nepriklausomi KHSS išsivystymo rizikos veiksniai yra </w:t>
      </w:r>
      <w:proofErr w:type="spellStart"/>
      <w:r w:rsidRPr="0069569E">
        <w:rPr>
          <w:color w:val="000000"/>
          <w:szCs w:val="22"/>
          <w:lang w:val="lt-LT"/>
        </w:rPr>
        <w:t>policistinių</w:t>
      </w:r>
      <w:proofErr w:type="spellEnd"/>
      <w:r w:rsidRPr="0069569E">
        <w:rPr>
          <w:color w:val="000000"/>
          <w:szCs w:val="22"/>
          <w:lang w:val="lt-LT"/>
        </w:rPr>
        <w:t xml:space="preserve"> kiaušidžių sindromas, didelė absoliuti ar sparčiai didėjanti </w:t>
      </w:r>
      <w:proofErr w:type="spellStart"/>
      <w:r w:rsidRPr="0069569E">
        <w:rPr>
          <w:color w:val="000000"/>
          <w:szCs w:val="22"/>
          <w:lang w:val="lt-LT"/>
        </w:rPr>
        <w:t>estradiolio</w:t>
      </w:r>
      <w:proofErr w:type="spellEnd"/>
      <w:r w:rsidRPr="0069569E">
        <w:rPr>
          <w:color w:val="000000"/>
          <w:szCs w:val="22"/>
          <w:lang w:val="lt-LT"/>
        </w:rPr>
        <w:t xml:space="preserve"> koncentracija serume (pvz., &gt; 900 </w:t>
      </w:r>
      <w:proofErr w:type="spellStart"/>
      <w:r w:rsidRPr="0069569E">
        <w:rPr>
          <w:color w:val="000000"/>
          <w:szCs w:val="22"/>
          <w:lang w:val="lt-LT"/>
        </w:rPr>
        <w:t>pg</w:t>
      </w:r>
      <w:proofErr w:type="spellEnd"/>
      <w:r w:rsidRPr="0069569E">
        <w:rPr>
          <w:color w:val="000000"/>
          <w:szCs w:val="22"/>
          <w:lang w:val="lt-LT"/>
        </w:rPr>
        <w:t>/ml arba &gt; 3 300 </w:t>
      </w:r>
      <w:proofErr w:type="spellStart"/>
      <w:r w:rsidRPr="0069569E">
        <w:rPr>
          <w:color w:val="000000"/>
          <w:szCs w:val="22"/>
          <w:lang w:val="lt-LT"/>
        </w:rPr>
        <w:t>pmol</w:t>
      </w:r>
      <w:proofErr w:type="spellEnd"/>
      <w:r w:rsidRPr="0069569E">
        <w:rPr>
          <w:color w:val="000000"/>
          <w:szCs w:val="22"/>
          <w:lang w:val="lt-LT"/>
        </w:rPr>
        <w:t>/l nevykstant ovuliacijai; &gt; 3 000 </w:t>
      </w:r>
      <w:proofErr w:type="spellStart"/>
      <w:r w:rsidRPr="0069569E">
        <w:rPr>
          <w:color w:val="000000"/>
          <w:szCs w:val="22"/>
          <w:lang w:val="lt-LT"/>
        </w:rPr>
        <w:t>pg</w:t>
      </w:r>
      <w:proofErr w:type="spellEnd"/>
      <w:r w:rsidRPr="0069569E">
        <w:rPr>
          <w:color w:val="000000"/>
          <w:szCs w:val="22"/>
          <w:lang w:val="lt-LT"/>
        </w:rPr>
        <w:t>/ml arba &gt; 11 000 </w:t>
      </w:r>
      <w:proofErr w:type="spellStart"/>
      <w:r w:rsidRPr="0069569E">
        <w:rPr>
          <w:color w:val="000000"/>
          <w:szCs w:val="22"/>
          <w:lang w:val="lt-LT"/>
        </w:rPr>
        <w:t>pmol</w:t>
      </w:r>
      <w:proofErr w:type="spellEnd"/>
      <w:r w:rsidRPr="0069569E">
        <w:rPr>
          <w:color w:val="000000"/>
          <w:szCs w:val="22"/>
          <w:lang w:val="lt-LT"/>
        </w:rPr>
        <w:t>/l atliekant dirbtinį apvaisinimą), didelis susidarančių kiaušidžių folikulų skaičius (pvz., ≥ </w:t>
      </w:r>
      <w:smartTag w:uri="schemas-tilde-lv/tildestengine" w:element="metric2">
        <w:smartTagPr>
          <w:attr w:name="metric_text" w:val="mm"/>
          <w:attr w:name="metric_value" w:val="14"/>
        </w:smartTagPr>
        <w:r w:rsidRPr="0069569E">
          <w:rPr>
            <w:color w:val="000000"/>
            <w:szCs w:val="22"/>
            <w:lang w:val="lt-LT"/>
          </w:rPr>
          <w:t>14 mm</w:t>
        </w:r>
      </w:smartTag>
      <w:r w:rsidRPr="0069569E">
        <w:rPr>
          <w:color w:val="000000"/>
          <w:szCs w:val="22"/>
          <w:lang w:val="lt-LT"/>
        </w:rPr>
        <w:t xml:space="preserve"> skersmens &gt; 3 folikulai nevykstant ovuliacijai; ≥ </w:t>
      </w:r>
      <w:smartTag w:uri="schemas-tilde-lv/tildestengine" w:element="metric2">
        <w:smartTagPr>
          <w:attr w:name="metric_text" w:val="mm"/>
          <w:attr w:name="metric_value" w:val="12"/>
        </w:smartTagPr>
        <w:r w:rsidRPr="0069569E">
          <w:rPr>
            <w:color w:val="000000"/>
            <w:szCs w:val="22"/>
            <w:lang w:val="lt-LT"/>
          </w:rPr>
          <w:t>12 mm</w:t>
        </w:r>
      </w:smartTag>
      <w:r w:rsidRPr="0069569E">
        <w:rPr>
          <w:color w:val="000000"/>
          <w:szCs w:val="22"/>
          <w:lang w:val="lt-LT"/>
        </w:rPr>
        <w:t xml:space="preserve"> skersmens ≥ 20 folikulų atliekant dirbtinį apvaisinimą).</w:t>
      </w:r>
    </w:p>
    <w:p w14:paraId="64A5519D" w14:textId="77777777" w:rsidR="00017499" w:rsidRPr="0069569E" w:rsidRDefault="00017499" w:rsidP="0069559E">
      <w:pPr>
        <w:pStyle w:val="BodyText"/>
        <w:rPr>
          <w:color w:val="000000"/>
          <w:szCs w:val="22"/>
          <w:lang w:val="lt-LT"/>
        </w:rPr>
      </w:pPr>
    </w:p>
    <w:p w14:paraId="3538DAD6" w14:textId="02F87E06" w:rsidR="00017499" w:rsidRPr="0069569E" w:rsidRDefault="00017499" w:rsidP="0069559E">
      <w:pPr>
        <w:rPr>
          <w:color w:val="000000"/>
          <w:sz w:val="22"/>
          <w:szCs w:val="22"/>
          <w:lang w:val="lt-LT"/>
        </w:rPr>
      </w:pPr>
      <w:r w:rsidRPr="0069569E">
        <w:rPr>
          <w:color w:val="000000"/>
          <w:sz w:val="22"/>
          <w:szCs w:val="22"/>
          <w:lang w:val="lt-LT"/>
        </w:rPr>
        <w:t>Laikantis rekomenduojamo GONAL</w:t>
      </w:r>
      <w:r w:rsidRPr="0069569E">
        <w:rPr>
          <w:color w:val="000000"/>
          <w:sz w:val="22"/>
          <w:szCs w:val="22"/>
          <w:lang w:val="lt-LT"/>
        </w:rPr>
        <w:noBreakHyphen/>
        <w:t xml:space="preserve">f dozavimo ir vartojimo režimo, galima sumažinti kiaušidžių </w:t>
      </w:r>
      <w:proofErr w:type="spellStart"/>
      <w:r w:rsidRPr="0069569E">
        <w:rPr>
          <w:color w:val="000000"/>
          <w:sz w:val="22"/>
          <w:szCs w:val="22"/>
          <w:lang w:val="lt-LT"/>
        </w:rPr>
        <w:t>hiperstimuliacijos</w:t>
      </w:r>
      <w:proofErr w:type="spellEnd"/>
      <w:r w:rsidRPr="0069569E">
        <w:rPr>
          <w:color w:val="000000"/>
          <w:sz w:val="22"/>
          <w:szCs w:val="22"/>
          <w:lang w:val="lt-LT"/>
        </w:rPr>
        <w:t xml:space="preserve"> riziką (žr. 4.2</w:t>
      </w:r>
      <w:r w:rsidR="0051749D" w:rsidRPr="0069569E">
        <w:rPr>
          <w:color w:val="000000"/>
          <w:sz w:val="22"/>
          <w:szCs w:val="22"/>
          <w:lang w:val="lt-LT"/>
        </w:rPr>
        <w:t> </w:t>
      </w:r>
      <w:r w:rsidRPr="0069569E">
        <w:rPr>
          <w:color w:val="000000"/>
          <w:sz w:val="22"/>
          <w:szCs w:val="22"/>
          <w:lang w:val="lt-LT"/>
        </w:rPr>
        <w:t xml:space="preserve">ir 4.8 skyrius). Siekiant anksti nustatyti rizikos veiksnius, rekomenduojama stebėti stimuliacijos ciklus atliekant tyrimus ultragarsu ir tiriant </w:t>
      </w:r>
      <w:proofErr w:type="spellStart"/>
      <w:r w:rsidRPr="0069569E">
        <w:rPr>
          <w:color w:val="000000"/>
          <w:sz w:val="22"/>
          <w:szCs w:val="22"/>
          <w:lang w:val="lt-LT"/>
        </w:rPr>
        <w:t>estradiolio</w:t>
      </w:r>
      <w:proofErr w:type="spellEnd"/>
      <w:r w:rsidRPr="0069569E">
        <w:rPr>
          <w:color w:val="000000"/>
          <w:sz w:val="22"/>
          <w:szCs w:val="22"/>
          <w:lang w:val="lt-LT"/>
        </w:rPr>
        <w:t xml:space="preserve"> kiekį.</w:t>
      </w:r>
    </w:p>
    <w:p w14:paraId="613025AC" w14:textId="77777777" w:rsidR="00017499" w:rsidRPr="0069569E" w:rsidRDefault="00017499" w:rsidP="0069559E">
      <w:pPr>
        <w:pStyle w:val="BodyText2"/>
        <w:jc w:val="left"/>
        <w:rPr>
          <w:color w:val="000000"/>
          <w:szCs w:val="22"/>
          <w:lang w:val="lt-LT"/>
        </w:rPr>
      </w:pPr>
    </w:p>
    <w:p w14:paraId="0F2220D6" w14:textId="77777777" w:rsidR="00017499" w:rsidRPr="0069569E" w:rsidRDefault="00017499" w:rsidP="0069559E">
      <w:pPr>
        <w:pStyle w:val="BodyText"/>
        <w:rPr>
          <w:color w:val="000000"/>
          <w:szCs w:val="22"/>
          <w:lang w:val="lt-LT"/>
        </w:rPr>
      </w:pPr>
      <w:r w:rsidRPr="0069569E">
        <w:rPr>
          <w:color w:val="000000"/>
          <w:szCs w:val="22"/>
          <w:lang w:val="lt-LT"/>
        </w:rPr>
        <w:t xml:space="preserve">Yra duomenų, rodančių, kad </w:t>
      </w:r>
      <w:proofErr w:type="spellStart"/>
      <w:r w:rsidRPr="0069569E">
        <w:rPr>
          <w:color w:val="000000"/>
          <w:szCs w:val="22"/>
          <w:lang w:val="lt-LT"/>
        </w:rPr>
        <w:t>žCG</w:t>
      </w:r>
      <w:proofErr w:type="spellEnd"/>
      <w:r w:rsidRPr="0069569E">
        <w:rPr>
          <w:color w:val="000000"/>
          <w:szCs w:val="22"/>
          <w:lang w:val="lt-LT"/>
        </w:rPr>
        <w:t xml:space="preserve"> vaidina svarbų vaidmenį sukeliant KHSS ir tai, kad jei pastojama, šis sindromas gali būti sunkesnis ir trukti ilgiau. Todėl, atsiradus kiaušidžių </w:t>
      </w:r>
      <w:proofErr w:type="spellStart"/>
      <w:r w:rsidRPr="0069569E">
        <w:rPr>
          <w:color w:val="000000"/>
          <w:szCs w:val="22"/>
          <w:lang w:val="lt-LT"/>
        </w:rPr>
        <w:t>hiperstimuliacijos</w:t>
      </w:r>
      <w:proofErr w:type="spellEnd"/>
      <w:r w:rsidRPr="0069569E">
        <w:rPr>
          <w:color w:val="000000"/>
          <w:szCs w:val="22"/>
          <w:lang w:val="lt-LT"/>
        </w:rPr>
        <w:t xml:space="preserve"> požymių, pvz., </w:t>
      </w:r>
      <w:proofErr w:type="spellStart"/>
      <w:r w:rsidRPr="0069569E">
        <w:rPr>
          <w:color w:val="000000"/>
          <w:szCs w:val="22"/>
          <w:lang w:val="lt-LT"/>
        </w:rPr>
        <w:t>estradiolio</w:t>
      </w:r>
      <w:proofErr w:type="spellEnd"/>
      <w:r w:rsidRPr="0069569E">
        <w:rPr>
          <w:color w:val="000000"/>
          <w:szCs w:val="22"/>
          <w:lang w:val="lt-LT"/>
        </w:rPr>
        <w:t xml:space="preserve"> koncentracija serume yra &gt; 5 500 </w:t>
      </w:r>
      <w:proofErr w:type="spellStart"/>
      <w:r w:rsidRPr="0069569E">
        <w:rPr>
          <w:color w:val="000000"/>
          <w:szCs w:val="22"/>
          <w:lang w:val="lt-LT"/>
        </w:rPr>
        <w:t>pg</w:t>
      </w:r>
      <w:proofErr w:type="spellEnd"/>
      <w:r w:rsidRPr="0069569E">
        <w:rPr>
          <w:color w:val="000000"/>
          <w:szCs w:val="22"/>
          <w:lang w:val="lt-LT"/>
        </w:rPr>
        <w:t>/ml arba &gt; 20 200 </w:t>
      </w:r>
      <w:proofErr w:type="spellStart"/>
      <w:r w:rsidRPr="0069569E">
        <w:rPr>
          <w:color w:val="000000"/>
          <w:szCs w:val="22"/>
          <w:lang w:val="lt-LT"/>
        </w:rPr>
        <w:t>pmol</w:t>
      </w:r>
      <w:proofErr w:type="spellEnd"/>
      <w:r w:rsidRPr="0069569E">
        <w:rPr>
          <w:color w:val="000000"/>
          <w:szCs w:val="22"/>
          <w:lang w:val="lt-LT"/>
        </w:rPr>
        <w:t xml:space="preserve">/l ir (arba) iš viso yra ≥ 40 folikulų, rekomenduojama nutraukti </w:t>
      </w:r>
      <w:proofErr w:type="spellStart"/>
      <w:r w:rsidRPr="0069569E">
        <w:rPr>
          <w:color w:val="000000"/>
          <w:szCs w:val="22"/>
          <w:lang w:val="lt-LT"/>
        </w:rPr>
        <w:t>žCG</w:t>
      </w:r>
      <w:proofErr w:type="spellEnd"/>
      <w:r w:rsidRPr="0069569E">
        <w:rPr>
          <w:color w:val="000000"/>
          <w:szCs w:val="22"/>
          <w:lang w:val="lt-LT"/>
        </w:rPr>
        <w:t xml:space="preserve"> vartojimą ir nurodyti pacientei susilaikyti nuo lytinio akto arba vartoti patikimas kontraceptines apsaugos priemones bent 4 dienas. KHSS gali sparčiai progresuoti (per 24 valandas) arba per kelias dienas) ir tapti rimtu medicininiu atveju</w:t>
      </w:r>
      <w:r w:rsidR="00126AA1" w:rsidRPr="0069569E">
        <w:rPr>
          <w:color w:val="000000"/>
          <w:szCs w:val="22"/>
          <w:lang w:val="lt-LT"/>
        </w:rPr>
        <w:t>.</w:t>
      </w:r>
      <w:r w:rsidRPr="0069569E">
        <w:rPr>
          <w:color w:val="000000"/>
          <w:szCs w:val="22"/>
          <w:lang w:val="lt-LT"/>
        </w:rPr>
        <w:t xml:space="preserve"> </w:t>
      </w:r>
      <w:r w:rsidR="00F4494E" w:rsidRPr="0069569E">
        <w:rPr>
          <w:szCs w:val="22"/>
          <w:lang w:val="lt-LT"/>
        </w:rPr>
        <w:t xml:space="preserve">Dažniausiai tai pasireiškia nutraukus gydymą hormonais, aukščiausią lygį pasiekia praėjus maždaug nuo septynių iki dešimties dienų po gydymo. </w:t>
      </w:r>
      <w:r w:rsidR="00126AA1" w:rsidRPr="0069569E">
        <w:rPr>
          <w:color w:val="000000"/>
          <w:szCs w:val="22"/>
          <w:lang w:val="lt-LT"/>
        </w:rPr>
        <w:t>P</w:t>
      </w:r>
      <w:r w:rsidRPr="0069569E">
        <w:rPr>
          <w:color w:val="000000"/>
          <w:szCs w:val="22"/>
          <w:lang w:val="lt-LT"/>
        </w:rPr>
        <w:t xml:space="preserve">acientai turi būti stebimi mažiausiai dvi savaites po </w:t>
      </w:r>
      <w:proofErr w:type="spellStart"/>
      <w:r w:rsidRPr="0069569E">
        <w:rPr>
          <w:color w:val="000000"/>
          <w:szCs w:val="22"/>
          <w:lang w:val="lt-LT"/>
        </w:rPr>
        <w:t>žCG</w:t>
      </w:r>
      <w:proofErr w:type="spellEnd"/>
      <w:r w:rsidRPr="0069569E">
        <w:rPr>
          <w:color w:val="000000"/>
          <w:szCs w:val="22"/>
          <w:lang w:val="lt-LT"/>
        </w:rPr>
        <w:t xml:space="preserve"> paskyrimo.</w:t>
      </w:r>
    </w:p>
    <w:p w14:paraId="2B52740E" w14:textId="77777777" w:rsidR="00017499" w:rsidRPr="0069569E" w:rsidRDefault="00017499" w:rsidP="0069559E">
      <w:pPr>
        <w:pStyle w:val="BodyText"/>
        <w:rPr>
          <w:color w:val="000000"/>
          <w:szCs w:val="22"/>
          <w:lang w:val="lt-LT"/>
        </w:rPr>
      </w:pPr>
    </w:p>
    <w:p w14:paraId="153B0D69" w14:textId="77777777" w:rsidR="00017499" w:rsidRPr="0069569E" w:rsidRDefault="00017499" w:rsidP="0069559E">
      <w:pPr>
        <w:pStyle w:val="BodyText"/>
        <w:rPr>
          <w:color w:val="000000"/>
          <w:szCs w:val="22"/>
          <w:lang w:val="lt-LT"/>
        </w:rPr>
      </w:pPr>
      <w:r w:rsidRPr="0069569E">
        <w:rPr>
          <w:color w:val="000000"/>
          <w:szCs w:val="22"/>
          <w:lang w:val="lt-LT"/>
        </w:rPr>
        <w:t xml:space="preserve">Dirbtinio apvaisinimo metu prieš ovuliaciją rekomenduojama susiurbti visus folikulus, kad sumažėtų </w:t>
      </w:r>
      <w:proofErr w:type="spellStart"/>
      <w:r w:rsidRPr="0069569E">
        <w:rPr>
          <w:color w:val="000000"/>
          <w:szCs w:val="22"/>
          <w:lang w:val="lt-LT"/>
        </w:rPr>
        <w:t>hiperstimuliacijos</w:t>
      </w:r>
      <w:proofErr w:type="spellEnd"/>
      <w:r w:rsidRPr="0069569E">
        <w:rPr>
          <w:color w:val="000000"/>
          <w:szCs w:val="22"/>
          <w:lang w:val="lt-LT"/>
        </w:rPr>
        <w:t xml:space="preserve"> pavojus.</w:t>
      </w:r>
    </w:p>
    <w:p w14:paraId="157E4432" w14:textId="77777777" w:rsidR="00017499" w:rsidRPr="0069569E" w:rsidRDefault="00017499" w:rsidP="0069559E">
      <w:pPr>
        <w:pStyle w:val="BodyText"/>
        <w:rPr>
          <w:color w:val="000000"/>
          <w:szCs w:val="22"/>
          <w:lang w:val="lt-LT"/>
        </w:rPr>
      </w:pPr>
    </w:p>
    <w:p w14:paraId="280AFDD8" w14:textId="77777777" w:rsidR="00017499" w:rsidRPr="0069569E" w:rsidRDefault="00017499" w:rsidP="0069559E">
      <w:pPr>
        <w:pStyle w:val="BodyText"/>
        <w:rPr>
          <w:color w:val="000000"/>
          <w:szCs w:val="22"/>
          <w:lang w:val="lt-LT"/>
        </w:rPr>
      </w:pPr>
      <w:r w:rsidRPr="0069569E">
        <w:rPr>
          <w:color w:val="000000"/>
          <w:szCs w:val="22"/>
          <w:lang w:val="lt-LT"/>
        </w:rPr>
        <w:t xml:space="preserve">Lengvas arba vidutinio sunkumo KHSS praeina savaime. Jei yra sunkus KHSS, rekomenduojama gydymą </w:t>
      </w:r>
      <w:proofErr w:type="spellStart"/>
      <w:r w:rsidRPr="0069569E">
        <w:rPr>
          <w:color w:val="000000"/>
          <w:szCs w:val="22"/>
          <w:lang w:val="lt-LT"/>
        </w:rPr>
        <w:t>gonadotropinu</w:t>
      </w:r>
      <w:proofErr w:type="spellEnd"/>
      <w:r w:rsidRPr="0069569E">
        <w:rPr>
          <w:color w:val="000000"/>
          <w:szCs w:val="22"/>
          <w:lang w:val="lt-LT"/>
        </w:rPr>
        <w:t xml:space="preserve"> nutraukti, o pacientę – hospitalizuoti bei pradėti atitinkamą gydymą.</w:t>
      </w:r>
    </w:p>
    <w:p w14:paraId="48B90C7A" w14:textId="77777777" w:rsidR="00017499" w:rsidRPr="0069569E" w:rsidRDefault="00017499" w:rsidP="0069559E">
      <w:pPr>
        <w:pStyle w:val="BodyText"/>
        <w:rPr>
          <w:color w:val="000000"/>
          <w:szCs w:val="22"/>
          <w:lang w:val="lt-LT"/>
        </w:rPr>
      </w:pPr>
    </w:p>
    <w:p w14:paraId="7E208952" w14:textId="77777777" w:rsidR="00017499" w:rsidRPr="0069569E" w:rsidRDefault="00017499" w:rsidP="0069559E">
      <w:pPr>
        <w:pStyle w:val="BodyText"/>
        <w:keepNext/>
        <w:rPr>
          <w:i/>
          <w:color w:val="000000"/>
          <w:szCs w:val="22"/>
          <w:u w:val="single"/>
          <w:lang w:val="lt-LT"/>
        </w:rPr>
      </w:pPr>
      <w:r w:rsidRPr="0069569E">
        <w:rPr>
          <w:i/>
          <w:color w:val="000000"/>
          <w:szCs w:val="22"/>
          <w:u w:val="single"/>
          <w:lang w:val="lt-LT"/>
        </w:rPr>
        <w:t>Daugiavaisis nėštumas</w:t>
      </w:r>
    </w:p>
    <w:p w14:paraId="4141094C" w14:textId="77777777" w:rsidR="00017499" w:rsidRPr="0069569E" w:rsidRDefault="00017499" w:rsidP="0069559E">
      <w:pPr>
        <w:pStyle w:val="BodyText"/>
        <w:rPr>
          <w:color w:val="000000"/>
          <w:szCs w:val="22"/>
          <w:lang w:val="lt-LT"/>
        </w:rPr>
      </w:pPr>
      <w:r w:rsidRPr="0069569E">
        <w:rPr>
          <w:color w:val="000000"/>
          <w:szCs w:val="22"/>
          <w:lang w:val="lt-LT"/>
        </w:rPr>
        <w:t>Pacientėms, kurioms ovuliacija yra stimuliuojama</w:t>
      </w:r>
      <w:r w:rsidRPr="0069569E">
        <w:rPr>
          <w:i/>
          <w:color w:val="000000"/>
          <w:szCs w:val="22"/>
          <w:lang w:val="lt-LT"/>
        </w:rPr>
        <w:t>,</w:t>
      </w:r>
      <w:r w:rsidRPr="0069569E">
        <w:rPr>
          <w:color w:val="000000"/>
          <w:szCs w:val="22"/>
          <w:lang w:val="lt-LT"/>
        </w:rPr>
        <w:t xml:space="preserve"> daugiavaisio nėštumo tikimybė yra didesnė nei natūraliai pastojus. Dauguma daugybinio apvaisinimo atvejų yra dvyniai. Daugiavaisis nėštumas, ypač aukšto laipsnio, didina riziką sulaukti nepageidaujamo poveikio motinystei ir perinatalinio periodo pasekmių.</w:t>
      </w:r>
    </w:p>
    <w:p w14:paraId="770E81D9" w14:textId="77777777" w:rsidR="00017499" w:rsidRPr="0069569E" w:rsidRDefault="00017499" w:rsidP="0069559E">
      <w:pPr>
        <w:pStyle w:val="BodyText"/>
        <w:rPr>
          <w:color w:val="000000"/>
          <w:szCs w:val="22"/>
          <w:lang w:val="lt-LT"/>
        </w:rPr>
      </w:pPr>
    </w:p>
    <w:p w14:paraId="0298487D" w14:textId="77777777" w:rsidR="00017499" w:rsidRPr="0069569E" w:rsidRDefault="00017499" w:rsidP="0069559E">
      <w:pPr>
        <w:pStyle w:val="BodyText"/>
        <w:rPr>
          <w:color w:val="000000"/>
          <w:szCs w:val="22"/>
          <w:lang w:val="lt-LT"/>
        </w:rPr>
      </w:pPr>
      <w:r w:rsidRPr="0069569E">
        <w:rPr>
          <w:color w:val="000000"/>
          <w:szCs w:val="22"/>
          <w:lang w:val="lt-LT"/>
        </w:rPr>
        <w:t>Siekiant iki minimumo sumažinti daugiavaisio nėštumo riziką, rekomenduojama atidžiai tikrinti kiaušidžių atsaką į vaistą.</w:t>
      </w:r>
    </w:p>
    <w:p w14:paraId="27219131" w14:textId="77777777" w:rsidR="00017499" w:rsidRPr="0069569E" w:rsidRDefault="00017499" w:rsidP="0069559E">
      <w:pPr>
        <w:pStyle w:val="BodyText"/>
        <w:rPr>
          <w:color w:val="000000"/>
          <w:szCs w:val="22"/>
          <w:lang w:val="lt-LT"/>
        </w:rPr>
      </w:pPr>
    </w:p>
    <w:p w14:paraId="4DCBDDF8" w14:textId="77777777" w:rsidR="00017499" w:rsidRPr="0069569E" w:rsidRDefault="00017499" w:rsidP="0069559E">
      <w:pPr>
        <w:pStyle w:val="BodyText"/>
        <w:rPr>
          <w:color w:val="000000"/>
          <w:szCs w:val="22"/>
          <w:lang w:val="lt-LT"/>
        </w:rPr>
      </w:pPr>
      <w:r w:rsidRPr="0069569E">
        <w:rPr>
          <w:color w:val="000000"/>
          <w:szCs w:val="22"/>
          <w:lang w:val="lt-LT"/>
        </w:rPr>
        <w:t>Pacientėms, kurioms atliekamos dirbtinio apvaisinimo procedūros, daugiavaisio nėštumo rizika priklauso nuo persodintų embrionų skaičiaus, jų savybių ir pacientės amžiaus.</w:t>
      </w:r>
    </w:p>
    <w:p w14:paraId="210F436B" w14:textId="77777777" w:rsidR="00017499" w:rsidRPr="0069569E" w:rsidRDefault="00017499" w:rsidP="0069559E">
      <w:pPr>
        <w:pStyle w:val="BodyText"/>
        <w:rPr>
          <w:color w:val="000000"/>
          <w:szCs w:val="22"/>
          <w:lang w:val="lt-LT"/>
        </w:rPr>
      </w:pPr>
    </w:p>
    <w:p w14:paraId="619A2EEB" w14:textId="77777777" w:rsidR="00017499" w:rsidRPr="0069569E" w:rsidRDefault="00017499" w:rsidP="0069559E">
      <w:pPr>
        <w:pStyle w:val="BodyText"/>
        <w:rPr>
          <w:color w:val="000000"/>
          <w:szCs w:val="22"/>
          <w:lang w:val="lt-LT"/>
        </w:rPr>
      </w:pPr>
      <w:r w:rsidRPr="0069569E">
        <w:rPr>
          <w:color w:val="000000"/>
          <w:szCs w:val="22"/>
          <w:lang w:val="lt-LT"/>
        </w:rPr>
        <w:t>Prieš gydymo pradžią pacientės turi būti informuojamos apie daugybinio gimdymo tikimybę.</w:t>
      </w:r>
    </w:p>
    <w:p w14:paraId="7306DF69" w14:textId="77777777" w:rsidR="00017499" w:rsidRPr="0069569E" w:rsidRDefault="00017499" w:rsidP="0069559E">
      <w:pPr>
        <w:pStyle w:val="BodyText"/>
        <w:rPr>
          <w:color w:val="000000"/>
          <w:szCs w:val="22"/>
          <w:lang w:val="lt-LT"/>
        </w:rPr>
      </w:pPr>
    </w:p>
    <w:p w14:paraId="69B5AA84" w14:textId="77777777" w:rsidR="00017499" w:rsidRPr="0069569E" w:rsidRDefault="00017499" w:rsidP="0069559E">
      <w:pPr>
        <w:pStyle w:val="BodyText"/>
        <w:keepNext/>
        <w:rPr>
          <w:b/>
          <w:color w:val="000000"/>
          <w:szCs w:val="22"/>
          <w:lang w:val="lt-LT"/>
        </w:rPr>
      </w:pPr>
      <w:r w:rsidRPr="0069569E">
        <w:rPr>
          <w:i/>
          <w:color w:val="000000"/>
          <w:szCs w:val="22"/>
          <w:u w:val="single"/>
          <w:lang w:val="lt-LT"/>
        </w:rPr>
        <w:t>Nėštumo nutrūkimas</w:t>
      </w:r>
    </w:p>
    <w:p w14:paraId="795B6F07" w14:textId="77777777" w:rsidR="00017499" w:rsidRPr="0069569E" w:rsidRDefault="00017499" w:rsidP="0069559E">
      <w:pPr>
        <w:pStyle w:val="BodyText"/>
        <w:rPr>
          <w:color w:val="000000"/>
          <w:szCs w:val="22"/>
          <w:lang w:val="lt-LT"/>
        </w:rPr>
      </w:pPr>
      <w:r w:rsidRPr="0069569E">
        <w:rPr>
          <w:color w:val="000000"/>
          <w:szCs w:val="22"/>
          <w:lang w:val="lt-LT"/>
        </w:rPr>
        <w:t>Pacientėms, kurioms folikulų augimas stimuliuojamas siekiant sukelti ovuliaciją ar parengti dirbtiniam apvaisinimui, nėštumo nutrūkimo dažnis dėl persileidimo ar neišnešiojimo</w:t>
      </w:r>
      <w:r w:rsidRPr="0069569E">
        <w:rPr>
          <w:i/>
          <w:color w:val="000000"/>
          <w:szCs w:val="22"/>
          <w:lang w:val="lt-LT"/>
        </w:rPr>
        <w:t xml:space="preserve"> </w:t>
      </w:r>
      <w:r w:rsidRPr="0069569E">
        <w:rPr>
          <w:color w:val="000000"/>
          <w:szCs w:val="22"/>
          <w:lang w:val="lt-LT"/>
        </w:rPr>
        <w:t>yra didesnis nei pastojus natūraliai.</w:t>
      </w:r>
    </w:p>
    <w:p w14:paraId="43BF6105" w14:textId="77777777" w:rsidR="00017499" w:rsidRPr="0069569E" w:rsidRDefault="00017499" w:rsidP="0069559E">
      <w:pPr>
        <w:pStyle w:val="BodyText"/>
        <w:rPr>
          <w:color w:val="000000"/>
          <w:szCs w:val="22"/>
          <w:lang w:val="lt-LT"/>
        </w:rPr>
      </w:pPr>
    </w:p>
    <w:p w14:paraId="1FF9D1DD" w14:textId="77777777" w:rsidR="00017499" w:rsidRPr="0069569E" w:rsidRDefault="00017499" w:rsidP="0069559E">
      <w:pPr>
        <w:pStyle w:val="BodyText"/>
        <w:keepNext/>
        <w:rPr>
          <w:i/>
          <w:color w:val="000000"/>
          <w:szCs w:val="22"/>
          <w:u w:val="single"/>
          <w:lang w:val="lt-LT"/>
        </w:rPr>
      </w:pPr>
      <w:r w:rsidRPr="0069569E">
        <w:rPr>
          <w:i/>
          <w:color w:val="000000"/>
          <w:szCs w:val="22"/>
          <w:u w:val="single"/>
          <w:lang w:val="lt-LT"/>
        </w:rPr>
        <w:lastRenderedPageBreak/>
        <w:t>Negimdinis nėštumas</w:t>
      </w:r>
    </w:p>
    <w:p w14:paraId="4DF4C4FB" w14:textId="77777777" w:rsidR="00017499" w:rsidRPr="0069569E" w:rsidRDefault="00017499" w:rsidP="0069559E">
      <w:pPr>
        <w:pStyle w:val="BodyText"/>
        <w:keepNext/>
        <w:rPr>
          <w:color w:val="000000"/>
          <w:szCs w:val="22"/>
          <w:lang w:val="lt-LT"/>
        </w:rPr>
      </w:pPr>
      <w:r w:rsidRPr="0069569E">
        <w:rPr>
          <w:color w:val="000000"/>
          <w:szCs w:val="22"/>
          <w:lang w:val="lt-LT"/>
        </w:rPr>
        <w:t>Didesnę tikimybę patirti negimdinį nėštumą turi kiaušintakių ligomis sirgusios moterys, tiek pastojus natūraliai, tiek po dirbtinio apvaisinimo procedūrų</w:t>
      </w:r>
      <w:r w:rsidRPr="0069569E">
        <w:rPr>
          <w:color w:val="000000"/>
          <w:szCs w:val="22"/>
          <w:u w:val="dash"/>
          <w:lang w:val="lt-LT"/>
        </w:rPr>
        <w:t>.</w:t>
      </w:r>
      <w:r w:rsidRPr="0069569E">
        <w:rPr>
          <w:color w:val="000000"/>
          <w:szCs w:val="22"/>
          <w:lang w:val="lt-LT"/>
        </w:rPr>
        <w:t xml:space="preserve"> Yra žinoma, kad negimdinio nėštumo dažnis po dirbtinio apvaisinimo yra didesnis lyginant su bendros populiacijos.</w:t>
      </w:r>
    </w:p>
    <w:p w14:paraId="4235A5C7" w14:textId="77777777" w:rsidR="00017499" w:rsidRPr="0069569E" w:rsidRDefault="00017499" w:rsidP="0069559E">
      <w:pPr>
        <w:pStyle w:val="BodyText"/>
        <w:rPr>
          <w:color w:val="000000"/>
          <w:szCs w:val="22"/>
          <w:lang w:val="lt-LT"/>
        </w:rPr>
      </w:pPr>
    </w:p>
    <w:p w14:paraId="1F259FE8" w14:textId="77777777" w:rsidR="00017499" w:rsidRPr="0069569E" w:rsidRDefault="00017499" w:rsidP="0069559E">
      <w:pPr>
        <w:pStyle w:val="BodyText"/>
        <w:keepNext/>
        <w:rPr>
          <w:i/>
          <w:color w:val="000000"/>
          <w:szCs w:val="22"/>
          <w:u w:val="single"/>
          <w:lang w:val="lt-LT"/>
        </w:rPr>
      </w:pPr>
      <w:r w:rsidRPr="0069569E">
        <w:rPr>
          <w:i/>
          <w:color w:val="000000"/>
          <w:szCs w:val="22"/>
          <w:u w:val="single"/>
          <w:lang w:val="lt-LT"/>
        </w:rPr>
        <w:t>Lytinių organų sistemos navikai</w:t>
      </w:r>
    </w:p>
    <w:p w14:paraId="01744E3E" w14:textId="77777777" w:rsidR="00017499" w:rsidRPr="0069569E" w:rsidRDefault="00017499" w:rsidP="0069559E">
      <w:pPr>
        <w:pStyle w:val="BodyText"/>
        <w:rPr>
          <w:color w:val="000000"/>
          <w:szCs w:val="22"/>
          <w:lang w:val="lt-LT"/>
        </w:rPr>
      </w:pPr>
      <w:r w:rsidRPr="0069569E">
        <w:rPr>
          <w:color w:val="000000"/>
          <w:szCs w:val="22"/>
          <w:lang w:val="lt-LT"/>
        </w:rPr>
        <w:t xml:space="preserve">Yra duomenų apie gerybinius ir piktybinius kiaušidžių ir kitų lytinių organų navikus toms moterims, kurioms nevaisingumo gydymui buvo skirta keli gydymo kursai. Kol kas nėra žinoma, ar gydymas </w:t>
      </w:r>
      <w:proofErr w:type="spellStart"/>
      <w:r w:rsidRPr="0069569E">
        <w:rPr>
          <w:color w:val="000000"/>
          <w:szCs w:val="22"/>
          <w:lang w:val="lt-LT"/>
        </w:rPr>
        <w:t>gonadotropinu</w:t>
      </w:r>
      <w:proofErr w:type="spellEnd"/>
      <w:r w:rsidRPr="0069569E">
        <w:rPr>
          <w:color w:val="000000"/>
          <w:szCs w:val="22"/>
          <w:lang w:val="lt-LT"/>
        </w:rPr>
        <w:t xml:space="preserve"> padidina minėtų auglių atsiradimo riziką nevaisingoms moterims.</w:t>
      </w:r>
    </w:p>
    <w:p w14:paraId="65EA5486" w14:textId="77777777" w:rsidR="00017499" w:rsidRPr="0069569E" w:rsidRDefault="00017499" w:rsidP="0069559E">
      <w:pPr>
        <w:pStyle w:val="BodyText"/>
        <w:rPr>
          <w:color w:val="000000"/>
          <w:szCs w:val="22"/>
          <w:lang w:val="lt-LT"/>
        </w:rPr>
      </w:pPr>
    </w:p>
    <w:p w14:paraId="69B974C4" w14:textId="77777777" w:rsidR="00017499" w:rsidRPr="0069569E" w:rsidRDefault="00017499" w:rsidP="0069559E">
      <w:pPr>
        <w:pStyle w:val="BodyText"/>
        <w:keepNext/>
        <w:rPr>
          <w:i/>
          <w:color w:val="000000"/>
          <w:szCs w:val="22"/>
          <w:u w:val="single"/>
          <w:lang w:val="lt-LT"/>
        </w:rPr>
      </w:pPr>
      <w:r w:rsidRPr="0069569E">
        <w:rPr>
          <w:i/>
          <w:color w:val="000000"/>
          <w:szCs w:val="22"/>
          <w:u w:val="single"/>
          <w:lang w:val="lt-LT"/>
        </w:rPr>
        <w:t>Įgimti raidos defektai</w:t>
      </w:r>
    </w:p>
    <w:p w14:paraId="0AC17193" w14:textId="77777777" w:rsidR="00017499" w:rsidRPr="0069569E" w:rsidRDefault="00017499" w:rsidP="0069559E">
      <w:pPr>
        <w:pStyle w:val="BodyText"/>
        <w:rPr>
          <w:color w:val="000000"/>
          <w:szCs w:val="22"/>
          <w:lang w:val="lt-LT"/>
        </w:rPr>
      </w:pPr>
      <w:r w:rsidRPr="0069569E">
        <w:rPr>
          <w:color w:val="000000"/>
          <w:szCs w:val="22"/>
          <w:lang w:val="lt-LT"/>
        </w:rPr>
        <w:t>Įgimtų raidos defektų skaičius po dirbtinio apvaisinimo gali būti šiek tiek didesnis nei pastojus natūraliai. Manoma, kad taip yra todėl, kad skiriasi tėvų ypatybės (pvz.: motinos amžius, spermos apibūdinimas) bei dėl daugiavaisio nėštumo.</w:t>
      </w:r>
    </w:p>
    <w:p w14:paraId="3A2EDD3C" w14:textId="77777777" w:rsidR="00017499" w:rsidRPr="0069569E" w:rsidRDefault="00017499" w:rsidP="0069559E">
      <w:pPr>
        <w:pStyle w:val="BodyText"/>
        <w:rPr>
          <w:color w:val="000000"/>
          <w:szCs w:val="22"/>
          <w:lang w:val="lt-LT"/>
        </w:rPr>
      </w:pPr>
    </w:p>
    <w:p w14:paraId="32EA0F8E" w14:textId="77777777" w:rsidR="00017499" w:rsidRPr="0069569E" w:rsidRDefault="00017499" w:rsidP="0069559E">
      <w:pPr>
        <w:pStyle w:val="BodyText"/>
        <w:keepNext/>
        <w:rPr>
          <w:i/>
          <w:color w:val="000000"/>
          <w:szCs w:val="22"/>
          <w:u w:val="single"/>
          <w:lang w:val="lt-LT"/>
        </w:rPr>
      </w:pPr>
      <w:r w:rsidRPr="0069569E">
        <w:rPr>
          <w:i/>
          <w:color w:val="000000"/>
          <w:szCs w:val="22"/>
          <w:u w:val="single"/>
          <w:lang w:val="lt-LT"/>
        </w:rPr>
        <w:t>Tromboembolijos atvejai</w:t>
      </w:r>
    </w:p>
    <w:p w14:paraId="58637C5F" w14:textId="77777777" w:rsidR="00017499" w:rsidRPr="0069569E" w:rsidRDefault="00017499" w:rsidP="0069559E">
      <w:pPr>
        <w:pStyle w:val="BodyText"/>
        <w:rPr>
          <w:color w:val="000000"/>
          <w:szCs w:val="22"/>
          <w:lang w:val="lt-LT"/>
        </w:rPr>
      </w:pPr>
      <w:r w:rsidRPr="0069569E">
        <w:rPr>
          <w:color w:val="000000"/>
          <w:szCs w:val="22"/>
          <w:lang w:val="lt-LT"/>
        </w:rPr>
        <w:t xml:space="preserve">Moterims, kurios neseniai sirgo arba dabar serga tromboembolija, arba moterims, kurioms yra nustatytų rizikos faktorių tromboembolijai (tokių kaip asmens ar šeimos istorija), gydymas </w:t>
      </w:r>
      <w:proofErr w:type="spellStart"/>
      <w:r w:rsidRPr="0069569E">
        <w:rPr>
          <w:color w:val="000000"/>
          <w:szCs w:val="22"/>
          <w:lang w:val="lt-LT"/>
        </w:rPr>
        <w:t>gonadotropinais</w:t>
      </w:r>
      <w:proofErr w:type="spellEnd"/>
      <w:r w:rsidRPr="0069569E">
        <w:rPr>
          <w:color w:val="000000"/>
          <w:szCs w:val="22"/>
          <w:lang w:val="lt-LT"/>
        </w:rPr>
        <w:t xml:space="preserve"> gali dar labiau padidinti tokių reiškinių pasunkėjimo arba atsiradimo riziką. Šioms moterims reikia įvertinti gydymo </w:t>
      </w:r>
      <w:proofErr w:type="spellStart"/>
      <w:r w:rsidRPr="0069569E">
        <w:rPr>
          <w:color w:val="000000"/>
          <w:szCs w:val="22"/>
          <w:lang w:val="lt-LT"/>
        </w:rPr>
        <w:t>gonadotropinu</w:t>
      </w:r>
      <w:proofErr w:type="spellEnd"/>
      <w:r w:rsidRPr="0069569E">
        <w:rPr>
          <w:color w:val="000000"/>
          <w:szCs w:val="22"/>
          <w:lang w:val="lt-LT"/>
        </w:rPr>
        <w:t xml:space="preserve"> naudą ir galimą riziką. Taip pat būtina prisiminti, kad pats nėštumas ir KHSS padidina tromboembolijos riziką.</w:t>
      </w:r>
    </w:p>
    <w:p w14:paraId="7BA734C8" w14:textId="77777777" w:rsidR="00017499" w:rsidRPr="0069569E" w:rsidRDefault="00017499" w:rsidP="0069559E">
      <w:pPr>
        <w:pStyle w:val="BodyText"/>
        <w:rPr>
          <w:b/>
          <w:color w:val="000000"/>
          <w:szCs w:val="22"/>
          <w:lang w:val="lt-LT"/>
        </w:rPr>
      </w:pPr>
    </w:p>
    <w:p w14:paraId="58A0C88D" w14:textId="77777777" w:rsidR="00017499" w:rsidRPr="0069569E" w:rsidRDefault="00017499" w:rsidP="0069559E">
      <w:pPr>
        <w:pStyle w:val="BodyText"/>
        <w:keepNext/>
        <w:rPr>
          <w:iCs/>
          <w:color w:val="000000"/>
          <w:szCs w:val="22"/>
          <w:u w:val="single"/>
          <w:lang w:val="lt-LT"/>
        </w:rPr>
      </w:pPr>
      <w:r w:rsidRPr="0069569E">
        <w:rPr>
          <w:iCs/>
          <w:color w:val="000000"/>
          <w:szCs w:val="22"/>
          <w:u w:val="single"/>
          <w:lang w:val="lt-LT"/>
        </w:rPr>
        <w:t>Vyrų gydymas</w:t>
      </w:r>
    </w:p>
    <w:p w14:paraId="2B3AB8A5" w14:textId="77777777" w:rsidR="00017499" w:rsidRPr="0069569E" w:rsidRDefault="00017499" w:rsidP="0069559E">
      <w:pPr>
        <w:pStyle w:val="BodyText"/>
        <w:keepNext/>
        <w:rPr>
          <w:color w:val="000000"/>
          <w:szCs w:val="22"/>
          <w:lang w:val="lt-LT"/>
        </w:rPr>
      </w:pPr>
    </w:p>
    <w:p w14:paraId="06CA493E" w14:textId="77777777" w:rsidR="00017499" w:rsidRPr="0069569E" w:rsidRDefault="00017499" w:rsidP="0069559E">
      <w:pPr>
        <w:pStyle w:val="BodyText"/>
        <w:numPr>
          <w:ilvl w:val="12"/>
          <w:numId w:val="0"/>
        </w:numPr>
        <w:tabs>
          <w:tab w:val="clear" w:pos="567"/>
          <w:tab w:val="num" w:pos="0"/>
        </w:tabs>
        <w:rPr>
          <w:color w:val="000000"/>
          <w:szCs w:val="22"/>
          <w:lang w:val="lt-LT"/>
        </w:rPr>
      </w:pPr>
      <w:r w:rsidRPr="0069569E">
        <w:rPr>
          <w:color w:val="000000"/>
          <w:szCs w:val="22"/>
          <w:lang w:val="lt-LT"/>
        </w:rPr>
        <w:t>Padidėjęs endogeninio FSH kiekis rodo pirminį sėklidžių nepakankamumą. Tokiems pacientams gydymas GONAL</w:t>
      </w:r>
      <w:r w:rsidRPr="0069569E">
        <w:rPr>
          <w:color w:val="000000"/>
          <w:szCs w:val="22"/>
          <w:lang w:val="lt-LT"/>
        </w:rPr>
        <w:noBreakHyphen/>
        <w:t>f/</w:t>
      </w:r>
      <w:proofErr w:type="spellStart"/>
      <w:r w:rsidRPr="0069569E">
        <w:rPr>
          <w:color w:val="000000"/>
          <w:szCs w:val="22"/>
          <w:lang w:val="lt-LT"/>
        </w:rPr>
        <w:t>žCG</w:t>
      </w:r>
      <w:proofErr w:type="spellEnd"/>
      <w:r w:rsidRPr="0069569E">
        <w:rPr>
          <w:color w:val="000000"/>
          <w:szCs w:val="22"/>
          <w:lang w:val="lt-LT"/>
        </w:rPr>
        <w:t xml:space="preserve"> yra ne</w:t>
      </w:r>
      <w:r w:rsidR="00145B25" w:rsidRPr="0069569E">
        <w:rPr>
          <w:color w:val="000000"/>
          <w:szCs w:val="22"/>
          <w:lang w:val="lt-LT"/>
        </w:rPr>
        <w:t>veiksmingas</w:t>
      </w:r>
      <w:r w:rsidRPr="0069569E">
        <w:rPr>
          <w:color w:val="000000"/>
          <w:szCs w:val="22"/>
          <w:lang w:val="lt-LT"/>
        </w:rPr>
        <w:t>. GONAL</w:t>
      </w:r>
      <w:r w:rsidRPr="0069569E">
        <w:rPr>
          <w:color w:val="000000"/>
          <w:szCs w:val="22"/>
          <w:lang w:val="lt-LT"/>
        </w:rPr>
        <w:noBreakHyphen/>
        <w:t xml:space="preserve">f negalima skirti, kai neįmanoma pasiekti </w:t>
      </w:r>
      <w:r w:rsidR="00145B25" w:rsidRPr="0069569E">
        <w:rPr>
          <w:color w:val="000000"/>
          <w:szCs w:val="22"/>
          <w:lang w:val="lt-LT"/>
        </w:rPr>
        <w:t>veiksmingo</w:t>
      </w:r>
      <w:r w:rsidRPr="0069569E">
        <w:rPr>
          <w:color w:val="000000"/>
          <w:szCs w:val="22"/>
          <w:lang w:val="lt-LT"/>
        </w:rPr>
        <w:t xml:space="preserve"> </w:t>
      </w:r>
      <w:r w:rsidR="002D6205" w:rsidRPr="0069569E">
        <w:rPr>
          <w:color w:val="000000"/>
          <w:szCs w:val="22"/>
          <w:lang w:val="lt-LT"/>
        </w:rPr>
        <w:t>poveikio</w:t>
      </w:r>
      <w:r w:rsidRPr="0069569E">
        <w:rPr>
          <w:color w:val="000000"/>
          <w:szCs w:val="22"/>
          <w:lang w:val="lt-LT"/>
        </w:rPr>
        <w:t>.</w:t>
      </w:r>
      <w:r w:rsidR="002D6205" w:rsidRPr="0069569E">
        <w:rPr>
          <w:color w:val="000000"/>
          <w:szCs w:val="22"/>
          <w:lang w:val="lt-LT"/>
        </w:rPr>
        <w:t xml:space="preserve"> </w:t>
      </w:r>
    </w:p>
    <w:p w14:paraId="196884F3" w14:textId="77777777" w:rsidR="00017499" w:rsidRPr="0069569E" w:rsidRDefault="00017499" w:rsidP="0069559E">
      <w:pPr>
        <w:pStyle w:val="BodyText"/>
        <w:rPr>
          <w:color w:val="000000"/>
          <w:szCs w:val="22"/>
          <w:lang w:val="lt-LT"/>
        </w:rPr>
      </w:pPr>
    </w:p>
    <w:p w14:paraId="59C1254F" w14:textId="77777777" w:rsidR="00017499" w:rsidRPr="0069569E" w:rsidRDefault="00017499" w:rsidP="0069559E">
      <w:pPr>
        <w:pStyle w:val="BodyText"/>
        <w:rPr>
          <w:color w:val="000000"/>
          <w:szCs w:val="22"/>
          <w:lang w:val="lt-LT"/>
        </w:rPr>
      </w:pPr>
      <w:r w:rsidRPr="0069569E">
        <w:rPr>
          <w:color w:val="000000"/>
          <w:szCs w:val="22"/>
          <w:lang w:val="lt-LT"/>
        </w:rPr>
        <w:t xml:space="preserve">Įvertinant gydymo </w:t>
      </w:r>
      <w:r w:rsidR="00C17661" w:rsidRPr="0069569E">
        <w:rPr>
          <w:color w:val="000000"/>
          <w:szCs w:val="22"/>
          <w:lang w:val="lt-LT"/>
        </w:rPr>
        <w:t>veiksming</w:t>
      </w:r>
      <w:r w:rsidRPr="0069569E">
        <w:rPr>
          <w:color w:val="000000"/>
          <w:szCs w:val="22"/>
          <w:lang w:val="lt-LT"/>
        </w:rPr>
        <w:t>umą, rekomenduojama atlikti spermos analizę praėjus 4</w:t>
      </w:r>
      <w:r w:rsidRPr="0069569E">
        <w:rPr>
          <w:color w:val="000000"/>
          <w:szCs w:val="22"/>
          <w:lang w:val="lt-LT"/>
        </w:rPr>
        <w:noBreakHyphen/>
        <w:t>6 mėnesiams nuo gydymo pradžios.</w:t>
      </w:r>
    </w:p>
    <w:p w14:paraId="61C12908" w14:textId="77777777" w:rsidR="00017499" w:rsidRPr="0069569E" w:rsidRDefault="00017499" w:rsidP="0069559E">
      <w:pPr>
        <w:pStyle w:val="BodyText"/>
        <w:rPr>
          <w:color w:val="000000"/>
          <w:szCs w:val="22"/>
          <w:lang w:val="lt-LT"/>
        </w:rPr>
      </w:pPr>
    </w:p>
    <w:p w14:paraId="4A4FEFDF" w14:textId="77777777" w:rsidR="00017499" w:rsidRPr="0069569E" w:rsidRDefault="00017499" w:rsidP="0069559E">
      <w:pPr>
        <w:pStyle w:val="BodyText"/>
        <w:keepNext/>
        <w:keepLines/>
        <w:rPr>
          <w:color w:val="000000"/>
          <w:szCs w:val="22"/>
          <w:u w:val="single"/>
          <w:lang w:val="lt-LT"/>
        </w:rPr>
      </w:pPr>
      <w:r w:rsidRPr="0069569E">
        <w:rPr>
          <w:color w:val="000000"/>
          <w:szCs w:val="22"/>
          <w:u w:val="single"/>
          <w:lang w:val="lt-LT"/>
        </w:rPr>
        <w:t>Natri</w:t>
      </w:r>
      <w:r w:rsidR="00CE5602" w:rsidRPr="0069569E">
        <w:rPr>
          <w:color w:val="000000"/>
          <w:szCs w:val="22"/>
          <w:u w:val="single"/>
          <w:lang w:val="lt-LT"/>
        </w:rPr>
        <w:t>o</w:t>
      </w:r>
      <w:r w:rsidRPr="0069569E">
        <w:rPr>
          <w:color w:val="000000"/>
          <w:szCs w:val="22"/>
          <w:u w:val="single"/>
          <w:lang w:val="lt-LT"/>
        </w:rPr>
        <w:t xml:space="preserve"> </w:t>
      </w:r>
      <w:r w:rsidR="00CE5602" w:rsidRPr="0069569E">
        <w:rPr>
          <w:color w:val="000000"/>
          <w:szCs w:val="22"/>
          <w:u w:val="single"/>
          <w:lang w:val="lt-LT"/>
        </w:rPr>
        <w:t>kiekis</w:t>
      </w:r>
    </w:p>
    <w:p w14:paraId="77B2214A" w14:textId="77777777" w:rsidR="00017499" w:rsidRPr="0069569E" w:rsidRDefault="00017499" w:rsidP="0069559E">
      <w:pPr>
        <w:pStyle w:val="BodyText"/>
        <w:keepNext/>
        <w:keepLines/>
        <w:rPr>
          <w:color w:val="000000"/>
          <w:szCs w:val="22"/>
          <w:lang w:val="lt-LT"/>
        </w:rPr>
      </w:pPr>
    </w:p>
    <w:p w14:paraId="07B40793" w14:textId="77777777" w:rsidR="00017499" w:rsidRPr="0069569E" w:rsidRDefault="00017499" w:rsidP="0069559E">
      <w:pPr>
        <w:pStyle w:val="BodyText"/>
        <w:rPr>
          <w:color w:val="000000"/>
          <w:szCs w:val="22"/>
          <w:lang w:val="lt-LT"/>
        </w:rPr>
      </w:pPr>
      <w:r w:rsidRPr="0069569E">
        <w:rPr>
          <w:color w:val="000000"/>
          <w:szCs w:val="22"/>
          <w:lang w:val="lt-LT"/>
        </w:rPr>
        <w:t>GONAL</w:t>
      </w:r>
      <w:r w:rsidRPr="0069569E">
        <w:rPr>
          <w:color w:val="000000"/>
          <w:szCs w:val="22"/>
          <w:lang w:val="lt-LT"/>
        </w:rPr>
        <w:noBreakHyphen/>
        <w:t>f dozėje yra mažiau kaip 1 mmol (23 mg) natrio, t.</w:t>
      </w:r>
      <w:r w:rsidR="0052664F" w:rsidRPr="0069569E">
        <w:rPr>
          <w:color w:val="000000"/>
          <w:szCs w:val="22"/>
          <w:lang w:val="lt-LT"/>
        </w:rPr>
        <w:t xml:space="preserve"> </w:t>
      </w:r>
      <w:r w:rsidRPr="0069569E">
        <w:rPr>
          <w:color w:val="000000"/>
          <w:szCs w:val="22"/>
          <w:lang w:val="lt-LT"/>
        </w:rPr>
        <w:t>y. jis beveik neturi reikšmės.</w:t>
      </w:r>
    </w:p>
    <w:p w14:paraId="20935744" w14:textId="77777777" w:rsidR="00017499" w:rsidRPr="0069569E" w:rsidRDefault="00017499" w:rsidP="0069559E">
      <w:pPr>
        <w:pStyle w:val="BodyText"/>
        <w:rPr>
          <w:color w:val="000000"/>
          <w:szCs w:val="22"/>
          <w:lang w:val="lt-LT"/>
        </w:rPr>
      </w:pPr>
    </w:p>
    <w:p w14:paraId="4F877C68" w14:textId="017FC378" w:rsidR="00CC2890" w:rsidRPr="0069569E" w:rsidRDefault="00CC2890" w:rsidP="00CC2890">
      <w:pPr>
        <w:keepNext/>
        <w:keepLines/>
        <w:shd w:val="clear" w:color="auto" w:fill="E6E6E6"/>
        <w:ind w:left="567" w:hanging="567"/>
        <w:rPr>
          <w:i/>
          <w:sz w:val="22"/>
          <w:szCs w:val="22"/>
          <w:lang w:val="lt-LT"/>
        </w:rPr>
      </w:pPr>
      <w:proofErr w:type="spellStart"/>
      <w:r w:rsidRPr="0069569E">
        <w:rPr>
          <w:i/>
          <w:sz w:val="22"/>
          <w:szCs w:val="22"/>
          <w:shd w:val="clear" w:color="auto" w:fill="D9D9D9"/>
          <w:lang w:val="lt-LT"/>
        </w:rPr>
        <w:t>Additionally</w:t>
      </w:r>
      <w:proofErr w:type="spellEnd"/>
      <w:r w:rsidR="002D314E" w:rsidRPr="0069569E">
        <w:rPr>
          <w:i/>
          <w:sz w:val="22"/>
          <w:szCs w:val="22"/>
          <w:shd w:val="clear" w:color="auto" w:fill="D9D9D9"/>
          <w:lang w:val="lt-LT"/>
        </w:rPr>
        <w:t xml:space="preserve"> </w:t>
      </w:r>
      <w:r w:rsidRPr="0069569E">
        <w:rPr>
          <w:i/>
          <w:sz w:val="22"/>
          <w:szCs w:val="22"/>
          <w:shd w:val="clear" w:color="auto" w:fill="D9D9D9"/>
          <w:lang w:val="lt-LT"/>
        </w:rPr>
        <w:t xml:space="preserve">&lt;GONAL-f 1050 IU&gt; </w:t>
      </w:r>
      <w:r w:rsidRPr="0069569E">
        <w:rPr>
          <w:i/>
          <w:sz w:val="22"/>
          <w:szCs w:val="22"/>
          <w:lang w:val="lt-LT"/>
        </w:rPr>
        <w:t xml:space="preserve">+ </w:t>
      </w:r>
      <w:r w:rsidRPr="0069569E">
        <w:rPr>
          <w:i/>
          <w:sz w:val="22"/>
          <w:szCs w:val="22"/>
          <w:shd w:val="clear" w:color="auto" w:fill="BFBFBF"/>
          <w:lang w:val="lt-LT"/>
        </w:rPr>
        <w:t>&lt;GONAL-f 450</w:t>
      </w:r>
      <w:r w:rsidR="006D251C">
        <w:rPr>
          <w:i/>
          <w:sz w:val="22"/>
          <w:szCs w:val="22"/>
          <w:shd w:val="clear" w:color="auto" w:fill="BFBFBF"/>
          <w:lang w:val="lt-LT"/>
        </w:rPr>
        <w:t> </w:t>
      </w:r>
      <w:r w:rsidRPr="0069569E">
        <w:rPr>
          <w:i/>
          <w:sz w:val="22"/>
          <w:szCs w:val="22"/>
          <w:shd w:val="clear" w:color="auto" w:fill="BFBFBF"/>
          <w:lang w:val="lt-LT"/>
        </w:rPr>
        <w:t>IU&gt;</w:t>
      </w:r>
    </w:p>
    <w:p w14:paraId="1BBC7E2C" w14:textId="77777777" w:rsidR="00CC2890" w:rsidRPr="0069569E" w:rsidRDefault="00CC2890" w:rsidP="00CC2890">
      <w:pPr>
        <w:keepNext/>
        <w:shd w:val="clear" w:color="auto" w:fill="D9D9D9"/>
        <w:rPr>
          <w:sz w:val="22"/>
          <w:szCs w:val="22"/>
          <w:u w:val="single"/>
          <w:lang w:val="lt-LT"/>
        </w:rPr>
      </w:pPr>
      <w:r w:rsidRPr="0069569E">
        <w:rPr>
          <w:sz w:val="22"/>
          <w:szCs w:val="22"/>
          <w:u w:val="single"/>
          <w:lang w:val="lt-LT"/>
        </w:rPr>
        <w:t xml:space="preserve">Tirpiklis, kuriame yra </w:t>
      </w:r>
      <w:proofErr w:type="spellStart"/>
      <w:r w:rsidRPr="0069569E">
        <w:rPr>
          <w:sz w:val="22"/>
          <w:szCs w:val="22"/>
          <w:u w:val="single"/>
          <w:lang w:val="lt-LT"/>
        </w:rPr>
        <w:t>benzilo</w:t>
      </w:r>
      <w:proofErr w:type="spellEnd"/>
      <w:r w:rsidRPr="0069569E">
        <w:rPr>
          <w:sz w:val="22"/>
          <w:szCs w:val="22"/>
          <w:u w:val="single"/>
          <w:lang w:val="lt-LT"/>
        </w:rPr>
        <w:t xml:space="preserve"> alkoholio</w:t>
      </w:r>
    </w:p>
    <w:p w14:paraId="2941100A" w14:textId="77777777" w:rsidR="00CC2890" w:rsidRPr="0069569E" w:rsidRDefault="00CC2890" w:rsidP="00CC2890">
      <w:pPr>
        <w:keepNext/>
        <w:shd w:val="clear" w:color="auto" w:fill="D9D9D9"/>
        <w:rPr>
          <w:sz w:val="22"/>
          <w:szCs w:val="22"/>
          <w:u w:val="single"/>
          <w:lang w:val="lt-LT"/>
        </w:rPr>
      </w:pPr>
    </w:p>
    <w:p w14:paraId="40110FFF" w14:textId="77777777" w:rsidR="00CC2890" w:rsidRPr="0069569E" w:rsidRDefault="00CC2890" w:rsidP="00CC2890">
      <w:pPr>
        <w:shd w:val="clear" w:color="auto" w:fill="D9D9D9"/>
        <w:rPr>
          <w:sz w:val="22"/>
          <w:szCs w:val="22"/>
          <w:lang w:val="lt-LT"/>
        </w:rPr>
      </w:pPr>
      <w:r w:rsidRPr="0069569E">
        <w:rPr>
          <w:sz w:val="22"/>
          <w:szCs w:val="22"/>
          <w:lang w:val="lt-LT"/>
        </w:rPr>
        <w:t xml:space="preserve">Paruošus </w:t>
      </w:r>
      <w:r w:rsidR="006B7AE8" w:rsidRPr="0069569E">
        <w:rPr>
          <w:sz w:val="22"/>
          <w:szCs w:val="22"/>
          <w:lang w:val="lt-LT"/>
        </w:rPr>
        <w:t xml:space="preserve">naudojant </w:t>
      </w:r>
      <w:r w:rsidRPr="0069569E">
        <w:rPr>
          <w:sz w:val="22"/>
          <w:szCs w:val="22"/>
          <w:lang w:val="lt-LT"/>
        </w:rPr>
        <w:t>tiekiam</w:t>
      </w:r>
      <w:r w:rsidR="006B7AE8" w:rsidRPr="0069569E">
        <w:rPr>
          <w:sz w:val="22"/>
          <w:szCs w:val="22"/>
          <w:lang w:val="lt-LT"/>
        </w:rPr>
        <w:t>ą</w:t>
      </w:r>
      <w:r w:rsidRPr="0069569E">
        <w:rPr>
          <w:sz w:val="22"/>
          <w:szCs w:val="22"/>
          <w:lang w:val="lt-LT"/>
        </w:rPr>
        <w:t xml:space="preserve"> tirpikl</w:t>
      </w:r>
      <w:r w:rsidR="006B7AE8" w:rsidRPr="0069569E">
        <w:rPr>
          <w:sz w:val="22"/>
          <w:szCs w:val="22"/>
          <w:lang w:val="lt-LT"/>
        </w:rPr>
        <w:t>į</w:t>
      </w:r>
      <w:r w:rsidRPr="0069569E">
        <w:rPr>
          <w:sz w:val="22"/>
          <w:szCs w:val="22"/>
          <w:lang w:val="lt-LT"/>
        </w:rPr>
        <w:t xml:space="preserve">, kiekvienoje šio vaistinio preparato </w:t>
      </w:r>
      <w:r w:rsidR="00067340" w:rsidRPr="0069569E">
        <w:rPr>
          <w:sz w:val="22"/>
          <w:szCs w:val="22"/>
          <w:lang w:val="lt-LT"/>
        </w:rPr>
        <w:t xml:space="preserve">75 TV </w:t>
      </w:r>
      <w:r w:rsidRPr="0069569E">
        <w:rPr>
          <w:sz w:val="22"/>
          <w:szCs w:val="22"/>
          <w:lang w:val="lt-LT"/>
        </w:rPr>
        <w:t xml:space="preserve">dozėje yra 1,23 mg </w:t>
      </w:r>
      <w:proofErr w:type="spellStart"/>
      <w:r w:rsidRPr="0069569E">
        <w:rPr>
          <w:sz w:val="22"/>
          <w:szCs w:val="22"/>
          <w:lang w:val="lt-LT"/>
        </w:rPr>
        <w:t>benzilo</w:t>
      </w:r>
      <w:proofErr w:type="spellEnd"/>
      <w:r w:rsidRPr="0069569E">
        <w:rPr>
          <w:sz w:val="22"/>
          <w:szCs w:val="22"/>
          <w:lang w:val="lt-LT"/>
        </w:rPr>
        <w:t xml:space="preserve"> alkoholio, </w:t>
      </w:r>
      <w:r w:rsidR="00CE2103" w:rsidRPr="0069569E">
        <w:rPr>
          <w:sz w:val="22"/>
          <w:szCs w:val="22"/>
          <w:lang w:val="lt-LT"/>
        </w:rPr>
        <w:t>tai atitinka</w:t>
      </w:r>
      <w:r w:rsidRPr="0069569E">
        <w:rPr>
          <w:sz w:val="22"/>
          <w:szCs w:val="22"/>
          <w:lang w:val="lt-LT"/>
        </w:rPr>
        <w:t xml:space="preserve"> 9,45 mg/ml. </w:t>
      </w:r>
      <w:proofErr w:type="spellStart"/>
      <w:r w:rsidRPr="0069569E">
        <w:rPr>
          <w:sz w:val="22"/>
          <w:szCs w:val="22"/>
          <w:lang w:val="lt-LT"/>
        </w:rPr>
        <w:t>Benzilo</w:t>
      </w:r>
      <w:proofErr w:type="spellEnd"/>
      <w:r w:rsidRPr="0069569E">
        <w:rPr>
          <w:sz w:val="22"/>
          <w:szCs w:val="22"/>
          <w:lang w:val="lt-LT"/>
        </w:rPr>
        <w:t xml:space="preserve"> alkoholis gali sukelti alerginių reakcijų.</w:t>
      </w:r>
    </w:p>
    <w:p w14:paraId="699F8499" w14:textId="77777777" w:rsidR="0051749D" w:rsidRPr="0069569E" w:rsidRDefault="0051749D" w:rsidP="0069559E">
      <w:pPr>
        <w:pStyle w:val="BodyText"/>
        <w:rPr>
          <w:color w:val="000000"/>
          <w:szCs w:val="22"/>
          <w:lang w:val="lt-LT"/>
        </w:rPr>
      </w:pPr>
    </w:p>
    <w:p w14:paraId="27AECF0E" w14:textId="77777777" w:rsidR="00017499" w:rsidRPr="0069569E" w:rsidRDefault="00017499" w:rsidP="00A12147">
      <w:pPr>
        <w:keepNext/>
        <w:keepLines/>
        <w:rPr>
          <w:b/>
          <w:sz w:val="22"/>
          <w:szCs w:val="22"/>
          <w:lang w:val="lt-LT"/>
        </w:rPr>
      </w:pPr>
      <w:r w:rsidRPr="0069569E">
        <w:rPr>
          <w:b/>
          <w:sz w:val="22"/>
          <w:szCs w:val="22"/>
          <w:lang w:val="lt-LT"/>
        </w:rPr>
        <w:t>4.5</w:t>
      </w:r>
      <w:r w:rsidRPr="0069569E">
        <w:rPr>
          <w:b/>
          <w:sz w:val="22"/>
          <w:szCs w:val="22"/>
          <w:lang w:val="lt-LT"/>
        </w:rPr>
        <w:tab/>
        <w:t>Sąveika su kitais vaistiniais preparatais ir kitokia sąveika</w:t>
      </w:r>
    </w:p>
    <w:p w14:paraId="784A0E05" w14:textId="77777777" w:rsidR="00017499" w:rsidRPr="0069569E" w:rsidRDefault="00017499" w:rsidP="0069559E">
      <w:pPr>
        <w:pStyle w:val="BodyText2"/>
        <w:keepNext/>
        <w:jc w:val="left"/>
        <w:rPr>
          <w:color w:val="000000"/>
          <w:szCs w:val="22"/>
          <w:lang w:val="lt-LT"/>
        </w:rPr>
      </w:pPr>
    </w:p>
    <w:p w14:paraId="4C08D006" w14:textId="77777777" w:rsidR="00017499" w:rsidRPr="0069569E" w:rsidRDefault="00017499" w:rsidP="0069559E">
      <w:pPr>
        <w:pStyle w:val="BodyText2"/>
        <w:jc w:val="left"/>
        <w:rPr>
          <w:color w:val="000000"/>
          <w:szCs w:val="22"/>
          <w:lang w:val="lt-LT"/>
        </w:rPr>
      </w:pPr>
      <w:r w:rsidRPr="0069569E">
        <w:rPr>
          <w:color w:val="000000"/>
          <w:szCs w:val="22"/>
          <w:lang w:val="lt-LT"/>
        </w:rPr>
        <w:t>GONAL</w:t>
      </w:r>
      <w:r w:rsidRPr="0069569E">
        <w:rPr>
          <w:color w:val="000000"/>
          <w:szCs w:val="22"/>
          <w:lang w:val="lt-LT"/>
        </w:rPr>
        <w:noBreakHyphen/>
        <w:t>f</w:t>
      </w:r>
      <w:r w:rsidRPr="0069569E">
        <w:rPr>
          <w:i/>
          <w:color w:val="000000"/>
          <w:szCs w:val="22"/>
          <w:lang w:val="lt-LT"/>
        </w:rPr>
        <w:t>,</w:t>
      </w:r>
      <w:r w:rsidRPr="0069569E">
        <w:rPr>
          <w:color w:val="000000"/>
          <w:szCs w:val="22"/>
          <w:lang w:val="lt-LT"/>
        </w:rPr>
        <w:t xml:space="preserve"> vartojant su kitais vaistiniais preparatais ovuliacijai stimuliuoti (pvz.: </w:t>
      </w:r>
      <w:proofErr w:type="spellStart"/>
      <w:r w:rsidRPr="0069569E">
        <w:rPr>
          <w:color w:val="000000"/>
          <w:szCs w:val="22"/>
          <w:lang w:val="lt-LT"/>
        </w:rPr>
        <w:t>žCG</w:t>
      </w:r>
      <w:proofErr w:type="spellEnd"/>
      <w:r w:rsidRPr="0069569E">
        <w:rPr>
          <w:color w:val="000000"/>
          <w:szCs w:val="22"/>
          <w:lang w:val="lt-LT"/>
        </w:rPr>
        <w:t xml:space="preserve">, </w:t>
      </w:r>
      <w:proofErr w:type="spellStart"/>
      <w:r w:rsidRPr="0069569E">
        <w:rPr>
          <w:color w:val="000000"/>
          <w:szCs w:val="22"/>
          <w:lang w:val="lt-LT"/>
        </w:rPr>
        <w:t>klomifeno</w:t>
      </w:r>
      <w:proofErr w:type="spellEnd"/>
      <w:r w:rsidRPr="0069569E">
        <w:rPr>
          <w:color w:val="000000"/>
          <w:szCs w:val="22"/>
          <w:lang w:val="lt-LT"/>
        </w:rPr>
        <w:t xml:space="preserve"> citratas), gali skatinti folikulų susidarymą, o kartu vartojant GnRH </w:t>
      </w:r>
      <w:proofErr w:type="spellStart"/>
      <w:r w:rsidRPr="0069569E">
        <w:rPr>
          <w:color w:val="000000"/>
          <w:szCs w:val="22"/>
          <w:lang w:val="lt-LT"/>
        </w:rPr>
        <w:t>agonistą</w:t>
      </w:r>
      <w:proofErr w:type="spellEnd"/>
      <w:r w:rsidRPr="0069569E">
        <w:rPr>
          <w:color w:val="000000"/>
          <w:szCs w:val="22"/>
          <w:lang w:val="lt-LT"/>
        </w:rPr>
        <w:t xml:space="preserve"> arba antagonistą, tikslu </w:t>
      </w:r>
      <w:proofErr w:type="spellStart"/>
      <w:r w:rsidRPr="0069569E">
        <w:rPr>
          <w:color w:val="000000"/>
          <w:szCs w:val="22"/>
          <w:lang w:val="lt-LT"/>
        </w:rPr>
        <w:t>desensibilizuoti</w:t>
      </w:r>
      <w:proofErr w:type="spellEnd"/>
      <w:r w:rsidRPr="0069569E">
        <w:rPr>
          <w:color w:val="000000"/>
          <w:szCs w:val="22"/>
          <w:lang w:val="lt-LT"/>
        </w:rPr>
        <w:t xml:space="preserve"> </w:t>
      </w:r>
      <w:proofErr w:type="spellStart"/>
      <w:r w:rsidRPr="0069569E">
        <w:rPr>
          <w:color w:val="000000"/>
          <w:szCs w:val="22"/>
          <w:lang w:val="lt-LT"/>
        </w:rPr>
        <w:t>hipofizę</w:t>
      </w:r>
      <w:proofErr w:type="spellEnd"/>
      <w:r w:rsidRPr="0069569E">
        <w:rPr>
          <w:color w:val="000000"/>
          <w:szCs w:val="22"/>
          <w:lang w:val="lt-LT"/>
        </w:rPr>
        <w:t>, gali prireikti padidinti GONAL</w:t>
      </w:r>
      <w:r w:rsidRPr="0069569E">
        <w:rPr>
          <w:color w:val="000000"/>
          <w:szCs w:val="22"/>
          <w:lang w:val="lt-LT"/>
        </w:rPr>
        <w:noBreakHyphen/>
        <w:t>f dozę, kurios reikia adekvačiam kiaušidžių atsakui pasiekti. Nestebėta kitų klinikai reikšmingų GONAL</w:t>
      </w:r>
      <w:r w:rsidRPr="0069569E">
        <w:rPr>
          <w:color w:val="000000"/>
          <w:szCs w:val="22"/>
          <w:lang w:val="lt-LT"/>
        </w:rPr>
        <w:noBreakHyphen/>
        <w:t>f ir kitų vaist</w:t>
      </w:r>
      <w:r w:rsidR="00F4494E" w:rsidRPr="0069569E">
        <w:rPr>
          <w:color w:val="000000"/>
          <w:szCs w:val="22"/>
          <w:lang w:val="lt-LT"/>
        </w:rPr>
        <w:t>ini</w:t>
      </w:r>
      <w:r w:rsidRPr="0069569E">
        <w:rPr>
          <w:color w:val="000000"/>
          <w:szCs w:val="22"/>
          <w:lang w:val="lt-LT"/>
        </w:rPr>
        <w:t xml:space="preserve">ų </w:t>
      </w:r>
      <w:r w:rsidR="00F4494E" w:rsidRPr="0069569E">
        <w:rPr>
          <w:color w:val="000000"/>
          <w:szCs w:val="22"/>
          <w:lang w:val="lt-LT"/>
        </w:rPr>
        <w:t xml:space="preserve">preparatų </w:t>
      </w:r>
      <w:r w:rsidRPr="0069569E">
        <w:rPr>
          <w:color w:val="000000"/>
          <w:szCs w:val="22"/>
          <w:lang w:val="lt-LT"/>
        </w:rPr>
        <w:t>sąveikos atvejų.</w:t>
      </w:r>
    </w:p>
    <w:p w14:paraId="092159EA" w14:textId="77777777" w:rsidR="00017499" w:rsidRPr="0069569E" w:rsidRDefault="00017499" w:rsidP="0069559E">
      <w:pPr>
        <w:pStyle w:val="BodyText2"/>
        <w:jc w:val="left"/>
        <w:rPr>
          <w:color w:val="000000"/>
          <w:szCs w:val="22"/>
          <w:lang w:val="lt-LT"/>
        </w:rPr>
      </w:pPr>
    </w:p>
    <w:p w14:paraId="5F83106A" w14:textId="77777777" w:rsidR="00017499" w:rsidRPr="0069569E" w:rsidRDefault="00017499" w:rsidP="00A12147">
      <w:pPr>
        <w:keepNext/>
        <w:keepLines/>
        <w:rPr>
          <w:b/>
          <w:sz w:val="22"/>
          <w:szCs w:val="22"/>
          <w:lang w:val="lt-LT"/>
        </w:rPr>
      </w:pPr>
      <w:r w:rsidRPr="0069569E">
        <w:rPr>
          <w:b/>
          <w:sz w:val="22"/>
          <w:szCs w:val="22"/>
          <w:lang w:val="lt-LT"/>
        </w:rPr>
        <w:t>4.6</w:t>
      </w:r>
      <w:r w:rsidRPr="0069569E">
        <w:rPr>
          <w:b/>
          <w:sz w:val="22"/>
          <w:szCs w:val="22"/>
          <w:lang w:val="lt-LT"/>
        </w:rPr>
        <w:tab/>
      </w:r>
      <w:r w:rsidR="00F4494E" w:rsidRPr="0069569E">
        <w:rPr>
          <w:b/>
          <w:sz w:val="22"/>
          <w:szCs w:val="22"/>
          <w:lang w:val="lt-LT"/>
        </w:rPr>
        <w:t>Vaisingumas, n</w:t>
      </w:r>
      <w:r w:rsidRPr="0069569E">
        <w:rPr>
          <w:b/>
          <w:sz w:val="22"/>
          <w:szCs w:val="22"/>
          <w:lang w:val="lt-LT"/>
        </w:rPr>
        <w:t>ėštumo ir žindymo laikotarpis</w:t>
      </w:r>
    </w:p>
    <w:p w14:paraId="4219AB5E" w14:textId="77777777" w:rsidR="00017499" w:rsidRPr="0069569E" w:rsidRDefault="00017499" w:rsidP="0069559E">
      <w:pPr>
        <w:pStyle w:val="BodyText2"/>
        <w:keepNext/>
        <w:jc w:val="left"/>
        <w:rPr>
          <w:color w:val="000000"/>
          <w:szCs w:val="22"/>
          <w:lang w:val="lt-LT"/>
        </w:rPr>
      </w:pPr>
    </w:p>
    <w:p w14:paraId="6DD00E76" w14:textId="77777777" w:rsidR="00017499" w:rsidRPr="0069569E" w:rsidRDefault="00017499" w:rsidP="0069559E">
      <w:pPr>
        <w:pStyle w:val="BodyText2"/>
        <w:keepNext/>
        <w:keepLines/>
        <w:jc w:val="left"/>
        <w:rPr>
          <w:color w:val="000000"/>
          <w:szCs w:val="22"/>
          <w:u w:val="single"/>
          <w:lang w:val="lt-LT"/>
        </w:rPr>
      </w:pPr>
      <w:r w:rsidRPr="0069569E">
        <w:rPr>
          <w:color w:val="000000"/>
          <w:szCs w:val="22"/>
          <w:u w:val="single"/>
          <w:lang w:val="lt-LT"/>
        </w:rPr>
        <w:t>Nėštumas</w:t>
      </w:r>
    </w:p>
    <w:p w14:paraId="61C7B27C" w14:textId="77777777" w:rsidR="000042B8" w:rsidRPr="0069569E" w:rsidRDefault="000042B8" w:rsidP="0069559E">
      <w:pPr>
        <w:pStyle w:val="BodyText2"/>
        <w:keepNext/>
        <w:keepLines/>
        <w:jc w:val="left"/>
        <w:rPr>
          <w:color w:val="000000"/>
          <w:szCs w:val="22"/>
          <w:lang w:val="lt-LT"/>
        </w:rPr>
      </w:pPr>
    </w:p>
    <w:p w14:paraId="4517355C" w14:textId="77777777" w:rsidR="00017499" w:rsidRPr="0069569E" w:rsidRDefault="00017499" w:rsidP="0069559E">
      <w:pPr>
        <w:pStyle w:val="BodyText2"/>
        <w:jc w:val="left"/>
        <w:rPr>
          <w:color w:val="000000"/>
          <w:szCs w:val="22"/>
          <w:lang w:val="lt-LT"/>
        </w:rPr>
      </w:pPr>
      <w:r w:rsidRPr="0069569E">
        <w:rPr>
          <w:color w:val="000000"/>
          <w:szCs w:val="22"/>
          <w:lang w:val="lt-LT"/>
        </w:rPr>
        <w:t>GONAL</w:t>
      </w:r>
      <w:r w:rsidRPr="0069569E">
        <w:rPr>
          <w:color w:val="000000"/>
          <w:szCs w:val="22"/>
          <w:lang w:val="lt-LT"/>
        </w:rPr>
        <w:noBreakHyphen/>
        <w:t>f</w:t>
      </w:r>
      <w:r w:rsidRPr="0069569E">
        <w:rPr>
          <w:i/>
          <w:color w:val="000000"/>
          <w:szCs w:val="22"/>
          <w:lang w:val="lt-LT"/>
        </w:rPr>
        <w:t xml:space="preserve"> </w:t>
      </w:r>
      <w:r w:rsidRPr="0069569E">
        <w:rPr>
          <w:color w:val="000000"/>
          <w:szCs w:val="22"/>
          <w:lang w:val="lt-LT"/>
        </w:rPr>
        <w:t xml:space="preserve">neskiriamas </w:t>
      </w:r>
      <w:r w:rsidR="00740AA6" w:rsidRPr="0069569E">
        <w:rPr>
          <w:szCs w:val="22"/>
          <w:lang w:val="lt-LT"/>
        </w:rPr>
        <w:t>nėštumo metu</w:t>
      </w:r>
      <w:r w:rsidRPr="0069569E">
        <w:rPr>
          <w:color w:val="000000"/>
          <w:szCs w:val="22"/>
          <w:lang w:val="lt-LT"/>
        </w:rPr>
        <w:t>. Nedaugelio nėštumų stebėjimo duomenys (</w:t>
      </w:r>
      <w:r w:rsidR="00740AA6" w:rsidRPr="0069569E">
        <w:rPr>
          <w:bCs/>
          <w:iCs/>
          <w:szCs w:val="22"/>
          <w:lang w:val="lt-LT"/>
        </w:rPr>
        <w:t xml:space="preserve">duomenų yra </w:t>
      </w:r>
      <w:r w:rsidRPr="0069569E">
        <w:rPr>
          <w:color w:val="000000"/>
          <w:szCs w:val="22"/>
          <w:lang w:val="lt-LT"/>
        </w:rPr>
        <w:t>mažiau kaip apie 300 nėštum</w:t>
      </w:r>
      <w:r w:rsidR="00740AA6" w:rsidRPr="0069569E">
        <w:rPr>
          <w:color w:val="000000"/>
          <w:szCs w:val="22"/>
          <w:lang w:val="lt-LT"/>
        </w:rPr>
        <w:t>ų</w:t>
      </w:r>
      <w:r w:rsidRPr="0069569E">
        <w:rPr>
          <w:color w:val="000000"/>
          <w:szCs w:val="22"/>
          <w:lang w:val="lt-LT"/>
        </w:rPr>
        <w:t xml:space="preserve"> baig</w:t>
      </w:r>
      <w:r w:rsidR="00740AA6" w:rsidRPr="0069569E">
        <w:rPr>
          <w:color w:val="000000"/>
          <w:szCs w:val="22"/>
          <w:lang w:val="lt-LT"/>
        </w:rPr>
        <w:t>tis</w:t>
      </w:r>
      <w:r w:rsidRPr="0069569E">
        <w:rPr>
          <w:color w:val="000000"/>
          <w:szCs w:val="22"/>
          <w:lang w:val="lt-LT"/>
        </w:rPr>
        <w:t xml:space="preserve">) nerodo </w:t>
      </w:r>
      <w:proofErr w:type="spellStart"/>
      <w:r w:rsidRPr="0069569E">
        <w:rPr>
          <w:color w:val="000000"/>
          <w:szCs w:val="22"/>
          <w:lang w:val="lt-LT"/>
        </w:rPr>
        <w:t>folitropino</w:t>
      </w:r>
      <w:proofErr w:type="spellEnd"/>
      <w:r w:rsidRPr="0069569E">
        <w:rPr>
          <w:color w:val="000000"/>
          <w:szCs w:val="22"/>
          <w:lang w:val="lt-LT"/>
        </w:rPr>
        <w:t xml:space="preserve"> </w:t>
      </w:r>
      <w:r w:rsidR="00891569" w:rsidRPr="0069569E">
        <w:rPr>
          <w:color w:val="000000"/>
          <w:szCs w:val="22"/>
          <w:lang w:val="lt-LT"/>
        </w:rPr>
        <w:t xml:space="preserve">alfa </w:t>
      </w:r>
      <w:r w:rsidRPr="0069569E">
        <w:rPr>
          <w:color w:val="000000"/>
          <w:szCs w:val="22"/>
          <w:lang w:val="lt-LT"/>
        </w:rPr>
        <w:t>poveikio apsigimimams ar toksinio poveikio vaisiui (ar) naujagimiui.</w:t>
      </w:r>
    </w:p>
    <w:p w14:paraId="2666DCFF" w14:textId="77777777" w:rsidR="00017499" w:rsidRPr="0069569E" w:rsidRDefault="00017499" w:rsidP="0069559E">
      <w:pPr>
        <w:pStyle w:val="BodyText2"/>
        <w:jc w:val="left"/>
        <w:rPr>
          <w:color w:val="000000"/>
          <w:szCs w:val="22"/>
          <w:lang w:val="lt-LT"/>
        </w:rPr>
      </w:pPr>
    </w:p>
    <w:p w14:paraId="5338DC8E" w14:textId="77777777" w:rsidR="00017499" w:rsidRPr="0069569E" w:rsidRDefault="00017499" w:rsidP="0069559E">
      <w:pPr>
        <w:pStyle w:val="BodyText2"/>
        <w:jc w:val="left"/>
        <w:rPr>
          <w:color w:val="000000"/>
          <w:szCs w:val="22"/>
          <w:lang w:val="lt-LT"/>
        </w:rPr>
      </w:pPr>
      <w:r w:rsidRPr="0069569E">
        <w:rPr>
          <w:color w:val="000000"/>
          <w:szCs w:val="22"/>
          <w:lang w:val="lt-LT"/>
        </w:rPr>
        <w:lastRenderedPageBreak/>
        <w:t xml:space="preserve">Tyrimuose su gyvūnais nestebėta </w:t>
      </w:r>
      <w:proofErr w:type="spellStart"/>
      <w:r w:rsidRPr="0069569E">
        <w:rPr>
          <w:color w:val="000000"/>
          <w:szCs w:val="22"/>
          <w:lang w:val="lt-LT"/>
        </w:rPr>
        <w:t>teratogeninio</w:t>
      </w:r>
      <w:proofErr w:type="spellEnd"/>
      <w:r w:rsidRPr="0069569E">
        <w:rPr>
          <w:color w:val="000000"/>
          <w:szCs w:val="22"/>
          <w:lang w:val="lt-LT"/>
        </w:rPr>
        <w:t xml:space="preserve"> poveikio (žr. 5.3 skyrių).</w:t>
      </w:r>
    </w:p>
    <w:p w14:paraId="47721D16" w14:textId="77777777" w:rsidR="00017499" w:rsidRPr="0069569E" w:rsidRDefault="00017499" w:rsidP="0069559E">
      <w:pPr>
        <w:pStyle w:val="BodyText2"/>
        <w:jc w:val="left"/>
        <w:rPr>
          <w:color w:val="000000"/>
          <w:szCs w:val="22"/>
          <w:lang w:val="lt-LT"/>
        </w:rPr>
      </w:pPr>
      <w:r w:rsidRPr="0069569E">
        <w:rPr>
          <w:color w:val="000000"/>
          <w:szCs w:val="22"/>
          <w:lang w:val="lt-LT"/>
        </w:rPr>
        <w:t xml:space="preserve">Kai vaistas vartojamas nėštumo metu, nėra pakankamai klinikinių duomenų, kad galima būtų atmesti </w:t>
      </w:r>
      <w:proofErr w:type="spellStart"/>
      <w:r w:rsidRPr="0069569E">
        <w:rPr>
          <w:color w:val="000000"/>
          <w:szCs w:val="22"/>
          <w:lang w:val="lt-LT"/>
        </w:rPr>
        <w:t>teratogeninį</w:t>
      </w:r>
      <w:proofErr w:type="spellEnd"/>
      <w:r w:rsidRPr="0069569E">
        <w:rPr>
          <w:color w:val="000000"/>
          <w:szCs w:val="22"/>
          <w:lang w:val="lt-LT"/>
        </w:rPr>
        <w:t xml:space="preserve"> GONAL</w:t>
      </w:r>
      <w:r w:rsidRPr="0069569E">
        <w:rPr>
          <w:color w:val="000000"/>
          <w:szCs w:val="22"/>
          <w:lang w:val="lt-LT"/>
        </w:rPr>
        <w:noBreakHyphen/>
        <w:t>f poveikį.</w:t>
      </w:r>
    </w:p>
    <w:p w14:paraId="7FD2A53D" w14:textId="77777777" w:rsidR="00017499" w:rsidRPr="0069569E" w:rsidRDefault="00017499" w:rsidP="0069559E">
      <w:pPr>
        <w:pStyle w:val="BodyText2"/>
        <w:jc w:val="left"/>
        <w:rPr>
          <w:color w:val="000000"/>
          <w:szCs w:val="22"/>
          <w:lang w:val="lt-LT"/>
        </w:rPr>
      </w:pPr>
    </w:p>
    <w:p w14:paraId="4F1A039B" w14:textId="77777777" w:rsidR="00017499" w:rsidRPr="0069569E" w:rsidRDefault="00017499" w:rsidP="0069559E">
      <w:pPr>
        <w:pStyle w:val="BodyText2"/>
        <w:keepNext/>
        <w:keepLines/>
        <w:jc w:val="left"/>
        <w:rPr>
          <w:color w:val="000000"/>
          <w:szCs w:val="22"/>
          <w:u w:val="single"/>
          <w:lang w:val="lt-LT"/>
        </w:rPr>
      </w:pPr>
      <w:r w:rsidRPr="0069569E">
        <w:rPr>
          <w:color w:val="000000"/>
          <w:szCs w:val="22"/>
          <w:u w:val="single"/>
          <w:lang w:val="lt-LT"/>
        </w:rPr>
        <w:t>Žindymas</w:t>
      </w:r>
    </w:p>
    <w:p w14:paraId="34092142" w14:textId="77777777" w:rsidR="000042B8" w:rsidRPr="0069569E" w:rsidRDefault="000042B8" w:rsidP="0069559E">
      <w:pPr>
        <w:pStyle w:val="BodyText2"/>
        <w:keepNext/>
        <w:keepLines/>
        <w:jc w:val="left"/>
        <w:rPr>
          <w:color w:val="000000"/>
          <w:szCs w:val="22"/>
          <w:lang w:val="lt-LT"/>
        </w:rPr>
      </w:pPr>
    </w:p>
    <w:p w14:paraId="5D4DB38C" w14:textId="77777777" w:rsidR="00017499" w:rsidRPr="0069569E" w:rsidRDefault="00017499" w:rsidP="0069559E">
      <w:pPr>
        <w:pStyle w:val="BodyText2"/>
        <w:jc w:val="left"/>
        <w:rPr>
          <w:color w:val="000000"/>
          <w:szCs w:val="22"/>
          <w:lang w:val="lt-LT"/>
        </w:rPr>
      </w:pPr>
      <w:r w:rsidRPr="0069569E">
        <w:rPr>
          <w:color w:val="000000"/>
          <w:szCs w:val="22"/>
          <w:lang w:val="lt-LT"/>
        </w:rPr>
        <w:t>GONAL</w:t>
      </w:r>
      <w:r w:rsidRPr="0069569E">
        <w:rPr>
          <w:color w:val="000000"/>
          <w:szCs w:val="22"/>
          <w:lang w:val="lt-LT"/>
        </w:rPr>
        <w:noBreakHyphen/>
        <w:t xml:space="preserve">f </w:t>
      </w:r>
      <w:r w:rsidR="000F1A4F" w:rsidRPr="0069569E">
        <w:rPr>
          <w:rFonts w:eastAsia="SimSun"/>
          <w:color w:val="000000"/>
          <w:szCs w:val="22"/>
          <w:lang w:val="lt-LT" w:eastAsia="zh-CN"/>
        </w:rPr>
        <w:t>negalima vartoti žindymo metu.</w:t>
      </w:r>
    </w:p>
    <w:p w14:paraId="08EDE225" w14:textId="77777777" w:rsidR="00017499" w:rsidRPr="0069569E" w:rsidRDefault="00017499" w:rsidP="0069559E">
      <w:pPr>
        <w:pStyle w:val="BodyText2"/>
        <w:jc w:val="left"/>
        <w:rPr>
          <w:color w:val="000000"/>
          <w:szCs w:val="22"/>
          <w:lang w:val="lt-LT"/>
        </w:rPr>
      </w:pPr>
    </w:p>
    <w:p w14:paraId="29096894" w14:textId="77777777" w:rsidR="00C41F7C" w:rsidRPr="0069569E" w:rsidRDefault="00C41F7C" w:rsidP="0069559E">
      <w:pPr>
        <w:pStyle w:val="BodyText2"/>
        <w:keepNext/>
        <w:keepLines/>
        <w:jc w:val="left"/>
        <w:rPr>
          <w:color w:val="000000"/>
          <w:szCs w:val="22"/>
          <w:u w:val="single"/>
          <w:lang w:val="lt-LT"/>
        </w:rPr>
      </w:pPr>
      <w:r w:rsidRPr="0069569E">
        <w:rPr>
          <w:color w:val="000000"/>
          <w:szCs w:val="22"/>
          <w:u w:val="single"/>
          <w:lang w:val="lt-LT"/>
        </w:rPr>
        <w:t>Vaisingumas</w:t>
      </w:r>
    </w:p>
    <w:p w14:paraId="68FDC603" w14:textId="77777777" w:rsidR="000042B8" w:rsidRPr="0069569E" w:rsidRDefault="000042B8" w:rsidP="0069559E">
      <w:pPr>
        <w:pStyle w:val="BodyText2"/>
        <w:keepNext/>
        <w:keepLines/>
        <w:jc w:val="left"/>
        <w:rPr>
          <w:color w:val="000000"/>
          <w:szCs w:val="22"/>
          <w:lang w:val="lt-LT"/>
        </w:rPr>
      </w:pPr>
    </w:p>
    <w:p w14:paraId="6AA24F88" w14:textId="77777777" w:rsidR="00C41F7C" w:rsidRPr="0069569E" w:rsidRDefault="00847BF6" w:rsidP="0069559E">
      <w:pPr>
        <w:pStyle w:val="BodyText2"/>
        <w:jc w:val="left"/>
        <w:rPr>
          <w:color w:val="000000"/>
          <w:szCs w:val="22"/>
          <w:lang w:val="lt-LT"/>
        </w:rPr>
      </w:pPr>
      <w:r w:rsidRPr="0069569E">
        <w:rPr>
          <w:color w:val="000000"/>
          <w:szCs w:val="22"/>
          <w:lang w:val="lt-LT"/>
        </w:rPr>
        <w:t>GONAL</w:t>
      </w:r>
      <w:r w:rsidRPr="0069569E">
        <w:rPr>
          <w:color w:val="000000"/>
          <w:szCs w:val="22"/>
          <w:lang w:val="lt-LT"/>
        </w:rPr>
        <w:noBreakHyphen/>
      </w:r>
      <w:r w:rsidR="00C41F7C" w:rsidRPr="0069569E">
        <w:rPr>
          <w:color w:val="000000"/>
          <w:szCs w:val="22"/>
          <w:lang w:val="lt-LT"/>
        </w:rPr>
        <w:t>f skirtas vartoti esa</w:t>
      </w:r>
      <w:r w:rsidRPr="0069569E">
        <w:rPr>
          <w:color w:val="000000"/>
          <w:szCs w:val="22"/>
          <w:lang w:val="lt-LT"/>
        </w:rPr>
        <w:t>nt nevaisingumui (žr. 4.1 </w:t>
      </w:r>
      <w:r w:rsidR="00C41F7C" w:rsidRPr="0069569E">
        <w:rPr>
          <w:color w:val="000000"/>
          <w:szCs w:val="22"/>
          <w:lang w:val="lt-LT"/>
        </w:rPr>
        <w:t>skyrių).</w:t>
      </w:r>
    </w:p>
    <w:p w14:paraId="6FD20A91" w14:textId="77777777" w:rsidR="00C41F7C" w:rsidRPr="0069569E" w:rsidRDefault="00C41F7C" w:rsidP="0069559E">
      <w:pPr>
        <w:pStyle w:val="BodyText2"/>
        <w:jc w:val="left"/>
        <w:rPr>
          <w:color w:val="000000"/>
          <w:szCs w:val="22"/>
          <w:lang w:val="lt-LT"/>
        </w:rPr>
      </w:pPr>
    </w:p>
    <w:p w14:paraId="67EC47AC" w14:textId="77777777" w:rsidR="00017499" w:rsidRPr="0069569E" w:rsidRDefault="00017499" w:rsidP="00A12147">
      <w:pPr>
        <w:keepNext/>
        <w:keepLines/>
        <w:rPr>
          <w:b/>
          <w:sz w:val="22"/>
          <w:szCs w:val="22"/>
          <w:lang w:val="lt-LT"/>
        </w:rPr>
      </w:pPr>
      <w:r w:rsidRPr="0069569E">
        <w:rPr>
          <w:b/>
          <w:sz w:val="22"/>
          <w:szCs w:val="22"/>
          <w:lang w:val="lt-LT"/>
        </w:rPr>
        <w:t>4.7</w:t>
      </w:r>
      <w:r w:rsidRPr="0069569E">
        <w:rPr>
          <w:b/>
          <w:sz w:val="22"/>
          <w:szCs w:val="22"/>
          <w:lang w:val="lt-LT"/>
        </w:rPr>
        <w:tab/>
        <w:t>Poveikis gebėjimui vairuoti ir valdyti mechanizmus</w:t>
      </w:r>
    </w:p>
    <w:p w14:paraId="6E867A02" w14:textId="77777777" w:rsidR="00017499" w:rsidRPr="0069569E" w:rsidRDefault="00017499" w:rsidP="0069559E">
      <w:pPr>
        <w:pStyle w:val="BodyText2"/>
        <w:keepNext/>
        <w:tabs>
          <w:tab w:val="clear" w:pos="567"/>
        </w:tabs>
        <w:jc w:val="left"/>
        <w:rPr>
          <w:color w:val="000000"/>
          <w:szCs w:val="22"/>
          <w:lang w:val="lt-LT"/>
        </w:rPr>
      </w:pPr>
    </w:p>
    <w:p w14:paraId="3803877A" w14:textId="77777777" w:rsidR="00017499" w:rsidRPr="0069569E" w:rsidRDefault="00017499" w:rsidP="0069559E">
      <w:pPr>
        <w:pStyle w:val="BodyText2"/>
        <w:jc w:val="left"/>
        <w:rPr>
          <w:color w:val="000000"/>
          <w:szCs w:val="22"/>
          <w:lang w:val="lt-LT"/>
        </w:rPr>
      </w:pPr>
      <w:r w:rsidRPr="0069569E">
        <w:rPr>
          <w:color w:val="000000"/>
          <w:szCs w:val="22"/>
          <w:lang w:val="lt-LT"/>
        </w:rPr>
        <w:t>GONAL</w:t>
      </w:r>
      <w:r w:rsidRPr="0069569E">
        <w:rPr>
          <w:color w:val="000000"/>
          <w:szCs w:val="22"/>
          <w:lang w:val="lt-LT"/>
        </w:rPr>
        <w:noBreakHyphen/>
        <w:t>f gebėjimo vairuoti ir valdyti mechanizmus neveikia arba veikia nereikšmingai.</w:t>
      </w:r>
    </w:p>
    <w:p w14:paraId="7A712AC2" w14:textId="77777777" w:rsidR="00017499" w:rsidRPr="0069569E" w:rsidRDefault="00017499" w:rsidP="0069559E">
      <w:pPr>
        <w:pStyle w:val="BodyText2"/>
        <w:jc w:val="left"/>
        <w:rPr>
          <w:color w:val="000000"/>
          <w:szCs w:val="22"/>
          <w:lang w:val="lt-LT"/>
        </w:rPr>
      </w:pPr>
    </w:p>
    <w:p w14:paraId="628253B4" w14:textId="77777777" w:rsidR="00017499" w:rsidRPr="0069569E" w:rsidRDefault="00017499" w:rsidP="00A12147">
      <w:pPr>
        <w:keepNext/>
        <w:keepLines/>
        <w:rPr>
          <w:b/>
          <w:sz w:val="22"/>
          <w:szCs w:val="22"/>
          <w:lang w:val="lt-LT"/>
        </w:rPr>
      </w:pPr>
      <w:r w:rsidRPr="0069569E">
        <w:rPr>
          <w:b/>
          <w:sz w:val="22"/>
          <w:szCs w:val="22"/>
          <w:lang w:val="lt-LT"/>
        </w:rPr>
        <w:t>4.8</w:t>
      </w:r>
      <w:r w:rsidRPr="0069569E">
        <w:rPr>
          <w:b/>
          <w:sz w:val="22"/>
          <w:szCs w:val="22"/>
          <w:lang w:val="lt-LT"/>
        </w:rPr>
        <w:tab/>
        <w:t>Nepageidaujamas poveikis</w:t>
      </w:r>
    </w:p>
    <w:p w14:paraId="3CD20AB7" w14:textId="77777777" w:rsidR="00017499" w:rsidRPr="0069569E" w:rsidRDefault="00017499" w:rsidP="0069559E">
      <w:pPr>
        <w:keepNext/>
        <w:rPr>
          <w:color w:val="000000"/>
          <w:sz w:val="22"/>
          <w:szCs w:val="22"/>
          <w:lang w:val="lt-LT"/>
        </w:rPr>
      </w:pPr>
    </w:p>
    <w:p w14:paraId="60F1DEA7" w14:textId="77777777" w:rsidR="00505E89" w:rsidRPr="0069569E" w:rsidRDefault="00505E89" w:rsidP="0069559E">
      <w:pPr>
        <w:keepNext/>
        <w:keepLines/>
        <w:rPr>
          <w:color w:val="000000"/>
          <w:sz w:val="22"/>
          <w:szCs w:val="22"/>
          <w:u w:val="single"/>
          <w:lang w:val="lt-LT"/>
        </w:rPr>
      </w:pPr>
      <w:r w:rsidRPr="0069569E">
        <w:rPr>
          <w:color w:val="000000"/>
          <w:sz w:val="22"/>
          <w:szCs w:val="22"/>
          <w:u w:val="single"/>
          <w:lang w:val="lt-LT"/>
        </w:rPr>
        <w:t>Saugumo duomenų santrauka</w:t>
      </w:r>
    </w:p>
    <w:p w14:paraId="39F79425" w14:textId="77777777" w:rsidR="002F7E83" w:rsidRPr="0069569E" w:rsidRDefault="002F7E83" w:rsidP="0069559E">
      <w:pPr>
        <w:keepNext/>
        <w:keepLines/>
        <w:rPr>
          <w:color w:val="000000"/>
          <w:sz w:val="22"/>
          <w:szCs w:val="22"/>
          <w:lang w:val="lt-LT"/>
        </w:rPr>
      </w:pPr>
    </w:p>
    <w:p w14:paraId="69FB235C" w14:textId="77777777" w:rsidR="00017499" w:rsidRPr="0069569E" w:rsidRDefault="00017499" w:rsidP="0069559E">
      <w:pPr>
        <w:keepNext/>
        <w:keepLines/>
        <w:rPr>
          <w:color w:val="000000"/>
          <w:sz w:val="22"/>
          <w:szCs w:val="22"/>
          <w:lang w:val="lt-LT"/>
        </w:rPr>
      </w:pPr>
      <w:r w:rsidRPr="0069569E">
        <w:rPr>
          <w:color w:val="000000"/>
          <w:sz w:val="22"/>
          <w:szCs w:val="22"/>
          <w:lang w:val="lt-LT"/>
        </w:rPr>
        <w:t xml:space="preserve">Dažniausiai nustatytos nepageidaujamos reakcijos buvo galvos skausmas, kiaušidžių cistos ir vietinės reakcijos injekcijos vietoje (pvz., skausmas, </w:t>
      </w:r>
      <w:proofErr w:type="spellStart"/>
      <w:r w:rsidRPr="0069569E">
        <w:rPr>
          <w:color w:val="000000"/>
          <w:sz w:val="22"/>
          <w:szCs w:val="22"/>
          <w:lang w:val="lt-LT"/>
        </w:rPr>
        <w:t>eritema</w:t>
      </w:r>
      <w:proofErr w:type="spellEnd"/>
      <w:r w:rsidRPr="0069569E">
        <w:rPr>
          <w:color w:val="000000"/>
          <w:sz w:val="22"/>
          <w:szCs w:val="22"/>
          <w:lang w:val="lt-LT"/>
        </w:rPr>
        <w:t>, hematoma, patinimas ir (arba) sudirginimas injekcijos vietoje).</w:t>
      </w:r>
    </w:p>
    <w:p w14:paraId="62886B0B" w14:textId="77777777" w:rsidR="00017499" w:rsidRPr="0069569E" w:rsidRDefault="00017499" w:rsidP="0069559E">
      <w:pPr>
        <w:rPr>
          <w:color w:val="000000"/>
          <w:sz w:val="22"/>
          <w:szCs w:val="22"/>
          <w:lang w:val="lt-LT"/>
        </w:rPr>
      </w:pPr>
    </w:p>
    <w:p w14:paraId="267F710B" w14:textId="77777777" w:rsidR="00017499" w:rsidRPr="0069569E" w:rsidRDefault="00017499" w:rsidP="0069559E">
      <w:pPr>
        <w:rPr>
          <w:color w:val="000000"/>
          <w:sz w:val="22"/>
          <w:szCs w:val="22"/>
          <w:lang w:val="lt-LT"/>
        </w:rPr>
      </w:pPr>
      <w:r w:rsidRPr="0069569E">
        <w:rPr>
          <w:color w:val="000000"/>
          <w:sz w:val="22"/>
          <w:szCs w:val="22"/>
          <w:lang w:val="lt-LT"/>
        </w:rPr>
        <w:t xml:space="preserve">Dažnai nustatytas lengvas ar vidutinio sunkumo kiaušidžių </w:t>
      </w:r>
      <w:proofErr w:type="spellStart"/>
      <w:r w:rsidRPr="0069569E">
        <w:rPr>
          <w:color w:val="000000"/>
          <w:sz w:val="22"/>
          <w:szCs w:val="22"/>
          <w:lang w:val="lt-LT"/>
        </w:rPr>
        <w:t>hiperstimuliacijos</w:t>
      </w:r>
      <w:proofErr w:type="spellEnd"/>
      <w:r w:rsidRPr="0069569E">
        <w:rPr>
          <w:color w:val="000000"/>
          <w:sz w:val="22"/>
          <w:szCs w:val="22"/>
          <w:lang w:val="lt-LT"/>
        </w:rPr>
        <w:t xml:space="preserve"> sindromas (KHSS), kuris turi būti laikomas būdinga stimuliavimo procedūros rizika. Sunkus KHSS pasireiškė nedažnai (žr. 4.4 skyrių).</w:t>
      </w:r>
    </w:p>
    <w:p w14:paraId="022089FE" w14:textId="77777777" w:rsidR="00017499" w:rsidRPr="0069569E" w:rsidRDefault="00017499" w:rsidP="0069559E">
      <w:pPr>
        <w:rPr>
          <w:color w:val="000000"/>
          <w:sz w:val="22"/>
          <w:szCs w:val="22"/>
          <w:lang w:val="lt-LT"/>
        </w:rPr>
      </w:pPr>
    </w:p>
    <w:p w14:paraId="355A8454" w14:textId="77777777" w:rsidR="00017499" w:rsidRPr="0069569E" w:rsidRDefault="00017499" w:rsidP="0069559E">
      <w:pPr>
        <w:rPr>
          <w:color w:val="000000"/>
          <w:sz w:val="22"/>
          <w:szCs w:val="22"/>
          <w:lang w:val="lt-LT"/>
        </w:rPr>
      </w:pPr>
      <w:r w:rsidRPr="0069569E">
        <w:rPr>
          <w:color w:val="000000"/>
          <w:sz w:val="22"/>
          <w:szCs w:val="22"/>
          <w:lang w:val="lt-LT"/>
        </w:rPr>
        <w:t>Tromboembolija gali pasireikšti labai retai (žr. 4.4 skyrių).</w:t>
      </w:r>
    </w:p>
    <w:p w14:paraId="6C93670D" w14:textId="77777777" w:rsidR="00017499" w:rsidRPr="0069569E" w:rsidRDefault="00017499" w:rsidP="0069559E">
      <w:pPr>
        <w:rPr>
          <w:color w:val="000000"/>
          <w:sz w:val="22"/>
          <w:szCs w:val="22"/>
          <w:lang w:val="lt-LT"/>
        </w:rPr>
      </w:pPr>
    </w:p>
    <w:p w14:paraId="6DE55B13" w14:textId="77777777" w:rsidR="00505E89" w:rsidRPr="0069569E" w:rsidRDefault="00505E89" w:rsidP="0069559E">
      <w:pPr>
        <w:keepNext/>
        <w:keepLines/>
        <w:rPr>
          <w:color w:val="000000"/>
          <w:sz w:val="22"/>
          <w:szCs w:val="22"/>
          <w:lang w:val="lt-LT"/>
        </w:rPr>
      </w:pPr>
      <w:r w:rsidRPr="0069569E">
        <w:rPr>
          <w:sz w:val="22"/>
          <w:szCs w:val="22"/>
          <w:u w:val="single"/>
          <w:lang w:val="lt-LT"/>
        </w:rPr>
        <w:t>Nepageidaujamų reakcijų sąrašas</w:t>
      </w:r>
    </w:p>
    <w:p w14:paraId="12E3E3C3" w14:textId="77777777" w:rsidR="002F7E83" w:rsidRPr="0069569E" w:rsidRDefault="002F7E83" w:rsidP="0069559E">
      <w:pPr>
        <w:keepNext/>
        <w:keepLines/>
        <w:rPr>
          <w:color w:val="000000"/>
          <w:sz w:val="22"/>
          <w:szCs w:val="22"/>
          <w:lang w:val="lt-LT"/>
        </w:rPr>
      </w:pPr>
    </w:p>
    <w:p w14:paraId="4BA56D0E" w14:textId="120750E6" w:rsidR="00017499" w:rsidRPr="0069569E" w:rsidRDefault="00017499" w:rsidP="0069559E">
      <w:pPr>
        <w:keepNext/>
        <w:rPr>
          <w:color w:val="000000"/>
          <w:sz w:val="22"/>
          <w:szCs w:val="22"/>
          <w:lang w:val="lt-LT"/>
        </w:rPr>
      </w:pPr>
      <w:r w:rsidRPr="0069569E">
        <w:rPr>
          <w:color w:val="000000"/>
          <w:sz w:val="22"/>
          <w:szCs w:val="22"/>
          <w:lang w:val="lt-LT"/>
        </w:rPr>
        <w:t>Toliau nurodytas dažnis apibrėžiamas taip:</w:t>
      </w:r>
      <w:r w:rsidR="002F7E83" w:rsidRPr="0069569E">
        <w:rPr>
          <w:color w:val="000000"/>
          <w:sz w:val="22"/>
          <w:szCs w:val="22"/>
          <w:lang w:val="lt-LT"/>
        </w:rPr>
        <w:t xml:space="preserve"> l</w:t>
      </w:r>
      <w:r w:rsidRPr="0069569E">
        <w:rPr>
          <w:color w:val="000000"/>
          <w:sz w:val="22"/>
          <w:szCs w:val="22"/>
          <w:lang w:val="lt-LT"/>
        </w:rPr>
        <w:t>abai dažni (</w:t>
      </w:r>
      <w:r w:rsidR="006B5308" w:rsidRPr="0069569E">
        <w:rPr>
          <w:color w:val="000000"/>
          <w:sz w:val="22"/>
          <w:szCs w:val="22"/>
          <w:lang w:val="lt-LT"/>
        </w:rPr>
        <w:t>≥</w:t>
      </w:r>
      <w:r w:rsidR="005A12B6">
        <w:rPr>
          <w:color w:val="000000"/>
          <w:sz w:val="22"/>
          <w:szCs w:val="22"/>
          <w:lang w:val="lt-LT"/>
        </w:rPr>
        <w:t> </w:t>
      </w:r>
      <w:r w:rsidRPr="0069569E">
        <w:rPr>
          <w:color w:val="000000"/>
          <w:sz w:val="22"/>
          <w:szCs w:val="22"/>
          <w:lang w:val="lt-LT"/>
        </w:rPr>
        <w:t>1/10)</w:t>
      </w:r>
      <w:r w:rsidR="002F7E83" w:rsidRPr="0069569E">
        <w:rPr>
          <w:color w:val="000000"/>
          <w:sz w:val="22"/>
          <w:szCs w:val="22"/>
          <w:lang w:val="lt-LT"/>
        </w:rPr>
        <w:t>, d</w:t>
      </w:r>
      <w:r w:rsidRPr="0069569E">
        <w:rPr>
          <w:color w:val="000000"/>
          <w:sz w:val="22"/>
          <w:szCs w:val="22"/>
          <w:lang w:val="lt-LT"/>
        </w:rPr>
        <w:t>ažni (nuo ≥</w:t>
      </w:r>
      <w:r w:rsidR="005A12B6">
        <w:rPr>
          <w:color w:val="000000"/>
          <w:sz w:val="22"/>
          <w:szCs w:val="22"/>
          <w:lang w:val="lt-LT"/>
        </w:rPr>
        <w:t> </w:t>
      </w:r>
      <w:r w:rsidRPr="0069569E">
        <w:rPr>
          <w:color w:val="000000"/>
          <w:sz w:val="22"/>
          <w:szCs w:val="22"/>
          <w:lang w:val="lt-LT"/>
        </w:rPr>
        <w:t>1/100 iki &lt;</w:t>
      </w:r>
      <w:r w:rsidR="005A12B6">
        <w:rPr>
          <w:color w:val="000000"/>
          <w:sz w:val="22"/>
          <w:szCs w:val="22"/>
          <w:lang w:val="lt-LT"/>
        </w:rPr>
        <w:t> </w:t>
      </w:r>
      <w:r w:rsidRPr="0069569E">
        <w:rPr>
          <w:color w:val="000000"/>
          <w:sz w:val="22"/>
          <w:szCs w:val="22"/>
          <w:lang w:val="lt-LT"/>
        </w:rPr>
        <w:t>1/10)</w:t>
      </w:r>
      <w:r w:rsidR="002F7E83" w:rsidRPr="0069569E">
        <w:rPr>
          <w:color w:val="000000"/>
          <w:sz w:val="22"/>
          <w:szCs w:val="22"/>
          <w:lang w:val="lt-LT"/>
        </w:rPr>
        <w:t>, n</w:t>
      </w:r>
      <w:r w:rsidRPr="0069569E">
        <w:rPr>
          <w:color w:val="000000"/>
          <w:sz w:val="22"/>
          <w:szCs w:val="22"/>
          <w:lang w:val="lt-LT"/>
        </w:rPr>
        <w:t>edažni (nuo ≥</w:t>
      </w:r>
      <w:r w:rsidR="005A12B6">
        <w:rPr>
          <w:color w:val="000000"/>
          <w:sz w:val="22"/>
          <w:szCs w:val="22"/>
          <w:lang w:val="lt-LT"/>
        </w:rPr>
        <w:t> </w:t>
      </w:r>
      <w:r w:rsidRPr="0069569E">
        <w:rPr>
          <w:color w:val="000000"/>
          <w:sz w:val="22"/>
          <w:szCs w:val="22"/>
          <w:lang w:val="lt-LT"/>
        </w:rPr>
        <w:t>1/1 000 iki &lt;</w:t>
      </w:r>
      <w:r w:rsidR="005A12B6">
        <w:rPr>
          <w:color w:val="000000"/>
          <w:sz w:val="22"/>
          <w:szCs w:val="22"/>
          <w:lang w:val="lt-LT"/>
        </w:rPr>
        <w:t> </w:t>
      </w:r>
      <w:r w:rsidRPr="0069569E">
        <w:rPr>
          <w:color w:val="000000"/>
          <w:sz w:val="22"/>
          <w:szCs w:val="22"/>
          <w:lang w:val="lt-LT"/>
        </w:rPr>
        <w:t>1/100)</w:t>
      </w:r>
      <w:r w:rsidR="002F7E83" w:rsidRPr="0069569E">
        <w:rPr>
          <w:color w:val="000000"/>
          <w:sz w:val="22"/>
          <w:szCs w:val="22"/>
          <w:lang w:val="lt-LT"/>
        </w:rPr>
        <w:t>, r</w:t>
      </w:r>
      <w:r w:rsidRPr="0069569E">
        <w:rPr>
          <w:color w:val="000000"/>
          <w:sz w:val="22"/>
          <w:szCs w:val="22"/>
          <w:lang w:val="lt-LT"/>
        </w:rPr>
        <w:t>eti (nuo ≥</w:t>
      </w:r>
      <w:r w:rsidR="005A12B6">
        <w:rPr>
          <w:color w:val="000000"/>
          <w:sz w:val="22"/>
          <w:szCs w:val="22"/>
          <w:lang w:val="lt-LT"/>
        </w:rPr>
        <w:t> </w:t>
      </w:r>
      <w:r w:rsidRPr="0069569E">
        <w:rPr>
          <w:color w:val="000000"/>
          <w:sz w:val="22"/>
          <w:szCs w:val="22"/>
          <w:lang w:val="lt-LT"/>
        </w:rPr>
        <w:t>1/10 000 iki &lt;</w:t>
      </w:r>
      <w:r w:rsidR="005A12B6">
        <w:rPr>
          <w:color w:val="000000"/>
          <w:sz w:val="22"/>
          <w:szCs w:val="22"/>
          <w:lang w:val="lt-LT"/>
        </w:rPr>
        <w:t> </w:t>
      </w:r>
      <w:r w:rsidRPr="0069569E">
        <w:rPr>
          <w:color w:val="000000"/>
          <w:sz w:val="22"/>
          <w:szCs w:val="22"/>
          <w:lang w:val="lt-LT"/>
        </w:rPr>
        <w:t>1/1 000)</w:t>
      </w:r>
      <w:r w:rsidR="002F7E83" w:rsidRPr="0069569E">
        <w:rPr>
          <w:color w:val="000000"/>
          <w:sz w:val="22"/>
          <w:szCs w:val="22"/>
          <w:lang w:val="lt-LT"/>
        </w:rPr>
        <w:t>, l</w:t>
      </w:r>
      <w:r w:rsidRPr="0069569E">
        <w:rPr>
          <w:color w:val="000000"/>
          <w:sz w:val="22"/>
          <w:szCs w:val="22"/>
          <w:lang w:val="lt-LT"/>
        </w:rPr>
        <w:t>abai reti (&lt;</w:t>
      </w:r>
      <w:r w:rsidR="005A12B6">
        <w:rPr>
          <w:color w:val="000000"/>
          <w:sz w:val="22"/>
          <w:szCs w:val="22"/>
          <w:lang w:val="lt-LT"/>
        </w:rPr>
        <w:t> </w:t>
      </w:r>
      <w:r w:rsidRPr="0069569E">
        <w:rPr>
          <w:color w:val="000000"/>
          <w:sz w:val="22"/>
          <w:szCs w:val="22"/>
          <w:lang w:val="lt-LT"/>
        </w:rPr>
        <w:t>1/10 000)</w:t>
      </w:r>
      <w:r w:rsidR="002F7E83" w:rsidRPr="0069569E">
        <w:rPr>
          <w:color w:val="000000"/>
          <w:sz w:val="22"/>
          <w:szCs w:val="22"/>
          <w:lang w:val="lt-LT"/>
        </w:rPr>
        <w:t>.</w:t>
      </w:r>
    </w:p>
    <w:p w14:paraId="24559B4A" w14:textId="77777777" w:rsidR="00017499" w:rsidRPr="0069569E" w:rsidRDefault="00017499" w:rsidP="0069559E">
      <w:pPr>
        <w:rPr>
          <w:color w:val="000000"/>
          <w:sz w:val="22"/>
          <w:szCs w:val="22"/>
          <w:lang w:val="lt-LT"/>
        </w:rPr>
      </w:pPr>
    </w:p>
    <w:p w14:paraId="03331A43" w14:textId="77777777" w:rsidR="00017499" w:rsidRPr="0069569E" w:rsidRDefault="00017499" w:rsidP="0069559E">
      <w:pPr>
        <w:keepNext/>
        <w:rPr>
          <w:color w:val="000000"/>
          <w:sz w:val="22"/>
          <w:szCs w:val="22"/>
          <w:u w:val="single"/>
          <w:lang w:val="lt-LT"/>
        </w:rPr>
      </w:pPr>
      <w:r w:rsidRPr="0069569E">
        <w:rPr>
          <w:color w:val="000000"/>
          <w:sz w:val="22"/>
          <w:szCs w:val="22"/>
          <w:u w:val="single"/>
          <w:lang w:val="lt-LT"/>
        </w:rPr>
        <w:t>Moterų gydymas</w:t>
      </w:r>
    </w:p>
    <w:p w14:paraId="5A832E8A" w14:textId="77777777" w:rsidR="00017499" w:rsidRPr="0069569E" w:rsidRDefault="00017499" w:rsidP="0069559E">
      <w:pPr>
        <w:keepNext/>
        <w:rPr>
          <w:color w:val="000000"/>
          <w:sz w:val="22"/>
          <w:szCs w:val="22"/>
          <w:lang w:val="lt-LT"/>
        </w:rPr>
      </w:pPr>
    </w:p>
    <w:p w14:paraId="759D58CC" w14:textId="77777777" w:rsidR="00017499" w:rsidRPr="0069569E" w:rsidRDefault="00017499" w:rsidP="0069559E">
      <w:pPr>
        <w:keepNext/>
        <w:ind w:left="1701" w:hanging="1701"/>
        <w:rPr>
          <w:i/>
          <w:color w:val="000000"/>
          <w:sz w:val="22"/>
          <w:szCs w:val="22"/>
          <w:u w:val="single"/>
          <w:lang w:val="lt-LT"/>
        </w:rPr>
      </w:pPr>
      <w:r w:rsidRPr="0069569E">
        <w:rPr>
          <w:i/>
          <w:color w:val="000000"/>
          <w:sz w:val="22"/>
          <w:szCs w:val="22"/>
          <w:u w:val="single"/>
          <w:lang w:val="lt-LT"/>
        </w:rPr>
        <w:t>Imuninės sistemos sutrikimai</w:t>
      </w:r>
    </w:p>
    <w:p w14:paraId="306473D6"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reti:</w:t>
      </w:r>
      <w:r w:rsidRPr="0069569E">
        <w:rPr>
          <w:color w:val="000000"/>
          <w:sz w:val="22"/>
          <w:szCs w:val="22"/>
          <w:lang w:val="lt-LT"/>
        </w:rPr>
        <w:tab/>
        <w:t>nuo lengvų iki sunkių padidėjusio jautrumo reakcijų, įskaitant anafilaksines reakcijas ir šoką</w:t>
      </w:r>
    </w:p>
    <w:p w14:paraId="18BC979C" w14:textId="77777777" w:rsidR="00017499" w:rsidRPr="0069569E" w:rsidRDefault="00017499" w:rsidP="0069559E">
      <w:pPr>
        <w:ind w:left="1701" w:hanging="1701"/>
        <w:rPr>
          <w:color w:val="000000"/>
          <w:sz w:val="22"/>
          <w:szCs w:val="22"/>
          <w:lang w:val="lt-LT"/>
        </w:rPr>
      </w:pPr>
    </w:p>
    <w:p w14:paraId="1610FE5C"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Nervų sistemos sutrikimai</w:t>
      </w:r>
    </w:p>
    <w:p w14:paraId="24FADC3A"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dažni:</w:t>
      </w:r>
      <w:r w:rsidRPr="0069569E">
        <w:rPr>
          <w:color w:val="000000"/>
          <w:sz w:val="22"/>
          <w:szCs w:val="22"/>
          <w:lang w:val="lt-LT"/>
        </w:rPr>
        <w:tab/>
        <w:t>galvos skausmas</w:t>
      </w:r>
    </w:p>
    <w:p w14:paraId="46DF5784" w14:textId="77777777" w:rsidR="00017499" w:rsidRPr="0069569E" w:rsidRDefault="00017499" w:rsidP="0069559E">
      <w:pPr>
        <w:ind w:left="1701" w:hanging="1701"/>
        <w:rPr>
          <w:color w:val="000000"/>
          <w:sz w:val="22"/>
          <w:szCs w:val="22"/>
          <w:lang w:val="lt-LT"/>
        </w:rPr>
      </w:pPr>
    </w:p>
    <w:p w14:paraId="012D3082"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Kraujagyslių sutrikimai</w:t>
      </w:r>
    </w:p>
    <w:p w14:paraId="3DAA9EA1"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reti:</w:t>
      </w:r>
      <w:r w:rsidRPr="0069569E">
        <w:rPr>
          <w:color w:val="000000"/>
          <w:sz w:val="22"/>
          <w:szCs w:val="22"/>
          <w:lang w:val="lt-LT"/>
        </w:rPr>
        <w:tab/>
        <w:t>tromboembolija</w:t>
      </w:r>
      <w:r w:rsidR="003B08E5" w:rsidRPr="0069569E">
        <w:rPr>
          <w:color w:val="000000"/>
          <w:sz w:val="22"/>
          <w:szCs w:val="22"/>
          <w:lang w:val="lt-LT"/>
        </w:rPr>
        <w:t xml:space="preserve"> (susijusi ir nesusijusi su KHSS)</w:t>
      </w:r>
    </w:p>
    <w:p w14:paraId="55945131" w14:textId="77777777" w:rsidR="00017499" w:rsidRPr="0069569E" w:rsidRDefault="00017499" w:rsidP="0069559E">
      <w:pPr>
        <w:ind w:left="1701" w:hanging="1701"/>
        <w:rPr>
          <w:color w:val="000000"/>
          <w:sz w:val="22"/>
          <w:szCs w:val="22"/>
          <w:lang w:val="lt-LT"/>
        </w:rPr>
      </w:pPr>
    </w:p>
    <w:p w14:paraId="35FBADC7"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Kvėpavimo sistemos, krūtinės ląstos ir tarpuplaučio sutrikimai</w:t>
      </w:r>
    </w:p>
    <w:p w14:paraId="13467121"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reti:</w:t>
      </w:r>
      <w:r w:rsidRPr="0069569E">
        <w:rPr>
          <w:color w:val="000000"/>
          <w:sz w:val="22"/>
          <w:szCs w:val="22"/>
          <w:lang w:val="lt-LT"/>
        </w:rPr>
        <w:tab/>
        <w:t xml:space="preserve">astmos paūmėjimas arba </w:t>
      </w:r>
      <w:r w:rsidR="008D2DAB" w:rsidRPr="0069569E">
        <w:rPr>
          <w:color w:val="000000"/>
          <w:sz w:val="22"/>
          <w:szCs w:val="22"/>
          <w:lang w:val="lt-LT"/>
        </w:rPr>
        <w:t>pasunkėjimas</w:t>
      </w:r>
    </w:p>
    <w:p w14:paraId="106EBD8E" w14:textId="77777777" w:rsidR="00017499" w:rsidRPr="0069569E" w:rsidRDefault="00017499" w:rsidP="0069559E">
      <w:pPr>
        <w:ind w:left="1701" w:hanging="1701"/>
        <w:rPr>
          <w:color w:val="000000"/>
          <w:sz w:val="22"/>
          <w:szCs w:val="22"/>
          <w:lang w:val="lt-LT"/>
        </w:rPr>
      </w:pPr>
    </w:p>
    <w:p w14:paraId="036ABDC4"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Virškinimo trakto sutrikimai</w:t>
      </w:r>
    </w:p>
    <w:p w14:paraId="30FEBF20"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Dažni:</w:t>
      </w:r>
      <w:r w:rsidRPr="0069569E">
        <w:rPr>
          <w:color w:val="000000"/>
          <w:sz w:val="22"/>
          <w:szCs w:val="22"/>
          <w:lang w:val="lt-LT"/>
        </w:rPr>
        <w:tab/>
        <w:t>pilvo skausmas, pilvo pūtimas, diskomfortas pilvo srityje, pykinimas, vėmimas, viduriavimas</w:t>
      </w:r>
    </w:p>
    <w:p w14:paraId="37F70DEF" w14:textId="77777777" w:rsidR="00017499" w:rsidRPr="0069569E" w:rsidRDefault="00017499" w:rsidP="0069559E">
      <w:pPr>
        <w:ind w:left="1701" w:hanging="1701"/>
        <w:rPr>
          <w:color w:val="000000"/>
          <w:sz w:val="22"/>
          <w:szCs w:val="22"/>
          <w:lang w:val="lt-LT"/>
        </w:rPr>
      </w:pPr>
    </w:p>
    <w:p w14:paraId="1BDE6577"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Lytinės sistemos ir krūties sutrikimai</w:t>
      </w:r>
    </w:p>
    <w:p w14:paraId="3DE73F54"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dažni:</w:t>
      </w:r>
      <w:r w:rsidRPr="0069569E">
        <w:rPr>
          <w:color w:val="000000"/>
          <w:sz w:val="22"/>
          <w:szCs w:val="22"/>
          <w:lang w:val="lt-LT"/>
        </w:rPr>
        <w:tab/>
        <w:t>kiaušidžių cistos</w:t>
      </w:r>
    </w:p>
    <w:p w14:paraId="6B753CB9"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Dažni:</w:t>
      </w:r>
      <w:r w:rsidRPr="0069569E">
        <w:rPr>
          <w:color w:val="000000"/>
          <w:sz w:val="22"/>
          <w:szCs w:val="22"/>
          <w:lang w:val="lt-LT"/>
        </w:rPr>
        <w:tab/>
        <w:t>lengvas arba vidutinio sunkumo KHSS (įskaitant susijusią simptomatiką)</w:t>
      </w:r>
    </w:p>
    <w:p w14:paraId="0BA782CA"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lastRenderedPageBreak/>
        <w:t>Nedažni:</w:t>
      </w:r>
      <w:r w:rsidRPr="0069569E">
        <w:rPr>
          <w:color w:val="000000"/>
          <w:sz w:val="22"/>
          <w:szCs w:val="22"/>
          <w:lang w:val="lt-LT"/>
        </w:rPr>
        <w:tab/>
        <w:t>sunkus KHSS (įskaitant susijusią simptomatiką)</w:t>
      </w:r>
      <w:r w:rsidR="00847BF6" w:rsidRPr="0069569E">
        <w:rPr>
          <w:color w:val="000000"/>
          <w:sz w:val="22"/>
          <w:szCs w:val="22"/>
          <w:lang w:val="lt-LT"/>
        </w:rPr>
        <w:t xml:space="preserve"> (žr. 4.4 </w:t>
      </w:r>
      <w:r w:rsidR="00C41F7C" w:rsidRPr="0069569E">
        <w:rPr>
          <w:color w:val="000000"/>
          <w:sz w:val="22"/>
          <w:szCs w:val="22"/>
          <w:lang w:val="lt-LT"/>
        </w:rPr>
        <w:t>skyrių)</w:t>
      </w:r>
    </w:p>
    <w:p w14:paraId="34514358" w14:textId="77777777" w:rsidR="00017499" w:rsidRPr="0069569E" w:rsidRDefault="00017499" w:rsidP="0069559E">
      <w:pPr>
        <w:tabs>
          <w:tab w:val="left" w:pos="1701"/>
        </w:tabs>
        <w:ind w:left="1701" w:hanging="1701"/>
        <w:rPr>
          <w:color w:val="000000"/>
          <w:sz w:val="22"/>
          <w:szCs w:val="22"/>
          <w:lang w:val="lt-LT"/>
        </w:rPr>
      </w:pPr>
      <w:r w:rsidRPr="0069569E">
        <w:rPr>
          <w:color w:val="000000"/>
          <w:sz w:val="22"/>
          <w:szCs w:val="22"/>
          <w:lang w:val="lt-LT"/>
        </w:rPr>
        <w:t>Reti:</w:t>
      </w:r>
      <w:r w:rsidRPr="0069569E">
        <w:rPr>
          <w:color w:val="000000"/>
          <w:sz w:val="22"/>
          <w:szCs w:val="22"/>
          <w:lang w:val="lt-LT"/>
        </w:rPr>
        <w:tab/>
        <w:t>sunkaus KHSS komplikacija</w:t>
      </w:r>
    </w:p>
    <w:p w14:paraId="2C915725" w14:textId="77777777" w:rsidR="00017499" w:rsidRPr="0069569E" w:rsidRDefault="00017499" w:rsidP="0069559E">
      <w:pPr>
        <w:ind w:left="1701" w:hanging="1701"/>
        <w:rPr>
          <w:color w:val="000000"/>
          <w:sz w:val="22"/>
          <w:szCs w:val="22"/>
          <w:lang w:val="lt-LT"/>
        </w:rPr>
      </w:pPr>
    </w:p>
    <w:p w14:paraId="5EC8E78D"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Bendrieji sutrikimai ir vartojimo vietos pažeidimai</w:t>
      </w:r>
    </w:p>
    <w:p w14:paraId="5C680681"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dažni:</w:t>
      </w:r>
      <w:r w:rsidRPr="0069569E">
        <w:rPr>
          <w:color w:val="000000"/>
          <w:sz w:val="22"/>
          <w:szCs w:val="22"/>
          <w:lang w:val="lt-LT"/>
        </w:rPr>
        <w:tab/>
        <w:t xml:space="preserve">reakcijos injekcijos vietoje (pvz., skausmas, </w:t>
      </w:r>
      <w:proofErr w:type="spellStart"/>
      <w:r w:rsidRPr="0069569E">
        <w:rPr>
          <w:color w:val="000000"/>
          <w:sz w:val="22"/>
          <w:szCs w:val="22"/>
          <w:lang w:val="lt-LT"/>
        </w:rPr>
        <w:t>eritema</w:t>
      </w:r>
      <w:proofErr w:type="spellEnd"/>
      <w:r w:rsidRPr="0069569E">
        <w:rPr>
          <w:color w:val="000000"/>
          <w:sz w:val="22"/>
          <w:szCs w:val="22"/>
          <w:lang w:val="lt-LT"/>
        </w:rPr>
        <w:t>, hematoma, patinimas ir (arba) sudirginimas injekcijos vietoje)</w:t>
      </w:r>
    </w:p>
    <w:p w14:paraId="1DCE6D7D" w14:textId="77777777" w:rsidR="00017499" w:rsidRPr="0069569E" w:rsidRDefault="00017499" w:rsidP="0069559E">
      <w:pPr>
        <w:ind w:left="1701" w:hanging="1701"/>
        <w:rPr>
          <w:color w:val="000000"/>
          <w:sz w:val="22"/>
          <w:szCs w:val="22"/>
          <w:lang w:val="lt-LT"/>
        </w:rPr>
      </w:pPr>
    </w:p>
    <w:p w14:paraId="134B1A19" w14:textId="77777777" w:rsidR="00017499" w:rsidRPr="0069569E" w:rsidRDefault="00017499" w:rsidP="0069559E">
      <w:pPr>
        <w:keepNext/>
        <w:keepLines/>
        <w:ind w:left="1701" w:hanging="1701"/>
        <w:rPr>
          <w:iCs/>
          <w:color w:val="000000"/>
          <w:sz w:val="22"/>
          <w:szCs w:val="22"/>
          <w:u w:val="single"/>
          <w:lang w:val="lt-LT"/>
        </w:rPr>
      </w:pPr>
      <w:r w:rsidRPr="0069569E">
        <w:rPr>
          <w:iCs/>
          <w:color w:val="000000"/>
          <w:sz w:val="22"/>
          <w:szCs w:val="22"/>
          <w:u w:val="single"/>
          <w:lang w:val="lt-LT"/>
        </w:rPr>
        <w:t>Vyrų gydymas</w:t>
      </w:r>
    </w:p>
    <w:p w14:paraId="4334E1B6" w14:textId="77777777" w:rsidR="00017499" w:rsidRPr="0069569E" w:rsidRDefault="00017499" w:rsidP="0069559E">
      <w:pPr>
        <w:keepNext/>
        <w:keepLines/>
        <w:ind w:left="1701" w:hanging="1701"/>
        <w:rPr>
          <w:color w:val="000000"/>
          <w:sz w:val="22"/>
          <w:szCs w:val="22"/>
          <w:lang w:val="lt-LT"/>
        </w:rPr>
      </w:pPr>
    </w:p>
    <w:p w14:paraId="5EC3D889"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Imuninės sistemos sutrikimai</w:t>
      </w:r>
    </w:p>
    <w:p w14:paraId="1A56DC4F"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reti:</w:t>
      </w:r>
      <w:r w:rsidRPr="0069569E">
        <w:rPr>
          <w:color w:val="000000"/>
          <w:sz w:val="22"/>
          <w:szCs w:val="22"/>
          <w:lang w:val="lt-LT"/>
        </w:rPr>
        <w:tab/>
        <w:t>nuo lengvų iki sunkių padidėjusio jautrumo reakcijų, įskaitant anafilaksines reakcijas ir šoką</w:t>
      </w:r>
    </w:p>
    <w:p w14:paraId="114E82B1" w14:textId="77777777" w:rsidR="00017499" w:rsidRPr="0069569E" w:rsidRDefault="00017499" w:rsidP="0069559E">
      <w:pPr>
        <w:ind w:left="1701" w:hanging="1701"/>
        <w:rPr>
          <w:color w:val="000000"/>
          <w:sz w:val="22"/>
          <w:szCs w:val="22"/>
          <w:lang w:val="lt-LT"/>
        </w:rPr>
      </w:pPr>
    </w:p>
    <w:p w14:paraId="0BF8786D"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Kvėpavimo sistemos, krūtinės ląstos ir tarpuplaučio sutrikimai</w:t>
      </w:r>
    </w:p>
    <w:p w14:paraId="5630A2F2"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reti:</w:t>
      </w:r>
      <w:r w:rsidRPr="0069569E">
        <w:rPr>
          <w:color w:val="000000"/>
          <w:sz w:val="22"/>
          <w:szCs w:val="22"/>
          <w:lang w:val="lt-LT"/>
        </w:rPr>
        <w:tab/>
        <w:t xml:space="preserve">astmos paūmėjimas arba </w:t>
      </w:r>
      <w:r w:rsidR="008D2DAB" w:rsidRPr="0069569E">
        <w:rPr>
          <w:color w:val="000000"/>
          <w:sz w:val="22"/>
          <w:szCs w:val="22"/>
          <w:lang w:val="lt-LT"/>
        </w:rPr>
        <w:t>pasunkėjimas</w:t>
      </w:r>
    </w:p>
    <w:p w14:paraId="22E80458" w14:textId="77777777" w:rsidR="00017499" w:rsidRPr="0069569E" w:rsidRDefault="00017499" w:rsidP="0069559E">
      <w:pPr>
        <w:ind w:left="1701" w:hanging="1701"/>
        <w:rPr>
          <w:color w:val="000000"/>
          <w:sz w:val="22"/>
          <w:szCs w:val="22"/>
          <w:lang w:val="lt-LT"/>
        </w:rPr>
      </w:pPr>
    </w:p>
    <w:p w14:paraId="39FB630F"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Odos ir poodinio audinio sutrikimai</w:t>
      </w:r>
    </w:p>
    <w:p w14:paraId="7C140E09"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Dažni:</w:t>
      </w:r>
      <w:r w:rsidRPr="0069569E">
        <w:rPr>
          <w:color w:val="000000"/>
          <w:sz w:val="22"/>
          <w:szCs w:val="22"/>
          <w:lang w:val="lt-LT"/>
        </w:rPr>
        <w:tab/>
        <w:t>spuogai</w:t>
      </w:r>
    </w:p>
    <w:p w14:paraId="286B7C70" w14:textId="77777777" w:rsidR="00017499" w:rsidRPr="0069569E" w:rsidRDefault="00017499" w:rsidP="0069559E">
      <w:pPr>
        <w:ind w:left="1701" w:hanging="1701"/>
        <w:rPr>
          <w:color w:val="000000"/>
          <w:sz w:val="22"/>
          <w:szCs w:val="22"/>
          <w:lang w:val="lt-LT"/>
        </w:rPr>
      </w:pPr>
    </w:p>
    <w:p w14:paraId="3E919042"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Lytinės sistemos ir krūties sutrikimai</w:t>
      </w:r>
    </w:p>
    <w:p w14:paraId="7157F6F6"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Dažni:</w:t>
      </w:r>
      <w:r w:rsidRPr="0069569E">
        <w:rPr>
          <w:color w:val="000000"/>
          <w:sz w:val="22"/>
          <w:szCs w:val="22"/>
          <w:lang w:val="lt-LT"/>
        </w:rPr>
        <w:tab/>
      </w:r>
      <w:proofErr w:type="spellStart"/>
      <w:r w:rsidRPr="0069569E">
        <w:rPr>
          <w:color w:val="000000"/>
          <w:sz w:val="22"/>
          <w:szCs w:val="22"/>
          <w:lang w:val="lt-LT"/>
        </w:rPr>
        <w:t>ginekomastija</w:t>
      </w:r>
      <w:proofErr w:type="spellEnd"/>
      <w:r w:rsidRPr="0069569E">
        <w:rPr>
          <w:color w:val="000000"/>
          <w:sz w:val="22"/>
          <w:szCs w:val="22"/>
          <w:lang w:val="lt-LT"/>
        </w:rPr>
        <w:t xml:space="preserve">, </w:t>
      </w:r>
      <w:proofErr w:type="spellStart"/>
      <w:r w:rsidRPr="0069569E">
        <w:rPr>
          <w:color w:val="000000"/>
          <w:sz w:val="22"/>
          <w:szCs w:val="22"/>
          <w:lang w:val="lt-LT"/>
        </w:rPr>
        <w:t>varikocelė</w:t>
      </w:r>
      <w:proofErr w:type="spellEnd"/>
    </w:p>
    <w:p w14:paraId="56AA240A" w14:textId="77777777" w:rsidR="00017499" w:rsidRPr="0069569E" w:rsidRDefault="00017499" w:rsidP="0069559E">
      <w:pPr>
        <w:ind w:left="1701" w:hanging="1701"/>
        <w:rPr>
          <w:color w:val="000000"/>
          <w:sz w:val="22"/>
          <w:szCs w:val="22"/>
          <w:lang w:val="lt-LT"/>
        </w:rPr>
      </w:pPr>
    </w:p>
    <w:p w14:paraId="58358A65"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Bendrieji sutrikimai ir vartojimo vietos pažeidimai</w:t>
      </w:r>
    </w:p>
    <w:p w14:paraId="190B1AB6"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dažni:</w:t>
      </w:r>
      <w:r w:rsidRPr="0069569E">
        <w:rPr>
          <w:color w:val="000000"/>
          <w:sz w:val="22"/>
          <w:szCs w:val="22"/>
          <w:lang w:val="lt-LT"/>
        </w:rPr>
        <w:tab/>
        <w:t xml:space="preserve">reakcijos injekcijos vietoje (pvz., skausmas, </w:t>
      </w:r>
      <w:proofErr w:type="spellStart"/>
      <w:r w:rsidRPr="0069569E">
        <w:rPr>
          <w:color w:val="000000"/>
          <w:sz w:val="22"/>
          <w:szCs w:val="22"/>
          <w:lang w:val="lt-LT"/>
        </w:rPr>
        <w:t>eritema</w:t>
      </w:r>
      <w:proofErr w:type="spellEnd"/>
      <w:r w:rsidRPr="0069569E">
        <w:rPr>
          <w:color w:val="000000"/>
          <w:sz w:val="22"/>
          <w:szCs w:val="22"/>
          <w:lang w:val="lt-LT"/>
        </w:rPr>
        <w:t>, hematoma, patinimas ir (arba) sudirginimas injekcijos vietoje)</w:t>
      </w:r>
    </w:p>
    <w:p w14:paraId="5A0C7FAC" w14:textId="77777777" w:rsidR="00017499" w:rsidRPr="0069569E" w:rsidRDefault="00017499" w:rsidP="0069559E">
      <w:pPr>
        <w:ind w:left="1701" w:hanging="1701"/>
        <w:rPr>
          <w:color w:val="000000"/>
          <w:sz w:val="22"/>
          <w:szCs w:val="22"/>
          <w:lang w:val="lt-LT"/>
        </w:rPr>
      </w:pPr>
    </w:p>
    <w:p w14:paraId="2C8AD53C"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Tyrimai</w:t>
      </w:r>
    </w:p>
    <w:p w14:paraId="652319EA"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Dažni:</w:t>
      </w:r>
      <w:r w:rsidRPr="0069569E">
        <w:rPr>
          <w:color w:val="000000"/>
          <w:sz w:val="22"/>
          <w:szCs w:val="22"/>
          <w:lang w:val="lt-LT"/>
        </w:rPr>
        <w:tab/>
        <w:t>kūno svorio didėjimas</w:t>
      </w:r>
    </w:p>
    <w:p w14:paraId="0EA60BEA" w14:textId="77777777" w:rsidR="00017499" w:rsidRPr="0069569E" w:rsidRDefault="00017499" w:rsidP="0069559E">
      <w:pPr>
        <w:pStyle w:val="BodyText2"/>
        <w:jc w:val="left"/>
        <w:rPr>
          <w:color w:val="000000"/>
          <w:szCs w:val="22"/>
          <w:lang w:val="lt-LT"/>
        </w:rPr>
      </w:pPr>
    </w:p>
    <w:p w14:paraId="1323C4AF" w14:textId="77777777" w:rsidR="00505E89" w:rsidRPr="0069569E" w:rsidRDefault="00505E89" w:rsidP="0069559E">
      <w:pPr>
        <w:keepNext/>
        <w:keepLines/>
        <w:jc w:val="both"/>
        <w:rPr>
          <w:sz w:val="22"/>
          <w:szCs w:val="22"/>
          <w:u w:val="single"/>
          <w:lang w:val="lt-LT"/>
        </w:rPr>
      </w:pPr>
      <w:r w:rsidRPr="0069569E">
        <w:rPr>
          <w:sz w:val="22"/>
          <w:szCs w:val="22"/>
          <w:u w:val="single"/>
          <w:lang w:val="lt-LT"/>
        </w:rPr>
        <w:t>Pranešimas apie įtariamas nepageidaujamas reakcijas</w:t>
      </w:r>
    </w:p>
    <w:p w14:paraId="5E3D3BA6" w14:textId="77777777" w:rsidR="00505E89" w:rsidRPr="0069569E" w:rsidRDefault="009A28B3" w:rsidP="0069559E">
      <w:pPr>
        <w:pStyle w:val="BodyText2"/>
        <w:keepNext/>
        <w:keepLines/>
        <w:jc w:val="left"/>
        <w:rPr>
          <w:szCs w:val="22"/>
          <w:lang w:val="lt-LT"/>
        </w:rPr>
      </w:pPr>
      <w:r w:rsidRPr="0069569E">
        <w:rPr>
          <w:snapToGrid w:val="0"/>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8">
        <w:r w:rsidR="0037081B" w:rsidRPr="00E82AB4">
          <w:rPr>
            <w:rStyle w:val="Hyperlink"/>
            <w:shd w:val="clear" w:color="auto" w:fill="D9D9D9"/>
            <w:lang w:val="lt-LT"/>
          </w:rPr>
          <w:t xml:space="preserve">V priede </w:t>
        </w:r>
      </w:hyperlink>
      <w:r w:rsidR="0037081B" w:rsidRPr="00E82AB4">
        <w:rPr>
          <w:shd w:val="clear" w:color="auto" w:fill="D9D9D9"/>
          <w:lang w:val="lt-LT"/>
        </w:rPr>
        <w:t>nuro</w:t>
      </w:r>
      <w:r w:rsidR="0037081B" w:rsidRPr="0069569E">
        <w:rPr>
          <w:shd w:val="clear" w:color="auto" w:fill="D9D9D9"/>
          <w:lang w:val="lt-LT"/>
        </w:rPr>
        <w:t>dyta nacionaline pranešimo sistema</w:t>
      </w:r>
      <w:r w:rsidRPr="0069569E">
        <w:rPr>
          <w:snapToGrid w:val="0"/>
          <w:color w:val="008000"/>
          <w:szCs w:val="22"/>
          <w:lang w:val="lt-LT"/>
        </w:rPr>
        <w:t>.</w:t>
      </w:r>
    </w:p>
    <w:p w14:paraId="6E26337B" w14:textId="77777777" w:rsidR="00505E89" w:rsidRPr="0069569E" w:rsidRDefault="00505E89" w:rsidP="0069559E">
      <w:pPr>
        <w:pStyle w:val="BodyText2"/>
        <w:jc w:val="left"/>
        <w:rPr>
          <w:color w:val="000000"/>
          <w:szCs w:val="22"/>
          <w:lang w:val="lt-LT"/>
        </w:rPr>
      </w:pPr>
    </w:p>
    <w:p w14:paraId="4A91F044" w14:textId="77777777" w:rsidR="00017499" w:rsidRPr="0069569E" w:rsidRDefault="00017499" w:rsidP="00A12147">
      <w:pPr>
        <w:keepNext/>
        <w:keepLines/>
        <w:rPr>
          <w:b/>
          <w:sz w:val="22"/>
          <w:szCs w:val="22"/>
          <w:lang w:val="lt-LT"/>
        </w:rPr>
      </w:pPr>
      <w:r w:rsidRPr="0069569E">
        <w:rPr>
          <w:b/>
          <w:sz w:val="22"/>
          <w:szCs w:val="22"/>
          <w:lang w:val="lt-LT"/>
        </w:rPr>
        <w:t>4.9</w:t>
      </w:r>
      <w:r w:rsidRPr="0069569E">
        <w:rPr>
          <w:b/>
          <w:sz w:val="22"/>
          <w:szCs w:val="22"/>
          <w:lang w:val="lt-LT"/>
        </w:rPr>
        <w:tab/>
        <w:t>Perdozavimas</w:t>
      </w:r>
    </w:p>
    <w:p w14:paraId="5BBB40D6" w14:textId="77777777" w:rsidR="00017499" w:rsidRPr="0069569E" w:rsidRDefault="00017499" w:rsidP="0069559E">
      <w:pPr>
        <w:pStyle w:val="BodyText2"/>
        <w:keepNext/>
        <w:jc w:val="left"/>
        <w:rPr>
          <w:color w:val="000000"/>
          <w:szCs w:val="22"/>
          <w:lang w:val="lt-LT"/>
        </w:rPr>
      </w:pPr>
    </w:p>
    <w:p w14:paraId="39B32D4E" w14:textId="77777777" w:rsidR="00017499" w:rsidRPr="0069569E" w:rsidRDefault="00017499" w:rsidP="0069559E">
      <w:pPr>
        <w:pStyle w:val="BodyText2"/>
        <w:jc w:val="left"/>
        <w:rPr>
          <w:color w:val="000000"/>
          <w:szCs w:val="22"/>
          <w:lang w:val="lt-LT"/>
        </w:rPr>
      </w:pPr>
      <w:r w:rsidRPr="0069569E">
        <w:rPr>
          <w:color w:val="000000"/>
          <w:szCs w:val="22"/>
          <w:lang w:val="lt-LT"/>
        </w:rPr>
        <w:t>GONAL</w:t>
      </w:r>
      <w:r w:rsidRPr="0069569E">
        <w:rPr>
          <w:color w:val="000000"/>
          <w:szCs w:val="22"/>
          <w:lang w:val="lt-LT"/>
        </w:rPr>
        <w:noBreakHyphen/>
        <w:t>f perdozavimo poveikis nežinomas, tačiau gali išsivystyti KHSS (žr. 4.4 skyrių)</w:t>
      </w:r>
      <w:r w:rsidRPr="0069569E">
        <w:rPr>
          <w:i/>
          <w:color w:val="000000"/>
          <w:szCs w:val="22"/>
          <w:lang w:val="lt-LT"/>
        </w:rPr>
        <w:t>.</w:t>
      </w:r>
    </w:p>
    <w:p w14:paraId="29DDE1D4" w14:textId="77777777" w:rsidR="00017499" w:rsidRPr="0069569E" w:rsidRDefault="00017499" w:rsidP="0069559E">
      <w:pPr>
        <w:pStyle w:val="BodyText2"/>
        <w:jc w:val="left"/>
        <w:rPr>
          <w:color w:val="000000"/>
          <w:szCs w:val="22"/>
          <w:lang w:val="lt-LT"/>
        </w:rPr>
      </w:pPr>
    </w:p>
    <w:p w14:paraId="402D4959" w14:textId="77777777" w:rsidR="00017499" w:rsidRPr="0069569E" w:rsidRDefault="00017499" w:rsidP="0069559E">
      <w:pPr>
        <w:pStyle w:val="BodyText2"/>
        <w:jc w:val="left"/>
        <w:rPr>
          <w:color w:val="000000"/>
          <w:szCs w:val="22"/>
          <w:lang w:val="lt-LT"/>
        </w:rPr>
      </w:pPr>
    </w:p>
    <w:p w14:paraId="2463B22D" w14:textId="77777777" w:rsidR="00017499" w:rsidRPr="0069569E" w:rsidRDefault="00017499" w:rsidP="0069559E">
      <w:pPr>
        <w:keepNext/>
        <w:keepLines/>
        <w:rPr>
          <w:b/>
          <w:sz w:val="22"/>
          <w:szCs w:val="22"/>
          <w:lang w:val="lt-LT"/>
        </w:rPr>
      </w:pPr>
      <w:r w:rsidRPr="0069569E">
        <w:rPr>
          <w:b/>
          <w:sz w:val="22"/>
          <w:szCs w:val="22"/>
          <w:lang w:val="lt-LT"/>
        </w:rPr>
        <w:t>5.</w:t>
      </w:r>
      <w:r w:rsidRPr="0069569E">
        <w:rPr>
          <w:b/>
          <w:sz w:val="22"/>
          <w:szCs w:val="22"/>
          <w:lang w:val="lt-LT"/>
        </w:rPr>
        <w:tab/>
        <w:t>FARMAKOLOGINĖS SAVYBĖS</w:t>
      </w:r>
    </w:p>
    <w:p w14:paraId="1FB72FD5" w14:textId="77777777" w:rsidR="00017499" w:rsidRPr="0069569E" w:rsidRDefault="00017499" w:rsidP="0069559E">
      <w:pPr>
        <w:pStyle w:val="BodyText2"/>
        <w:keepNext/>
        <w:jc w:val="left"/>
        <w:rPr>
          <w:b/>
          <w:color w:val="000000"/>
          <w:szCs w:val="22"/>
          <w:lang w:val="lt-LT"/>
        </w:rPr>
      </w:pPr>
    </w:p>
    <w:p w14:paraId="51B2BCCB" w14:textId="77777777" w:rsidR="00017499" w:rsidRPr="0069569E" w:rsidRDefault="00017499" w:rsidP="00A12147">
      <w:pPr>
        <w:keepNext/>
        <w:keepLines/>
        <w:rPr>
          <w:b/>
          <w:sz w:val="22"/>
          <w:szCs w:val="22"/>
          <w:lang w:val="lt-LT"/>
        </w:rPr>
      </w:pPr>
      <w:r w:rsidRPr="0069569E">
        <w:rPr>
          <w:b/>
          <w:sz w:val="22"/>
          <w:szCs w:val="22"/>
          <w:lang w:val="lt-LT"/>
        </w:rPr>
        <w:t>5.1</w:t>
      </w:r>
      <w:r w:rsidRPr="0069569E">
        <w:rPr>
          <w:b/>
          <w:sz w:val="22"/>
          <w:szCs w:val="22"/>
          <w:lang w:val="lt-LT"/>
        </w:rPr>
        <w:tab/>
      </w:r>
      <w:proofErr w:type="spellStart"/>
      <w:r w:rsidRPr="0069569E">
        <w:rPr>
          <w:b/>
          <w:sz w:val="22"/>
          <w:szCs w:val="22"/>
          <w:lang w:val="lt-LT"/>
        </w:rPr>
        <w:t>Farmakodinaminės</w:t>
      </w:r>
      <w:proofErr w:type="spellEnd"/>
      <w:r w:rsidRPr="0069569E">
        <w:rPr>
          <w:b/>
          <w:sz w:val="22"/>
          <w:szCs w:val="22"/>
          <w:lang w:val="lt-LT"/>
        </w:rPr>
        <w:t xml:space="preserve"> savybės</w:t>
      </w:r>
    </w:p>
    <w:p w14:paraId="51019D59" w14:textId="77777777" w:rsidR="00017499" w:rsidRPr="0069569E" w:rsidRDefault="00017499" w:rsidP="0069559E">
      <w:pPr>
        <w:pStyle w:val="BodyText2"/>
        <w:keepNext/>
        <w:jc w:val="left"/>
        <w:rPr>
          <w:b/>
          <w:color w:val="000000"/>
          <w:szCs w:val="22"/>
          <w:lang w:val="lt-LT"/>
        </w:rPr>
      </w:pPr>
    </w:p>
    <w:p w14:paraId="45FE44DC" w14:textId="77777777" w:rsidR="00017499" w:rsidRPr="0069569E" w:rsidRDefault="00017499" w:rsidP="0069559E">
      <w:pPr>
        <w:pStyle w:val="BodyText2"/>
        <w:jc w:val="left"/>
        <w:rPr>
          <w:color w:val="000000"/>
          <w:szCs w:val="22"/>
          <w:lang w:val="lt-LT"/>
        </w:rPr>
      </w:pPr>
      <w:proofErr w:type="spellStart"/>
      <w:r w:rsidRPr="0069569E">
        <w:rPr>
          <w:color w:val="000000"/>
          <w:szCs w:val="22"/>
          <w:lang w:val="lt-LT"/>
        </w:rPr>
        <w:t>Farmakoterapinė</w:t>
      </w:r>
      <w:proofErr w:type="spellEnd"/>
      <w:r w:rsidRPr="0069569E">
        <w:rPr>
          <w:color w:val="000000"/>
          <w:szCs w:val="22"/>
          <w:lang w:val="lt-LT"/>
        </w:rPr>
        <w:t xml:space="preserve"> grupė – </w:t>
      </w:r>
      <w:r w:rsidR="002F7E83" w:rsidRPr="0069569E">
        <w:rPr>
          <w:color w:val="000000"/>
          <w:szCs w:val="22"/>
          <w:lang w:val="lt-LT"/>
        </w:rPr>
        <w:t>l</w:t>
      </w:r>
      <w:r w:rsidRPr="0069569E">
        <w:rPr>
          <w:color w:val="000000"/>
          <w:szCs w:val="22"/>
          <w:lang w:val="lt-LT"/>
        </w:rPr>
        <w:t xml:space="preserve">ytiniai hormonai ir lytinės sistemos moduliatoriai, </w:t>
      </w:r>
      <w:proofErr w:type="spellStart"/>
      <w:r w:rsidRPr="0069569E">
        <w:rPr>
          <w:color w:val="000000"/>
          <w:szCs w:val="22"/>
          <w:lang w:val="lt-LT"/>
        </w:rPr>
        <w:t>gonadotropinai</w:t>
      </w:r>
      <w:proofErr w:type="spellEnd"/>
      <w:r w:rsidRPr="0069569E">
        <w:rPr>
          <w:color w:val="000000"/>
          <w:szCs w:val="22"/>
          <w:lang w:val="lt-LT"/>
        </w:rPr>
        <w:t>, ATC kodas – G03G A05.</w:t>
      </w:r>
    </w:p>
    <w:p w14:paraId="46A48A7B" w14:textId="77777777" w:rsidR="00017499" w:rsidRPr="0069569E" w:rsidRDefault="00017499" w:rsidP="0069559E">
      <w:pPr>
        <w:pStyle w:val="BodyText2"/>
        <w:jc w:val="left"/>
        <w:rPr>
          <w:color w:val="000000"/>
          <w:szCs w:val="22"/>
          <w:lang w:val="lt-LT"/>
        </w:rPr>
      </w:pPr>
    </w:p>
    <w:p w14:paraId="3161735E" w14:textId="77777777" w:rsidR="00017499" w:rsidRPr="0069569E" w:rsidRDefault="00017499" w:rsidP="0069559E">
      <w:pPr>
        <w:pStyle w:val="BodyText2"/>
        <w:jc w:val="left"/>
        <w:rPr>
          <w:color w:val="000000"/>
          <w:szCs w:val="22"/>
          <w:lang w:val="lt-LT"/>
        </w:rPr>
      </w:pPr>
      <w:r w:rsidRPr="0069569E">
        <w:rPr>
          <w:color w:val="000000"/>
          <w:szCs w:val="22"/>
          <w:lang w:val="lt-LT"/>
        </w:rPr>
        <w:t xml:space="preserve">Moterims svarbiausias FSH poveikis </w:t>
      </w:r>
      <w:proofErr w:type="spellStart"/>
      <w:r w:rsidRPr="0069569E">
        <w:rPr>
          <w:color w:val="000000"/>
          <w:szCs w:val="22"/>
          <w:lang w:val="lt-LT"/>
        </w:rPr>
        <w:t>parenteraliai</w:t>
      </w:r>
      <w:proofErr w:type="spellEnd"/>
      <w:r w:rsidRPr="0069569E">
        <w:rPr>
          <w:color w:val="000000"/>
          <w:szCs w:val="22"/>
          <w:lang w:val="lt-LT"/>
        </w:rPr>
        <w:t xml:space="preserve"> jį vartojant yra subrendusių </w:t>
      </w:r>
      <w:proofErr w:type="spellStart"/>
      <w:r w:rsidRPr="0069569E">
        <w:rPr>
          <w:color w:val="000000"/>
          <w:szCs w:val="22"/>
          <w:lang w:val="lt-LT"/>
        </w:rPr>
        <w:t>Graafo</w:t>
      </w:r>
      <w:proofErr w:type="spellEnd"/>
      <w:r w:rsidRPr="0069569E">
        <w:rPr>
          <w:color w:val="000000"/>
          <w:szCs w:val="22"/>
          <w:lang w:val="lt-LT"/>
        </w:rPr>
        <w:t xml:space="preserve"> folikulų vystymasis. Gydant GONAL</w:t>
      </w:r>
      <w:r w:rsidRPr="0069569E">
        <w:rPr>
          <w:color w:val="000000"/>
          <w:szCs w:val="22"/>
          <w:lang w:val="lt-LT"/>
        </w:rPr>
        <w:noBreakHyphen/>
        <w:t xml:space="preserve">f moteris, kurioms nevyksta ovuliacija, siekiama, kad subręstų atskiras </w:t>
      </w:r>
      <w:proofErr w:type="spellStart"/>
      <w:r w:rsidRPr="0069569E">
        <w:rPr>
          <w:color w:val="000000"/>
          <w:szCs w:val="22"/>
          <w:lang w:val="lt-LT"/>
        </w:rPr>
        <w:t>Graafo</w:t>
      </w:r>
      <w:proofErr w:type="spellEnd"/>
      <w:r w:rsidRPr="0069569E">
        <w:rPr>
          <w:color w:val="000000"/>
          <w:szCs w:val="22"/>
          <w:lang w:val="lt-LT"/>
        </w:rPr>
        <w:t xml:space="preserve"> folikulas, nuo kurio kiaušinėlis atsiskirs pavartojus </w:t>
      </w:r>
      <w:proofErr w:type="spellStart"/>
      <w:r w:rsidRPr="0069569E">
        <w:rPr>
          <w:color w:val="000000"/>
          <w:szCs w:val="22"/>
          <w:lang w:val="lt-LT"/>
        </w:rPr>
        <w:t>žCG</w:t>
      </w:r>
      <w:proofErr w:type="spellEnd"/>
      <w:r w:rsidRPr="0069569E">
        <w:rPr>
          <w:color w:val="000000"/>
          <w:szCs w:val="22"/>
          <w:lang w:val="lt-LT"/>
        </w:rPr>
        <w:t>.</w:t>
      </w:r>
    </w:p>
    <w:p w14:paraId="02939918" w14:textId="77777777" w:rsidR="00017499" w:rsidRPr="0069569E" w:rsidRDefault="00017499" w:rsidP="0069559E">
      <w:pPr>
        <w:pStyle w:val="BodyText2"/>
        <w:jc w:val="left"/>
        <w:rPr>
          <w:color w:val="000000"/>
          <w:szCs w:val="22"/>
          <w:lang w:val="lt-LT"/>
        </w:rPr>
      </w:pPr>
    </w:p>
    <w:p w14:paraId="7364ED2E" w14:textId="77777777" w:rsidR="00017499" w:rsidRPr="0069569E" w:rsidRDefault="00017499" w:rsidP="0069559E">
      <w:pPr>
        <w:pStyle w:val="BodyText2"/>
        <w:keepNext/>
        <w:keepLines/>
        <w:jc w:val="left"/>
        <w:rPr>
          <w:iCs/>
          <w:color w:val="000000"/>
          <w:szCs w:val="22"/>
          <w:u w:val="single"/>
          <w:lang w:val="lt-LT"/>
        </w:rPr>
      </w:pPr>
      <w:r w:rsidRPr="0069569E">
        <w:rPr>
          <w:iCs/>
          <w:color w:val="000000"/>
          <w:szCs w:val="22"/>
          <w:u w:val="single"/>
          <w:lang w:val="lt-LT"/>
        </w:rPr>
        <w:t xml:space="preserve">Klinikinis </w:t>
      </w:r>
      <w:r w:rsidR="008D2DAB" w:rsidRPr="0069569E">
        <w:rPr>
          <w:iCs/>
          <w:color w:val="000000"/>
          <w:szCs w:val="22"/>
          <w:u w:val="single"/>
          <w:lang w:val="lt-LT"/>
        </w:rPr>
        <w:t>veiksmingumas</w:t>
      </w:r>
      <w:r w:rsidRPr="0069569E">
        <w:rPr>
          <w:iCs/>
          <w:color w:val="000000"/>
          <w:szCs w:val="22"/>
          <w:u w:val="single"/>
          <w:lang w:val="lt-LT"/>
        </w:rPr>
        <w:t xml:space="preserve"> ir saugumas moterims</w:t>
      </w:r>
    </w:p>
    <w:p w14:paraId="01EBF826" w14:textId="77777777" w:rsidR="00017499" w:rsidRPr="0069569E" w:rsidRDefault="00017499" w:rsidP="0069559E">
      <w:pPr>
        <w:pStyle w:val="BodyText2"/>
        <w:keepNext/>
        <w:keepLines/>
        <w:jc w:val="left"/>
        <w:rPr>
          <w:color w:val="000000"/>
          <w:szCs w:val="22"/>
          <w:lang w:val="lt-LT"/>
        </w:rPr>
      </w:pPr>
    </w:p>
    <w:p w14:paraId="549B8CB7" w14:textId="77777777" w:rsidR="00017499" w:rsidRPr="0069569E" w:rsidRDefault="00017499" w:rsidP="0069559E">
      <w:pPr>
        <w:tabs>
          <w:tab w:val="left" w:pos="567"/>
        </w:tabs>
        <w:rPr>
          <w:color w:val="000000"/>
          <w:sz w:val="22"/>
          <w:szCs w:val="22"/>
          <w:lang w:val="lt-LT"/>
        </w:rPr>
      </w:pPr>
      <w:r w:rsidRPr="0069569E">
        <w:rPr>
          <w:color w:val="000000"/>
          <w:sz w:val="22"/>
          <w:szCs w:val="22"/>
          <w:lang w:val="lt-LT"/>
        </w:rPr>
        <w:t>Klinikiniuose tyrimuose ligoniais su sunkiu FSH ir LH nepakankamumu buvo laikomos moterys, kurių serume endogeninio LH lygis buvo &lt;1,2 TV/L, nustatant centrinėje laboratorijoje. Tačiau, reikia atsižvelgti į tai, kad tarp LH matavimų, atliktų skirtingose laboratorijose, galimos paklaidos.</w:t>
      </w:r>
    </w:p>
    <w:p w14:paraId="6E722A30" w14:textId="77777777" w:rsidR="00017499" w:rsidRPr="0069569E" w:rsidRDefault="00017499" w:rsidP="0069559E">
      <w:pPr>
        <w:tabs>
          <w:tab w:val="left" w:pos="567"/>
        </w:tabs>
        <w:rPr>
          <w:color w:val="000000"/>
          <w:sz w:val="22"/>
          <w:szCs w:val="22"/>
          <w:lang w:val="lt-LT"/>
        </w:rPr>
      </w:pPr>
    </w:p>
    <w:p w14:paraId="2CC95EE3" w14:textId="77777777" w:rsidR="00017499" w:rsidRPr="0069569E" w:rsidRDefault="00017499" w:rsidP="0069559E">
      <w:pPr>
        <w:tabs>
          <w:tab w:val="left" w:pos="567"/>
        </w:tabs>
        <w:rPr>
          <w:color w:val="000000"/>
          <w:sz w:val="22"/>
          <w:szCs w:val="22"/>
          <w:lang w:val="lt-LT"/>
        </w:rPr>
      </w:pPr>
      <w:r w:rsidRPr="0069569E">
        <w:rPr>
          <w:color w:val="000000"/>
          <w:sz w:val="22"/>
          <w:szCs w:val="22"/>
          <w:lang w:val="lt-LT"/>
        </w:rPr>
        <w:lastRenderedPageBreak/>
        <w:t>Klinikiniuose tyrimuose, kuriuose buvo lyginamas r</w:t>
      </w:r>
      <w:r w:rsidRPr="0069569E">
        <w:rPr>
          <w:color w:val="000000"/>
          <w:sz w:val="22"/>
          <w:szCs w:val="22"/>
          <w:lang w:val="lt-LT"/>
        </w:rPr>
        <w:noBreakHyphen/>
      </w:r>
      <w:proofErr w:type="spellStart"/>
      <w:r w:rsidRPr="0069569E">
        <w:rPr>
          <w:color w:val="000000"/>
          <w:sz w:val="22"/>
          <w:szCs w:val="22"/>
          <w:lang w:val="lt-LT"/>
        </w:rPr>
        <w:t>žFSH</w:t>
      </w:r>
      <w:proofErr w:type="spellEnd"/>
      <w:r w:rsidRPr="0069569E">
        <w:rPr>
          <w:color w:val="000000"/>
          <w:sz w:val="22"/>
          <w:szCs w:val="22"/>
          <w:lang w:val="lt-LT"/>
        </w:rPr>
        <w:t xml:space="preserve"> (</w:t>
      </w:r>
      <w:proofErr w:type="spellStart"/>
      <w:r w:rsidRPr="0069569E">
        <w:rPr>
          <w:color w:val="000000"/>
          <w:sz w:val="22"/>
          <w:szCs w:val="22"/>
          <w:lang w:val="lt-LT"/>
        </w:rPr>
        <w:t>folitropinas</w:t>
      </w:r>
      <w:proofErr w:type="spellEnd"/>
      <w:r w:rsidR="00291AFB" w:rsidRPr="0069569E">
        <w:rPr>
          <w:color w:val="000000"/>
          <w:sz w:val="22"/>
          <w:szCs w:val="22"/>
          <w:lang w:val="lt-LT"/>
        </w:rPr>
        <w:t xml:space="preserve"> alfa</w:t>
      </w:r>
      <w:r w:rsidRPr="0069569E">
        <w:rPr>
          <w:color w:val="000000"/>
          <w:sz w:val="22"/>
          <w:szCs w:val="22"/>
          <w:lang w:val="lt-LT"/>
        </w:rPr>
        <w:t>) ir iš šlapimo išskirto FSH poveikis dirbtinio apvaisinimo technologijoms (žr. lentelę žemiau) ir ovuliacijos stimuliacijai, GONAL</w:t>
      </w:r>
      <w:r w:rsidRPr="0069569E">
        <w:rPr>
          <w:color w:val="000000"/>
          <w:sz w:val="22"/>
          <w:szCs w:val="22"/>
          <w:lang w:val="lt-LT"/>
        </w:rPr>
        <w:noBreakHyphen/>
        <w:t>f buvo veiksmingesnis nei šlapimo FSH, kadangi reikėjo mažesnės bendros dozės ir trumpesnio gydymo laiko reikalingo folikului subręsti.</w:t>
      </w:r>
    </w:p>
    <w:p w14:paraId="4449F039" w14:textId="77777777" w:rsidR="00017499" w:rsidRPr="0069569E" w:rsidRDefault="00017499" w:rsidP="0069559E">
      <w:pPr>
        <w:tabs>
          <w:tab w:val="left" w:pos="567"/>
        </w:tabs>
        <w:rPr>
          <w:color w:val="000000"/>
          <w:sz w:val="22"/>
          <w:szCs w:val="22"/>
          <w:lang w:val="lt-LT"/>
        </w:rPr>
      </w:pPr>
      <w:r w:rsidRPr="0069569E">
        <w:rPr>
          <w:color w:val="000000"/>
          <w:sz w:val="22"/>
          <w:szCs w:val="22"/>
          <w:lang w:val="lt-LT"/>
        </w:rPr>
        <w:t>Dirbtinio apvaisinimo technologijose GONAL</w:t>
      </w:r>
      <w:r w:rsidRPr="0069569E">
        <w:rPr>
          <w:color w:val="000000"/>
          <w:sz w:val="22"/>
          <w:szCs w:val="22"/>
          <w:lang w:val="lt-LT"/>
        </w:rPr>
        <w:noBreakHyphen/>
        <w:t xml:space="preserve">f mažesnės bendros dozės ir trumpesnis gydymo </w:t>
      </w:r>
      <w:proofErr w:type="spellStart"/>
      <w:r w:rsidRPr="0069569E">
        <w:rPr>
          <w:color w:val="000000"/>
          <w:sz w:val="22"/>
          <w:szCs w:val="22"/>
          <w:lang w:val="lt-LT"/>
        </w:rPr>
        <w:t>laiktarpis</w:t>
      </w:r>
      <w:proofErr w:type="spellEnd"/>
      <w:r w:rsidRPr="0069569E">
        <w:rPr>
          <w:color w:val="000000"/>
          <w:sz w:val="22"/>
          <w:szCs w:val="22"/>
          <w:lang w:val="lt-LT"/>
        </w:rPr>
        <w:t xml:space="preserve"> sąlygojo didesnį </w:t>
      </w:r>
      <w:proofErr w:type="spellStart"/>
      <w:r w:rsidRPr="0069569E">
        <w:rPr>
          <w:color w:val="000000"/>
          <w:sz w:val="22"/>
          <w:szCs w:val="22"/>
          <w:lang w:val="lt-LT"/>
        </w:rPr>
        <w:t>oocitų</w:t>
      </w:r>
      <w:proofErr w:type="spellEnd"/>
      <w:r w:rsidRPr="0069569E">
        <w:rPr>
          <w:color w:val="000000"/>
          <w:sz w:val="22"/>
          <w:szCs w:val="22"/>
          <w:lang w:val="lt-LT"/>
        </w:rPr>
        <w:t xml:space="preserve"> skaičių nei naudojant iš šlapimo išskirtą FSH.</w:t>
      </w:r>
    </w:p>
    <w:p w14:paraId="639198AA" w14:textId="77777777" w:rsidR="00017499" w:rsidRPr="0069569E" w:rsidRDefault="00017499" w:rsidP="0069559E">
      <w:pPr>
        <w:tabs>
          <w:tab w:val="left" w:pos="567"/>
        </w:tabs>
        <w:rPr>
          <w:color w:val="000000"/>
          <w:sz w:val="22"/>
          <w:szCs w:val="22"/>
          <w:lang w:val="lt-LT"/>
        </w:rPr>
      </w:pPr>
    </w:p>
    <w:p w14:paraId="639AA96B" w14:textId="3DB746AE" w:rsidR="00017499" w:rsidRPr="0069569E" w:rsidRDefault="00017499" w:rsidP="0069559E">
      <w:pPr>
        <w:tabs>
          <w:tab w:val="left" w:pos="567"/>
        </w:tabs>
        <w:rPr>
          <w:color w:val="000000"/>
          <w:sz w:val="22"/>
          <w:szCs w:val="22"/>
          <w:lang w:val="lt-LT"/>
        </w:rPr>
      </w:pPr>
      <w:r w:rsidRPr="0069569E">
        <w:rPr>
          <w:color w:val="000000"/>
          <w:sz w:val="22"/>
          <w:szCs w:val="22"/>
          <w:lang w:val="lt-LT"/>
        </w:rPr>
        <w:t>Lentelė: GF</w:t>
      </w:r>
      <w:r w:rsidR="0051749D" w:rsidRPr="0069569E">
        <w:rPr>
          <w:color w:val="000000"/>
          <w:sz w:val="22"/>
          <w:szCs w:val="22"/>
          <w:lang w:val="lt-LT"/>
        </w:rPr>
        <w:t> </w:t>
      </w:r>
      <w:r w:rsidRPr="0069569E">
        <w:rPr>
          <w:color w:val="000000"/>
          <w:sz w:val="22"/>
          <w:szCs w:val="22"/>
          <w:lang w:val="lt-LT"/>
        </w:rPr>
        <w:t>8407 tyrimo rezultatai (paralelinės atsitiktinės imties grupės tyrimas lyginant GONAL</w:t>
      </w:r>
      <w:r w:rsidRPr="0069569E">
        <w:rPr>
          <w:color w:val="000000"/>
          <w:sz w:val="22"/>
          <w:szCs w:val="22"/>
          <w:lang w:val="lt-LT"/>
        </w:rPr>
        <w:noBreakHyphen/>
        <w:t>f ir šlapimo FSH veiksmingumą bei saugumą dirbtiniam apvaisinimui).</w:t>
      </w:r>
    </w:p>
    <w:p w14:paraId="3F624AC8" w14:textId="77777777" w:rsidR="00017499" w:rsidRPr="0069569E" w:rsidRDefault="00017499" w:rsidP="0069559E">
      <w:pPr>
        <w:tabs>
          <w:tab w:val="left" w:pos="567"/>
        </w:tabs>
        <w:rPr>
          <w:color w:val="000000"/>
          <w:sz w:val="22"/>
          <w:szCs w:val="22"/>
          <w:lang w:val="lt-LT"/>
        </w:rPr>
      </w:pPr>
    </w:p>
    <w:tbl>
      <w:tblPr>
        <w:tblW w:w="8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67"/>
        <w:gridCol w:w="2301"/>
        <w:gridCol w:w="2160"/>
      </w:tblGrid>
      <w:tr w:rsidR="00017499" w:rsidRPr="0069569E" w14:paraId="5BED9269" w14:textId="77777777">
        <w:trPr>
          <w:tblHeader/>
        </w:trPr>
        <w:tc>
          <w:tcPr>
            <w:tcW w:w="3567" w:type="dxa"/>
          </w:tcPr>
          <w:p w14:paraId="38DBBD7D" w14:textId="77777777" w:rsidR="00017499" w:rsidRPr="0069569E" w:rsidRDefault="00017499" w:rsidP="0069559E">
            <w:pPr>
              <w:keepNext/>
              <w:tabs>
                <w:tab w:val="left" w:pos="567"/>
              </w:tabs>
              <w:ind w:firstLine="567"/>
              <w:rPr>
                <w:color w:val="000000"/>
                <w:sz w:val="22"/>
                <w:szCs w:val="22"/>
                <w:lang w:val="lt-LT"/>
              </w:rPr>
            </w:pPr>
          </w:p>
        </w:tc>
        <w:tc>
          <w:tcPr>
            <w:tcW w:w="2301" w:type="dxa"/>
          </w:tcPr>
          <w:p w14:paraId="61012E4A" w14:textId="77777777" w:rsidR="00017499" w:rsidRPr="0069569E" w:rsidRDefault="00017499" w:rsidP="0069559E">
            <w:pPr>
              <w:keepNext/>
              <w:jc w:val="center"/>
              <w:rPr>
                <w:b/>
                <w:color w:val="000000"/>
                <w:sz w:val="22"/>
                <w:szCs w:val="22"/>
                <w:lang w:val="lt-LT"/>
              </w:rPr>
            </w:pPr>
            <w:r w:rsidRPr="0069569E">
              <w:rPr>
                <w:b/>
                <w:color w:val="000000"/>
                <w:sz w:val="22"/>
                <w:szCs w:val="22"/>
                <w:lang w:val="lt-LT"/>
              </w:rPr>
              <w:t>GONAL</w:t>
            </w:r>
            <w:r w:rsidRPr="0069569E">
              <w:rPr>
                <w:b/>
                <w:color w:val="000000"/>
                <w:sz w:val="22"/>
                <w:szCs w:val="22"/>
                <w:lang w:val="lt-LT"/>
              </w:rPr>
              <w:noBreakHyphen/>
              <w:t>f</w:t>
            </w:r>
            <w:r w:rsidRPr="0069569E">
              <w:rPr>
                <w:b/>
                <w:color w:val="000000"/>
                <w:sz w:val="22"/>
                <w:szCs w:val="22"/>
                <w:lang w:val="lt-LT"/>
              </w:rPr>
              <w:br/>
              <w:t>(n = 130)</w:t>
            </w:r>
          </w:p>
        </w:tc>
        <w:tc>
          <w:tcPr>
            <w:tcW w:w="2160" w:type="dxa"/>
          </w:tcPr>
          <w:p w14:paraId="0559AA79" w14:textId="77777777" w:rsidR="00017499" w:rsidRPr="0069569E" w:rsidRDefault="00017499" w:rsidP="0069559E">
            <w:pPr>
              <w:keepNext/>
              <w:jc w:val="center"/>
              <w:rPr>
                <w:b/>
                <w:color w:val="000000"/>
                <w:sz w:val="22"/>
                <w:szCs w:val="22"/>
                <w:lang w:val="lt-LT"/>
              </w:rPr>
            </w:pPr>
            <w:r w:rsidRPr="0069569E">
              <w:rPr>
                <w:b/>
                <w:color w:val="000000"/>
                <w:sz w:val="22"/>
                <w:szCs w:val="22"/>
                <w:lang w:val="lt-LT"/>
              </w:rPr>
              <w:t xml:space="preserve">šlapimo FSH </w:t>
            </w:r>
            <w:r w:rsidRPr="0069569E">
              <w:rPr>
                <w:b/>
                <w:color w:val="000000"/>
                <w:sz w:val="22"/>
                <w:szCs w:val="22"/>
                <w:lang w:val="lt-LT"/>
              </w:rPr>
              <w:br/>
              <w:t>(n = 116)</w:t>
            </w:r>
          </w:p>
        </w:tc>
      </w:tr>
      <w:tr w:rsidR="00017499" w:rsidRPr="0069569E" w14:paraId="16823B99" w14:textId="77777777">
        <w:tc>
          <w:tcPr>
            <w:tcW w:w="3567" w:type="dxa"/>
          </w:tcPr>
          <w:p w14:paraId="4416B7A9" w14:textId="77777777" w:rsidR="00017499" w:rsidRPr="0069569E" w:rsidRDefault="00017499" w:rsidP="0069559E">
            <w:pPr>
              <w:keepNext/>
              <w:tabs>
                <w:tab w:val="left" w:pos="567"/>
              </w:tabs>
              <w:rPr>
                <w:color w:val="000000"/>
                <w:sz w:val="22"/>
                <w:szCs w:val="22"/>
                <w:lang w:val="lt-LT"/>
              </w:rPr>
            </w:pPr>
            <w:r w:rsidRPr="0069569E">
              <w:rPr>
                <w:color w:val="000000"/>
                <w:sz w:val="22"/>
                <w:szCs w:val="22"/>
                <w:lang w:val="lt-LT"/>
              </w:rPr>
              <w:t xml:space="preserve">Gautų </w:t>
            </w:r>
            <w:proofErr w:type="spellStart"/>
            <w:r w:rsidRPr="0069569E">
              <w:rPr>
                <w:color w:val="000000"/>
                <w:sz w:val="22"/>
                <w:szCs w:val="22"/>
                <w:lang w:val="lt-LT"/>
              </w:rPr>
              <w:t>oocitų</w:t>
            </w:r>
            <w:proofErr w:type="spellEnd"/>
            <w:r w:rsidRPr="0069569E">
              <w:rPr>
                <w:color w:val="000000"/>
                <w:sz w:val="22"/>
                <w:szCs w:val="22"/>
                <w:lang w:val="lt-LT"/>
              </w:rPr>
              <w:t xml:space="preserve"> skaičius</w:t>
            </w:r>
          </w:p>
        </w:tc>
        <w:tc>
          <w:tcPr>
            <w:tcW w:w="2301" w:type="dxa"/>
          </w:tcPr>
          <w:p w14:paraId="3690AF5A" w14:textId="77777777" w:rsidR="00017499" w:rsidRPr="0069569E" w:rsidRDefault="00017499" w:rsidP="0069559E">
            <w:pPr>
              <w:keepNext/>
              <w:tabs>
                <w:tab w:val="left" w:pos="567"/>
              </w:tabs>
              <w:jc w:val="center"/>
              <w:rPr>
                <w:color w:val="000000"/>
                <w:sz w:val="22"/>
                <w:szCs w:val="22"/>
                <w:lang w:val="lt-LT"/>
              </w:rPr>
            </w:pPr>
            <w:r w:rsidRPr="0069569E">
              <w:rPr>
                <w:color w:val="000000"/>
                <w:sz w:val="22"/>
                <w:szCs w:val="22"/>
                <w:lang w:val="lt-LT"/>
              </w:rPr>
              <w:t>11,0 ± 5,9</w:t>
            </w:r>
          </w:p>
        </w:tc>
        <w:tc>
          <w:tcPr>
            <w:tcW w:w="2160" w:type="dxa"/>
          </w:tcPr>
          <w:p w14:paraId="67A3EB2E" w14:textId="77777777" w:rsidR="00017499" w:rsidRPr="0069569E" w:rsidRDefault="00017499" w:rsidP="0069559E">
            <w:pPr>
              <w:keepNext/>
              <w:tabs>
                <w:tab w:val="left" w:pos="567"/>
              </w:tabs>
              <w:jc w:val="center"/>
              <w:rPr>
                <w:color w:val="000000"/>
                <w:sz w:val="22"/>
                <w:szCs w:val="22"/>
                <w:lang w:val="lt-LT"/>
              </w:rPr>
            </w:pPr>
            <w:r w:rsidRPr="0069569E">
              <w:rPr>
                <w:color w:val="000000"/>
                <w:sz w:val="22"/>
                <w:szCs w:val="22"/>
                <w:lang w:val="lt-LT"/>
              </w:rPr>
              <w:t>8,8 ± 4,8</w:t>
            </w:r>
          </w:p>
        </w:tc>
      </w:tr>
      <w:tr w:rsidR="00017499" w:rsidRPr="0069569E" w14:paraId="6C8384C7" w14:textId="77777777">
        <w:tc>
          <w:tcPr>
            <w:tcW w:w="3567" w:type="dxa"/>
          </w:tcPr>
          <w:p w14:paraId="1D35280A" w14:textId="77777777" w:rsidR="00017499" w:rsidRPr="0069569E" w:rsidRDefault="00017499" w:rsidP="0069559E">
            <w:pPr>
              <w:keepNext/>
              <w:tabs>
                <w:tab w:val="left" w:pos="567"/>
              </w:tabs>
              <w:rPr>
                <w:color w:val="000000"/>
                <w:sz w:val="22"/>
                <w:szCs w:val="22"/>
                <w:lang w:val="lt-LT"/>
              </w:rPr>
            </w:pPr>
            <w:r w:rsidRPr="0069569E">
              <w:rPr>
                <w:color w:val="000000"/>
                <w:sz w:val="22"/>
                <w:szCs w:val="22"/>
                <w:lang w:val="lt-LT"/>
              </w:rPr>
              <w:t xml:space="preserve">Stimuliacijai su FSH būtinos dienos </w:t>
            </w:r>
          </w:p>
        </w:tc>
        <w:tc>
          <w:tcPr>
            <w:tcW w:w="2301" w:type="dxa"/>
          </w:tcPr>
          <w:p w14:paraId="1B4DB7BD" w14:textId="77777777" w:rsidR="00017499" w:rsidRPr="0069569E" w:rsidRDefault="00017499" w:rsidP="0069559E">
            <w:pPr>
              <w:keepNext/>
              <w:tabs>
                <w:tab w:val="left" w:pos="567"/>
              </w:tabs>
              <w:jc w:val="center"/>
              <w:rPr>
                <w:color w:val="000000"/>
                <w:sz w:val="22"/>
                <w:szCs w:val="22"/>
                <w:lang w:val="lt-LT"/>
              </w:rPr>
            </w:pPr>
            <w:r w:rsidRPr="0069569E">
              <w:rPr>
                <w:color w:val="000000"/>
                <w:sz w:val="22"/>
                <w:szCs w:val="22"/>
                <w:lang w:val="lt-LT"/>
              </w:rPr>
              <w:t>11,7 ± 1,9</w:t>
            </w:r>
          </w:p>
        </w:tc>
        <w:tc>
          <w:tcPr>
            <w:tcW w:w="2160" w:type="dxa"/>
          </w:tcPr>
          <w:p w14:paraId="0F8E98AB" w14:textId="77777777" w:rsidR="00017499" w:rsidRPr="0069569E" w:rsidRDefault="00017499" w:rsidP="0069559E">
            <w:pPr>
              <w:keepNext/>
              <w:tabs>
                <w:tab w:val="left" w:pos="567"/>
              </w:tabs>
              <w:jc w:val="center"/>
              <w:rPr>
                <w:color w:val="000000"/>
                <w:sz w:val="22"/>
                <w:szCs w:val="22"/>
                <w:lang w:val="lt-LT"/>
              </w:rPr>
            </w:pPr>
            <w:r w:rsidRPr="0069569E">
              <w:rPr>
                <w:color w:val="000000"/>
                <w:sz w:val="22"/>
                <w:szCs w:val="22"/>
                <w:lang w:val="lt-LT"/>
              </w:rPr>
              <w:t>14,5 ± 3,3</w:t>
            </w:r>
          </w:p>
        </w:tc>
      </w:tr>
      <w:tr w:rsidR="00017499" w:rsidRPr="0069569E" w14:paraId="4F9DB0EB" w14:textId="77777777">
        <w:tc>
          <w:tcPr>
            <w:tcW w:w="3567" w:type="dxa"/>
          </w:tcPr>
          <w:p w14:paraId="0C89AA07" w14:textId="77777777" w:rsidR="00017499" w:rsidRPr="0069569E" w:rsidRDefault="00017499" w:rsidP="0069559E">
            <w:pPr>
              <w:keepNext/>
              <w:tabs>
                <w:tab w:val="left" w:pos="567"/>
              </w:tabs>
              <w:rPr>
                <w:color w:val="000000"/>
                <w:sz w:val="22"/>
                <w:szCs w:val="22"/>
                <w:lang w:val="lt-LT"/>
              </w:rPr>
            </w:pPr>
            <w:r w:rsidRPr="0069569E">
              <w:rPr>
                <w:color w:val="000000"/>
                <w:sz w:val="22"/>
                <w:szCs w:val="22"/>
                <w:lang w:val="lt-LT"/>
              </w:rPr>
              <w:t xml:space="preserve">Būtina bendroji FSH dozė (FSH 75 TV ampulių skaičius) </w:t>
            </w:r>
          </w:p>
        </w:tc>
        <w:tc>
          <w:tcPr>
            <w:tcW w:w="2301" w:type="dxa"/>
          </w:tcPr>
          <w:p w14:paraId="184C7908" w14:textId="77777777" w:rsidR="00017499" w:rsidRPr="0069569E" w:rsidRDefault="00017499" w:rsidP="0069559E">
            <w:pPr>
              <w:keepNext/>
              <w:tabs>
                <w:tab w:val="left" w:pos="567"/>
              </w:tabs>
              <w:jc w:val="center"/>
              <w:rPr>
                <w:color w:val="000000"/>
                <w:sz w:val="22"/>
                <w:szCs w:val="22"/>
                <w:lang w:val="lt-LT"/>
              </w:rPr>
            </w:pPr>
            <w:r w:rsidRPr="0069569E">
              <w:rPr>
                <w:color w:val="000000"/>
                <w:sz w:val="22"/>
                <w:szCs w:val="22"/>
                <w:lang w:val="lt-LT"/>
              </w:rPr>
              <w:t>27,6 ± 10,2</w:t>
            </w:r>
          </w:p>
        </w:tc>
        <w:tc>
          <w:tcPr>
            <w:tcW w:w="2160" w:type="dxa"/>
          </w:tcPr>
          <w:p w14:paraId="48CBDB02" w14:textId="77777777" w:rsidR="00017499" w:rsidRPr="0069569E" w:rsidRDefault="00017499" w:rsidP="0069559E">
            <w:pPr>
              <w:keepNext/>
              <w:tabs>
                <w:tab w:val="left" w:pos="567"/>
              </w:tabs>
              <w:jc w:val="center"/>
              <w:rPr>
                <w:color w:val="000000"/>
                <w:sz w:val="22"/>
                <w:szCs w:val="22"/>
                <w:lang w:val="lt-LT"/>
              </w:rPr>
            </w:pPr>
            <w:r w:rsidRPr="0069569E">
              <w:rPr>
                <w:color w:val="000000"/>
                <w:sz w:val="22"/>
                <w:szCs w:val="22"/>
                <w:lang w:val="lt-LT"/>
              </w:rPr>
              <w:t>40,7 ± 13,6</w:t>
            </w:r>
          </w:p>
        </w:tc>
      </w:tr>
      <w:tr w:rsidR="00017499" w:rsidRPr="0069569E" w14:paraId="0BD19813" w14:textId="77777777">
        <w:tc>
          <w:tcPr>
            <w:tcW w:w="3567" w:type="dxa"/>
          </w:tcPr>
          <w:p w14:paraId="6F99155D" w14:textId="77777777" w:rsidR="00017499" w:rsidRPr="0069569E" w:rsidRDefault="00017499" w:rsidP="0069559E">
            <w:pPr>
              <w:keepNext/>
              <w:tabs>
                <w:tab w:val="left" w:pos="567"/>
              </w:tabs>
              <w:rPr>
                <w:color w:val="000000"/>
                <w:sz w:val="22"/>
                <w:szCs w:val="22"/>
                <w:lang w:val="lt-LT"/>
              </w:rPr>
            </w:pPr>
            <w:r w:rsidRPr="0069569E">
              <w:rPr>
                <w:color w:val="000000"/>
                <w:sz w:val="22"/>
                <w:szCs w:val="22"/>
                <w:lang w:val="lt-LT"/>
              </w:rPr>
              <w:t>Dozės didinimo poreikis (%)</w:t>
            </w:r>
          </w:p>
        </w:tc>
        <w:tc>
          <w:tcPr>
            <w:tcW w:w="2301" w:type="dxa"/>
          </w:tcPr>
          <w:p w14:paraId="5ED58380" w14:textId="77777777" w:rsidR="00017499" w:rsidRPr="0069569E" w:rsidRDefault="00017499" w:rsidP="0069559E">
            <w:pPr>
              <w:keepNext/>
              <w:tabs>
                <w:tab w:val="left" w:pos="567"/>
              </w:tabs>
              <w:rPr>
                <w:color w:val="000000"/>
                <w:sz w:val="22"/>
                <w:szCs w:val="22"/>
                <w:lang w:val="lt-LT"/>
              </w:rPr>
            </w:pPr>
            <w:r w:rsidRPr="0069569E">
              <w:rPr>
                <w:color w:val="000000"/>
                <w:sz w:val="22"/>
                <w:szCs w:val="22"/>
                <w:lang w:val="lt-LT"/>
              </w:rPr>
              <w:t>56,2</w:t>
            </w:r>
          </w:p>
        </w:tc>
        <w:tc>
          <w:tcPr>
            <w:tcW w:w="2160" w:type="dxa"/>
          </w:tcPr>
          <w:p w14:paraId="4022A2F0" w14:textId="77777777" w:rsidR="00017499" w:rsidRPr="0069569E" w:rsidRDefault="00017499" w:rsidP="0069559E">
            <w:pPr>
              <w:keepNext/>
              <w:tabs>
                <w:tab w:val="left" w:pos="567"/>
              </w:tabs>
              <w:rPr>
                <w:color w:val="000000"/>
                <w:sz w:val="22"/>
                <w:szCs w:val="22"/>
                <w:lang w:val="lt-LT"/>
              </w:rPr>
            </w:pPr>
            <w:r w:rsidRPr="0069569E">
              <w:rPr>
                <w:color w:val="000000"/>
                <w:sz w:val="22"/>
                <w:szCs w:val="22"/>
                <w:lang w:val="lt-LT"/>
              </w:rPr>
              <w:t>85,3</w:t>
            </w:r>
          </w:p>
        </w:tc>
      </w:tr>
    </w:tbl>
    <w:p w14:paraId="02C3BDF0" w14:textId="77777777" w:rsidR="00096B46" w:rsidRDefault="00096B46" w:rsidP="0069559E">
      <w:pPr>
        <w:tabs>
          <w:tab w:val="left" w:pos="567"/>
        </w:tabs>
        <w:rPr>
          <w:color w:val="000000"/>
          <w:sz w:val="22"/>
          <w:szCs w:val="22"/>
          <w:lang w:val="lt-LT"/>
        </w:rPr>
      </w:pPr>
    </w:p>
    <w:p w14:paraId="2A5A5A09" w14:textId="3B1F5877" w:rsidR="00017499" w:rsidRPr="0069569E" w:rsidRDefault="006D251C" w:rsidP="0069559E">
      <w:pPr>
        <w:tabs>
          <w:tab w:val="left" w:pos="567"/>
        </w:tabs>
        <w:rPr>
          <w:color w:val="000000"/>
          <w:sz w:val="22"/>
          <w:szCs w:val="22"/>
          <w:lang w:val="lt-LT"/>
        </w:rPr>
      </w:pPr>
      <w:r>
        <w:rPr>
          <w:color w:val="000000"/>
          <w:sz w:val="22"/>
          <w:szCs w:val="22"/>
          <w:lang w:val="lt-LT"/>
        </w:rPr>
        <w:t>V</w:t>
      </w:r>
      <w:r w:rsidR="00017499" w:rsidRPr="0069569E">
        <w:rPr>
          <w:color w:val="000000"/>
          <w:sz w:val="22"/>
          <w:szCs w:val="22"/>
          <w:lang w:val="lt-LT"/>
        </w:rPr>
        <w:t>isiems išvardintiems kriterijams skirtumas tarp 2 grupių buvo statistiškai reikšmingas (p &lt; 0,05).</w:t>
      </w:r>
    </w:p>
    <w:p w14:paraId="673CC770" w14:textId="77777777" w:rsidR="00017499" w:rsidRPr="0069569E" w:rsidRDefault="00017499" w:rsidP="0069559E">
      <w:pPr>
        <w:tabs>
          <w:tab w:val="left" w:pos="567"/>
        </w:tabs>
        <w:rPr>
          <w:color w:val="000000"/>
          <w:sz w:val="22"/>
          <w:szCs w:val="22"/>
          <w:lang w:val="lt-LT"/>
        </w:rPr>
      </w:pPr>
    </w:p>
    <w:p w14:paraId="21BBFF10" w14:textId="77777777" w:rsidR="00017499" w:rsidRPr="0069569E" w:rsidRDefault="00017499" w:rsidP="0069559E">
      <w:pPr>
        <w:keepNext/>
        <w:keepLines/>
        <w:tabs>
          <w:tab w:val="left" w:pos="567"/>
        </w:tabs>
        <w:rPr>
          <w:iCs/>
          <w:color w:val="000000"/>
          <w:sz w:val="22"/>
          <w:szCs w:val="22"/>
          <w:u w:val="single"/>
          <w:lang w:val="lt-LT"/>
        </w:rPr>
      </w:pPr>
      <w:r w:rsidRPr="0069569E">
        <w:rPr>
          <w:iCs/>
          <w:color w:val="000000"/>
          <w:sz w:val="22"/>
          <w:szCs w:val="22"/>
          <w:u w:val="single"/>
          <w:lang w:val="lt-LT"/>
        </w:rPr>
        <w:t xml:space="preserve">Klinikinis </w:t>
      </w:r>
      <w:r w:rsidR="008D2DAB" w:rsidRPr="0069569E">
        <w:rPr>
          <w:iCs/>
          <w:color w:val="000000"/>
          <w:sz w:val="22"/>
          <w:szCs w:val="22"/>
          <w:u w:val="single"/>
          <w:lang w:val="lt-LT"/>
        </w:rPr>
        <w:t>veiksmingumas</w:t>
      </w:r>
      <w:r w:rsidRPr="0069569E">
        <w:rPr>
          <w:iCs/>
          <w:color w:val="000000"/>
          <w:sz w:val="22"/>
          <w:szCs w:val="22"/>
          <w:u w:val="single"/>
          <w:lang w:val="lt-LT"/>
        </w:rPr>
        <w:t xml:space="preserve"> ir saugumas vyrams</w:t>
      </w:r>
    </w:p>
    <w:p w14:paraId="4434C774" w14:textId="77777777" w:rsidR="00017499" w:rsidRPr="0069569E" w:rsidRDefault="00017499" w:rsidP="0069559E">
      <w:pPr>
        <w:keepNext/>
        <w:keepLines/>
        <w:tabs>
          <w:tab w:val="left" w:pos="567"/>
        </w:tabs>
        <w:rPr>
          <w:color w:val="000000"/>
          <w:sz w:val="22"/>
          <w:szCs w:val="22"/>
          <w:lang w:val="lt-LT"/>
        </w:rPr>
      </w:pPr>
    </w:p>
    <w:p w14:paraId="37D48149" w14:textId="77777777" w:rsidR="00017499" w:rsidRPr="0069569E" w:rsidRDefault="00017499" w:rsidP="0069559E">
      <w:pPr>
        <w:pStyle w:val="BodyText2"/>
        <w:jc w:val="left"/>
        <w:rPr>
          <w:color w:val="000000"/>
          <w:szCs w:val="22"/>
          <w:lang w:val="lt-LT"/>
        </w:rPr>
      </w:pPr>
      <w:r w:rsidRPr="0069569E">
        <w:rPr>
          <w:color w:val="000000"/>
          <w:szCs w:val="22"/>
          <w:lang w:val="lt-LT"/>
        </w:rPr>
        <w:t>Vyrams, kuriems trūksta FSH, GONAL</w:t>
      </w:r>
      <w:r w:rsidRPr="0069569E">
        <w:rPr>
          <w:color w:val="000000"/>
          <w:szCs w:val="22"/>
          <w:lang w:val="lt-LT"/>
        </w:rPr>
        <w:noBreakHyphen/>
        <w:t xml:space="preserve">f vartojamas kartu su </w:t>
      </w:r>
      <w:proofErr w:type="spellStart"/>
      <w:r w:rsidRPr="0069569E">
        <w:rPr>
          <w:color w:val="000000"/>
          <w:szCs w:val="22"/>
          <w:lang w:val="lt-LT"/>
        </w:rPr>
        <w:t>žCG</w:t>
      </w:r>
      <w:proofErr w:type="spellEnd"/>
      <w:r w:rsidRPr="0069569E">
        <w:rPr>
          <w:color w:val="000000"/>
          <w:szCs w:val="22"/>
          <w:lang w:val="lt-LT"/>
        </w:rPr>
        <w:t xml:space="preserve"> bent 4 mėnesius, skatina </w:t>
      </w:r>
      <w:proofErr w:type="spellStart"/>
      <w:r w:rsidRPr="0069569E">
        <w:rPr>
          <w:color w:val="000000"/>
          <w:szCs w:val="22"/>
          <w:lang w:val="lt-LT"/>
        </w:rPr>
        <w:t>spermatogenezę</w:t>
      </w:r>
      <w:proofErr w:type="spellEnd"/>
      <w:r w:rsidRPr="0069569E">
        <w:rPr>
          <w:color w:val="000000"/>
          <w:szCs w:val="22"/>
          <w:lang w:val="lt-LT"/>
        </w:rPr>
        <w:t>.</w:t>
      </w:r>
    </w:p>
    <w:p w14:paraId="6E70A6AF" w14:textId="77777777" w:rsidR="00017499" w:rsidRPr="0069569E" w:rsidRDefault="00017499" w:rsidP="0069559E">
      <w:pPr>
        <w:pStyle w:val="BodyText2"/>
        <w:jc w:val="left"/>
        <w:rPr>
          <w:color w:val="000000"/>
          <w:szCs w:val="22"/>
          <w:lang w:val="lt-LT"/>
        </w:rPr>
      </w:pPr>
    </w:p>
    <w:p w14:paraId="72B76741" w14:textId="77777777" w:rsidR="00017499" w:rsidRPr="0069569E" w:rsidRDefault="00017499" w:rsidP="00A12147">
      <w:pPr>
        <w:keepNext/>
        <w:keepLines/>
        <w:rPr>
          <w:b/>
          <w:sz w:val="22"/>
          <w:szCs w:val="22"/>
          <w:lang w:val="lt-LT"/>
        </w:rPr>
      </w:pPr>
      <w:r w:rsidRPr="0069569E">
        <w:rPr>
          <w:b/>
          <w:sz w:val="22"/>
          <w:szCs w:val="22"/>
          <w:lang w:val="lt-LT"/>
        </w:rPr>
        <w:t>5.2</w:t>
      </w:r>
      <w:r w:rsidRPr="0069569E">
        <w:rPr>
          <w:b/>
          <w:sz w:val="22"/>
          <w:szCs w:val="22"/>
          <w:lang w:val="lt-LT"/>
        </w:rPr>
        <w:tab/>
      </w:r>
      <w:proofErr w:type="spellStart"/>
      <w:r w:rsidRPr="0069569E">
        <w:rPr>
          <w:b/>
          <w:sz w:val="22"/>
          <w:szCs w:val="22"/>
          <w:lang w:val="lt-LT"/>
        </w:rPr>
        <w:t>Farmakokinetinės</w:t>
      </w:r>
      <w:proofErr w:type="spellEnd"/>
      <w:r w:rsidRPr="0069569E">
        <w:rPr>
          <w:b/>
          <w:sz w:val="22"/>
          <w:szCs w:val="22"/>
          <w:lang w:val="lt-LT"/>
        </w:rPr>
        <w:t xml:space="preserve"> savybės</w:t>
      </w:r>
    </w:p>
    <w:p w14:paraId="0101272C" w14:textId="77777777" w:rsidR="00017499" w:rsidRPr="0069569E" w:rsidRDefault="00017499" w:rsidP="0069559E">
      <w:pPr>
        <w:keepNext/>
        <w:rPr>
          <w:color w:val="000000"/>
          <w:sz w:val="22"/>
          <w:szCs w:val="22"/>
          <w:lang w:val="lt-LT"/>
        </w:rPr>
      </w:pPr>
    </w:p>
    <w:p w14:paraId="24486E85" w14:textId="3C91A7E5" w:rsidR="00017499" w:rsidRPr="0069569E" w:rsidRDefault="00AE078D" w:rsidP="0069559E">
      <w:pPr>
        <w:pStyle w:val="BodyText2"/>
        <w:jc w:val="left"/>
        <w:rPr>
          <w:color w:val="000000"/>
          <w:szCs w:val="22"/>
          <w:lang w:val="lt-LT"/>
        </w:rPr>
      </w:pPr>
      <w:r>
        <w:rPr>
          <w:color w:val="000000"/>
          <w:szCs w:val="22"/>
          <w:lang w:val="lt-LT"/>
        </w:rPr>
        <w:t>Suleidus</w:t>
      </w:r>
      <w:r w:rsidR="00017499" w:rsidRPr="0069569E">
        <w:rPr>
          <w:color w:val="000000"/>
          <w:szCs w:val="22"/>
          <w:lang w:val="lt-LT"/>
        </w:rPr>
        <w:t xml:space="preserve"> į veną </w:t>
      </w:r>
      <w:proofErr w:type="spellStart"/>
      <w:r w:rsidR="00017499" w:rsidRPr="0069569E">
        <w:rPr>
          <w:color w:val="000000"/>
          <w:szCs w:val="22"/>
          <w:lang w:val="lt-LT"/>
        </w:rPr>
        <w:t>folitropinas</w:t>
      </w:r>
      <w:proofErr w:type="spellEnd"/>
      <w:r w:rsidR="00017499" w:rsidRPr="0069569E">
        <w:rPr>
          <w:color w:val="000000"/>
          <w:szCs w:val="22"/>
          <w:lang w:val="lt-LT"/>
        </w:rPr>
        <w:t xml:space="preserve"> </w:t>
      </w:r>
      <w:r w:rsidR="00291AFB" w:rsidRPr="0069569E">
        <w:rPr>
          <w:color w:val="000000"/>
          <w:szCs w:val="22"/>
          <w:lang w:val="lt-LT"/>
        </w:rPr>
        <w:t xml:space="preserve">alfa </w:t>
      </w:r>
      <w:r w:rsidR="00017499" w:rsidRPr="0069569E">
        <w:rPr>
          <w:color w:val="000000"/>
          <w:szCs w:val="22"/>
          <w:lang w:val="lt-LT"/>
        </w:rPr>
        <w:t xml:space="preserve">pasiskirsto neląsteliniame skystyje. Pradinis pusinės eliminacijos periodas yra apie 2 valandos. Terminalinis pusinės eliminacijos periodas yra apie vieną parą. Pusiausvyros fazėje pasiskirstymo tūris ir bendras klirensas yra atitinkamai 10 l ir 0,6 l/val. Viena aštuntoji </w:t>
      </w:r>
      <w:proofErr w:type="spellStart"/>
      <w:r w:rsidR="00017499" w:rsidRPr="0069569E">
        <w:rPr>
          <w:color w:val="000000"/>
          <w:szCs w:val="22"/>
          <w:lang w:val="lt-LT"/>
        </w:rPr>
        <w:t>folitropino</w:t>
      </w:r>
      <w:proofErr w:type="spellEnd"/>
      <w:r w:rsidR="00017499" w:rsidRPr="0069569E">
        <w:rPr>
          <w:color w:val="000000"/>
          <w:szCs w:val="22"/>
          <w:lang w:val="lt-LT"/>
        </w:rPr>
        <w:t xml:space="preserve"> </w:t>
      </w:r>
      <w:r w:rsidR="00891569" w:rsidRPr="0069569E">
        <w:rPr>
          <w:color w:val="000000"/>
          <w:szCs w:val="22"/>
          <w:lang w:val="lt-LT"/>
        </w:rPr>
        <w:t xml:space="preserve">alfa </w:t>
      </w:r>
      <w:r w:rsidR="00017499" w:rsidRPr="0069569E">
        <w:rPr>
          <w:color w:val="000000"/>
          <w:szCs w:val="22"/>
          <w:lang w:val="lt-LT"/>
        </w:rPr>
        <w:t>dozės išsiskiria su šlapimu.</w:t>
      </w:r>
    </w:p>
    <w:p w14:paraId="09C4AC41" w14:textId="77777777" w:rsidR="00017499" w:rsidRPr="0069569E" w:rsidRDefault="00017499" w:rsidP="0069559E">
      <w:pPr>
        <w:pStyle w:val="BodyText2"/>
        <w:jc w:val="left"/>
        <w:rPr>
          <w:color w:val="000000"/>
          <w:szCs w:val="22"/>
          <w:lang w:val="lt-LT"/>
        </w:rPr>
      </w:pPr>
    </w:p>
    <w:p w14:paraId="5910E09D" w14:textId="7FA9012E" w:rsidR="00017499" w:rsidRPr="0069569E" w:rsidRDefault="00AE078D" w:rsidP="0069559E">
      <w:pPr>
        <w:pStyle w:val="BodyText2"/>
        <w:jc w:val="left"/>
        <w:rPr>
          <w:color w:val="000000"/>
          <w:szCs w:val="22"/>
          <w:lang w:val="lt-LT"/>
        </w:rPr>
      </w:pPr>
      <w:r>
        <w:rPr>
          <w:color w:val="000000"/>
          <w:szCs w:val="22"/>
          <w:lang w:val="lt-LT"/>
        </w:rPr>
        <w:t>Suleidus</w:t>
      </w:r>
      <w:r w:rsidR="00017499" w:rsidRPr="0069569E">
        <w:rPr>
          <w:color w:val="000000"/>
          <w:szCs w:val="22"/>
          <w:lang w:val="lt-LT"/>
        </w:rPr>
        <w:t xml:space="preserve"> po oda, absoliutus vaisto </w:t>
      </w:r>
      <w:proofErr w:type="spellStart"/>
      <w:r w:rsidR="00017499" w:rsidRPr="0069569E">
        <w:rPr>
          <w:color w:val="000000"/>
          <w:szCs w:val="22"/>
          <w:lang w:val="lt-LT"/>
        </w:rPr>
        <w:t>bioprieinamumas</w:t>
      </w:r>
      <w:proofErr w:type="spellEnd"/>
      <w:r w:rsidR="00017499" w:rsidRPr="0069569E">
        <w:rPr>
          <w:color w:val="000000"/>
          <w:szCs w:val="22"/>
          <w:lang w:val="lt-LT"/>
        </w:rPr>
        <w:t xml:space="preserve"> yra apie 70</w:t>
      </w:r>
      <w:r w:rsidR="00017499" w:rsidRPr="0069569E">
        <w:rPr>
          <w:color w:val="000000"/>
          <w:szCs w:val="22"/>
          <w:lang w:val="lt-LT"/>
        </w:rPr>
        <w:sym w:font="Symbol" w:char="F025"/>
      </w:r>
      <w:r w:rsidR="00017499" w:rsidRPr="0069569E">
        <w:rPr>
          <w:color w:val="000000"/>
          <w:szCs w:val="22"/>
          <w:lang w:val="lt-LT"/>
        </w:rPr>
        <w:t xml:space="preserve">. </w:t>
      </w:r>
      <w:r>
        <w:rPr>
          <w:color w:val="000000"/>
          <w:szCs w:val="22"/>
          <w:lang w:val="lt-LT"/>
        </w:rPr>
        <w:t>Suleidus</w:t>
      </w:r>
      <w:r w:rsidR="00017499" w:rsidRPr="0069569E">
        <w:rPr>
          <w:color w:val="000000"/>
          <w:szCs w:val="22"/>
          <w:lang w:val="lt-LT"/>
        </w:rPr>
        <w:t xml:space="preserve"> kartotinę dozę, kaupiasi 3</w:t>
      </w:r>
      <w:r w:rsidR="00017499" w:rsidRPr="0069569E">
        <w:rPr>
          <w:color w:val="000000"/>
          <w:szCs w:val="22"/>
          <w:lang w:val="lt-LT"/>
        </w:rPr>
        <w:noBreakHyphen/>
        <w:t xml:space="preserve">kartus daugiau </w:t>
      </w:r>
      <w:proofErr w:type="spellStart"/>
      <w:r w:rsidR="00017499" w:rsidRPr="0069569E">
        <w:rPr>
          <w:color w:val="000000"/>
          <w:szCs w:val="22"/>
          <w:lang w:val="lt-LT"/>
        </w:rPr>
        <w:t>folitropino</w:t>
      </w:r>
      <w:proofErr w:type="spellEnd"/>
      <w:r w:rsidR="00891569" w:rsidRPr="0069569E">
        <w:rPr>
          <w:color w:val="000000"/>
          <w:szCs w:val="22"/>
          <w:lang w:val="lt-LT"/>
        </w:rPr>
        <w:t xml:space="preserve"> alfa</w:t>
      </w:r>
      <w:r w:rsidR="00017499" w:rsidRPr="0069569E">
        <w:rPr>
          <w:color w:val="000000"/>
          <w:szCs w:val="22"/>
          <w:lang w:val="lt-LT"/>
        </w:rPr>
        <w:t xml:space="preserve">, pusiausvyros fazė pasiekiama per 3-4 dienas. Moterims, kurių endogeninio </w:t>
      </w:r>
      <w:proofErr w:type="spellStart"/>
      <w:r w:rsidR="00017499" w:rsidRPr="0069569E">
        <w:rPr>
          <w:color w:val="000000"/>
          <w:szCs w:val="22"/>
          <w:lang w:val="lt-LT"/>
        </w:rPr>
        <w:t>gonadotropino</w:t>
      </w:r>
      <w:proofErr w:type="spellEnd"/>
      <w:r w:rsidR="00017499" w:rsidRPr="0069569E">
        <w:rPr>
          <w:color w:val="000000"/>
          <w:szCs w:val="22"/>
          <w:lang w:val="lt-LT"/>
        </w:rPr>
        <w:t xml:space="preserve"> sekrecija yra užslopinta, vis dėlto įrodyta, kad </w:t>
      </w:r>
      <w:proofErr w:type="spellStart"/>
      <w:r w:rsidR="00017499" w:rsidRPr="0069569E">
        <w:rPr>
          <w:color w:val="000000"/>
          <w:szCs w:val="22"/>
          <w:lang w:val="lt-LT"/>
        </w:rPr>
        <w:t>folitropinas</w:t>
      </w:r>
      <w:proofErr w:type="spellEnd"/>
      <w:r w:rsidR="00017499" w:rsidRPr="0069569E">
        <w:rPr>
          <w:color w:val="000000"/>
          <w:szCs w:val="22"/>
          <w:lang w:val="lt-LT"/>
        </w:rPr>
        <w:t xml:space="preserve"> </w:t>
      </w:r>
      <w:r w:rsidR="00291AFB" w:rsidRPr="0069569E">
        <w:rPr>
          <w:color w:val="000000"/>
          <w:szCs w:val="22"/>
          <w:lang w:val="lt-LT"/>
        </w:rPr>
        <w:t xml:space="preserve">alfa </w:t>
      </w:r>
      <w:r w:rsidR="00017499" w:rsidRPr="0069569E">
        <w:rPr>
          <w:color w:val="000000"/>
          <w:szCs w:val="22"/>
          <w:lang w:val="lt-LT"/>
        </w:rPr>
        <w:t xml:space="preserve">veiksmingai skatina folikulų </w:t>
      </w:r>
      <w:proofErr w:type="spellStart"/>
      <w:r w:rsidR="00017499" w:rsidRPr="0069569E">
        <w:rPr>
          <w:color w:val="000000"/>
          <w:szCs w:val="22"/>
          <w:lang w:val="lt-LT"/>
        </w:rPr>
        <w:t>vystimąsi</w:t>
      </w:r>
      <w:proofErr w:type="spellEnd"/>
      <w:r w:rsidR="00017499" w:rsidRPr="0069569E">
        <w:rPr>
          <w:color w:val="000000"/>
          <w:szCs w:val="22"/>
          <w:lang w:val="lt-LT"/>
        </w:rPr>
        <w:t xml:space="preserve"> ir steroidų susidarymą, nors ir neįmanoma išmatuoti LH kiekio.</w:t>
      </w:r>
    </w:p>
    <w:p w14:paraId="7785C28F" w14:textId="77777777" w:rsidR="00017499" w:rsidRPr="0069569E" w:rsidRDefault="00017499" w:rsidP="0069559E">
      <w:pPr>
        <w:pStyle w:val="BodyText2"/>
        <w:jc w:val="left"/>
        <w:rPr>
          <w:color w:val="000000"/>
          <w:szCs w:val="22"/>
          <w:lang w:val="lt-LT"/>
        </w:rPr>
      </w:pPr>
    </w:p>
    <w:p w14:paraId="6185D019" w14:textId="77777777" w:rsidR="00017499" w:rsidRPr="0069569E" w:rsidRDefault="00017499" w:rsidP="00A12147">
      <w:pPr>
        <w:keepNext/>
        <w:keepLines/>
        <w:rPr>
          <w:b/>
          <w:sz w:val="22"/>
          <w:szCs w:val="22"/>
          <w:lang w:val="lt-LT"/>
        </w:rPr>
      </w:pPr>
      <w:r w:rsidRPr="0069569E">
        <w:rPr>
          <w:b/>
          <w:sz w:val="22"/>
          <w:szCs w:val="22"/>
          <w:lang w:val="lt-LT"/>
        </w:rPr>
        <w:t>5.3</w:t>
      </w:r>
      <w:r w:rsidRPr="0069569E">
        <w:rPr>
          <w:b/>
          <w:sz w:val="22"/>
          <w:szCs w:val="22"/>
          <w:lang w:val="lt-LT"/>
        </w:rPr>
        <w:tab/>
      </w:r>
      <w:proofErr w:type="spellStart"/>
      <w:r w:rsidRPr="0069569E">
        <w:rPr>
          <w:b/>
          <w:sz w:val="22"/>
          <w:szCs w:val="22"/>
          <w:lang w:val="lt-LT"/>
        </w:rPr>
        <w:t>Ikiklinikinių</w:t>
      </w:r>
      <w:proofErr w:type="spellEnd"/>
      <w:r w:rsidRPr="0069569E">
        <w:rPr>
          <w:b/>
          <w:sz w:val="22"/>
          <w:szCs w:val="22"/>
          <w:lang w:val="lt-LT"/>
        </w:rPr>
        <w:t xml:space="preserve"> saugumo tyrimų duomenys</w:t>
      </w:r>
    </w:p>
    <w:p w14:paraId="658D3B80" w14:textId="77777777" w:rsidR="00017499" w:rsidRPr="0069569E" w:rsidRDefault="00017499" w:rsidP="0069559E">
      <w:pPr>
        <w:pStyle w:val="BodyText2"/>
        <w:keepNext/>
        <w:jc w:val="left"/>
        <w:rPr>
          <w:color w:val="000000"/>
          <w:szCs w:val="22"/>
          <w:lang w:val="lt-LT"/>
        </w:rPr>
      </w:pPr>
    </w:p>
    <w:p w14:paraId="76309755" w14:textId="77777777" w:rsidR="00017499" w:rsidRPr="0069569E" w:rsidRDefault="00017499" w:rsidP="0069559E">
      <w:pPr>
        <w:keepNext/>
        <w:rPr>
          <w:color w:val="000000"/>
          <w:sz w:val="22"/>
          <w:szCs w:val="22"/>
          <w:lang w:val="lt-LT"/>
        </w:rPr>
      </w:pPr>
      <w:r w:rsidRPr="0069569E">
        <w:rPr>
          <w:color w:val="000000"/>
          <w:sz w:val="22"/>
          <w:szCs w:val="22"/>
          <w:lang w:val="lt-LT"/>
        </w:rPr>
        <w:t xml:space="preserve">Įprastų vienkartinių ir kartotinių dozių toksiškumo ir </w:t>
      </w:r>
      <w:proofErr w:type="spellStart"/>
      <w:r w:rsidRPr="0069569E">
        <w:rPr>
          <w:color w:val="000000"/>
          <w:sz w:val="22"/>
          <w:szCs w:val="22"/>
          <w:lang w:val="lt-LT"/>
        </w:rPr>
        <w:t>genotoksiškumo</w:t>
      </w:r>
      <w:proofErr w:type="spellEnd"/>
      <w:r w:rsidR="00505E89" w:rsidRPr="0069569E">
        <w:rPr>
          <w:color w:val="000000"/>
          <w:sz w:val="22"/>
          <w:szCs w:val="22"/>
          <w:lang w:val="lt-LT"/>
        </w:rPr>
        <w:t xml:space="preserve"> </w:t>
      </w:r>
      <w:proofErr w:type="spellStart"/>
      <w:r w:rsidR="00505E89" w:rsidRPr="0069569E">
        <w:rPr>
          <w:color w:val="000000"/>
          <w:sz w:val="22"/>
          <w:szCs w:val="22"/>
          <w:lang w:val="lt-LT"/>
        </w:rPr>
        <w:t>ikiklinikinių</w:t>
      </w:r>
      <w:proofErr w:type="spellEnd"/>
      <w:r w:rsidRPr="0069569E">
        <w:rPr>
          <w:color w:val="000000"/>
          <w:sz w:val="22"/>
          <w:szCs w:val="22"/>
          <w:lang w:val="lt-LT"/>
        </w:rPr>
        <w:t xml:space="preserve"> tyrimų duomenys specifinio pavojaus žmogui, kitokio nei paminėta</w:t>
      </w:r>
      <w:r w:rsidR="00505E89" w:rsidRPr="0069569E">
        <w:rPr>
          <w:color w:val="000000"/>
          <w:sz w:val="22"/>
          <w:szCs w:val="22"/>
          <w:lang w:val="lt-LT"/>
        </w:rPr>
        <w:t>s kituose</w:t>
      </w:r>
      <w:r w:rsidRPr="0069569E">
        <w:rPr>
          <w:color w:val="000000"/>
          <w:sz w:val="22"/>
          <w:szCs w:val="22"/>
          <w:lang w:val="lt-LT"/>
        </w:rPr>
        <w:t xml:space="preserve"> šios PCS skyriuose, nerodo.</w:t>
      </w:r>
    </w:p>
    <w:p w14:paraId="412A7F0E" w14:textId="77777777" w:rsidR="00E0660B" w:rsidRPr="0069569E" w:rsidRDefault="00E0660B" w:rsidP="0069559E">
      <w:pPr>
        <w:keepNext/>
        <w:rPr>
          <w:color w:val="000000"/>
          <w:sz w:val="22"/>
          <w:szCs w:val="22"/>
          <w:lang w:val="lt-LT"/>
        </w:rPr>
      </w:pPr>
    </w:p>
    <w:p w14:paraId="16591A93" w14:textId="119F3375" w:rsidR="00424A79" w:rsidRPr="0069569E" w:rsidRDefault="00424A79" w:rsidP="0069559E">
      <w:pPr>
        <w:shd w:val="clear" w:color="auto" w:fill="E6E6E6"/>
        <w:rPr>
          <w:i/>
          <w:sz w:val="22"/>
          <w:szCs w:val="22"/>
          <w:lang w:val="lt-LT"/>
        </w:rPr>
      </w:pPr>
      <w:proofErr w:type="spellStart"/>
      <w:r w:rsidRPr="006D251C">
        <w:rPr>
          <w:i/>
          <w:sz w:val="22"/>
          <w:szCs w:val="22"/>
          <w:lang w:val="lt-LT"/>
        </w:rPr>
        <w:t>A</w:t>
      </w:r>
      <w:r w:rsidRPr="00D2091E">
        <w:rPr>
          <w:i/>
          <w:sz w:val="22"/>
          <w:szCs w:val="22"/>
          <w:lang w:val="lt-LT"/>
        </w:rPr>
        <w:t>dditional</w:t>
      </w:r>
      <w:proofErr w:type="spellEnd"/>
      <w:r w:rsidRPr="00D2091E">
        <w:rPr>
          <w:i/>
          <w:sz w:val="22"/>
          <w:szCs w:val="22"/>
          <w:lang w:val="lt-LT"/>
        </w:rPr>
        <w:t xml:space="preserve"> </w:t>
      </w:r>
      <w:proofErr w:type="spellStart"/>
      <w:r w:rsidRPr="00D2091E">
        <w:rPr>
          <w:i/>
          <w:sz w:val="22"/>
          <w:szCs w:val="22"/>
          <w:lang w:val="lt-LT"/>
        </w:rPr>
        <w:t>in</w:t>
      </w:r>
      <w:proofErr w:type="spellEnd"/>
      <w:r w:rsidRPr="0069569E">
        <w:rPr>
          <w:i/>
          <w:sz w:val="22"/>
          <w:szCs w:val="22"/>
          <w:lang w:val="lt-LT"/>
        </w:rPr>
        <w:t xml:space="preserve"> &lt;GONAL-f 1050 IU&gt; + &lt;GONAL-f 450</w:t>
      </w:r>
      <w:r w:rsidR="00DD53DF">
        <w:rPr>
          <w:i/>
          <w:sz w:val="22"/>
          <w:szCs w:val="22"/>
          <w:lang w:val="lt-LT"/>
        </w:rPr>
        <w:t> </w:t>
      </w:r>
      <w:r w:rsidRPr="0069569E">
        <w:rPr>
          <w:i/>
          <w:sz w:val="22"/>
          <w:szCs w:val="22"/>
          <w:lang w:val="lt-LT"/>
        </w:rPr>
        <w:t xml:space="preserve">IU&gt; </w:t>
      </w:r>
    </w:p>
    <w:p w14:paraId="735D2EC0" w14:textId="2385B8CB" w:rsidR="00424A79" w:rsidRPr="0069569E" w:rsidRDefault="00E41025" w:rsidP="0069559E">
      <w:pPr>
        <w:shd w:val="clear" w:color="auto" w:fill="E6E6E6"/>
        <w:overflowPunct/>
        <w:autoSpaceDE/>
        <w:autoSpaceDN/>
        <w:adjustRightInd/>
        <w:textAlignment w:val="auto"/>
        <w:rPr>
          <w:sz w:val="22"/>
          <w:szCs w:val="22"/>
          <w:lang w:val="lt-LT"/>
        </w:rPr>
      </w:pPr>
      <w:r w:rsidRPr="0069569E">
        <w:rPr>
          <w:sz w:val="22"/>
          <w:szCs w:val="22"/>
          <w:lang w:val="lt-LT"/>
        </w:rPr>
        <w:t xml:space="preserve">Triušiams </w:t>
      </w:r>
      <w:r w:rsidR="00AE078D">
        <w:rPr>
          <w:sz w:val="22"/>
          <w:szCs w:val="22"/>
          <w:lang w:val="lt-LT"/>
        </w:rPr>
        <w:t>suleidus</w:t>
      </w:r>
      <w:r w:rsidRPr="0069569E">
        <w:rPr>
          <w:sz w:val="22"/>
          <w:szCs w:val="22"/>
          <w:lang w:val="lt-LT"/>
        </w:rPr>
        <w:t xml:space="preserve"> vaisto, praskiesto 0,9</w:t>
      </w:r>
      <w:r w:rsidRPr="0069569E">
        <w:rPr>
          <w:sz w:val="22"/>
          <w:szCs w:val="22"/>
          <w:lang w:val="lt-LT"/>
        </w:rPr>
        <w:sym w:font="Symbol" w:char="F025"/>
      </w:r>
      <w:r w:rsidRPr="0069569E">
        <w:rPr>
          <w:sz w:val="22"/>
          <w:szCs w:val="22"/>
          <w:lang w:val="lt-LT"/>
        </w:rPr>
        <w:t xml:space="preserve"> </w:t>
      </w:r>
      <w:proofErr w:type="spellStart"/>
      <w:r w:rsidRPr="0069569E">
        <w:rPr>
          <w:sz w:val="22"/>
          <w:szCs w:val="22"/>
          <w:lang w:val="lt-LT"/>
        </w:rPr>
        <w:t>benzilo</w:t>
      </w:r>
      <w:proofErr w:type="spellEnd"/>
      <w:r w:rsidRPr="0069569E">
        <w:rPr>
          <w:sz w:val="22"/>
          <w:szCs w:val="22"/>
          <w:lang w:val="lt-LT"/>
        </w:rPr>
        <w:t xml:space="preserve"> alkoholiu ir vien tik </w:t>
      </w:r>
      <w:proofErr w:type="spellStart"/>
      <w:r w:rsidRPr="0069569E">
        <w:rPr>
          <w:sz w:val="22"/>
          <w:szCs w:val="22"/>
          <w:lang w:val="lt-LT"/>
        </w:rPr>
        <w:t>benzilo</w:t>
      </w:r>
      <w:proofErr w:type="spellEnd"/>
      <w:r w:rsidRPr="0069569E">
        <w:rPr>
          <w:sz w:val="22"/>
          <w:szCs w:val="22"/>
          <w:lang w:val="lt-LT"/>
        </w:rPr>
        <w:t xml:space="preserve"> alkoholiu, abiem atvejais atitinkamai buvo stebėta nedidelė </w:t>
      </w:r>
      <w:proofErr w:type="spellStart"/>
      <w:r w:rsidRPr="0069569E">
        <w:rPr>
          <w:sz w:val="22"/>
          <w:szCs w:val="22"/>
          <w:lang w:val="lt-LT"/>
        </w:rPr>
        <w:t>hemoragija</w:t>
      </w:r>
      <w:proofErr w:type="spellEnd"/>
      <w:r w:rsidRPr="0069569E">
        <w:rPr>
          <w:sz w:val="22"/>
          <w:szCs w:val="22"/>
          <w:lang w:val="lt-LT"/>
        </w:rPr>
        <w:t xml:space="preserve"> ir </w:t>
      </w:r>
      <w:proofErr w:type="spellStart"/>
      <w:r w:rsidRPr="0069569E">
        <w:rPr>
          <w:sz w:val="22"/>
          <w:szCs w:val="22"/>
          <w:lang w:val="lt-LT"/>
        </w:rPr>
        <w:t>poūmis</w:t>
      </w:r>
      <w:proofErr w:type="spellEnd"/>
      <w:r w:rsidRPr="0069569E">
        <w:rPr>
          <w:sz w:val="22"/>
          <w:szCs w:val="22"/>
          <w:lang w:val="lt-LT"/>
        </w:rPr>
        <w:t xml:space="preserve"> uždegimas po vienkartinės injekcijos į poodį ir silpnas uždegimas bei degeneraciniai pokyčiai po vienkartinės injekcijos į raumenis.</w:t>
      </w:r>
    </w:p>
    <w:p w14:paraId="58D7622D" w14:textId="77777777" w:rsidR="00017499" w:rsidRPr="0069569E" w:rsidRDefault="00017499" w:rsidP="0069559E">
      <w:pPr>
        <w:pStyle w:val="BodyText2"/>
        <w:jc w:val="left"/>
        <w:rPr>
          <w:color w:val="000000"/>
          <w:szCs w:val="22"/>
          <w:lang w:val="lt-LT"/>
        </w:rPr>
      </w:pPr>
    </w:p>
    <w:p w14:paraId="59DE3DE0" w14:textId="77777777" w:rsidR="00017499" w:rsidRPr="0069569E" w:rsidRDefault="00017499" w:rsidP="0069559E">
      <w:pPr>
        <w:pStyle w:val="BodyText2"/>
        <w:jc w:val="left"/>
        <w:rPr>
          <w:color w:val="000000"/>
          <w:szCs w:val="22"/>
          <w:lang w:val="lt-LT"/>
        </w:rPr>
      </w:pPr>
      <w:r w:rsidRPr="0069569E">
        <w:rPr>
          <w:color w:val="000000"/>
          <w:szCs w:val="22"/>
          <w:lang w:val="lt-LT"/>
        </w:rPr>
        <w:t xml:space="preserve">Sumažėjęs žiurkių vaisingumas ir produktyvumas buvo stebėtas vartojant farmakologiniuose tyrimuose tirtas </w:t>
      </w:r>
      <w:proofErr w:type="spellStart"/>
      <w:r w:rsidRPr="0069569E">
        <w:rPr>
          <w:color w:val="000000"/>
          <w:szCs w:val="22"/>
          <w:lang w:val="lt-LT"/>
        </w:rPr>
        <w:t>folitropino</w:t>
      </w:r>
      <w:proofErr w:type="spellEnd"/>
      <w:r w:rsidR="00891569" w:rsidRPr="0069569E">
        <w:rPr>
          <w:color w:val="000000"/>
          <w:szCs w:val="22"/>
          <w:lang w:val="lt-LT"/>
        </w:rPr>
        <w:t xml:space="preserve"> alfa</w:t>
      </w:r>
      <w:r w:rsidRPr="0069569E">
        <w:rPr>
          <w:color w:val="000000"/>
          <w:szCs w:val="22"/>
          <w:lang w:val="lt-LT"/>
        </w:rPr>
        <w:t xml:space="preserve"> dozes (≥ 40 TV/kg/d) ilgesnį laiką.</w:t>
      </w:r>
    </w:p>
    <w:p w14:paraId="3DF898EF" w14:textId="77777777" w:rsidR="00017499" w:rsidRPr="0069569E" w:rsidRDefault="00017499" w:rsidP="0069559E">
      <w:pPr>
        <w:pStyle w:val="BodyText2"/>
        <w:jc w:val="left"/>
        <w:rPr>
          <w:color w:val="000000"/>
          <w:szCs w:val="22"/>
          <w:lang w:val="lt-LT"/>
        </w:rPr>
      </w:pPr>
    </w:p>
    <w:p w14:paraId="050FEB82" w14:textId="5C0EFA71" w:rsidR="00017499" w:rsidRPr="0069569E" w:rsidRDefault="00AE078D" w:rsidP="0069559E">
      <w:pPr>
        <w:pStyle w:val="BodyText2"/>
        <w:jc w:val="left"/>
        <w:rPr>
          <w:color w:val="000000"/>
          <w:szCs w:val="22"/>
          <w:lang w:val="lt-LT"/>
        </w:rPr>
      </w:pPr>
      <w:r>
        <w:rPr>
          <w:color w:val="000000"/>
          <w:szCs w:val="22"/>
          <w:lang w:val="lt-LT"/>
        </w:rPr>
        <w:t>Suleidus</w:t>
      </w:r>
      <w:r w:rsidR="00017499" w:rsidRPr="0069569E">
        <w:rPr>
          <w:color w:val="000000"/>
          <w:szCs w:val="22"/>
          <w:lang w:val="lt-LT"/>
        </w:rPr>
        <w:t xml:space="preserve"> dideles (≥ 5 TV/kg/d) </w:t>
      </w:r>
      <w:proofErr w:type="spellStart"/>
      <w:r w:rsidR="00017499" w:rsidRPr="0069569E">
        <w:rPr>
          <w:color w:val="000000"/>
          <w:szCs w:val="22"/>
          <w:lang w:val="lt-LT"/>
        </w:rPr>
        <w:t>folitropino</w:t>
      </w:r>
      <w:proofErr w:type="spellEnd"/>
      <w:r w:rsidR="00017499" w:rsidRPr="0069569E">
        <w:rPr>
          <w:color w:val="000000"/>
          <w:szCs w:val="22"/>
          <w:lang w:val="lt-LT"/>
        </w:rPr>
        <w:t xml:space="preserve"> </w:t>
      </w:r>
      <w:r w:rsidR="00891569" w:rsidRPr="0069569E">
        <w:rPr>
          <w:color w:val="000000"/>
          <w:szCs w:val="22"/>
          <w:lang w:val="lt-LT"/>
        </w:rPr>
        <w:t xml:space="preserve">alfa </w:t>
      </w:r>
      <w:r w:rsidR="00017499" w:rsidRPr="0069569E">
        <w:rPr>
          <w:color w:val="000000"/>
          <w:szCs w:val="22"/>
          <w:lang w:val="lt-LT"/>
        </w:rPr>
        <w:t xml:space="preserve">dozes, sumažėjo gyvų vaisių skaičius, nors nebuvo </w:t>
      </w:r>
      <w:proofErr w:type="spellStart"/>
      <w:r w:rsidR="00017499" w:rsidRPr="0069569E">
        <w:rPr>
          <w:color w:val="000000"/>
          <w:szCs w:val="22"/>
          <w:lang w:val="lt-LT"/>
        </w:rPr>
        <w:t>teratogeninio</w:t>
      </w:r>
      <w:proofErr w:type="spellEnd"/>
      <w:r w:rsidR="00017499" w:rsidRPr="0069569E">
        <w:rPr>
          <w:color w:val="000000"/>
          <w:szCs w:val="22"/>
          <w:lang w:val="lt-LT"/>
        </w:rPr>
        <w:t xml:space="preserve"> poveikio. Taip pat buvo stebėti sunkūs gimdymai, panašiai, kaip ir paskyrus iš šlapimo išskirto žmogaus </w:t>
      </w:r>
      <w:proofErr w:type="spellStart"/>
      <w:r w:rsidR="00017499" w:rsidRPr="0069569E">
        <w:rPr>
          <w:color w:val="000000"/>
          <w:szCs w:val="22"/>
          <w:lang w:val="lt-LT"/>
        </w:rPr>
        <w:t>menopauzinio</w:t>
      </w:r>
      <w:proofErr w:type="spellEnd"/>
      <w:r w:rsidR="00017499" w:rsidRPr="0069569E">
        <w:rPr>
          <w:color w:val="000000"/>
          <w:szCs w:val="22"/>
          <w:lang w:val="lt-LT"/>
        </w:rPr>
        <w:t xml:space="preserve"> </w:t>
      </w:r>
      <w:proofErr w:type="spellStart"/>
      <w:r w:rsidR="00017499" w:rsidRPr="0069569E">
        <w:rPr>
          <w:color w:val="000000"/>
          <w:szCs w:val="22"/>
          <w:lang w:val="lt-LT"/>
        </w:rPr>
        <w:t>gonadotropino</w:t>
      </w:r>
      <w:proofErr w:type="spellEnd"/>
      <w:r w:rsidR="00017499" w:rsidRPr="0069569E">
        <w:rPr>
          <w:color w:val="000000"/>
          <w:szCs w:val="22"/>
          <w:lang w:val="lt-LT"/>
        </w:rPr>
        <w:t xml:space="preserve"> (</w:t>
      </w:r>
      <w:proofErr w:type="spellStart"/>
      <w:r w:rsidR="00017499" w:rsidRPr="0069569E">
        <w:rPr>
          <w:color w:val="000000"/>
          <w:szCs w:val="22"/>
          <w:lang w:val="lt-LT"/>
        </w:rPr>
        <w:t>žMG</w:t>
      </w:r>
      <w:proofErr w:type="spellEnd"/>
      <w:r w:rsidR="00017499" w:rsidRPr="0069569E">
        <w:rPr>
          <w:color w:val="000000"/>
          <w:szCs w:val="22"/>
          <w:lang w:val="lt-LT"/>
        </w:rPr>
        <w:t>). Kadangi GONAL</w:t>
      </w:r>
      <w:r w:rsidR="00017499" w:rsidRPr="0069569E">
        <w:rPr>
          <w:color w:val="000000"/>
          <w:szCs w:val="22"/>
          <w:lang w:val="lt-LT"/>
        </w:rPr>
        <w:noBreakHyphen/>
        <w:t xml:space="preserve">f neskiriamas </w:t>
      </w:r>
      <w:r w:rsidR="000241B8" w:rsidRPr="0069569E">
        <w:rPr>
          <w:color w:val="000000"/>
          <w:szCs w:val="22"/>
          <w:lang w:val="lt-LT"/>
        </w:rPr>
        <w:t>nėštumo metu</w:t>
      </w:r>
      <w:r w:rsidR="00017499" w:rsidRPr="0069569E">
        <w:rPr>
          <w:color w:val="000000"/>
          <w:szCs w:val="22"/>
          <w:lang w:val="lt-LT"/>
        </w:rPr>
        <w:t>, šie duomenys neturi didelės reikšmės.</w:t>
      </w:r>
    </w:p>
    <w:p w14:paraId="4ECA962B" w14:textId="77777777" w:rsidR="00017499" w:rsidRPr="0069569E" w:rsidRDefault="00017499" w:rsidP="0069559E">
      <w:pPr>
        <w:pStyle w:val="BodyText2"/>
        <w:jc w:val="left"/>
        <w:rPr>
          <w:color w:val="000000"/>
          <w:szCs w:val="22"/>
          <w:lang w:val="lt-LT"/>
        </w:rPr>
      </w:pPr>
    </w:p>
    <w:p w14:paraId="4CEFD573" w14:textId="77777777" w:rsidR="00017499" w:rsidRPr="0069569E" w:rsidRDefault="00017499" w:rsidP="0069559E">
      <w:pPr>
        <w:pStyle w:val="BodyText2"/>
        <w:jc w:val="left"/>
        <w:rPr>
          <w:color w:val="000000"/>
          <w:szCs w:val="22"/>
          <w:lang w:val="lt-LT"/>
        </w:rPr>
      </w:pPr>
    </w:p>
    <w:p w14:paraId="27DC70D9" w14:textId="77777777" w:rsidR="00017499" w:rsidRPr="0069569E" w:rsidRDefault="00017499" w:rsidP="0069559E">
      <w:pPr>
        <w:keepNext/>
        <w:keepLines/>
        <w:rPr>
          <w:b/>
          <w:sz w:val="22"/>
          <w:szCs w:val="22"/>
          <w:lang w:val="lt-LT"/>
        </w:rPr>
      </w:pPr>
      <w:r w:rsidRPr="0069569E">
        <w:rPr>
          <w:b/>
          <w:sz w:val="22"/>
          <w:szCs w:val="22"/>
          <w:lang w:val="lt-LT"/>
        </w:rPr>
        <w:lastRenderedPageBreak/>
        <w:t>6.</w:t>
      </w:r>
      <w:r w:rsidRPr="0069569E">
        <w:rPr>
          <w:b/>
          <w:sz w:val="22"/>
          <w:szCs w:val="22"/>
          <w:lang w:val="lt-LT"/>
        </w:rPr>
        <w:tab/>
        <w:t xml:space="preserve">FARMACINĖ </w:t>
      </w:r>
      <w:r w:rsidR="005614D5" w:rsidRPr="0069569E">
        <w:rPr>
          <w:b/>
          <w:sz w:val="22"/>
          <w:szCs w:val="22"/>
          <w:lang w:val="lt-LT"/>
        </w:rPr>
        <w:t>INFORMACIJA</w:t>
      </w:r>
    </w:p>
    <w:p w14:paraId="4EE20707" w14:textId="77777777" w:rsidR="00017499" w:rsidRPr="0069569E" w:rsidRDefault="00017499" w:rsidP="0069559E">
      <w:pPr>
        <w:pStyle w:val="BodyText2"/>
        <w:keepNext/>
        <w:jc w:val="left"/>
        <w:rPr>
          <w:color w:val="000000"/>
          <w:szCs w:val="22"/>
          <w:lang w:val="lt-LT"/>
        </w:rPr>
      </w:pPr>
    </w:p>
    <w:p w14:paraId="50347B59" w14:textId="77777777" w:rsidR="00017499" w:rsidRPr="0069569E" w:rsidRDefault="00017499" w:rsidP="00A12147">
      <w:pPr>
        <w:keepNext/>
        <w:keepLines/>
        <w:rPr>
          <w:b/>
          <w:sz w:val="22"/>
          <w:szCs w:val="22"/>
          <w:lang w:val="lt-LT"/>
        </w:rPr>
      </w:pPr>
      <w:r w:rsidRPr="0069569E">
        <w:rPr>
          <w:b/>
          <w:sz w:val="22"/>
          <w:szCs w:val="22"/>
          <w:lang w:val="lt-LT"/>
        </w:rPr>
        <w:t>6.1</w:t>
      </w:r>
      <w:r w:rsidRPr="0069569E">
        <w:rPr>
          <w:b/>
          <w:sz w:val="22"/>
          <w:szCs w:val="22"/>
          <w:lang w:val="lt-LT"/>
        </w:rPr>
        <w:tab/>
        <w:t>Pagalbinių medžiagų sąrašas</w:t>
      </w:r>
    </w:p>
    <w:p w14:paraId="086CDD14" w14:textId="77777777" w:rsidR="00017499" w:rsidRPr="0069569E" w:rsidRDefault="00017499" w:rsidP="0069559E">
      <w:pPr>
        <w:pStyle w:val="BodyText2"/>
        <w:keepNext/>
        <w:jc w:val="left"/>
        <w:rPr>
          <w:b/>
          <w:color w:val="000000"/>
          <w:szCs w:val="22"/>
          <w:lang w:val="lt-LT"/>
        </w:rPr>
      </w:pPr>
    </w:p>
    <w:p w14:paraId="5369F047" w14:textId="5ACECD08" w:rsidR="00E0660B" w:rsidRPr="0069569E" w:rsidRDefault="00424A79" w:rsidP="0069559E">
      <w:pPr>
        <w:keepNext/>
        <w:shd w:val="clear" w:color="auto" w:fill="F3F3F3"/>
        <w:rPr>
          <w:i/>
          <w:sz w:val="22"/>
          <w:szCs w:val="22"/>
          <w:lang w:val="lt-LT"/>
        </w:rPr>
      </w:pPr>
      <w:r w:rsidRPr="0069569E">
        <w:rPr>
          <w:i/>
          <w:sz w:val="22"/>
          <w:szCs w:val="22"/>
          <w:lang w:val="lt-LT"/>
        </w:rPr>
        <w:t>&lt; GONAL-f 75 IU&gt;</w:t>
      </w:r>
    </w:p>
    <w:p w14:paraId="2233AD7C" w14:textId="77777777" w:rsidR="00017499" w:rsidRPr="0069569E" w:rsidRDefault="00017499" w:rsidP="0069559E">
      <w:pPr>
        <w:pStyle w:val="BodyText2"/>
        <w:keepNext/>
        <w:shd w:val="clear" w:color="auto" w:fill="F3F3F3"/>
        <w:jc w:val="left"/>
        <w:rPr>
          <w:color w:val="000000"/>
          <w:szCs w:val="22"/>
          <w:u w:val="single"/>
          <w:lang w:val="lt-LT"/>
        </w:rPr>
      </w:pPr>
      <w:r w:rsidRPr="0069569E">
        <w:rPr>
          <w:color w:val="000000"/>
          <w:szCs w:val="22"/>
          <w:u w:val="single"/>
          <w:lang w:val="lt-LT"/>
        </w:rPr>
        <w:t>Milteliai</w:t>
      </w:r>
    </w:p>
    <w:p w14:paraId="339331C8" w14:textId="77777777" w:rsidR="00017499" w:rsidRPr="0069569E" w:rsidRDefault="00017499" w:rsidP="0069559E">
      <w:pPr>
        <w:pStyle w:val="BodyText2"/>
        <w:keepNext/>
        <w:shd w:val="clear" w:color="auto" w:fill="F3F3F3"/>
        <w:jc w:val="left"/>
        <w:rPr>
          <w:color w:val="000000"/>
          <w:szCs w:val="22"/>
          <w:lang w:val="lt-LT"/>
        </w:rPr>
      </w:pPr>
    </w:p>
    <w:p w14:paraId="30E9A74A" w14:textId="77777777"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Sacharozė</w:t>
      </w:r>
    </w:p>
    <w:p w14:paraId="0EC38F5D" w14:textId="77777777"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Natrio</w:t>
      </w:r>
      <w:r w:rsidR="00DC582D" w:rsidRPr="0069569E">
        <w:rPr>
          <w:color w:val="000000"/>
          <w:szCs w:val="22"/>
          <w:lang w:val="lt-LT"/>
        </w:rPr>
        <w:t>-</w:t>
      </w:r>
      <w:proofErr w:type="spellStart"/>
      <w:r w:rsidRPr="0069569E">
        <w:rPr>
          <w:color w:val="000000"/>
          <w:szCs w:val="22"/>
          <w:lang w:val="lt-LT"/>
        </w:rPr>
        <w:t>divandenilio</w:t>
      </w:r>
      <w:proofErr w:type="spellEnd"/>
      <w:r w:rsidRPr="0069569E">
        <w:rPr>
          <w:color w:val="000000"/>
          <w:szCs w:val="22"/>
          <w:lang w:val="lt-LT"/>
        </w:rPr>
        <w:t xml:space="preserve"> fosfat</w:t>
      </w:r>
      <w:r w:rsidR="00DC582D"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monohidratas</w:t>
      </w:r>
      <w:proofErr w:type="spellEnd"/>
    </w:p>
    <w:p w14:paraId="7F5F8F37" w14:textId="77777777" w:rsidR="00017499" w:rsidRPr="0069569E" w:rsidRDefault="00017499" w:rsidP="0069559E">
      <w:pPr>
        <w:pStyle w:val="BodyText2"/>
        <w:shd w:val="clear" w:color="auto" w:fill="F3F3F3"/>
        <w:jc w:val="left"/>
        <w:rPr>
          <w:color w:val="000000"/>
          <w:szCs w:val="22"/>
          <w:lang w:val="lt-LT"/>
        </w:rPr>
      </w:pPr>
      <w:proofErr w:type="spellStart"/>
      <w:r w:rsidRPr="0069569E">
        <w:rPr>
          <w:color w:val="000000"/>
          <w:szCs w:val="22"/>
          <w:lang w:val="lt-LT"/>
        </w:rPr>
        <w:t>Dinatrio</w:t>
      </w:r>
      <w:proofErr w:type="spellEnd"/>
      <w:r w:rsidRPr="0069569E">
        <w:rPr>
          <w:color w:val="000000"/>
          <w:szCs w:val="22"/>
          <w:lang w:val="lt-LT"/>
        </w:rPr>
        <w:t xml:space="preserve"> fosfat</w:t>
      </w:r>
      <w:r w:rsidR="0048642B"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dihidratas</w:t>
      </w:r>
      <w:proofErr w:type="spellEnd"/>
    </w:p>
    <w:p w14:paraId="1006262C" w14:textId="77777777" w:rsidR="00017499" w:rsidRPr="0069569E" w:rsidRDefault="00017499" w:rsidP="0069559E">
      <w:pPr>
        <w:pStyle w:val="BodyText2"/>
        <w:shd w:val="clear" w:color="auto" w:fill="F3F3F3"/>
        <w:jc w:val="left"/>
        <w:rPr>
          <w:color w:val="000000"/>
          <w:szCs w:val="22"/>
          <w:lang w:val="lt-LT"/>
        </w:rPr>
      </w:pPr>
      <w:proofErr w:type="spellStart"/>
      <w:r w:rsidRPr="0069569E">
        <w:rPr>
          <w:color w:val="000000"/>
          <w:szCs w:val="22"/>
          <w:lang w:val="lt-LT"/>
        </w:rPr>
        <w:t>Metioninas</w:t>
      </w:r>
      <w:proofErr w:type="spellEnd"/>
    </w:p>
    <w:p w14:paraId="56F31CC2" w14:textId="77777777" w:rsidR="00017499" w:rsidRPr="0069569E" w:rsidRDefault="00017499" w:rsidP="0069559E">
      <w:pPr>
        <w:pStyle w:val="BodyText2"/>
        <w:shd w:val="clear" w:color="auto" w:fill="F3F3F3"/>
        <w:jc w:val="left"/>
        <w:rPr>
          <w:color w:val="000000"/>
          <w:szCs w:val="22"/>
          <w:lang w:val="lt-LT"/>
        </w:rPr>
      </w:pPr>
      <w:proofErr w:type="spellStart"/>
      <w:r w:rsidRPr="0069569E">
        <w:rPr>
          <w:color w:val="000000"/>
          <w:szCs w:val="22"/>
          <w:lang w:val="lt-LT"/>
        </w:rPr>
        <w:t>Polisorbatas</w:t>
      </w:r>
      <w:proofErr w:type="spellEnd"/>
      <w:r w:rsidRPr="0069569E">
        <w:rPr>
          <w:color w:val="000000"/>
          <w:szCs w:val="22"/>
          <w:lang w:val="lt-LT"/>
        </w:rPr>
        <w:t> 20</w:t>
      </w:r>
    </w:p>
    <w:p w14:paraId="47A30FD9" w14:textId="45AAB1D1"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Koncentruota fosf</w:t>
      </w:r>
      <w:r w:rsidR="00601311">
        <w:rPr>
          <w:color w:val="000000"/>
          <w:szCs w:val="22"/>
          <w:lang w:val="lt-LT"/>
        </w:rPr>
        <w:t>ato</w:t>
      </w:r>
      <w:r w:rsidRPr="0069569E">
        <w:rPr>
          <w:color w:val="000000"/>
          <w:szCs w:val="22"/>
          <w:lang w:val="lt-LT"/>
        </w:rPr>
        <w:t xml:space="preserve"> rūgštis</w:t>
      </w:r>
    </w:p>
    <w:p w14:paraId="55A3DBB6" w14:textId="77777777"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Natrio hidroksidas</w:t>
      </w:r>
    </w:p>
    <w:p w14:paraId="0A30B3D5" w14:textId="77777777" w:rsidR="00017499" w:rsidRPr="0069569E" w:rsidRDefault="00017499" w:rsidP="0069559E">
      <w:pPr>
        <w:pStyle w:val="BodyText2"/>
        <w:shd w:val="clear" w:color="auto" w:fill="F3F3F3"/>
        <w:jc w:val="left"/>
        <w:rPr>
          <w:color w:val="000000"/>
          <w:szCs w:val="22"/>
          <w:lang w:val="lt-LT"/>
        </w:rPr>
      </w:pPr>
    </w:p>
    <w:p w14:paraId="096F9646" w14:textId="77777777" w:rsidR="00017499" w:rsidRPr="0069569E" w:rsidRDefault="00017499" w:rsidP="0069559E">
      <w:pPr>
        <w:pStyle w:val="BodyText2"/>
        <w:keepNext/>
        <w:shd w:val="clear" w:color="auto" w:fill="F3F3F3"/>
        <w:jc w:val="left"/>
        <w:rPr>
          <w:color w:val="000000"/>
          <w:szCs w:val="22"/>
          <w:u w:val="single"/>
          <w:lang w:val="lt-LT"/>
        </w:rPr>
      </w:pPr>
      <w:r w:rsidRPr="0069569E">
        <w:rPr>
          <w:color w:val="000000"/>
          <w:szCs w:val="22"/>
          <w:u w:val="single"/>
          <w:lang w:val="lt-LT"/>
        </w:rPr>
        <w:t>Tirpiklis</w:t>
      </w:r>
    </w:p>
    <w:p w14:paraId="18E4AF22" w14:textId="77777777" w:rsidR="00017499" w:rsidRPr="0069569E" w:rsidRDefault="00017499" w:rsidP="0069559E">
      <w:pPr>
        <w:pStyle w:val="BodyText2"/>
        <w:keepNext/>
        <w:shd w:val="clear" w:color="auto" w:fill="F3F3F3"/>
        <w:jc w:val="left"/>
        <w:rPr>
          <w:color w:val="000000"/>
          <w:szCs w:val="22"/>
          <w:lang w:val="lt-LT"/>
        </w:rPr>
      </w:pPr>
    </w:p>
    <w:p w14:paraId="181F6B91" w14:textId="77777777" w:rsidR="00017499" w:rsidRPr="0069569E" w:rsidRDefault="0048642B" w:rsidP="0069559E">
      <w:pPr>
        <w:pStyle w:val="BodyText2"/>
        <w:shd w:val="clear" w:color="auto" w:fill="F3F3F3"/>
        <w:jc w:val="left"/>
        <w:rPr>
          <w:color w:val="000000"/>
          <w:szCs w:val="22"/>
          <w:lang w:val="lt-LT"/>
        </w:rPr>
      </w:pPr>
      <w:r w:rsidRPr="0069569E">
        <w:rPr>
          <w:color w:val="000000"/>
          <w:szCs w:val="22"/>
          <w:lang w:val="lt-LT"/>
        </w:rPr>
        <w:t>Injekcinis v</w:t>
      </w:r>
      <w:r w:rsidR="00017499" w:rsidRPr="0069569E">
        <w:rPr>
          <w:color w:val="000000"/>
          <w:szCs w:val="22"/>
          <w:lang w:val="lt-LT"/>
        </w:rPr>
        <w:t>anduo</w:t>
      </w:r>
    </w:p>
    <w:p w14:paraId="086E66B5" w14:textId="77777777" w:rsidR="00424A79" w:rsidRPr="0069569E" w:rsidRDefault="00424A79" w:rsidP="0069559E">
      <w:pPr>
        <w:rPr>
          <w:sz w:val="22"/>
          <w:szCs w:val="22"/>
          <w:lang w:val="lt-LT"/>
        </w:rPr>
      </w:pPr>
    </w:p>
    <w:p w14:paraId="0E66D6BE" w14:textId="5169106E" w:rsidR="00E0660B" w:rsidRPr="0069569E" w:rsidRDefault="00424A79" w:rsidP="0069559E">
      <w:pPr>
        <w:shd w:val="clear" w:color="auto" w:fill="E6E6E6"/>
        <w:rPr>
          <w:i/>
          <w:sz w:val="22"/>
          <w:szCs w:val="22"/>
          <w:lang w:val="lt-LT"/>
        </w:rPr>
      </w:pPr>
      <w:r w:rsidRPr="0069569E">
        <w:rPr>
          <w:i/>
          <w:sz w:val="22"/>
          <w:szCs w:val="22"/>
          <w:lang w:val="lt-LT"/>
        </w:rPr>
        <w:t xml:space="preserve">&lt;GONAL-f 1050 IU&gt; + </w:t>
      </w:r>
      <w:r w:rsidRPr="0069569E">
        <w:rPr>
          <w:i/>
          <w:sz w:val="22"/>
          <w:szCs w:val="22"/>
          <w:shd w:val="clear" w:color="auto" w:fill="BFBFBF"/>
          <w:lang w:val="lt-LT"/>
        </w:rPr>
        <w:t>&lt;GONAL-f 450</w:t>
      </w:r>
      <w:r w:rsidR="001236D5">
        <w:rPr>
          <w:i/>
          <w:sz w:val="22"/>
          <w:szCs w:val="22"/>
          <w:shd w:val="clear" w:color="auto" w:fill="BFBFBF"/>
          <w:lang w:val="lt-LT"/>
        </w:rPr>
        <w:t> </w:t>
      </w:r>
      <w:r w:rsidRPr="0069569E">
        <w:rPr>
          <w:i/>
          <w:sz w:val="22"/>
          <w:szCs w:val="22"/>
          <w:shd w:val="clear" w:color="auto" w:fill="BFBFBF"/>
          <w:lang w:val="lt-LT"/>
        </w:rPr>
        <w:t>IU&gt;</w:t>
      </w:r>
    </w:p>
    <w:p w14:paraId="1A48F837" w14:textId="77777777" w:rsidR="00E565DB" w:rsidRPr="0069569E" w:rsidRDefault="00E565DB" w:rsidP="0069559E">
      <w:pPr>
        <w:keepNext/>
        <w:keepLines/>
        <w:shd w:val="clear" w:color="auto" w:fill="E6E6E6"/>
        <w:overflowPunct/>
        <w:autoSpaceDE/>
        <w:autoSpaceDN/>
        <w:adjustRightInd/>
        <w:textAlignment w:val="auto"/>
        <w:rPr>
          <w:sz w:val="22"/>
          <w:szCs w:val="22"/>
          <w:u w:val="single"/>
          <w:lang w:val="lt-LT"/>
        </w:rPr>
      </w:pPr>
      <w:r w:rsidRPr="0069569E">
        <w:rPr>
          <w:sz w:val="22"/>
          <w:szCs w:val="22"/>
          <w:u w:val="single"/>
          <w:lang w:val="lt-LT"/>
        </w:rPr>
        <w:t>Milteliai</w:t>
      </w:r>
    </w:p>
    <w:p w14:paraId="7C670A80" w14:textId="77777777" w:rsidR="00E565DB" w:rsidRPr="0069569E" w:rsidRDefault="00E565DB" w:rsidP="0069559E">
      <w:pPr>
        <w:keepNext/>
        <w:shd w:val="clear" w:color="auto" w:fill="E6E6E6"/>
        <w:overflowPunct/>
        <w:autoSpaceDE/>
        <w:autoSpaceDN/>
        <w:adjustRightInd/>
        <w:textAlignment w:val="auto"/>
        <w:rPr>
          <w:sz w:val="22"/>
          <w:szCs w:val="22"/>
          <w:lang w:val="lt-LT"/>
        </w:rPr>
      </w:pPr>
    </w:p>
    <w:p w14:paraId="180ADD5E" w14:textId="77777777" w:rsidR="00E565DB" w:rsidRPr="0069569E" w:rsidRDefault="00E565DB" w:rsidP="0069559E">
      <w:pPr>
        <w:shd w:val="clear" w:color="auto" w:fill="E6E6E6"/>
        <w:overflowPunct/>
        <w:autoSpaceDE/>
        <w:autoSpaceDN/>
        <w:adjustRightInd/>
        <w:textAlignment w:val="auto"/>
        <w:rPr>
          <w:sz w:val="22"/>
          <w:szCs w:val="22"/>
          <w:lang w:val="lt-LT"/>
        </w:rPr>
      </w:pPr>
      <w:r w:rsidRPr="0069569E">
        <w:rPr>
          <w:sz w:val="22"/>
          <w:szCs w:val="22"/>
          <w:lang w:val="lt-LT"/>
        </w:rPr>
        <w:t>Sacharozė</w:t>
      </w:r>
    </w:p>
    <w:p w14:paraId="73DB2534" w14:textId="77777777" w:rsidR="00E565DB" w:rsidRPr="0069569E" w:rsidRDefault="00E565DB" w:rsidP="0069559E">
      <w:pPr>
        <w:shd w:val="clear" w:color="auto" w:fill="E6E6E6"/>
        <w:overflowPunct/>
        <w:autoSpaceDE/>
        <w:autoSpaceDN/>
        <w:adjustRightInd/>
        <w:textAlignment w:val="auto"/>
        <w:rPr>
          <w:sz w:val="22"/>
          <w:szCs w:val="22"/>
          <w:lang w:val="lt-LT"/>
        </w:rPr>
      </w:pPr>
      <w:r w:rsidRPr="0069569E">
        <w:rPr>
          <w:sz w:val="22"/>
          <w:szCs w:val="22"/>
          <w:lang w:val="lt-LT"/>
        </w:rPr>
        <w:t>Natrio-</w:t>
      </w:r>
      <w:proofErr w:type="spellStart"/>
      <w:r w:rsidRPr="0069569E">
        <w:rPr>
          <w:sz w:val="22"/>
          <w:szCs w:val="22"/>
          <w:lang w:val="lt-LT"/>
        </w:rPr>
        <w:t>divandenilio</w:t>
      </w:r>
      <w:proofErr w:type="spellEnd"/>
      <w:r w:rsidRPr="0069569E">
        <w:rPr>
          <w:sz w:val="22"/>
          <w:szCs w:val="22"/>
          <w:lang w:val="lt-LT"/>
        </w:rPr>
        <w:t xml:space="preserve"> fosfatas </w:t>
      </w:r>
      <w:proofErr w:type="spellStart"/>
      <w:r w:rsidRPr="0069569E">
        <w:rPr>
          <w:sz w:val="22"/>
          <w:szCs w:val="22"/>
          <w:lang w:val="lt-LT"/>
        </w:rPr>
        <w:t>monohidratas</w:t>
      </w:r>
      <w:proofErr w:type="spellEnd"/>
    </w:p>
    <w:p w14:paraId="392F35BA" w14:textId="77777777" w:rsidR="00E565DB" w:rsidRPr="0069569E" w:rsidRDefault="00E565DB" w:rsidP="0069559E">
      <w:pPr>
        <w:shd w:val="clear" w:color="auto" w:fill="E6E6E6"/>
        <w:overflowPunct/>
        <w:autoSpaceDE/>
        <w:autoSpaceDN/>
        <w:adjustRightInd/>
        <w:textAlignment w:val="auto"/>
        <w:rPr>
          <w:sz w:val="22"/>
          <w:szCs w:val="22"/>
          <w:lang w:val="lt-LT"/>
        </w:rPr>
      </w:pPr>
      <w:proofErr w:type="spellStart"/>
      <w:r w:rsidRPr="0069569E">
        <w:rPr>
          <w:sz w:val="22"/>
          <w:szCs w:val="22"/>
          <w:lang w:val="lt-LT"/>
        </w:rPr>
        <w:t>Dinatrio</w:t>
      </w:r>
      <w:proofErr w:type="spellEnd"/>
      <w:r w:rsidRPr="0069569E">
        <w:rPr>
          <w:sz w:val="22"/>
          <w:szCs w:val="22"/>
          <w:lang w:val="lt-LT"/>
        </w:rPr>
        <w:t xml:space="preserve"> fosfatas </w:t>
      </w:r>
      <w:proofErr w:type="spellStart"/>
      <w:r w:rsidRPr="0069569E">
        <w:rPr>
          <w:sz w:val="22"/>
          <w:szCs w:val="22"/>
          <w:lang w:val="lt-LT"/>
        </w:rPr>
        <w:t>dihidratas</w:t>
      </w:r>
      <w:proofErr w:type="spellEnd"/>
    </w:p>
    <w:p w14:paraId="632CE188" w14:textId="46A8401A" w:rsidR="00E565DB" w:rsidRPr="0069569E" w:rsidRDefault="00E565DB" w:rsidP="0069559E">
      <w:pPr>
        <w:shd w:val="clear" w:color="auto" w:fill="E6E6E6"/>
        <w:overflowPunct/>
        <w:autoSpaceDE/>
        <w:autoSpaceDN/>
        <w:adjustRightInd/>
        <w:textAlignment w:val="auto"/>
        <w:rPr>
          <w:sz w:val="22"/>
          <w:szCs w:val="22"/>
          <w:lang w:val="lt-LT"/>
        </w:rPr>
      </w:pPr>
      <w:r w:rsidRPr="0069569E">
        <w:rPr>
          <w:sz w:val="22"/>
          <w:szCs w:val="22"/>
          <w:lang w:val="lt-LT"/>
        </w:rPr>
        <w:t>Koncentruota fosf</w:t>
      </w:r>
      <w:r w:rsidR="00054672">
        <w:rPr>
          <w:sz w:val="22"/>
          <w:szCs w:val="22"/>
          <w:lang w:val="lt-LT"/>
        </w:rPr>
        <w:t>ato</w:t>
      </w:r>
      <w:r w:rsidRPr="0069569E">
        <w:rPr>
          <w:sz w:val="22"/>
          <w:szCs w:val="22"/>
          <w:lang w:val="lt-LT"/>
        </w:rPr>
        <w:t xml:space="preserve"> rūgštis</w:t>
      </w:r>
    </w:p>
    <w:p w14:paraId="4BD50AC1" w14:textId="77777777" w:rsidR="00E565DB" w:rsidRPr="0069569E" w:rsidRDefault="00E565DB" w:rsidP="0069559E">
      <w:pPr>
        <w:shd w:val="clear" w:color="auto" w:fill="E6E6E6"/>
        <w:overflowPunct/>
        <w:autoSpaceDE/>
        <w:autoSpaceDN/>
        <w:adjustRightInd/>
        <w:textAlignment w:val="auto"/>
        <w:rPr>
          <w:sz w:val="22"/>
          <w:szCs w:val="22"/>
          <w:lang w:val="lt-LT"/>
        </w:rPr>
      </w:pPr>
      <w:r w:rsidRPr="0069569E">
        <w:rPr>
          <w:sz w:val="22"/>
          <w:szCs w:val="22"/>
          <w:lang w:val="lt-LT"/>
        </w:rPr>
        <w:t>Natrio hidroksidas</w:t>
      </w:r>
    </w:p>
    <w:p w14:paraId="470A5A9D" w14:textId="77777777" w:rsidR="00E565DB" w:rsidRPr="0069569E" w:rsidRDefault="00E565DB" w:rsidP="0069559E">
      <w:pPr>
        <w:shd w:val="clear" w:color="auto" w:fill="E6E6E6"/>
        <w:overflowPunct/>
        <w:autoSpaceDE/>
        <w:autoSpaceDN/>
        <w:adjustRightInd/>
        <w:textAlignment w:val="auto"/>
        <w:rPr>
          <w:sz w:val="22"/>
          <w:szCs w:val="22"/>
          <w:lang w:val="lt-LT"/>
        </w:rPr>
      </w:pPr>
    </w:p>
    <w:p w14:paraId="73432454" w14:textId="77777777" w:rsidR="00E565DB" w:rsidRPr="0069569E" w:rsidRDefault="00E565DB" w:rsidP="0069559E">
      <w:pPr>
        <w:keepNext/>
        <w:keepLines/>
        <w:shd w:val="clear" w:color="auto" w:fill="E6E6E6"/>
        <w:overflowPunct/>
        <w:autoSpaceDE/>
        <w:autoSpaceDN/>
        <w:adjustRightInd/>
        <w:textAlignment w:val="auto"/>
        <w:rPr>
          <w:color w:val="000000"/>
          <w:sz w:val="22"/>
          <w:szCs w:val="22"/>
          <w:u w:val="single"/>
          <w:lang w:val="lt-LT"/>
        </w:rPr>
      </w:pPr>
      <w:r w:rsidRPr="0069569E">
        <w:rPr>
          <w:sz w:val="22"/>
          <w:szCs w:val="22"/>
          <w:u w:val="single"/>
          <w:lang w:val="lt-LT"/>
        </w:rPr>
        <w:t>Tirpiklis</w:t>
      </w:r>
    </w:p>
    <w:p w14:paraId="71D5AEE9" w14:textId="77777777" w:rsidR="00E565DB" w:rsidRPr="0069569E" w:rsidRDefault="00E565DB" w:rsidP="0069559E">
      <w:pPr>
        <w:keepNext/>
        <w:shd w:val="clear" w:color="auto" w:fill="E6E6E6"/>
        <w:overflowPunct/>
        <w:autoSpaceDE/>
        <w:autoSpaceDN/>
        <w:adjustRightInd/>
        <w:textAlignment w:val="auto"/>
        <w:rPr>
          <w:sz w:val="22"/>
          <w:szCs w:val="22"/>
          <w:lang w:val="lt-LT"/>
        </w:rPr>
      </w:pPr>
    </w:p>
    <w:p w14:paraId="2DA41F5A" w14:textId="77777777" w:rsidR="00E565DB" w:rsidRPr="0069569E" w:rsidRDefault="00E565DB" w:rsidP="0069559E">
      <w:pPr>
        <w:shd w:val="clear" w:color="auto" w:fill="E6E6E6"/>
        <w:overflowPunct/>
        <w:autoSpaceDE/>
        <w:autoSpaceDN/>
        <w:adjustRightInd/>
        <w:textAlignment w:val="auto"/>
        <w:rPr>
          <w:sz w:val="22"/>
          <w:szCs w:val="22"/>
          <w:lang w:val="lt-LT"/>
        </w:rPr>
      </w:pPr>
      <w:r w:rsidRPr="0069569E">
        <w:rPr>
          <w:sz w:val="22"/>
          <w:szCs w:val="22"/>
          <w:lang w:val="lt-LT"/>
        </w:rPr>
        <w:t xml:space="preserve">Injekcinis vanduo </w:t>
      </w:r>
    </w:p>
    <w:p w14:paraId="0C53792B" w14:textId="77777777" w:rsidR="00424A79" w:rsidRPr="0069569E" w:rsidRDefault="00E565DB" w:rsidP="0069559E">
      <w:pPr>
        <w:shd w:val="clear" w:color="auto" w:fill="E6E6E6"/>
        <w:overflowPunct/>
        <w:autoSpaceDE/>
        <w:autoSpaceDN/>
        <w:adjustRightInd/>
        <w:textAlignment w:val="auto"/>
        <w:rPr>
          <w:sz w:val="22"/>
          <w:szCs w:val="22"/>
          <w:lang w:val="lt-LT"/>
        </w:rPr>
      </w:pPr>
      <w:proofErr w:type="spellStart"/>
      <w:r w:rsidRPr="0069569E">
        <w:rPr>
          <w:sz w:val="22"/>
          <w:szCs w:val="22"/>
          <w:lang w:val="lt-LT"/>
        </w:rPr>
        <w:t>Benzilo</w:t>
      </w:r>
      <w:proofErr w:type="spellEnd"/>
      <w:r w:rsidRPr="0069569E">
        <w:rPr>
          <w:sz w:val="22"/>
          <w:szCs w:val="22"/>
          <w:lang w:val="lt-LT"/>
        </w:rPr>
        <w:t xml:space="preserve"> alkoholis</w:t>
      </w:r>
    </w:p>
    <w:p w14:paraId="795C264F" w14:textId="77777777" w:rsidR="00017499" w:rsidRPr="0069569E" w:rsidRDefault="00017499" w:rsidP="0069559E">
      <w:pPr>
        <w:pStyle w:val="BodyText2"/>
        <w:jc w:val="left"/>
        <w:rPr>
          <w:i/>
          <w:color w:val="000000"/>
          <w:szCs w:val="22"/>
          <w:lang w:val="lt-LT"/>
        </w:rPr>
      </w:pPr>
    </w:p>
    <w:p w14:paraId="5F368DAC" w14:textId="77777777" w:rsidR="00017499" w:rsidRPr="0069569E" w:rsidRDefault="00017499" w:rsidP="00A12147">
      <w:pPr>
        <w:keepNext/>
        <w:keepLines/>
        <w:rPr>
          <w:b/>
          <w:sz w:val="22"/>
          <w:szCs w:val="22"/>
          <w:lang w:val="lt-LT"/>
        </w:rPr>
      </w:pPr>
      <w:r w:rsidRPr="0069569E">
        <w:rPr>
          <w:b/>
          <w:sz w:val="22"/>
          <w:szCs w:val="22"/>
          <w:lang w:val="lt-LT"/>
        </w:rPr>
        <w:t>6.2</w:t>
      </w:r>
      <w:r w:rsidRPr="0069569E">
        <w:rPr>
          <w:b/>
          <w:sz w:val="22"/>
          <w:szCs w:val="22"/>
          <w:lang w:val="lt-LT"/>
        </w:rPr>
        <w:tab/>
        <w:t>Nesuderinamumas</w:t>
      </w:r>
    </w:p>
    <w:p w14:paraId="4AE5EBC1" w14:textId="77777777" w:rsidR="00017499" w:rsidRPr="0069569E" w:rsidRDefault="00017499" w:rsidP="0069559E">
      <w:pPr>
        <w:pStyle w:val="BodyText2"/>
        <w:keepNext/>
        <w:jc w:val="left"/>
        <w:rPr>
          <w:color w:val="000000"/>
          <w:szCs w:val="22"/>
          <w:lang w:val="lt-LT"/>
        </w:rPr>
      </w:pPr>
    </w:p>
    <w:p w14:paraId="71923702" w14:textId="429AAFE4" w:rsidR="00424A79" w:rsidRPr="0069569E" w:rsidRDefault="004A7A23" w:rsidP="0069559E">
      <w:pPr>
        <w:shd w:val="clear" w:color="auto" w:fill="F3F3F3"/>
        <w:rPr>
          <w:i/>
          <w:sz w:val="22"/>
          <w:szCs w:val="22"/>
          <w:lang w:val="lt-LT"/>
        </w:rPr>
      </w:pPr>
      <w:r w:rsidRPr="0069569E">
        <w:rPr>
          <w:i/>
          <w:sz w:val="22"/>
          <w:szCs w:val="22"/>
          <w:lang w:val="lt-LT"/>
        </w:rPr>
        <w:t>&lt;</w:t>
      </w:r>
      <w:r w:rsidR="00424A79" w:rsidRPr="0069569E">
        <w:rPr>
          <w:i/>
          <w:sz w:val="22"/>
          <w:szCs w:val="22"/>
          <w:lang w:val="lt-LT"/>
        </w:rPr>
        <w:t>GONAL-f 75 IU&gt;</w:t>
      </w:r>
    </w:p>
    <w:p w14:paraId="11553726" w14:textId="7E0D8EC8" w:rsidR="00424A79" w:rsidRPr="0069569E" w:rsidRDefault="00424A79" w:rsidP="0069559E">
      <w:pPr>
        <w:shd w:val="clear" w:color="auto" w:fill="F3F3F3"/>
        <w:rPr>
          <w:sz w:val="22"/>
          <w:szCs w:val="22"/>
          <w:lang w:val="lt-LT"/>
        </w:rPr>
      </w:pPr>
      <w:r w:rsidRPr="0069569E">
        <w:rPr>
          <w:sz w:val="22"/>
          <w:szCs w:val="22"/>
          <w:lang w:val="lt-LT"/>
        </w:rPr>
        <w:t xml:space="preserve">Šio vaistinio preparato negalima maišyti su kitais, išskyrus </w:t>
      </w:r>
      <w:r w:rsidR="00505E89" w:rsidRPr="0069569E">
        <w:rPr>
          <w:sz w:val="22"/>
          <w:szCs w:val="22"/>
          <w:lang w:val="lt-LT"/>
        </w:rPr>
        <w:t xml:space="preserve">nurodytus </w:t>
      </w:r>
      <w:r w:rsidRPr="0069569E">
        <w:rPr>
          <w:sz w:val="22"/>
          <w:szCs w:val="22"/>
          <w:lang w:val="lt-LT"/>
        </w:rPr>
        <w:t>6.6 skyriuje.</w:t>
      </w:r>
    </w:p>
    <w:p w14:paraId="0D31642E" w14:textId="77777777" w:rsidR="00424A79" w:rsidRPr="0069569E" w:rsidRDefault="00424A79" w:rsidP="0069559E">
      <w:pPr>
        <w:tabs>
          <w:tab w:val="left" w:pos="1620"/>
        </w:tabs>
        <w:rPr>
          <w:sz w:val="22"/>
          <w:szCs w:val="22"/>
          <w:lang w:val="lt-LT"/>
        </w:rPr>
      </w:pPr>
    </w:p>
    <w:p w14:paraId="3ADCF51B" w14:textId="5B40C374" w:rsidR="00786B3C" w:rsidRPr="0069569E" w:rsidRDefault="00424A79" w:rsidP="0069559E">
      <w:pPr>
        <w:shd w:val="clear" w:color="auto" w:fill="E6E6E6"/>
        <w:rPr>
          <w:i/>
          <w:sz w:val="22"/>
          <w:szCs w:val="22"/>
          <w:lang w:val="lt-LT"/>
        </w:rPr>
      </w:pPr>
      <w:r w:rsidRPr="0069569E">
        <w:rPr>
          <w:i/>
          <w:sz w:val="22"/>
          <w:szCs w:val="22"/>
          <w:lang w:val="lt-LT"/>
        </w:rPr>
        <w:t xml:space="preserve">&lt;GONAL-f 1050 IU&gt; + </w:t>
      </w:r>
      <w:r w:rsidRPr="0069569E">
        <w:rPr>
          <w:i/>
          <w:sz w:val="22"/>
          <w:szCs w:val="22"/>
          <w:shd w:val="clear" w:color="auto" w:fill="BFBFBF"/>
          <w:lang w:val="lt-LT"/>
        </w:rPr>
        <w:t>&lt;GONAL-f 450</w:t>
      </w:r>
      <w:r w:rsidR="00DD53DF">
        <w:rPr>
          <w:i/>
          <w:sz w:val="22"/>
          <w:szCs w:val="22"/>
          <w:shd w:val="clear" w:color="auto" w:fill="BFBFBF"/>
          <w:lang w:val="lt-LT"/>
        </w:rPr>
        <w:t> </w:t>
      </w:r>
      <w:r w:rsidRPr="0069569E">
        <w:rPr>
          <w:i/>
          <w:sz w:val="22"/>
          <w:szCs w:val="22"/>
          <w:shd w:val="clear" w:color="auto" w:fill="BFBFBF"/>
          <w:lang w:val="lt-LT"/>
        </w:rPr>
        <w:t>IU&gt;</w:t>
      </w:r>
    </w:p>
    <w:p w14:paraId="49B3CFB8" w14:textId="77777777" w:rsidR="00424A79" w:rsidRPr="0069569E" w:rsidRDefault="00610CEA" w:rsidP="0069559E">
      <w:pPr>
        <w:shd w:val="clear" w:color="auto" w:fill="E6E6E6"/>
        <w:overflowPunct/>
        <w:autoSpaceDE/>
        <w:autoSpaceDN/>
        <w:adjustRightInd/>
        <w:textAlignment w:val="auto"/>
        <w:rPr>
          <w:sz w:val="22"/>
          <w:szCs w:val="22"/>
          <w:lang w:val="lt-LT"/>
        </w:rPr>
      </w:pPr>
      <w:r w:rsidRPr="0069569E">
        <w:rPr>
          <w:sz w:val="22"/>
          <w:szCs w:val="22"/>
          <w:lang w:val="lt-LT"/>
        </w:rPr>
        <w:t>Suderinamumo tyrimų neatlikta, todėl šio vaistinio preparato maišyti su kitais negalima.</w:t>
      </w:r>
    </w:p>
    <w:p w14:paraId="1234A78E" w14:textId="77777777" w:rsidR="00017499" w:rsidRPr="0069569E" w:rsidRDefault="00017499" w:rsidP="0069559E">
      <w:pPr>
        <w:pStyle w:val="BodyText2"/>
        <w:jc w:val="left"/>
        <w:rPr>
          <w:color w:val="000000"/>
          <w:szCs w:val="22"/>
          <w:lang w:val="lt-LT"/>
        </w:rPr>
      </w:pPr>
    </w:p>
    <w:p w14:paraId="090CA0AC" w14:textId="77777777" w:rsidR="00017499" w:rsidRPr="0069569E" w:rsidRDefault="00017499" w:rsidP="00A12147">
      <w:pPr>
        <w:keepNext/>
        <w:keepLines/>
        <w:rPr>
          <w:b/>
          <w:sz w:val="22"/>
          <w:szCs w:val="22"/>
          <w:lang w:val="lt-LT"/>
        </w:rPr>
      </w:pPr>
      <w:r w:rsidRPr="0069569E">
        <w:rPr>
          <w:b/>
          <w:sz w:val="22"/>
          <w:szCs w:val="22"/>
          <w:lang w:val="lt-LT"/>
        </w:rPr>
        <w:t>6.3</w:t>
      </w:r>
      <w:r w:rsidRPr="0069569E">
        <w:rPr>
          <w:b/>
          <w:sz w:val="22"/>
          <w:szCs w:val="22"/>
          <w:lang w:val="lt-LT"/>
        </w:rPr>
        <w:tab/>
        <w:t>Tinkamumo laikas</w:t>
      </w:r>
    </w:p>
    <w:p w14:paraId="447C8ECC" w14:textId="77777777" w:rsidR="00017499" w:rsidRPr="0069569E" w:rsidRDefault="00017499" w:rsidP="0069559E">
      <w:pPr>
        <w:pStyle w:val="BodyText2"/>
        <w:keepNext/>
        <w:jc w:val="left"/>
        <w:rPr>
          <w:color w:val="000000"/>
          <w:szCs w:val="22"/>
          <w:lang w:val="lt-LT"/>
        </w:rPr>
      </w:pPr>
    </w:p>
    <w:p w14:paraId="797EF74E" w14:textId="1F388D54" w:rsidR="00424A79" w:rsidRPr="0069569E" w:rsidRDefault="004A7A23" w:rsidP="00096B46">
      <w:pPr>
        <w:keepNext/>
        <w:shd w:val="clear" w:color="auto" w:fill="F3F3F3"/>
        <w:tabs>
          <w:tab w:val="left" w:pos="2190"/>
        </w:tabs>
        <w:rPr>
          <w:i/>
          <w:sz w:val="22"/>
          <w:szCs w:val="22"/>
          <w:lang w:val="lt-LT"/>
        </w:rPr>
      </w:pPr>
      <w:r w:rsidRPr="0069569E">
        <w:rPr>
          <w:i/>
          <w:sz w:val="22"/>
          <w:szCs w:val="22"/>
          <w:lang w:val="lt-LT"/>
        </w:rPr>
        <w:t>&lt;GONAL-f 75 IU&gt;</w:t>
      </w:r>
    </w:p>
    <w:p w14:paraId="16E26B51" w14:textId="77777777" w:rsidR="00E82AB4" w:rsidRPr="0069569E" w:rsidRDefault="00E82AB4" w:rsidP="00096B46">
      <w:pPr>
        <w:keepNext/>
        <w:shd w:val="clear" w:color="auto" w:fill="F2F2F2"/>
        <w:rPr>
          <w:sz w:val="22"/>
          <w:szCs w:val="22"/>
          <w:lang w:val="lt-LT"/>
        </w:rPr>
      </w:pPr>
      <w:r w:rsidRPr="0069569E">
        <w:rPr>
          <w:sz w:val="22"/>
          <w:szCs w:val="22"/>
          <w:lang w:val="lt-LT"/>
        </w:rPr>
        <w:t>3 metai.</w:t>
      </w:r>
    </w:p>
    <w:p w14:paraId="073BBF32" w14:textId="77777777" w:rsidR="00096B46" w:rsidRDefault="00096B46" w:rsidP="00096B46">
      <w:pPr>
        <w:keepNext/>
        <w:shd w:val="clear" w:color="auto" w:fill="F3F3F3"/>
        <w:rPr>
          <w:sz w:val="22"/>
          <w:szCs w:val="22"/>
          <w:lang w:val="lt-LT"/>
        </w:rPr>
      </w:pPr>
    </w:p>
    <w:p w14:paraId="1A22A08E" w14:textId="77777777" w:rsidR="00424A79" w:rsidRPr="0069569E" w:rsidRDefault="00424A79" w:rsidP="0069559E">
      <w:pPr>
        <w:shd w:val="clear" w:color="auto" w:fill="F3F3F3"/>
        <w:rPr>
          <w:sz w:val="22"/>
          <w:szCs w:val="22"/>
          <w:lang w:val="lt-LT"/>
        </w:rPr>
      </w:pPr>
      <w:r w:rsidRPr="0069569E">
        <w:rPr>
          <w:sz w:val="22"/>
          <w:szCs w:val="22"/>
          <w:lang w:val="lt-LT"/>
        </w:rPr>
        <w:t>Neatidėliotinam ir vienkartiniam vartojimui po pirmojo atidarymo ir paruošimo.</w:t>
      </w:r>
    </w:p>
    <w:p w14:paraId="3D7634B0" w14:textId="77777777" w:rsidR="00424A79" w:rsidRPr="0069569E" w:rsidRDefault="00424A79" w:rsidP="0069559E">
      <w:pPr>
        <w:rPr>
          <w:sz w:val="22"/>
          <w:szCs w:val="22"/>
          <w:lang w:val="lt-LT"/>
        </w:rPr>
      </w:pPr>
    </w:p>
    <w:p w14:paraId="7AD01A40" w14:textId="71E9BF7A" w:rsidR="00424A79" w:rsidRPr="0069569E" w:rsidRDefault="00424A79" w:rsidP="00096B46">
      <w:pPr>
        <w:keepNext/>
        <w:shd w:val="clear" w:color="auto" w:fill="E6E6E6"/>
        <w:rPr>
          <w:i/>
          <w:sz w:val="22"/>
          <w:szCs w:val="22"/>
          <w:lang w:val="lt-LT"/>
        </w:rPr>
      </w:pPr>
      <w:r w:rsidRPr="0069569E">
        <w:rPr>
          <w:i/>
          <w:sz w:val="22"/>
          <w:szCs w:val="22"/>
          <w:lang w:val="lt-LT"/>
        </w:rPr>
        <w:t xml:space="preserve">&lt;GONAL-f 1050 IU&gt; + </w:t>
      </w:r>
      <w:r w:rsidRPr="0069569E">
        <w:rPr>
          <w:i/>
          <w:sz w:val="22"/>
          <w:szCs w:val="22"/>
          <w:shd w:val="clear" w:color="auto" w:fill="BFBFBF"/>
          <w:lang w:val="lt-LT"/>
        </w:rPr>
        <w:t>&lt;GONAL-f 450</w:t>
      </w:r>
      <w:r w:rsidR="00DD53DF">
        <w:rPr>
          <w:i/>
          <w:sz w:val="22"/>
          <w:szCs w:val="22"/>
          <w:shd w:val="clear" w:color="auto" w:fill="BFBFBF"/>
          <w:lang w:val="lt-LT"/>
        </w:rPr>
        <w:t> </w:t>
      </w:r>
      <w:r w:rsidRPr="0069569E">
        <w:rPr>
          <w:i/>
          <w:sz w:val="22"/>
          <w:szCs w:val="22"/>
          <w:shd w:val="clear" w:color="auto" w:fill="BFBFBF"/>
          <w:lang w:val="lt-LT"/>
        </w:rPr>
        <w:t>IU&gt;</w:t>
      </w:r>
    </w:p>
    <w:p w14:paraId="1C8C130C" w14:textId="77777777" w:rsidR="00E82AB4" w:rsidRPr="00E82AB4" w:rsidRDefault="00E82AB4" w:rsidP="00096B46">
      <w:pPr>
        <w:keepNext/>
        <w:shd w:val="clear" w:color="auto" w:fill="E6E6E6"/>
        <w:rPr>
          <w:sz w:val="22"/>
          <w:szCs w:val="22"/>
          <w:lang w:val="lt-LT"/>
        </w:rPr>
      </w:pPr>
      <w:r w:rsidRPr="00E82AB4">
        <w:rPr>
          <w:sz w:val="22"/>
          <w:szCs w:val="22"/>
          <w:lang w:val="lt-LT"/>
        </w:rPr>
        <w:t>2 metai.</w:t>
      </w:r>
    </w:p>
    <w:p w14:paraId="44C36855" w14:textId="77777777" w:rsidR="00096B46" w:rsidRDefault="00096B46" w:rsidP="00096B46">
      <w:pPr>
        <w:keepNext/>
        <w:shd w:val="clear" w:color="auto" w:fill="E6E6E6"/>
        <w:rPr>
          <w:sz w:val="22"/>
          <w:szCs w:val="22"/>
          <w:lang w:val="lt-LT"/>
        </w:rPr>
      </w:pPr>
    </w:p>
    <w:p w14:paraId="17866ED5" w14:textId="77777777" w:rsidR="00424A79" w:rsidRPr="0069569E" w:rsidRDefault="00610CEA" w:rsidP="0069559E">
      <w:pPr>
        <w:shd w:val="clear" w:color="auto" w:fill="E6E6E6"/>
        <w:overflowPunct/>
        <w:autoSpaceDE/>
        <w:autoSpaceDN/>
        <w:adjustRightInd/>
        <w:textAlignment w:val="auto"/>
        <w:rPr>
          <w:sz w:val="22"/>
          <w:szCs w:val="22"/>
          <w:lang w:val="lt-LT"/>
        </w:rPr>
      </w:pPr>
      <w:r w:rsidRPr="0069569E">
        <w:rPr>
          <w:sz w:val="22"/>
          <w:szCs w:val="22"/>
          <w:lang w:val="lt-LT"/>
        </w:rPr>
        <w:t>Paruoštas tirpalas išlieka stabilus 28 dienas ne aukštesnėje kaip 25 °C temperatūroje.</w:t>
      </w:r>
      <w:r w:rsidR="00424A79" w:rsidRPr="0069569E">
        <w:rPr>
          <w:sz w:val="22"/>
          <w:szCs w:val="22"/>
          <w:lang w:val="lt-LT"/>
        </w:rPr>
        <w:t xml:space="preserve"> </w:t>
      </w:r>
    </w:p>
    <w:p w14:paraId="1B568EB7" w14:textId="77777777" w:rsidR="00017499" w:rsidRPr="0069569E" w:rsidRDefault="00017499" w:rsidP="0069559E">
      <w:pPr>
        <w:pStyle w:val="BodyText2"/>
        <w:jc w:val="left"/>
        <w:rPr>
          <w:color w:val="000000"/>
          <w:szCs w:val="22"/>
          <w:lang w:val="lt-LT"/>
        </w:rPr>
      </w:pPr>
    </w:p>
    <w:p w14:paraId="62ADB1D5" w14:textId="77777777" w:rsidR="00017499" w:rsidRPr="0069569E" w:rsidRDefault="00017499" w:rsidP="00A12147">
      <w:pPr>
        <w:keepNext/>
        <w:keepLines/>
        <w:rPr>
          <w:b/>
          <w:sz w:val="22"/>
          <w:szCs w:val="22"/>
          <w:lang w:val="lt-LT"/>
        </w:rPr>
      </w:pPr>
      <w:r w:rsidRPr="0069569E">
        <w:rPr>
          <w:b/>
          <w:sz w:val="22"/>
          <w:szCs w:val="22"/>
          <w:lang w:val="lt-LT"/>
        </w:rPr>
        <w:lastRenderedPageBreak/>
        <w:t>6.4</w:t>
      </w:r>
      <w:r w:rsidRPr="0069569E">
        <w:rPr>
          <w:b/>
          <w:sz w:val="22"/>
          <w:szCs w:val="22"/>
          <w:lang w:val="lt-LT"/>
        </w:rPr>
        <w:tab/>
        <w:t>Specialios laikymo sąlygos</w:t>
      </w:r>
    </w:p>
    <w:p w14:paraId="3C8C30CA" w14:textId="77777777" w:rsidR="00017499" w:rsidRPr="0069569E" w:rsidRDefault="00017499" w:rsidP="0069559E">
      <w:pPr>
        <w:pStyle w:val="BodyText2"/>
        <w:keepNext/>
        <w:jc w:val="left"/>
        <w:rPr>
          <w:caps/>
          <w:color w:val="000000"/>
          <w:szCs w:val="22"/>
          <w:lang w:val="lt-LT"/>
        </w:rPr>
      </w:pPr>
    </w:p>
    <w:p w14:paraId="69388B40" w14:textId="4BFA2C35" w:rsidR="003B3033" w:rsidRPr="0069569E" w:rsidRDefault="004A7A23" w:rsidP="0069559E">
      <w:pPr>
        <w:keepNext/>
        <w:shd w:val="clear" w:color="auto" w:fill="F3F3F3"/>
        <w:rPr>
          <w:i/>
          <w:sz w:val="22"/>
          <w:szCs w:val="22"/>
          <w:lang w:val="lt-LT"/>
        </w:rPr>
      </w:pPr>
      <w:r w:rsidRPr="0069569E">
        <w:rPr>
          <w:i/>
          <w:sz w:val="22"/>
          <w:szCs w:val="22"/>
          <w:lang w:val="lt-LT"/>
        </w:rPr>
        <w:t>&lt;</w:t>
      </w:r>
      <w:r w:rsidR="003B3033" w:rsidRPr="0069569E">
        <w:rPr>
          <w:i/>
          <w:sz w:val="22"/>
          <w:szCs w:val="22"/>
          <w:lang w:val="lt-LT"/>
        </w:rPr>
        <w:t>GONAL-f 75 IU&gt;</w:t>
      </w:r>
    </w:p>
    <w:p w14:paraId="3942F63C" w14:textId="77777777" w:rsidR="003B3033" w:rsidRPr="0069569E" w:rsidRDefault="003B3033" w:rsidP="0069559E">
      <w:pPr>
        <w:keepNext/>
        <w:shd w:val="clear" w:color="auto" w:fill="F3F3F3"/>
        <w:rPr>
          <w:sz w:val="22"/>
          <w:szCs w:val="22"/>
          <w:lang w:val="lt-LT"/>
        </w:rPr>
      </w:pPr>
      <w:r w:rsidRPr="0069569E">
        <w:rPr>
          <w:sz w:val="22"/>
          <w:szCs w:val="22"/>
          <w:lang w:val="lt-LT"/>
        </w:rPr>
        <w:t>Laikyti ne aukštesnėje kaip 25 °C temperatūroje.</w:t>
      </w:r>
    </w:p>
    <w:p w14:paraId="58ED296C" w14:textId="3ECE4CAC" w:rsidR="003B3033" w:rsidRPr="0069569E" w:rsidRDefault="003B3033" w:rsidP="0069559E">
      <w:pPr>
        <w:keepNext/>
        <w:shd w:val="clear" w:color="auto" w:fill="F3F3F3"/>
        <w:rPr>
          <w:sz w:val="22"/>
          <w:szCs w:val="22"/>
          <w:lang w:val="lt-LT"/>
        </w:rPr>
      </w:pPr>
      <w:r w:rsidRPr="0069569E">
        <w:rPr>
          <w:sz w:val="22"/>
          <w:szCs w:val="22"/>
          <w:lang w:val="lt-LT"/>
        </w:rPr>
        <w:t xml:space="preserve">Laikyti gamintojo pakuotėje, kad </w:t>
      </w:r>
      <w:r w:rsidR="00054672">
        <w:rPr>
          <w:sz w:val="22"/>
          <w:szCs w:val="22"/>
          <w:lang w:val="lt-LT"/>
        </w:rPr>
        <w:t xml:space="preserve">vaistinis </w:t>
      </w:r>
      <w:r w:rsidRPr="0069569E">
        <w:rPr>
          <w:sz w:val="22"/>
          <w:szCs w:val="22"/>
          <w:lang w:val="lt-LT"/>
        </w:rPr>
        <w:t>preparatas būtų apsaugotas nuo šviesos.</w:t>
      </w:r>
    </w:p>
    <w:p w14:paraId="1D5AF4F8" w14:textId="77777777" w:rsidR="003B3033" w:rsidRPr="0069569E" w:rsidRDefault="003B3033" w:rsidP="0069559E">
      <w:pPr>
        <w:rPr>
          <w:sz w:val="22"/>
          <w:szCs w:val="22"/>
          <w:lang w:val="lt-LT"/>
        </w:rPr>
      </w:pPr>
    </w:p>
    <w:p w14:paraId="457494AD" w14:textId="2F63A23C" w:rsidR="003B3033" w:rsidRPr="0069569E" w:rsidRDefault="003B3033" w:rsidP="0069559E">
      <w:pPr>
        <w:shd w:val="clear" w:color="auto" w:fill="E6E6E6"/>
        <w:rPr>
          <w:i/>
          <w:sz w:val="22"/>
          <w:szCs w:val="22"/>
          <w:lang w:val="lt-LT"/>
        </w:rPr>
      </w:pPr>
      <w:r w:rsidRPr="0069569E">
        <w:rPr>
          <w:i/>
          <w:sz w:val="22"/>
          <w:szCs w:val="22"/>
          <w:lang w:val="lt-LT"/>
        </w:rPr>
        <w:t>&lt;GONAL-f 1050 IU&gt; + &lt;GONAL-f 450</w:t>
      </w:r>
      <w:r w:rsidR="00DD53DF">
        <w:rPr>
          <w:i/>
          <w:sz w:val="22"/>
          <w:szCs w:val="22"/>
          <w:lang w:val="lt-LT"/>
        </w:rPr>
        <w:t> </w:t>
      </w:r>
      <w:r w:rsidRPr="0069569E">
        <w:rPr>
          <w:i/>
          <w:sz w:val="22"/>
          <w:szCs w:val="22"/>
          <w:lang w:val="lt-LT"/>
        </w:rPr>
        <w:t>IU&gt;</w:t>
      </w:r>
    </w:p>
    <w:p w14:paraId="24788EBC" w14:textId="6FBD3045" w:rsidR="0081030F" w:rsidRPr="0069569E" w:rsidRDefault="0081030F" w:rsidP="0069559E">
      <w:pPr>
        <w:shd w:val="clear" w:color="auto" w:fill="E6E6E6"/>
        <w:overflowPunct/>
        <w:autoSpaceDE/>
        <w:autoSpaceDN/>
        <w:adjustRightInd/>
        <w:textAlignment w:val="auto"/>
        <w:rPr>
          <w:sz w:val="22"/>
          <w:szCs w:val="22"/>
          <w:lang w:val="lt-LT"/>
        </w:rPr>
      </w:pPr>
      <w:r w:rsidRPr="0069569E">
        <w:rPr>
          <w:sz w:val="22"/>
          <w:szCs w:val="22"/>
          <w:lang w:val="lt-LT"/>
        </w:rPr>
        <w:t>Prieš paruošiant tirpalą, laikyti ne aukštesnėje kaip 25 °C temperatūroje. Laikyti gamintojo pakuotėje, kad</w:t>
      </w:r>
      <w:r w:rsidR="00054672">
        <w:rPr>
          <w:sz w:val="22"/>
          <w:szCs w:val="22"/>
          <w:lang w:val="lt-LT"/>
        </w:rPr>
        <w:t xml:space="preserve"> vaistinis</w:t>
      </w:r>
      <w:r w:rsidRPr="0069569E">
        <w:rPr>
          <w:sz w:val="22"/>
          <w:szCs w:val="22"/>
          <w:lang w:val="lt-LT"/>
        </w:rPr>
        <w:t xml:space="preserve"> preparatas būtų apsaugotas nuo šviesos.</w:t>
      </w:r>
    </w:p>
    <w:p w14:paraId="40088CA0" w14:textId="77777777" w:rsidR="00E0660B" w:rsidRPr="0069569E" w:rsidRDefault="00E0660B" w:rsidP="0069559E">
      <w:pPr>
        <w:shd w:val="clear" w:color="auto" w:fill="E6E6E6"/>
        <w:overflowPunct/>
        <w:autoSpaceDE/>
        <w:autoSpaceDN/>
        <w:adjustRightInd/>
        <w:textAlignment w:val="auto"/>
        <w:rPr>
          <w:sz w:val="22"/>
          <w:szCs w:val="22"/>
          <w:lang w:val="lt-LT"/>
        </w:rPr>
      </w:pPr>
    </w:p>
    <w:p w14:paraId="2307B729" w14:textId="22FCB864" w:rsidR="003B3033" w:rsidRPr="0069569E" w:rsidRDefault="0081030F" w:rsidP="0069559E">
      <w:pPr>
        <w:shd w:val="clear" w:color="auto" w:fill="E6E6E6"/>
        <w:overflowPunct/>
        <w:autoSpaceDE/>
        <w:autoSpaceDN/>
        <w:adjustRightInd/>
        <w:textAlignment w:val="auto"/>
        <w:rPr>
          <w:sz w:val="22"/>
          <w:szCs w:val="22"/>
          <w:lang w:val="lt-LT"/>
        </w:rPr>
      </w:pPr>
      <w:r w:rsidRPr="0069569E">
        <w:rPr>
          <w:sz w:val="22"/>
          <w:szCs w:val="22"/>
          <w:lang w:val="lt-LT"/>
        </w:rPr>
        <w:t xml:space="preserve">Paruoštą tirpalą laikyti ne aukštesnėje kaip 25 °C temperatūroje. Negalima užšaldyti. Laikyti gamintojo </w:t>
      </w:r>
      <w:proofErr w:type="spellStart"/>
      <w:r w:rsidR="006E38AF" w:rsidRPr="0069569E">
        <w:rPr>
          <w:sz w:val="22"/>
          <w:szCs w:val="22"/>
          <w:lang w:val="lt-LT"/>
        </w:rPr>
        <w:t>talpyklėje</w:t>
      </w:r>
      <w:proofErr w:type="spellEnd"/>
      <w:r w:rsidRPr="0069569E">
        <w:rPr>
          <w:sz w:val="22"/>
          <w:szCs w:val="22"/>
          <w:lang w:val="lt-LT"/>
        </w:rPr>
        <w:t xml:space="preserve">, kad </w:t>
      </w:r>
      <w:r w:rsidR="00054672">
        <w:rPr>
          <w:sz w:val="22"/>
          <w:szCs w:val="22"/>
          <w:lang w:val="lt-LT"/>
        </w:rPr>
        <w:t xml:space="preserve">vaistinis </w:t>
      </w:r>
      <w:r w:rsidRPr="0069569E">
        <w:rPr>
          <w:sz w:val="22"/>
          <w:szCs w:val="22"/>
          <w:lang w:val="lt-LT"/>
        </w:rPr>
        <w:t>preparatas būtų apsaugotas nuo šviesos.</w:t>
      </w:r>
    </w:p>
    <w:p w14:paraId="7A0A5BFC" w14:textId="77777777" w:rsidR="00017499" w:rsidRPr="0069569E" w:rsidRDefault="00017499" w:rsidP="0069559E">
      <w:pPr>
        <w:pStyle w:val="BodyText2"/>
        <w:tabs>
          <w:tab w:val="clear" w:pos="567"/>
        </w:tabs>
        <w:jc w:val="left"/>
        <w:rPr>
          <w:color w:val="000000"/>
          <w:szCs w:val="22"/>
          <w:lang w:val="lt-LT"/>
        </w:rPr>
      </w:pPr>
    </w:p>
    <w:p w14:paraId="7A77C64F" w14:textId="77777777" w:rsidR="00017499" w:rsidRPr="0069569E" w:rsidRDefault="00017499" w:rsidP="00A12147">
      <w:pPr>
        <w:keepNext/>
        <w:keepLines/>
        <w:rPr>
          <w:b/>
          <w:sz w:val="22"/>
          <w:szCs w:val="22"/>
          <w:lang w:val="lt-LT"/>
        </w:rPr>
      </w:pPr>
      <w:r w:rsidRPr="0069569E">
        <w:rPr>
          <w:b/>
          <w:sz w:val="22"/>
          <w:szCs w:val="22"/>
          <w:lang w:val="lt-LT"/>
        </w:rPr>
        <w:t>6.5</w:t>
      </w:r>
      <w:r w:rsidRPr="0069569E">
        <w:rPr>
          <w:b/>
          <w:sz w:val="22"/>
          <w:szCs w:val="22"/>
          <w:lang w:val="lt-LT"/>
        </w:rPr>
        <w:tab/>
      </w:r>
      <w:proofErr w:type="spellStart"/>
      <w:r w:rsidRPr="0069569E">
        <w:rPr>
          <w:b/>
          <w:sz w:val="22"/>
          <w:szCs w:val="22"/>
          <w:lang w:val="lt-LT"/>
        </w:rPr>
        <w:t>Talpyklės</w:t>
      </w:r>
      <w:proofErr w:type="spellEnd"/>
      <w:r w:rsidRPr="0069569E">
        <w:rPr>
          <w:b/>
          <w:sz w:val="22"/>
          <w:szCs w:val="22"/>
          <w:lang w:val="lt-LT"/>
        </w:rPr>
        <w:t xml:space="preserve"> pobūdis</w:t>
      </w:r>
      <w:r w:rsidR="00505E89" w:rsidRPr="0069569E">
        <w:rPr>
          <w:b/>
          <w:sz w:val="22"/>
          <w:szCs w:val="22"/>
          <w:lang w:val="lt-LT"/>
        </w:rPr>
        <w:t xml:space="preserve"> ir</w:t>
      </w:r>
      <w:r w:rsidRPr="0069569E">
        <w:rPr>
          <w:b/>
          <w:sz w:val="22"/>
          <w:szCs w:val="22"/>
          <w:lang w:val="lt-LT"/>
        </w:rPr>
        <w:t xml:space="preserve"> jos turinys</w:t>
      </w:r>
    </w:p>
    <w:p w14:paraId="5FFFB6F7" w14:textId="77777777" w:rsidR="00017499" w:rsidRPr="0069569E" w:rsidRDefault="00017499" w:rsidP="0069559E">
      <w:pPr>
        <w:pStyle w:val="BodyText2"/>
        <w:keepNext/>
        <w:tabs>
          <w:tab w:val="clear" w:pos="567"/>
          <w:tab w:val="left" w:pos="570"/>
        </w:tabs>
        <w:jc w:val="left"/>
        <w:rPr>
          <w:b/>
          <w:color w:val="000000"/>
          <w:szCs w:val="22"/>
          <w:lang w:val="lt-LT"/>
        </w:rPr>
      </w:pPr>
    </w:p>
    <w:p w14:paraId="701AFBB7" w14:textId="25F47184" w:rsidR="003B3033" w:rsidRPr="0069569E" w:rsidRDefault="003B3033" w:rsidP="0069559E">
      <w:pPr>
        <w:keepNext/>
        <w:keepLines/>
        <w:shd w:val="clear" w:color="auto" w:fill="F3F3F3"/>
        <w:rPr>
          <w:i/>
          <w:sz w:val="22"/>
          <w:szCs w:val="22"/>
          <w:lang w:val="lt-LT"/>
        </w:rPr>
      </w:pPr>
      <w:r w:rsidRPr="0069569E">
        <w:rPr>
          <w:i/>
          <w:sz w:val="22"/>
          <w:szCs w:val="22"/>
          <w:lang w:val="lt-LT"/>
        </w:rPr>
        <w:t>&lt;GONAL-f 75 IU&gt;</w:t>
      </w:r>
    </w:p>
    <w:p w14:paraId="5637A174" w14:textId="25F93FA9" w:rsidR="00017499" w:rsidRPr="0069569E" w:rsidRDefault="00017499" w:rsidP="0069559E">
      <w:pPr>
        <w:pStyle w:val="BodyText2"/>
        <w:shd w:val="clear" w:color="auto" w:fill="F3F3F3"/>
        <w:jc w:val="left"/>
        <w:rPr>
          <w:color w:val="000000"/>
          <w:szCs w:val="22"/>
          <w:lang w:val="lt-LT"/>
        </w:rPr>
      </w:pPr>
      <w:r w:rsidRPr="0069569E">
        <w:rPr>
          <w:iCs/>
          <w:color w:val="000000"/>
          <w:szCs w:val="22"/>
          <w:lang w:val="lt-LT"/>
        </w:rPr>
        <w:t>GONAL</w:t>
      </w:r>
      <w:r w:rsidRPr="0069569E">
        <w:rPr>
          <w:iCs/>
          <w:color w:val="000000"/>
          <w:szCs w:val="22"/>
          <w:lang w:val="lt-LT"/>
        </w:rPr>
        <w:noBreakHyphen/>
        <w:t>f</w:t>
      </w:r>
      <w:r w:rsidR="000840C1" w:rsidRPr="0069569E">
        <w:rPr>
          <w:iCs/>
          <w:color w:val="000000"/>
          <w:szCs w:val="22"/>
          <w:lang w:val="lt-LT"/>
        </w:rPr>
        <w:t xml:space="preserve"> </w:t>
      </w:r>
      <w:r w:rsidR="00505E89" w:rsidRPr="0069569E">
        <w:rPr>
          <w:iCs/>
          <w:color w:val="000000"/>
          <w:szCs w:val="22"/>
          <w:lang w:val="lt-LT"/>
        </w:rPr>
        <w:t>– tai</w:t>
      </w:r>
      <w:r w:rsidRPr="0069569E">
        <w:rPr>
          <w:color w:val="000000"/>
          <w:szCs w:val="22"/>
          <w:lang w:val="lt-LT"/>
        </w:rPr>
        <w:t xml:space="preserve"> milteliai ir tirpiklis injekci</w:t>
      </w:r>
      <w:r w:rsidR="0095563B" w:rsidRPr="0069569E">
        <w:rPr>
          <w:color w:val="000000"/>
          <w:szCs w:val="22"/>
          <w:lang w:val="lt-LT"/>
        </w:rPr>
        <w:t>niam tirpalui</w:t>
      </w:r>
      <w:r w:rsidRPr="0069569E">
        <w:rPr>
          <w:color w:val="000000"/>
          <w:szCs w:val="22"/>
          <w:lang w:val="lt-LT"/>
        </w:rPr>
        <w:t xml:space="preserve">. Milteliai yra </w:t>
      </w:r>
      <w:r w:rsidR="001D34FC">
        <w:rPr>
          <w:color w:val="000000"/>
          <w:szCs w:val="22"/>
          <w:lang w:val="lt-LT"/>
        </w:rPr>
        <w:t>tiekiami</w:t>
      </w:r>
      <w:r w:rsidRPr="0069569E">
        <w:rPr>
          <w:color w:val="000000"/>
          <w:szCs w:val="22"/>
          <w:lang w:val="lt-LT"/>
        </w:rPr>
        <w:t xml:space="preserve"> 3 ml stikliniu</w:t>
      </w:r>
      <w:r w:rsidR="001D34FC">
        <w:rPr>
          <w:color w:val="000000"/>
          <w:szCs w:val="22"/>
          <w:lang w:val="lt-LT"/>
        </w:rPr>
        <w:t>ose</w:t>
      </w:r>
      <w:r w:rsidRPr="0069569E">
        <w:rPr>
          <w:color w:val="000000"/>
          <w:szCs w:val="22"/>
          <w:lang w:val="lt-LT"/>
        </w:rPr>
        <w:t xml:space="preserve"> (stiklas I tipo) </w:t>
      </w:r>
      <w:r w:rsidR="00277C01" w:rsidRPr="0069569E">
        <w:rPr>
          <w:color w:val="000000"/>
          <w:szCs w:val="22"/>
          <w:lang w:val="lt-LT"/>
        </w:rPr>
        <w:t>flakon</w:t>
      </w:r>
      <w:r w:rsidRPr="0069569E">
        <w:rPr>
          <w:color w:val="000000"/>
          <w:szCs w:val="22"/>
          <w:lang w:val="lt-LT"/>
        </w:rPr>
        <w:t>u</w:t>
      </w:r>
      <w:r w:rsidR="001D34FC">
        <w:rPr>
          <w:color w:val="000000"/>
          <w:szCs w:val="22"/>
          <w:lang w:val="lt-LT"/>
        </w:rPr>
        <w:t>ose</w:t>
      </w:r>
      <w:r w:rsidRPr="0069569E">
        <w:rPr>
          <w:color w:val="000000"/>
          <w:szCs w:val="22"/>
          <w:lang w:val="lt-LT"/>
        </w:rPr>
        <w:t xml:space="preserve">, kurie užkimšti </w:t>
      </w:r>
      <w:proofErr w:type="spellStart"/>
      <w:r w:rsidR="001D34FC" w:rsidRPr="0069569E">
        <w:rPr>
          <w:color w:val="000000"/>
          <w:szCs w:val="22"/>
          <w:lang w:val="lt-LT"/>
        </w:rPr>
        <w:t>brombutilo</w:t>
      </w:r>
      <w:proofErr w:type="spellEnd"/>
      <w:r w:rsidR="001D34FC" w:rsidRPr="0069569E">
        <w:rPr>
          <w:color w:val="000000"/>
          <w:szCs w:val="22"/>
          <w:lang w:val="lt-LT"/>
        </w:rPr>
        <w:t xml:space="preserve"> gumos kamščiais</w:t>
      </w:r>
      <w:r w:rsidR="001D34FC">
        <w:rPr>
          <w:color w:val="000000"/>
          <w:szCs w:val="22"/>
          <w:lang w:val="lt-LT"/>
        </w:rPr>
        <w:t>,</w:t>
      </w:r>
      <w:r w:rsidR="001D34FC" w:rsidRPr="0069569E">
        <w:rPr>
          <w:color w:val="000000"/>
          <w:szCs w:val="22"/>
          <w:lang w:val="lt-LT"/>
        </w:rPr>
        <w:t xml:space="preserve"> apgaubtais </w:t>
      </w:r>
      <w:r w:rsidRPr="0069569E">
        <w:rPr>
          <w:color w:val="000000"/>
          <w:szCs w:val="22"/>
          <w:lang w:val="lt-LT"/>
        </w:rPr>
        <w:t>aliuminio atplėšiamais</w:t>
      </w:r>
      <w:r w:rsidR="001D34FC">
        <w:rPr>
          <w:color w:val="000000"/>
          <w:szCs w:val="22"/>
          <w:lang w:val="lt-LT"/>
        </w:rPr>
        <w:t>iais</w:t>
      </w:r>
      <w:r w:rsidRPr="0069569E">
        <w:rPr>
          <w:color w:val="000000"/>
          <w:szCs w:val="22"/>
          <w:lang w:val="lt-LT"/>
        </w:rPr>
        <w:t xml:space="preserve"> dangteliais. 1 ml tirpiklio tiekiama 1 ml užpildytuose švirkštuose (stiklas I tipo) su guminiais kamš</w:t>
      </w:r>
      <w:r w:rsidR="00505E89" w:rsidRPr="0069569E">
        <w:rPr>
          <w:color w:val="000000"/>
          <w:szCs w:val="22"/>
          <w:lang w:val="lt-LT"/>
        </w:rPr>
        <w:t>čiais</w:t>
      </w:r>
      <w:r w:rsidRPr="0069569E">
        <w:rPr>
          <w:color w:val="000000"/>
          <w:szCs w:val="22"/>
          <w:lang w:val="lt-LT"/>
        </w:rPr>
        <w:t>.</w:t>
      </w:r>
    </w:p>
    <w:p w14:paraId="2F39B04A" w14:textId="77777777" w:rsidR="00017499" w:rsidRPr="0069569E" w:rsidRDefault="00017499" w:rsidP="0069559E">
      <w:pPr>
        <w:pStyle w:val="BodyText2"/>
        <w:shd w:val="clear" w:color="auto" w:fill="F3F3F3"/>
        <w:jc w:val="left"/>
        <w:rPr>
          <w:color w:val="000000"/>
          <w:szCs w:val="22"/>
          <w:lang w:val="lt-LT"/>
        </w:rPr>
      </w:pPr>
    </w:p>
    <w:p w14:paraId="532CD5DB" w14:textId="4E3A2060"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Pakuotėje gali būti 1, 5 arba 10 </w:t>
      </w:r>
      <w:r w:rsidR="00277C01" w:rsidRPr="0069569E">
        <w:rPr>
          <w:color w:val="000000"/>
          <w:szCs w:val="22"/>
          <w:lang w:val="lt-LT"/>
        </w:rPr>
        <w:t>flakon</w:t>
      </w:r>
      <w:r w:rsidRPr="0069569E">
        <w:rPr>
          <w:color w:val="000000"/>
          <w:szCs w:val="22"/>
          <w:lang w:val="lt-LT"/>
        </w:rPr>
        <w:t>ų ir 1, 5 arba 10 tirpikliu užpildytų švirkštų.</w:t>
      </w:r>
    </w:p>
    <w:p w14:paraId="7A151DA1" w14:textId="77777777"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Gali būti tiekiamos ne visų dydžių pakuotės.</w:t>
      </w:r>
    </w:p>
    <w:p w14:paraId="171E98FC" w14:textId="77777777" w:rsidR="003B3033" w:rsidRPr="0069569E" w:rsidRDefault="003B3033" w:rsidP="0069559E">
      <w:pPr>
        <w:rPr>
          <w:sz w:val="22"/>
          <w:szCs w:val="22"/>
          <w:lang w:val="lt-LT"/>
        </w:rPr>
      </w:pPr>
    </w:p>
    <w:p w14:paraId="0BDFB9D1" w14:textId="2DB39ACA" w:rsidR="003B3033" w:rsidRPr="0069569E" w:rsidRDefault="003B3033" w:rsidP="0069559E">
      <w:pPr>
        <w:shd w:val="clear" w:color="auto" w:fill="E6E6E6"/>
        <w:rPr>
          <w:i/>
          <w:sz w:val="22"/>
          <w:szCs w:val="22"/>
          <w:lang w:val="lt-LT"/>
        </w:rPr>
      </w:pPr>
      <w:r w:rsidRPr="0069569E">
        <w:rPr>
          <w:i/>
          <w:sz w:val="22"/>
          <w:szCs w:val="22"/>
          <w:lang w:val="lt-LT"/>
        </w:rPr>
        <w:t>&lt;GONAL-f 1050 IU&gt;</w:t>
      </w:r>
    </w:p>
    <w:p w14:paraId="20E8383B" w14:textId="673CB837" w:rsidR="00936612" w:rsidRPr="0069569E" w:rsidRDefault="00936612" w:rsidP="0069559E">
      <w:pPr>
        <w:shd w:val="clear" w:color="auto" w:fill="E6E6E6"/>
        <w:overflowPunct/>
        <w:autoSpaceDE/>
        <w:autoSpaceDN/>
        <w:adjustRightInd/>
        <w:textAlignment w:val="auto"/>
        <w:rPr>
          <w:sz w:val="22"/>
          <w:szCs w:val="22"/>
          <w:lang w:val="lt-LT"/>
        </w:rPr>
      </w:pPr>
      <w:r w:rsidRPr="0069569E">
        <w:rPr>
          <w:sz w:val="22"/>
          <w:szCs w:val="22"/>
          <w:lang w:val="lt-LT"/>
        </w:rPr>
        <w:t>GONAL</w:t>
      </w:r>
      <w:r w:rsidRPr="0069569E">
        <w:rPr>
          <w:sz w:val="22"/>
          <w:szCs w:val="22"/>
          <w:lang w:val="lt-LT"/>
        </w:rPr>
        <w:noBreakHyphen/>
        <w:t xml:space="preserve">f – tai milteliai ir tirpiklis injekciniam tirpalui. Milteliai yra </w:t>
      </w:r>
      <w:r w:rsidR="001D34FC">
        <w:rPr>
          <w:sz w:val="22"/>
          <w:szCs w:val="22"/>
          <w:lang w:val="lt-LT"/>
        </w:rPr>
        <w:t>tiekiami</w:t>
      </w:r>
      <w:r w:rsidRPr="0069569E">
        <w:rPr>
          <w:sz w:val="22"/>
          <w:szCs w:val="22"/>
          <w:lang w:val="lt-LT"/>
        </w:rPr>
        <w:t xml:space="preserve"> 3 ml stikl</w:t>
      </w:r>
      <w:r w:rsidR="00772EAF" w:rsidRPr="0069569E">
        <w:rPr>
          <w:sz w:val="22"/>
          <w:szCs w:val="22"/>
          <w:lang w:val="lt-LT"/>
        </w:rPr>
        <w:t>iniu</w:t>
      </w:r>
      <w:r w:rsidR="001D34FC">
        <w:rPr>
          <w:sz w:val="22"/>
          <w:szCs w:val="22"/>
          <w:lang w:val="lt-LT"/>
        </w:rPr>
        <w:t>ose</w:t>
      </w:r>
      <w:r w:rsidRPr="0069569E">
        <w:rPr>
          <w:sz w:val="22"/>
          <w:szCs w:val="22"/>
          <w:lang w:val="lt-LT"/>
        </w:rPr>
        <w:t xml:space="preserve"> (I tipo) </w:t>
      </w:r>
      <w:r w:rsidR="00277C01" w:rsidRPr="0069569E">
        <w:rPr>
          <w:sz w:val="22"/>
          <w:szCs w:val="22"/>
          <w:lang w:val="lt-LT"/>
        </w:rPr>
        <w:t>flakon</w:t>
      </w:r>
      <w:r w:rsidRPr="0069569E">
        <w:rPr>
          <w:sz w:val="22"/>
          <w:szCs w:val="22"/>
          <w:lang w:val="lt-LT"/>
        </w:rPr>
        <w:t>u</w:t>
      </w:r>
      <w:r w:rsidR="001D34FC">
        <w:rPr>
          <w:sz w:val="22"/>
          <w:szCs w:val="22"/>
          <w:lang w:val="lt-LT"/>
        </w:rPr>
        <w:t>ose</w:t>
      </w:r>
      <w:r w:rsidRPr="0069569E">
        <w:rPr>
          <w:sz w:val="22"/>
          <w:szCs w:val="22"/>
          <w:lang w:val="lt-LT"/>
        </w:rPr>
        <w:t xml:space="preserve">, kurie užkimšti </w:t>
      </w:r>
      <w:proofErr w:type="spellStart"/>
      <w:r w:rsidRPr="0069569E">
        <w:rPr>
          <w:sz w:val="22"/>
          <w:szCs w:val="22"/>
          <w:lang w:val="lt-LT"/>
        </w:rPr>
        <w:t>brombutilo</w:t>
      </w:r>
      <w:proofErr w:type="spellEnd"/>
      <w:r w:rsidRPr="0069569E">
        <w:rPr>
          <w:sz w:val="22"/>
          <w:szCs w:val="22"/>
          <w:lang w:val="lt-LT"/>
        </w:rPr>
        <w:t xml:space="preserve"> gumos kamš</w:t>
      </w:r>
      <w:r w:rsidR="00505E89" w:rsidRPr="0069569E">
        <w:rPr>
          <w:sz w:val="22"/>
          <w:szCs w:val="22"/>
          <w:lang w:val="lt-LT"/>
        </w:rPr>
        <w:t>čiais</w:t>
      </w:r>
      <w:r w:rsidRPr="0069569E">
        <w:rPr>
          <w:sz w:val="22"/>
          <w:szCs w:val="22"/>
          <w:lang w:val="lt-LT"/>
        </w:rPr>
        <w:t>, apgaubtais aliumini</w:t>
      </w:r>
      <w:r w:rsidR="00505E89" w:rsidRPr="0069569E">
        <w:rPr>
          <w:sz w:val="22"/>
          <w:szCs w:val="22"/>
          <w:lang w:val="lt-LT"/>
        </w:rPr>
        <w:t xml:space="preserve">niais nuplėšiamaisiais </w:t>
      </w:r>
      <w:r w:rsidRPr="0069569E">
        <w:rPr>
          <w:sz w:val="22"/>
          <w:szCs w:val="22"/>
          <w:lang w:val="lt-LT"/>
        </w:rPr>
        <w:t>dangteliais. 2 ml</w:t>
      </w:r>
      <w:r w:rsidR="00505E89" w:rsidRPr="0069569E">
        <w:rPr>
          <w:sz w:val="22"/>
          <w:szCs w:val="22"/>
          <w:lang w:val="lt-LT"/>
        </w:rPr>
        <w:t xml:space="preserve"> ruošimui skirto</w:t>
      </w:r>
      <w:r w:rsidRPr="0069569E">
        <w:rPr>
          <w:sz w:val="22"/>
          <w:szCs w:val="22"/>
          <w:lang w:val="lt-LT"/>
        </w:rPr>
        <w:t xml:space="preserve"> tirpiklio </w:t>
      </w:r>
      <w:r w:rsidR="001D34FC">
        <w:rPr>
          <w:sz w:val="22"/>
          <w:szCs w:val="22"/>
          <w:lang w:val="lt-LT"/>
        </w:rPr>
        <w:t>tiekiama</w:t>
      </w:r>
      <w:r w:rsidRPr="0069569E">
        <w:rPr>
          <w:sz w:val="22"/>
          <w:szCs w:val="22"/>
          <w:lang w:val="lt-LT"/>
        </w:rPr>
        <w:t xml:space="preserve"> užpildytu</w:t>
      </w:r>
      <w:r w:rsidR="001D34FC">
        <w:rPr>
          <w:sz w:val="22"/>
          <w:szCs w:val="22"/>
          <w:lang w:val="lt-LT"/>
        </w:rPr>
        <w:t>ose</w:t>
      </w:r>
      <w:r w:rsidRPr="0069569E">
        <w:rPr>
          <w:sz w:val="22"/>
          <w:szCs w:val="22"/>
          <w:lang w:val="lt-LT"/>
        </w:rPr>
        <w:t xml:space="preserve"> stikliniu</w:t>
      </w:r>
      <w:r w:rsidR="001D34FC">
        <w:rPr>
          <w:sz w:val="22"/>
          <w:szCs w:val="22"/>
          <w:lang w:val="lt-LT"/>
        </w:rPr>
        <w:t>ose</w:t>
      </w:r>
      <w:r w:rsidRPr="0069569E">
        <w:rPr>
          <w:sz w:val="22"/>
          <w:szCs w:val="22"/>
          <w:lang w:val="lt-LT"/>
        </w:rPr>
        <w:t xml:space="preserve"> (stiklas I tipo) švirkštu</w:t>
      </w:r>
      <w:r w:rsidR="001D34FC">
        <w:rPr>
          <w:sz w:val="22"/>
          <w:szCs w:val="22"/>
          <w:lang w:val="lt-LT"/>
        </w:rPr>
        <w:t>ose</w:t>
      </w:r>
      <w:r w:rsidRPr="0069569E">
        <w:rPr>
          <w:sz w:val="22"/>
          <w:szCs w:val="22"/>
          <w:lang w:val="lt-LT"/>
        </w:rPr>
        <w:t xml:space="preserve"> su gumini</w:t>
      </w:r>
      <w:r w:rsidR="00165FA0" w:rsidRPr="0069569E">
        <w:rPr>
          <w:sz w:val="22"/>
          <w:szCs w:val="22"/>
          <w:lang w:val="lt-LT"/>
        </w:rPr>
        <w:t>ais</w:t>
      </w:r>
      <w:r w:rsidRPr="0069569E">
        <w:rPr>
          <w:sz w:val="22"/>
          <w:szCs w:val="22"/>
          <w:lang w:val="lt-LT"/>
        </w:rPr>
        <w:t xml:space="preserve"> kamš</w:t>
      </w:r>
      <w:r w:rsidR="00505E89" w:rsidRPr="0069569E">
        <w:rPr>
          <w:sz w:val="22"/>
          <w:szCs w:val="22"/>
          <w:lang w:val="lt-LT"/>
        </w:rPr>
        <w:t>či</w:t>
      </w:r>
      <w:r w:rsidR="00165FA0" w:rsidRPr="0069569E">
        <w:rPr>
          <w:sz w:val="22"/>
          <w:szCs w:val="22"/>
          <w:lang w:val="lt-LT"/>
        </w:rPr>
        <w:t>ais</w:t>
      </w:r>
      <w:r w:rsidRPr="0069569E">
        <w:rPr>
          <w:sz w:val="22"/>
          <w:szCs w:val="22"/>
          <w:lang w:val="lt-LT"/>
        </w:rPr>
        <w:t xml:space="preserve">. Taip pat pakuotėje yra polipropileno švirkštai, skirti injekcijoms, su </w:t>
      </w:r>
      <w:r w:rsidR="00505E89" w:rsidRPr="0069569E">
        <w:rPr>
          <w:sz w:val="22"/>
          <w:szCs w:val="22"/>
          <w:lang w:val="lt-LT"/>
        </w:rPr>
        <w:t xml:space="preserve">pritvirtinta </w:t>
      </w:r>
      <w:r w:rsidRPr="0069569E">
        <w:rPr>
          <w:sz w:val="22"/>
          <w:szCs w:val="22"/>
          <w:lang w:val="lt-LT"/>
        </w:rPr>
        <w:t>nerūdijančio plieno adata.</w:t>
      </w:r>
    </w:p>
    <w:p w14:paraId="07C1F6D8" w14:textId="77777777" w:rsidR="00936612" w:rsidRPr="0069569E" w:rsidRDefault="00936612" w:rsidP="0069559E">
      <w:pPr>
        <w:shd w:val="clear" w:color="auto" w:fill="E6E6E6"/>
        <w:overflowPunct/>
        <w:autoSpaceDE/>
        <w:autoSpaceDN/>
        <w:adjustRightInd/>
        <w:textAlignment w:val="auto"/>
        <w:rPr>
          <w:sz w:val="22"/>
          <w:szCs w:val="22"/>
          <w:lang w:val="lt-LT"/>
        </w:rPr>
      </w:pPr>
    </w:p>
    <w:p w14:paraId="372773EB" w14:textId="77777777" w:rsidR="003B3033" w:rsidRPr="0069569E" w:rsidRDefault="00936612" w:rsidP="0069559E">
      <w:pPr>
        <w:shd w:val="clear" w:color="auto" w:fill="E6E6E6"/>
        <w:overflowPunct/>
        <w:autoSpaceDE/>
        <w:autoSpaceDN/>
        <w:adjustRightInd/>
        <w:textAlignment w:val="auto"/>
        <w:rPr>
          <w:sz w:val="22"/>
          <w:szCs w:val="22"/>
          <w:lang w:val="lt-LT"/>
        </w:rPr>
      </w:pPr>
      <w:r w:rsidRPr="0069569E">
        <w:rPr>
          <w:sz w:val="22"/>
          <w:szCs w:val="22"/>
          <w:lang w:val="lt-LT"/>
        </w:rPr>
        <w:t>Vaistinio preparato pakuotėje yra 1 </w:t>
      </w:r>
      <w:r w:rsidR="00277C01" w:rsidRPr="0069569E">
        <w:rPr>
          <w:sz w:val="22"/>
          <w:szCs w:val="22"/>
          <w:lang w:val="lt-LT"/>
        </w:rPr>
        <w:t>flakon</w:t>
      </w:r>
      <w:r w:rsidRPr="0069569E">
        <w:rPr>
          <w:sz w:val="22"/>
          <w:szCs w:val="22"/>
          <w:lang w:val="lt-LT"/>
        </w:rPr>
        <w:t xml:space="preserve">as miltelių ir vienas tirpikliu užpildytas švirkštas </w:t>
      </w:r>
      <w:r w:rsidR="00505E89" w:rsidRPr="0069569E">
        <w:rPr>
          <w:sz w:val="22"/>
          <w:szCs w:val="22"/>
          <w:lang w:val="lt-LT"/>
        </w:rPr>
        <w:t xml:space="preserve">ruošimui </w:t>
      </w:r>
      <w:r w:rsidRPr="0069569E">
        <w:rPr>
          <w:sz w:val="22"/>
          <w:szCs w:val="22"/>
          <w:lang w:val="lt-LT"/>
        </w:rPr>
        <w:t>bei 15 vienkartinių injekcinių švirkštų, sugraduotų FSH vienetais.</w:t>
      </w:r>
    </w:p>
    <w:p w14:paraId="7F96C1BA" w14:textId="77777777" w:rsidR="003B3033" w:rsidRPr="0069569E" w:rsidRDefault="003B3033" w:rsidP="0069559E">
      <w:pPr>
        <w:rPr>
          <w:i/>
          <w:sz w:val="22"/>
          <w:szCs w:val="22"/>
          <w:lang w:val="lt-LT"/>
        </w:rPr>
      </w:pPr>
    </w:p>
    <w:p w14:paraId="55930816" w14:textId="5E45F5F2" w:rsidR="003B3033" w:rsidRPr="0069569E" w:rsidRDefault="003B3033" w:rsidP="0069559E">
      <w:pPr>
        <w:shd w:val="clear" w:color="auto" w:fill="CCCCCC"/>
        <w:rPr>
          <w:i/>
          <w:sz w:val="22"/>
          <w:szCs w:val="22"/>
          <w:lang w:val="lt-LT"/>
        </w:rPr>
      </w:pPr>
      <w:r w:rsidRPr="0069569E">
        <w:rPr>
          <w:i/>
          <w:sz w:val="22"/>
          <w:szCs w:val="22"/>
          <w:lang w:val="lt-LT"/>
        </w:rPr>
        <w:t>&lt;GONAL-f 450</w:t>
      </w:r>
      <w:r w:rsidR="00DD53DF">
        <w:rPr>
          <w:i/>
          <w:sz w:val="22"/>
          <w:szCs w:val="22"/>
          <w:lang w:val="lt-LT"/>
        </w:rPr>
        <w:t> </w:t>
      </w:r>
      <w:r w:rsidRPr="0069569E">
        <w:rPr>
          <w:i/>
          <w:sz w:val="22"/>
          <w:szCs w:val="22"/>
          <w:lang w:val="lt-LT"/>
        </w:rPr>
        <w:t>IU&gt;</w:t>
      </w:r>
    </w:p>
    <w:p w14:paraId="04AA163A" w14:textId="35276131" w:rsidR="007C7F34" w:rsidRPr="0069569E" w:rsidRDefault="007C7F34" w:rsidP="0069559E">
      <w:pPr>
        <w:shd w:val="clear" w:color="auto" w:fill="CCCCCC"/>
        <w:overflowPunct/>
        <w:autoSpaceDE/>
        <w:autoSpaceDN/>
        <w:adjustRightInd/>
        <w:textAlignment w:val="auto"/>
        <w:rPr>
          <w:sz w:val="22"/>
          <w:szCs w:val="22"/>
          <w:lang w:val="lt-LT"/>
        </w:rPr>
      </w:pPr>
      <w:r w:rsidRPr="0069569E">
        <w:rPr>
          <w:sz w:val="22"/>
          <w:szCs w:val="22"/>
          <w:lang w:val="lt-LT"/>
        </w:rPr>
        <w:t>GONAL</w:t>
      </w:r>
      <w:r w:rsidRPr="0069569E">
        <w:rPr>
          <w:sz w:val="22"/>
          <w:szCs w:val="22"/>
          <w:lang w:val="lt-LT"/>
        </w:rPr>
        <w:noBreakHyphen/>
        <w:t xml:space="preserve">f – tai milteliai ir tirpiklis injekciniam tirpalui. Milteliai yra </w:t>
      </w:r>
      <w:r w:rsidR="001D34FC">
        <w:rPr>
          <w:sz w:val="22"/>
          <w:szCs w:val="22"/>
          <w:lang w:val="lt-LT"/>
        </w:rPr>
        <w:t>tiekiami</w:t>
      </w:r>
      <w:r w:rsidRPr="0069569E">
        <w:rPr>
          <w:sz w:val="22"/>
          <w:szCs w:val="22"/>
          <w:lang w:val="lt-LT"/>
        </w:rPr>
        <w:t xml:space="preserve"> 3 ml stikl</w:t>
      </w:r>
      <w:r w:rsidR="005939FB" w:rsidRPr="0069569E">
        <w:rPr>
          <w:sz w:val="22"/>
          <w:szCs w:val="22"/>
          <w:lang w:val="lt-LT"/>
        </w:rPr>
        <w:t>in</w:t>
      </w:r>
      <w:r w:rsidR="006D251C">
        <w:rPr>
          <w:sz w:val="22"/>
          <w:szCs w:val="22"/>
          <w:lang w:val="lt-LT"/>
        </w:rPr>
        <w:t>iu</w:t>
      </w:r>
      <w:r w:rsidR="001D34FC">
        <w:rPr>
          <w:sz w:val="22"/>
          <w:szCs w:val="22"/>
          <w:lang w:val="lt-LT"/>
        </w:rPr>
        <w:t>ose</w:t>
      </w:r>
      <w:r w:rsidRPr="0069569E">
        <w:rPr>
          <w:sz w:val="22"/>
          <w:szCs w:val="22"/>
          <w:lang w:val="lt-LT"/>
        </w:rPr>
        <w:t xml:space="preserve"> (I tipo) </w:t>
      </w:r>
      <w:r w:rsidR="00277C01" w:rsidRPr="0069569E">
        <w:rPr>
          <w:sz w:val="22"/>
          <w:szCs w:val="22"/>
          <w:lang w:val="lt-LT"/>
        </w:rPr>
        <w:t>flakon</w:t>
      </w:r>
      <w:r w:rsidRPr="0069569E">
        <w:rPr>
          <w:sz w:val="22"/>
          <w:szCs w:val="22"/>
          <w:lang w:val="lt-LT"/>
        </w:rPr>
        <w:t>u</w:t>
      </w:r>
      <w:r w:rsidR="001D34FC">
        <w:rPr>
          <w:sz w:val="22"/>
          <w:szCs w:val="22"/>
          <w:lang w:val="lt-LT"/>
        </w:rPr>
        <w:t>ose</w:t>
      </w:r>
      <w:r w:rsidRPr="0069569E">
        <w:rPr>
          <w:sz w:val="22"/>
          <w:szCs w:val="22"/>
          <w:lang w:val="lt-LT"/>
        </w:rPr>
        <w:t xml:space="preserve">, kurie užkimšti </w:t>
      </w:r>
      <w:proofErr w:type="spellStart"/>
      <w:r w:rsidRPr="0069569E">
        <w:rPr>
          <w:sz w:val="22"/>
          <w:szCs w:val="22"/>
          <w:lang w:val="lt-LT"/>
        </w:rPr>
        <w:t>brombutilo</w:t>
      </w:r>
      <w:proofErr w:type="spellEnd"/>
      <w:r w:rsidRPr="0069569E">
        <w:rPr>
          <w:sz w:val="22"/>
          <w:szCs w:val="22"/>
          <w:lang w:val="lt-LT"/>
        </w:rPr>
        <w:t xml:space="preserve"> gumos kamš</w:t>
      </w:r>
      <w:r w:rsidR="00505E89" w:rsidRPr="0069569E">
        <w:rPr>
          <w:sz w:val="22"/>
          <w:szCs w:val="22"/>
          <w:lang w:val="lt-LT"/>
        </w:rPr>
        <w:t>čiai</w:t>
      </w:r>
      <w:r w:rsidRPr="0069569E">
        <w:rPr>
          <w:sz w:val="22"/>
          <w:szCs w:val="22"/>
          <w:lang w:val="lt-LT"/>
        </w:rPr>
        <w:t>s, apgaubtais aliumin</w:t>
      </w:r>
      <w:r w:rsidR="00505E89" w:rsidRPr="0069569E">
        <w:rPr>
          <w:sz w:val="22"/>
          <w:szCs w:val="22"/>
          <w:lang w:val="lt-LT"/>
        </w:rPr>
        <w:t>in</w:t>
      </w:r>
      <w:r w:rsidRPr="0069569E">
        <w:rPr>
          <w:sz w:val="22"/>
          <w:szCs w:val="22"/>
          <w:lang w:val="lt-LT"/>
        </w:rPr>
        <w:t>i</w:t>
      </w:r>
      <w:r w:rsidR="00505E89" w:rsidRPr="0069569E">
        <w:rPr>
          <w:sz w:val="22"/>
          <w:szCs w:val="22"/>
          <w:lang w:val="lt-LT"/>
        </w:rPr>
        <w:t>ais nuplėšiamaisiais</w:t>
      </w:r>
      <w:r w:rsidRPr="0069569E">
        <w:rPr>
          <w:sz w:val="22"/>
          <w:szCs w:val="22"/>
          <w:lang w:val="lt-LT"/>
        </w:rPr>
        <w:t xml:space="preserve"> dangteliais. 1 ml </w:t>
      </w:r>
      <w:r w:rsidR="00505E89" w:rsidRPr="0069569E">
        <w:rPr>
          <w:sz w:val="22"/>
          <w:szCs w:val="22"/>
          <w:lang w:val="lt-LT"/>
        </w:rPr>
        <w:t xml:space="preserve">ruošimui skirto </w:t>
      </w:r>
      <w:r w:rsidRPr="0069569E">
        <w:rPr>
          <w:sz w:val="22"/>
          <w:szCs w:val="22"/>
          <w:lang w:val="lt-LT"/>
        </w:rPr>
        <w:t xml:space="preserve">tirpiklio </w:t>
      </w:r>
      <w:r w:rsidR="001D34FC">
        <w:rPr>
          <w:sz w:val="22"/>
          <w:szCs w:val="22"/>
          <w:lang w:val="lt-LT"/>
        </w:rPr>
        <w:t>tiekiama</w:t>
      </w:r>
      <w:r w:rsidRPr="0069569E">
        <w:rPr>
          <w:sz w:val="22"/>
          <w:szCs w:val="22"/>
          <w:lang w:val="lt-LT"/>
        </w:rPr>
        <w:t xml:space="preserve"> </w:t>
      </w:r>
      <w:r w:rsidR="001D34FC" w:rsidRPr="0069569E">
        <w:rPr>
          <w:sz w:val="22"/>
          <w:szCs w:val="22"/>
          <w:lang w:val="lt-LT"/>
        </w:rPr>
        <w:t>užpildytu</w:t>
      </w:r>
      <w:r w:rsidR="001D34FC">
        <w:rPr>
          <w:sz w:val="22"/>
          <w:szCs w:val="22"/>
          <w:lang w:val="lt-LT"/>
        </w:rPr>
        <w:t>ose</w:t>
      </w:r>
      <w:r w:rsidR="001D34FC" w:rsidRPr="0069569E">
        <w:rPr>
          <w:sz w:val="22"/>
          <w:szCs w:val="22"/>
          <w:lang w:val="lt-LT"/>
        </w:rPr>
        <w:t xml:space="preserve"> </w:t>
      </w:r>
      <w:r w:rsidRPr="0069569E">
        <w:rPr>
          <w:sz w:val="22"/>
          <w:szCs w:val="22"/>
          <w:lang w:val="lt-LT"/>
        </w:rPr>
        <w:t>stikliniu</w:t>
      </w:r>
      <w:r w:rsidR="001D34FC">
        <w:rPr>
          <w:sz w:val="22"/>
          <w:szCs w:val="22"/>
          <w:lang w:val="lt-LT"/>
        </w:rPr>
        <w:t>ose</w:t>
      </w:r>
      <w:r w:rsidRPr="0069569E">
        <w:rPr>
          <w:sz w:val="22"/>
          <w:szCs w:val="22"/>
          <w:lang w:val="lt-LT"/>
        </w:rPr>
        <w:t xml:space="preserve"> (stiklas I tipo) švirkštu</w:t>
      </w:r>
      <w:r w:rsidR="001D34FC">
        <w:rPr>
          <w:sz w:val="22"/>
          <w:szCs w:val="22"/>
          <w:lang w:val="lt-LT"/>
        </w:rPr>
        <w:t>ose</w:t>
      </w:r>
      <w:r w:rsidRPr="0069569E">
        <w:rPr>
          <w:sz w:val="22"/>
          <w:szCs w:val="22"/>
          <w:lang w:val="lt-LT"/>
        </w:rPr>
        <w:t xml:space="preserve"> su gumini</w:t>
      </w:r>
      <w:r w:rsidR="005373BC" w:rsidRPr="0069569E">
        <w:rPr>
          <w:sz w:val="22"/>
          <w:szCs w:val="22"/>
          <w:lang w:val="lt-LT"/>
        </w:rPr>
        <w:t>ais</w:t>
      </w:r>
      <w:r w:rsidRPr="0069569E">
        <w:rPr>
          <w:sz w:val="22"/>
          <w:szCs w:val="22"/>
          <w:lang w:val="lt-LT"/>
        </w:rPr>
        <w:t xml:space="preserve"> kamš</w:t>
      </w:r>
      <w:r w:rsidR="00505E89" w:rsidRPr="0069569E">
        <w:rPr>
          <w:sz w:val="22"/>
          <w:szCs w:val="22"/>
          <w:lang w:val="lt-LT"/>
        </w:rPr>
        <w:t>či</w:t>
      </w:r>
      <w:r w:rsidR="005373BC" w:rsidRPr="0069569E">
        <w:rPr>
          <w:sz w:val="22"/>
          <w:szCs w:val="22"/>
          <w:lang w:val="lt-LT"/>
        </w:rPr>
        <w:t>ais</w:t>
      </w:r>
      <w:r w:rsidRPr="0069569E">
        <w:rPr>
          <w:sz w:val="22"/>
          <w:szCs w:val="22"/>
          <w:lang w:val="lt-LT"/>
        </w:rPr>
        <w:t xml:space="preserve">. Taip pat pakuotėje yra polipropileno švirkštai, skirti injekcijoms, su </w:t>
      </w:r>
      <w:r w:rsidR="00505E89" w:rsidRPr="0069569E">
        <w:rPr>
          <w:sz w:val="22"/>
          <w:szCs w:val="22"/>
          <w:lang w:val="lt-LT"/>
        </w:rPr>
        <w:t xml:space="preserve">pritvirtinta </w:t>
      </w:r>
      <w:r w:rsidRPr="0069569E">
        <w:rPr>
          <w:sz w:val="22"/>
          <w:szCs w:val="22"/>
          <w:lang w:val="lt-LT"/>
        </w:rPr>
        <w:t>nerūdijančio plieno adata.</w:t>
      </w:r>
    </w:p>
    <w:p w14:paraId="0C236792" w14:textId="77777777" w:rsidR="00986AF1" w:rsidRPr="0069569E" w:rsidRDefault="00986AF1" w:rsidP="0069559E">
      <w:pPr>
        <w:shd w:val="clear" w:color="auto" w:fill="CCCCCC"/>
        <w:overflowPunct/>
        <w:autoSpaceDE/>
        <w:autoSpaceDN/>
        <w:adjustRightInd/>
        <w:textAlignment w:val="auto"/>
        <w:rPr>
          <w:sz w:val="22"/>
          <w:szCs w:val="22"/>
          <w:lang w:val="lt-LT"/>
        </w:rPr>
      </w:pPr>
    </w:p>
    <w:p w14:paraId="4548FDDE" w14:textId="24F83D81" w:rsidR="003B3033" w:rsidRPr="0069569E" w:rsidRDefault="007C7F34" w:rsidP="0069559E">
      <w:pPr>
        <w:shd w:val="clear" w:color="auto" w:fill="CCCCCC"/>
        <w:overflowPunct/>
        <w:autoSpaceDE/>
        <w:autoSpaceDN/>
        <w:adjustRightInd/>
        <w:textAlignment w:val="auto"/>
        <w:rPr>
          <w:sz w:val="22"/>
          <w:szCs w:val="22"/>
          <w:lang w:val="lt-LT"/>
        </w:rPr>
      </w:pPr>
      <w:r w:rsidRPr="0069569E">
        <w:rPr>
          <w:sz w:val="22"/>
          <w:szCs w:val="22"/>
          <w:lang w:val="lt-LT"/>
        </w:rPr>
        <w:t xml:space="preserve">Vaistinio preparato pakuotėje yra 1 </w:t>
      </w:r>
      <w:r w:rsidR="00277C01" w:rsidRPr="0069569E">
        <w:rPr>
          <w:sz w:val="22"/>
          <w:szCs w:val="22"/>
          <w:lang w:val="lt-LT"/>
        </w:rPr>
        <w:t>flakon</w:t>
      </w:r>
      <w:r w:rsidRPr="0069569E">
        <w:rPr>
          <w:sz w:val="22"/>
          <w:szCs w:val="22"/>
          <w:lang w:val="lt-LT"/>
        </w:rPr>
        <w:t xml:space="preserve">as miltelių ir vienas tirpikliu užpildytas švirkštas </w:t>
      </w:r>
      <w:r w:rsidR="00505E89" w:rsidRPr="0069569E">
        <w:rPr>
          <w:sz w:val="22"/>
          <w:szCs w:val="22"/>
          <w:lang w:val="lt-LT"/>
        </w:rPr>
        <w:t xml:space="preserve">ruošimui </w:t>
      </w:r>
      <w:r w:rsidRPr="0069569E">
        <w:rPr>
          <w:sz w:val="22"/>
          <w:szCs w:val="22"/>
          <w:lang w:val="lt-LT"/>
        </w:rPr>
        <w:t>bei 6 vienkartini</w:t>
      </w:r>
      <w:r w:rsidR="006D251C">
        <w:rPr>
          <w:sz w:val="22"/>
          <w:szCs w:val="22"/>
          <w:lang w:val="lt-LT"/>
        </w:rPr>
        <w:t>ai</w:t>
      </w:r>
      <w:r w:rsidRPr="0069569E">
        <w:rPr>
          <w:sz w:val="22"/>
          <w:szCs w:val="22"/>
          <w:lang w:val="lt-LT"/>
        </w:rPr>
        <w:t xml:space="preserve"> injekcini</w:t>
      </w:r>
      <w:r w:rsidR="006D251C">
        <w:rPr>
          <w:sz w:val="22"/>
          <w:szCs w:val="22"/>
          <w:lang w:val="lt-LT"/>
        </w:rPr>
        <w:t>ai</w:t>
      </w:r>
      <w:r w:rsidRPr="0069569E">
        <w:rPr>
          <w:sz w:val="22"/>
          <w:szCs w:val="22"/>
          <w:lang w:val="lt-LT"/>
        </w:rPr>
        <w:t xml:space="preserve"> švirkšt</w:t>
      </w:r>
      <w:r w:rsidR="006D251C">
        <w:rPr>
          <w:sz w:val="22"/>
          <w:szCs w:val="22"/>
          <w:lang w:val="lt-LT"/>
        </w:rPr>
        <w:t>ai</w:t>
      </w:r>
      <w:r w:rsidRPr="0069569E">
        <w:rPr>
          <w:sz w:val="22"/>
          <w:szCs w:val="22"/>
          <w:lang w:val="lt-LT"/>
        </w:rPr>
        <w:t>, sugraduot</w:t>
      </w:r>
      <w:r w:rsidR="006D251C">
        <w:rPr>
          <w:sz w:val="22"/>
          <w:szCs w:val="22"/>
          <w:lang w:val="lt-LT"/>
        </w:rPr>
        <w:t>i</w:t>
      </w:r>
      <w:r w:rsidRPr="0069569E">
        <w:rPr>
          <w:sz w:val="22"/>
          <w:szCs w:val="22"/>
          <w:lang w:val="lt-LT"/>
        </w:rPr>
        <w:t xml:space="preserve"> FSH vienetais.</w:t>
      </w:r>
    </w:p>
    <w:p w14:paraId="1B5AB8BE" w14:textId="77777777" w:rsidR="00017499" w:rsidRPr="0069569E" w:rsidRDefault="00017499" w:rsidP="00E82AB4">
      <w:pPr>
        <w:pStyle w:val="BodyText2"/>
        <w:jc w:val="left"/>
        <w:rPr>
          <w:color w:val="000000"/>
          <w:szCs w:val="22"/>
          <w:lang w:val="lt-LT"/>
        </w:rPr>
      </w:pPr>
    </w:p>
    <w:p w14:paraId="026E02EE" w14:textId="77777777" w:rsidR="00017499" w:rsidRPr="0069569E" w:rsidRDefault="00017499" w:rsidP="00A12147">
      <w:pPr>
        <w:keepNext/>
        <w:keepLines/>
        <w:rPr>
          <w:b/>
          <w:sz w:val="22"/>
          <w:szCs w:val="22"/>
          <w:lang w:val="lt-LT"/>
        </w:rPr>
      </w:pPr>
      <w:r w:rsidRPr="0069569E">
        <w:rPr>
          <w:b/>
          <w:sz w:val="22"/>
          <w:szCs w:val="22"/>
          <w:lang w:val="lt-LT"/>
        </w:rPr>
        <w:t>6.6</w:t>
      </w:r>
      <w:r w:rsidRPr="0069569E">
        <w:rPr>
          <w:b/>
          <w:sz w:val="22"/>
          <w:szCs w:val="22"/>
          <w:lang w:val="lt-LT"/>
        </w:rPr>
        <w:tab/>
        <w:t xml:space="preserve">Specialūs reikalavimai atliekoms tvarkyti </w:t>
      </w:r>
      <w:r w:rsidRPr="00E82AB4">
        <w:rPr>
          <w:b/>
          <w:sz w:val="22"/>
          <w:szCs w:val="22"/>
          <w:lang w:val="lt-LT"/>
        </w:rPr>
        <w:t>ir vaistiniam preparatui ruošti</w:t>
      </w:r>
    </w:p>
    <w:p w14:paraId="517316E3" w14:textId="77777777" w:rsidR="00017499" w:rsidRPr="0069569E" w:rsidRDefault="00017499" w:rsidP="0069559E">
      <w:pPr>
        <w:pStyle w:val="BodyText2"/>
        <w:keepNext/>
        <w:jc w:val="left"/>
        <w:rPr>
          <w:color w:val="000000"/>
          <w:szCs w:val="22"/>
          <w:lang w:val="lt-LT"/>
        </w:rPr>
      </w:pPr>
    </w:p>
    <w:p w14:paraId="4741E5AC" w14:textId="3CF93874" w:rsidR="003B3033" w:rsidRPr="0069569E" w:rsidRDefault="003B3033" w:rsidP="0069559E">
      <w:pPr>
        <w:keepNext/>
        <w:keepLines/>
        <w:shd w:val="clear" w:color="auto" w:fill="F3F3F3"/>
        <w:rPr>
          <w:i/>
          <w:sz w:val="22"/>
          <w:szCs w:val="22"/>
          <w:lang w:val="lt-LT"/>
        </w:rPr>
      </w:pPr>
      <w:r w:rsidRPr="0069569E">
        <w:rPr>
          <w:i/>
          <w:sz w:val="22"/>
          <w:szCs w:val="22"/>
          <w:lang w:val="lt-LT"/>
        </w:rPr>
        <w:t>&lt;GONAL-f 75 IU&gt;</w:t>
      </w:r>
    </w:p>
    <w:p w14:paraId="4614D4D8" w14:textId="77777777"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Tik vienkartiniam vartojimui.</w:t>
      </w:r>
    </w:p>
    <w:p w14:paraId="283648BF" w14:textId="77777777" w:rsidR="00017499" w:rsidRPr="0069569E" w:rsidRDefault="00017499" w:rsidP="0069559E">
      <w:pPr>
        <w:pStyle w:val="BodyText2"/>
        <w:shd w:val="clear" w:color="auto" w:fill="F3F3F3"/>
        <w:jc w:val="left"/>
        <w:rPr>
          <w:color w:val="000000"/>
          <w:szCs w:val="22"/>
          <w:lang w:val="lt-LT"/>
        </w:rPr>
      </w:pPr>
    </w:p>
    <w:p w14:paraId="45919EE7" w14:textId="77777777" w:rsidR="00017499" w:rsidRPr="0069569E" w:rsidRDefault="00017499" w:rsidP="0069559E">
      <w:pPr>
        <w:pStyle w:val="BodyText2"/>
        <w:shd w:val="clear" w:color="auto" w:fill="F3F3F3"/>
        <w:jc w:val="left"/>
        <w:rPr>
          <w:color w:val="000000"/>
          <w:szCs w:val="22"/>
          <w:lang w:val="lt-LT"/>
        </w:rPr>
      </w:pPr>
      <w:r w:rsidRPr="0069569E">
        <w:rPr>
          <w:iCs/>
          <w:color w:val="000000"/>
          <w:szCs w:val="22"/>
          <w:lang w:val="lt-LT"/>
        </w:rPr>
        <w:t>GONAL</w:t>
      </w:r>
      <w:r w:rsidRPr="0069569E">
        <w:rPr>
          <w:iCs/>
          <w:color w:val="000000"/>
          <w:szCs w:val="22"/>
          <w:lang w:val="lt-LT"/>
        </w:rPr>
        <w:noBreakHyphen/>
        <w:t>f</w:t>
      </w:r>
      <w:r w:rsidRPr="0069569E">
        <w:rPr>
          <w:color w:val="000000"/>
          <w:szCs w:val="22"/>
          <w:lang w:val="lt-LT"/>
        </w:rPr>
        <w:t xml:space="preserve"> prieš vartojant </w:t>
      </w:r>
      <w:r w:rsidR="00BC0ED3" w:rsidRPr="0069569E">
        <w:rPr>
          <w:color w:val="000000"/>
          <w:szCs w:val="22"/>
          <w:lang w:val="lt-LT"/>
        </w:rPr>
        <w:t xml:space="preserve">reikia paruošti naudojant </w:t>
      </w:r>
      <w:r w:rsidRPr="0069569E">
        <w:rPr>
          <w:color w:val="000000"/>
          <w:szCs w:val="22"/>
          <w:lang w:val="lt-LT"/>
        </w:rPr>
        <w:t>pakuotėje esan</w:t>
      </w:r>
      <w:r w:rsidR="00BC0ED3" w:rsidRPr="0069569E">
        <w:rPr>
          <w:color w:val="000000"/>
          <w:szCs w:val="22"/>
          <w:lang w:val="lt-LT"/>
        </w:rPr>
        <w:t>tį</w:t>
      </w:r>
      <w:r w:rsidRPr="0069569E">
        <w:rPr>
          <w:color w:val="000000"/>
          <w:szCs w:val="22"/>
          <w:lang w:val="lt-LT"/>
        </w:rPr>
        <w:t xml:space="preserve"> tirpikl</w:t>
      </w:r>
      <w:r w:rsidR="00BC0ED3" w:rsidRPr="0069569E">
        <w:rPr>
          <w:color w:val="000000"/>
          <w:szCs w:val="22"/>
          <w:lang w:val="lt-LT"/>
        </w:rPr>
        <w:t>į</w:t>
      </w:r>
      <w:r w:rsidRPr="0069569E">
        <w:rPr>
          <w:color w:val="000000"/>
          <w:szCs w:val="22"/>
          <w:lang w:val="lt-LT"/>
        </w:rPr>
        <w:t xml:space="preserve"> (žr. skyrių „Kaip paruošti ir vartoti GONAL</w:t>
      </w:r>
      <w:r w:rsidRPr="0069569E">
        <w:rPr>
          <w:color w:val="000000"/>
          <w:szCs w:val="22"/>
          <w:lang w:val="lt-LT"/>
        </w:rPr>
        <w:noBreakHyphen/>
        <w:t>f miltelius ir tirpiklį“ pakuotės lapelyje).</w:t>
      </w:r>
    </w:p>
    <w:p w14:paraId="7E89E3BF" w14:textId="77777777" w:rsidR="00017499" w:rsidRPr="0069569E" w:rsidRDefault="00017499" w:rsidP="0069559E">
      <w:pPr>
        <w:pStyle w:val="BodyText2"/>
        <w:shd w:val="clear" w:color="auto" w:fill="F3F3F3"/>
        <w:jc w:val="left"/>
        <w:rPr>
          <w:color w:val="000000"/>
          <w:szCs w:val="22"/>
          <w:lang w:val="lt-LT"/>
        </w:rPr>
      </w:pPr>
    </w:p>
    <w:p w14:paraId="0AF322CE" w14:textId="28E6BB80" w:rsidR="00017499" w:rsidRPr="0069569E" w:rsidRDefault="00017499" w:rsidP="0069559E">
      <w:pPr>
        <w:pStyle w:val="BodyText2"/>
        <w:shd w:val="clear" w:color="auto" w:fill="F3F3F3"/>
        <w:jc w:val="left"/>
        <w:rPr>
          <w:color w:val="000000"/>
          <w:szCs w:val="22"/>
          <w:lang w:val="lt-LT"/>
        </w:rPr>
      </w:pPr>
      <w:r w:rsidRPr="0069569E">
        <w:rPr>
          <w:iCs/>
          <w:color w:val="000000"/>
          <w:szCs w:val="22"/>
          <w:lang w:val="lt-LT"/>
        </w:rPr>
        <w:t>GONAL</w:t>
      </w:r>
      <w:r w:rsidRPr="0069569E">
        <w:rPr>
          <w:iCs/>
          <w:color w:val="000000"/>
          <w:szCs w:val="22"/>
          <w:lang w:val="lt-LT"/>
        </w:rPr>
        <w:noBreakHyphen/>
        <w:t>f</w:t>
      </w:r>
      <w:r w:rsidRPr="0069569E">
        <w:rPr>
          <w:color w:val="000000"/>
          <w:szCs w:val="22"/>
          <w:lang w:val="lt-LT"/>
        </w:rPr>
        <w:t xml:space="preserve"> gali būti </w:t>
      </w:r>
      <w:r w:rsidR="00BC0ED3" w:rsidRPr="0069569E">
        <w:rPr>
          <w:color w:val="000000"/>
          <w:szCs w:val="22"/>
          <w:lang w:val="lt-LT"/>
        </w:rPr>
        <w:t>ruoši</w:t>
      </w:r>
      <w:r w:rsidRPr="0069569E">
        <w:rPr>
          <w:color w:val="000000"/>
          <w:szCs w:val="22"/>
          <w:lang w:val="lt-LT"/>
        </w:rPr>
        <w:t xml:space="preserve">amas ir </w:t>
      </w:r>
      <w:r w:rsidR="00AE078D">
        <w:rPr>
          <w:color w:val="000000"/>
          <w:szCs w:val="22"/>
          <w:lang w:val="lt-LT"/>
        </w:rPr>
        <w:t>leidžiamas</w:t>
      </w:r>
      <w:r w:rsidR="00AE078D" w:rsidRPr="0069569E">
        <w:rPr>
          <w:color w:val="000000"/>
          <w:szCs w:val="22"/>
          <w:lang w:val="lt-LT"/>
        </w:rPr>
        <w:t xml:space="preserve"> </w:t>
      </w:r>
      <w:r w:rsidRPr="0069569E">
        <w:rPr>
          <w:color w:val="000000"/>
          <w:szCs w:val="22"/>
          <w:lang w:val="lt-LT"/>
        </w:rPr>
        <w:t xml:space="preserve">kartu su </w:t>
      </w:r>
      <w:proofErr w:type="spellStart"/>
      <w:r w:rsidRPr="0069569E">
        <w:rPr>
          <w:color w:val="000000"/>
          <w:szCs w:val="22"/>
          <w:lang w:val="lt-LT"/>
        </w:rPr>
        <w:t>lutropinu</w:t>
      </w:r>
      <w:proofErr w:type="spellEnd"/>
      <w:r w:rsidR="00291AFB" w:rsidRPr="0069569E">
        <w:rPr>
          <w:color w:val="000000"/>
          <w:szCs w:val="22"/>
          <w:lang w:val="lt-LT"/>
        </w:rPr>
        <w:t xml:space="preserve"> alfa</w:t>
      </w:r>
      <w:r w:rsidRPr="0069569E">
        <w:rPr>
          <w:color w:val="000000"/>
          <w:szCs w:val="22"/>
          <w:lang w:val="lt-LT"/>
        </w:rPr>
        <w:t xml:space="preserve">. Tuo atveju iš pradžių paruošiamas </w:t>
      </w:r>
      <w:proofErr w:type="spellStart"/>
      <w:r w:rsidRPr="0069569E">
        <w:rPr>
          <w:color w:val="000000"/>
          <w:szCs w:val="22"/>
          <w:lang w:val="lt-LT"/>
        </w:rPr>
        <w:t>lutropino</w:t>
      </w:r>
      <w:proofErr w:type="spellEnd"/>
      <w:r w:rsidRPr="0069569E">
        <w:rPr>
          <w:color w:val="000000"/>
          <w:szCs w:val="22"/>
          <w:lang w:val="lt-LT"/>
        </w:rPr>
        <w:t xml:space="preserve"> </w:t>
      </w:r>
      <w:r w:rsidR="00291AFB" w:rsidRPr="0069569E">
        <w:rPr>
          <w:color w:val="000000"/>
          <w:szCs w:val="22"/>
          <w:lang w:val="lt-LT"/>
        </w:rPr>
        <w:t xml:space="preserve">alfa </w:t>
      </w:r>
      <w:r w:rsidRPr="0069569E">
        <w:rPr>
          <w:color w:val="000000"/>
          <w:szCs w:val="22"/>
          <w:lang w:val="lt-LT"/>
        </w:rPr>
        <w:t>tirpalas, kur</w:t>
      </w:r>
      <w:r w:rsidR="00BC0ED3" w:rsidRPr="0069569E">
        <w:rPr>
          <w:color w:val="000000"/>
          <w:szCs w:val="22"/>
          <w:lang w:val="lt-LT"/>
        </w:rPr>
        <w:t xml:space="preserve">į naudojant </w:t>
      </w:r>
      <w:r w:rsidRPr="0069569E">
        <w:rPr>
          <w:color w:val="000000"/>
          <w:szCs w:val="22"/>
          <w:lang w:val="lt-LT"/>
        </w:rPr>
        <w:t xml:space="preserve">vėliau </w:t>
      </w:r>
      <w:r w:rsidR="00BC0ED3" w:rsidRPr="0069569E">
        <w:rPr>
          <w:color w:val="000000"/>
          <w:szCs w:val="22"/>
          <w:lang w:val="lt-LT"/>
        </w:rPr>
        <w:t>ruoši</w:t>
      </w:r>
      <w:r w:rsidRPr="0069569E">
        <w:rPr>
          <w:color w:val="000000"/>
          <w:szCs w:val="22"/>
          <w:lang w:val="lt-LT"/>
        </w:rPr>
        <w:t xml:space="preserve">ami </w:t>
      </w:r>
      <w:r w:rsidRPr="0069569E">
        <w:rPr>
          <w:iCs/>
          <w:color w:val="000000"/>
          <w:szCs w:val="22"/>
          <w:lang w:val="lt-LT"/>
        </w:rPr>
        <w:t>GONAL</w:t>
      </w:r>
      <w:r w:rsidRPr="0069569E">
        <w:rPr>
          <w:iCs/>
          <w:color w:val="000000"/>
          <w:szCs w:val="22"/>
          <w:lang w:val="lt-LT"/>
        </w:rPr>
        <w:noBreakHyphen/>
        <w:t>f</w:t>
      </w:r>
      <w:r w:rsidRPr="0069569E">
        <w:rPr>
          <w:color w:val="000000"/>
          <w:szCs w:val="22"/>
          <w:lang w:val="lt-LT"/>
        </w:rPr>
        <w:t xml:space="preserve"> milteliai. </w:t>
      </w:r>
    </w:p>
    <w:p w14:paraId="2C8AFB99" w14:textId="77777777"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 xml:space="preserve">Tyrimai parodė, kad vartojimas kartu su </w:t>
      </w:r>
      <w:proofErr w:type="spellStart"/>
      <w:r w:rsidRPr="0069569E">
        <w:rPr>
          <w:color w:val="000000"/>
          <w:szCs w:val="22"/>
          <w:lang w:val="lt-LT"/>
        </w:rPr>
        <w:t>lutropinu</w:t>
      </w:r>
      <w:proofErr w:type="spellEnd"/>
      <w:r w:rsidRPr="0069569E">
        <w:rPr>
          <w:color w:val="000000"/>
          <w:szCs w:val="22"/>
          <w:lang w:val="lt-LT"/>
        </w:rPr>
        <w:t xml:space="preserve"> </w:t>
      </w:r>
      <w:r w:rsidR="00291AFB" w:rsidRPr="0069569E">
        <w:rPr>
          <w:color w:val="000000"/>
          <w:szCs w:val="22"/>
          <w:lang w:val="lt-LT"/>
        </w:rPr>
        <w:t xml:space="preserve">alfa </w:t>
      </w:r>
      <w:r w:rsidRPr="0069569E">
        <w:rPr>
          <w:color w:val="000000"/>
          <w:szCs w:val="22"/>
          <w:lang w:val="lt-LT"/>
        </w:rPr>
        <w:t xml:space="preserve">reikšmingai nekeičia veikliųjų medžiagų aktyvumo, stabilumo, </w:t>
      </w:r>
      <w:proofErr w:type="spellStart"/>
      <w:r w:rsidRPr="0069569E">
        <w:rPr>
          <w:color w:val="000000"/>
          <w:szCs w:val="22"/>
          <w:lang w:val="lt-LT"/>
        </w:rPr>
        <w:t>farmakokinetinių</w:t>
      </w:r>
      <w:proofErr w:type="spellEnd"/>
      <w:r w:rsidRPr="0069569E">
        <w:rPr>
          <w:color w:val="000000"/>
          <w:szCs w:val="22"/>
          <w:lang w:val="lt-LT"/>
        </w:rPr>
        <w:t xml:space="preserve"> ar </w:t>
      </w:r>
      <w:proofErr w:type="spellStart"/>
      <w:r w:rsidRPr="0069569E">
        <w:rPr>
          <w:color w:val="000000"/>
          <w:szCs w:val="22"/>
          <w:lang w:val="lt-LT"/>
        </w:rPr>
        <w:t>farmakodinaminių</w:t>
      </w:r>
      <w:proofErr w:type="spellEnd"/>
      <w:r w:rsidRPr="0069569E">
        <w:rPr>
          <w:color w:val="000000"/>
          <w:szCs w:val="22"/>
          <w:lang w:val="lt-LT"/>
        </w:rPr>
        <w:t xml:space="preserve"> savybių.</w:t>
      </w:r>
    </w:p>
    <w:p w14:paraId="6AE2F059" w14:textId="77777777" w:rsidR="003B3033" w:rsidRPr="0069569E" w:rsidRDefault="003B3033" w:rsidP="0069559E">
      <w:pPr>
        <w:rPr>
          <w:sz w:val="22"/>
          <w:szCs w:val="22"/>
          <w:lang w:val="lt-LT"/>
        </w:rPr>
      </w:pPr>
    </w:p>
    <w:p w14:paraId="1F2B8962" w14:textId="3FF7976D" w:rsidR="00EE66AE" w:rsidRPr="0069569E" w:rsidRDefault="003B3033" w:rsidP="0069559E">
      <w:pPr>
        <w:shd w:val="clear" w:color="auto" w:fill="E6E6E6"/>
        <w:rPr>
          <w:i/>
          <w:sz w:val="22"/>
          <w:szCs w:val="22"/>
          <w:lang w:val="lt-LT"/>
        </w:rPr>
      </w:pPr>
      <w:r w:rsidRPr="0069569E">
        <w:rPr>
          <w:i/>
          <w:sz w:val="22"/>
          <w:szCs w:val="22"/>
          <w:lang w:val="lt-LT"/>
        </w:rPr>
        <w:lastRenderedPageBreak/>
        <w:t>&lt;GONAL-f 1050 IU&gt;</w:t>
      </w:r>
    </w:p>
    <w:p w14:paraId="6442429A" w14:textId="2FC5E60E" w:rsidR="00EE66AE" w:rsidRPr="0069569E" w:rsidRDefault="00EE66AE" w:rsidP="0069559E">
      <w:pPr>
        <w:shd w:val="clear" w:color="auto" w:fill="E0E0E0"/>
        <w:overflowPunct/>
        <w:autoSpaceDE/>
        <w:autoSpaceDN/>
        <w:adjustRightInd/>
        <w:textAlignment w:val="auto"/>
        <w:rPr>
          <w:sz w:val="22"/>
          <w:szCs w:val="22"/>
          <w:lang w:val="lt-LT"/>
        </w:rPr>
      </w:pPr>
      <w:r w:rsidRPr="0069569E">
        <w:rPr>
          <w:sz w:val="22"/>
          <w:szCs w:val="22"/>
          <w:lang w:val="lt-LT"/>
        </w:rPr>
        <w:t xml:space="preserve">Prieš vartojimą </w:t>
      </w:r>
      <w:r w:rsidR="00FE2312" w:rsidRPr="0069569E">
        <w:rPr>
          <w:sz w:val="22"/>
          <w:szCs w:val="22"/>
          <w:lang w:val="lt-LT"/>
        </w:rPr>
        <w:t>GONAL</w:t>
      </w:r>
      <w:r w:rsidR="00FE2312" w:rsidRPr="0069569E">
        <w:rPr>
          <w:sz w:val="22"/>
          <w:szCs w:val="22"/>
          <w:lang w:val="lt-LT"/>
        </w:rPr>
        <w:noBreakHyphen/>
        <w:t xml:space="preserve">f </w:t>
      </w:r>
      <w:r w:rsidRPr="0069569E">
        <w:rPr>
          <w:sz w:val="22"/>
          <w:szCs w:val="22"/>
          <w:lang w:val="lt-LT"/>
        </w:rPr>
        <w:t xml:space="preserve">1 050 TV/1,75 ml </w:t>
      </w:r>
      <w:r w:rsidR="00365308" w:rsidRPr="0069569E">
        <w:rPr>
          <w:sz w:val="22"/>
          <w:szCs w:val="22"/>
          <w:lang w:val="lt-LT"/>
        </w:rPr>
        <w:t xml:space="preserve">miltelius </w:t>
      </w:r>
      <w:r w:rsidRPr="0069569E">
        <w:rPr>
          <w:sz w:val="22"/>
          <w:szCs w:val="22"/>
          <w:lang w:val="lt-LT"/>
        </w:rPr>
        <w:t xml:space="preserve">reikia </w:t>
      </w:r>
      <w:r w:rsidR="00505E89" w:rsidRPr="0069569E">
        <w:rPr>
          <w:sz w:val="22"/>
          <w:szCs w:val="22"/>
          <w:lang w:val="lt-LT"/>
        </w:rPr>
        <w:t xml:space="preserve">paruošti </w:t>
      </w:r>
      <w:r w:rsidR="001E6AA4" w:rsidRPr="0069569E">
        <w:rPr>
          <w:sz w:val="22"/>
          <w:szCs w:val="22"/>
          <w:lang w:val="lt-LT"/>
        </w:rPr>
        <w:t>naudojant</w:t>
      </w:r>
      <w:r w:rsidR="00505E89" w:rsidRPr="0069569E">
        <w:rPr>
          <w:sz w:val="22"/>
          <w:szCs w:val="22"/>
          <w:lang w:val="lt-LT"/>
        </w:rPr>
        <w:t xml:space="preserve"> </w:t>
      </w:r>
      <w:r w:rsidR="00732A1F">
        <w:rPr>
          <w:sz w:val="22"/>
          <w:szCs w:val="22"/>
          <w:lang w:val="lt-LT"/>
        </w:rPr>
        <w:t>2</w:t>
      </w:r>
      <w:r w:rsidR="00732A1F" w:rsidRPr="0069569E">
        <w:rPr>
          <w:sz w:val="22"/>
          <w:szCs w:val="22"/>
          <w:lang w:val="lt-LT"/>
        </w:rPr>
        <w:t> </w:t>
      </w:r>
      <w:r w:rsidRPr="0069569E">
        <w:rPr>
          <w:sz w:val="22"/>
          <w:szCs w:val="22"/>
          <w:lang w:val="lt-LT"/>
        </w:rPr>
        <w:t xml:space="preserve">ml pridėto tirpiklio. </w:t>
      </w:r>
    </w:p>
    <w:p w14:paraId="5D01EB28" w14:textId="77777777" w:rsidR="00E0660B" w:rsidRPr="0069569E" w:rsidRDefault="00E0660B" w:rsidP="0069559E">
      <w:pPr>
        <w:shd w:val="clear" w:color="auto" w:fill="E0E0E0"/>
        <w:overflowPunct/>
        <w:autoSpaceDE/>
        <w:autoSpaceDN/>
        <w:adjustRightInd/>
        <w:textAlignment w:val="auto"/>
        <w:rPr>
          <w:sz w:val="22"/>
          <w:szCs w:val="22"/>
          <w:lang w:val="lt-LT"/>
        </w:rPr>
      </w:pPr>
    </w:p>
    <w:p w14:paraId="2DA735E0" w14:textId="56178485" w:rsidR="00EE66AE" w:rsidRPr="0069569E" w:rsidRDefault="00FE2312" w:rsidP="0069559E">
      <w:pPr>
        <w:shd w:val="clear" w:color="auto" w:fill="E0E0E0"/>
        <w:overflowPunct/>
        <w:autoSpaceDE/>
        <w:autoSpaceDN/>
        <w:adjustRightInd/>
        <w:textAlignment w:val="auto"/>
        <w:rPr>
          <w:sz w:val="22"/>
          <w:szCs w:val="22"/>
          <w:lang w:val="lt-LT"/>
        </w:rPr>
      </w:pPr>
      <w:r w:rsidRPr="0069569E">
        <w:rPr>
          <w:sz w:val="22"/>
          <w:szCs w:val="22"/>
          <w:lang w:val="lt-LT"/>
        </w:rPr>
        <w:t>GONAL</w:t>
      </w:r>
      <w:r w:rsidRPr="0069569E">
        <w:rPr>
          <w:sz w:val="22"/>
          <w:szCs w:val="22"/>
          <w:lang w:val="lt-LT"/>
        </w:rPr>
        <w:noBreakHyphen/>
        <w:t xml:space="preserve">f </w:t>
      </w:r>
      <w:r w:rsidR="00EE66AE" w:rsidRPr="0069569E">
        <w:rPr>
          <w:sz w:val="22"/>
          <w:szCs w:val="22"/>
          <w:lang w:val="lt-LT"/>
        </w:rPr>
        <w:t>1</w:t>
      </w:r>
      <w:r w:rsidR="00732A1F" w:rsidRPr="0069569E">
        <w:rPr>
          <w:sz w:val="22"/>
          <w:szCs w:val="22"/>
          <w:lang w:val="lt-LT"/>
        </w:rPr>
        <w:t> </w:t>
      </w:r>
      <w:r w:rsidR="00EE66AE" w:rsidRPr="0069569E">
        <w:rPr>
          <w:sz w:val="22"/>
          <w:szCs w:val="22"/>
          <w:lang w:val="lt-LT"/>
        </w:rPr>
        <w:t xml:space="preserve">050 TV/1,75 ml </w:t>
      </w:r>
      <w:r w:rsidR="00365308" w:rsidRPr="0069569E">
        <w:rPr>
          <w:sz w:val="22"/>
          <w:szCs w:val="22"/>
          <w:lang w:val="lt-LT"/>
        </w:rPr>
        <w:t xml:space="preserve">miltelių </w:t>
      </w:r>
      <w:r w:rsidR="00EE66AE" w:rsidRPr="0069569E">
        <w:rPr>
          <w:sz w:val="22"/>
          <w:szCs w:val="22"/>
          <w:lang w:val="lt-LT"/>
        </w:rPr>
        <w:t xml:space="preserve">negalima </w:t>
      </w:r>
      <w:r w:rsidR="00505E89" w:rsidRPr="0069569E">
        <w:rPr>
          <w:sz w:val="22"/>
          <w:szCs w:val="22"/>
          <w:lang w:val="lt-LT"/>
        </w:rPr>
        <w:t xml:space="preserve">ruošti </w:t>
      </w:r>
      <w:r w:rsidR="001E6AA4" w:rsidRPr="0069569E">
        <w:rPr>
          <w:sz w:val="22"/>
          <w:szCs w:val="22"/>
          <w:lang w:val="lt-LT"/>
        </w:rPr>
        <w:t>naudojant</w:t>
      </w:r>
      <w:r w:rsidR="00505E89" w:rsidRPr="0069569E">
        <w:rPr>
          <w:sz w:val="22"/>
          <w:szCs w:val="22"/>
          <w:lang w:val="lt-LT"/>
        </w:rPr>
        <w:t xml:space="preserve"> </w:t>
      </w:r>
      <w:r w:rsidR="00EE66AE" w:rsidRPr="0069569E">
        <w:rPr>
          <w:sz w:val="22"/>
          <w:szCs w:val="22"/>
          <w:lang w:val="lt-LT"/>
        </w:rPr>
        <w:t>joki</w:t>
      </w:r>
      <w:r w:rsidR="001E6AA4" w:rsidRPr="0069569E">
        <w:rPr>
          <w:sz w:val="22"/>
          <w:szCs w:val="22"/>
          <w:lang w:val="lt-LT"/>
        </w:rPr>
        <w:t>ą</w:t>
      </w:r>
      <w:r w:rsidR="00EE66AE" w:rsidRPr="0069569E">
        <w:rPr>
          <w:sz w:val="22"/>
          <w:szCs w:val="22"/>
          <w:lang w:val="lt-LT"/>
        </w:rPr>
        <w:t xml:space="preserve"> kit</w:t>
      </w:r>
      <w:r w:rsidR="001E6AA4" w:rsidRPr="0069569E">
        <w:rPr>
          <w:sz w:val="22"/>
          <w:szCs w:val="22"/>
          <w:lang w:val="lt-LT"/>
        </w:rPr>
        <w:t>ą</w:t>
      </w:r>
      <w:r w:rsidR="00EE66AE" w:rsidRPr="0069569E">
        <w:rPr>
          <w:sz w:val="22"/>
          <w:szCs w:val="22"/>
          <w:lang w:val="lt-LT"/>
        </w:rPr>
        <w:t xml:space="preserve"> GONAL</w:t>
      </w:r>
      <w:r w:rsidR="00EE66AE" w:rsidRPr="0069569E">
        <w:rPr>
          <w:sz w:val="22"/>
          <w:szCs w:val="22"/>
          <w:lang w:val="lt-LT"/>
        </w:rPr>
        <w:noBreakHyphen/>
        <w:t>f pakuot</w:t>
      </w:r>
      <w:r w:rsidR="001E6AA4" w:rsidRPr="0069569E">
        <w:rPr>
          <w:sz w:val="22"/>
          <w:szCs w:val="22"/>
          <w:lang w:val="lt-LT"/>
        </w:rPr>
        <w:t>ę</w:t>
      </w:r>
      <w:r w:rsidR="00EE66AE" w:rsidRPr="0069569E">
        <w:rPr>
          <w:sz w:val="22"/>
          <w:szCs w:val="22"/>
          <w:lang w:val="lt-LT"/>
        </w:rPr>
        <w:t xml:space="preserve">. </w:t>
      </w:r>
    </w:p>
    <w:p w14:paraId="02CA8BC6" w14:textId="77777777" w:rsidR="00E0660B" w:rsidRPr="0069569E" w:rsidRDefault="00E0660B" w:rsidP="0069559E">
      <w:pPr>
        <w:shd w:val="clear" w:color="auto" w:fill="E0E0E0"/>
        <w:overflowPunct/>
        <w:autoSpaceDE/>
        <w:autoSpaceDN/>
        <w:adjustRightInd/>
        <w:textAlignment w:val="auto"/>
        <w:rPr>
          <w:sz w:val="22"/>
          <w:szCs w:val="22"/>
          <w:lang w:val="lt-LT"/>
        </w:rPr>
      </w:pPr>
    </w:p>
    <w:p w14:paraId="2F60E3A7" w14:textId="77777777" w:rsidR="00EE66AE" w:rsidRPr="0069569E" w:rsidRDefault="00EE66AE" w:rsidP="0069559E">
      <w:pPr>
        <w:shd w:val="clear" w:color="auto" w:fill="E0E0E0"/>
        <w:overflowPunct/>
        <w:autoSpaceDE/>
        <w:autoSpaceDN/>
        <w:adjustRightInd/>
        <w:textAlignment w:val="auto"/>
        <w:rPr>
          <w:sz w:val="22"/>
          <w:szCs w:val="22"/>
          <w:lang w:val="lt-LT"/>
        </w:rPr>
      </w:pPr>
      <w:r w:rsidRPr="0069569E">
        <w:rPr>
          <w:sz w:val="22"/>
          <w:szCs w:val="22"/>
          <w:lang w:val="lt-LT"/>
        </w:rPr>
        <w:t xml:space="preserve">Tirpiklis užpildytame švirkšte turi būti naudojamas tiktai </w:t>
      </w:r>
      <w:r w:rsidR="00505E89" w:rsidRPr="0069569E">
        <w:rPr>
          <w:sz w:val="22"/>
          <w:szCs w:val="22"/>
          <w:lang w:val="lt-LT"/>
        </w:rPr>
        <w:t xml:space="preserve">ruošimui </w:t>
      </w:r>
      <w:r w:rsidRPr="0069569E">
        <w:rPr>
          <w:sz w:val="22"/>
          <w:szCs w:val="22"/>
          <w:lang w:val="lt-LT"/>
        </w:rPr>
        <w:t>ir p</w:t>
      </w:r>
      <w:r w:rsidR="00505E89" w:rsidRPr="0069569E">
        <w:rPr>
          <w:sz w:val="22"/>
          <w:szCs w:val="22"/>
          <w:lang w:val="lt-LT"/>
        </w:rPr>
        <w:t>askui</w:t>
      </w:r>
      <w:r w:rsidRPr="0069569E">
        <w:rPr>
          <w:sz w:val="22"/>
          <w:szCs w:val="22"/>
          <w:lang w:val="lt-LT"/>
        </w:rPr>
        <w:t xml:space="preserve"> su</w:t>
      </w:r>
      <w:r w:rsidR="0035271B" w:rsidRPr="0069569E">
        <w:rPr>
          <w:sz w:val="22"/>
          <w:szCs w:val="22"/>
          <w:lang w:val="lt-LT"/>
        </w:rPr>
        <w:t>tvarko</w:t>
      </w:r>
      <w:r w:rsidRPr="0069569E">
        <w:rPr>
          <w:sz w:val="22"/>
          <w:szCs w:val="22"/>
          <w:lang w:val="lt-LT"/>
        </w:rPr>
        <w:t>mas laikantis vietinių reikalavimų. FSH vienetais sugraduotų injekcinių švirkštų rinkinys yra GONAL</w:t>
      </w:r>
      <w:r w:rsidRPr="0069569E">
        <w:rPr>
          <w:sz w:val="22"/>
          <w:szCs w:val="22"/>
          <w:lang w:val="lt-LT"/>
        </w:rPr>
        <w:noBreakHyphen/>
        <w:t xml:space="preserve">f </w:t>
      </w:r>
      <w:proofErr w:type="spellStart"/>
      <w:r w:rsidRPr="0069569E">
        <w:rPr>
          <w:sz w:val="22"/>
          <w:szCs w:val="22"/>
          <w:lang w:val="lt-LT"/>
        </w:rPr>
        <w:t>daugiadozėje</w:t>
      </w:r>
      <w:proofErr w:type="spellEnd"/>
      <w:r w:rsidRPr="0069569E">
        <w:rPr>
          <w:sz w:val="22"/>
          <w:szCs w:val="22"/>
          <w:lang w:val="lt-LT"/>
        </w:rPr>
        <w:t xml:space="preserve"> dėžutėje. Galima naudoti ir 1 ml švirkštą, sugraduotą mililitrais, su </w:t>
      </w:r>
      <w:r w:rsidR="00E824E7" w:rsidRPr="0069569E">
        <w:rPr>
          <w:sz w:val="22"/>
          <w:szCs w:val="22"/>
          <w:lang w:val="lt-LT"/>
        </w:rPr>
        <w:t>pritvirtinta</w:t>
      </w:r>
      <w:r w:rsidRPr="0069569E">
        <w:rPr>
          <w:sz w:val="22"/>
          <w:szCs w:val="22"/>
          <w:lang w:val="lt-LT"/>
        </w:rPr>
        <w:t xml:space="preserve"> adata poodinėms injekcijoms (žr. skyrių „Kaip paruošti ir vartoti GONAL</w:t>
      </w:r>
      <w:r w:rsidRPr="0069569E">
        <w:rPr>
          <w:sz w:val="22"/>
          <w:szCs w:val="22"/>
          <w:lang w:val="lt-LT"/>
        </w:rPr>
        <w:noBreakHyphen/>
        <w:t>f miltelius ir tirpiklį“ pakuotės lapelyje).</w:t>
      </w:r>
    </w:p>
    <w:p w14:paraId="330A4467" w14:textId="77777777" w:rsidR="003B3033" w:rsidRPr="0069569E" w:rsidRDefault="003B3033" w:rsidP="0069559E">
      <w:pPr>
        <w:rPr>
          <w:sz w:val="22"/>
          <w:szCs w:val="22"/>
          <w:lang w:val="lt-LT"/>
        </w:rPr>
      </w:pPr>
    </w:p>
    <w:p w14:paraId="2BEEFFE2" w14:textId="18790FE9" w:rsidR="003B3033" w:rsidRPr="0069569E" w:rsidRDefault="003B3033" w:rsidP="0069559E">
      <w:pPr>
        <w:keepNext/>
        <w:keepLines/>
        <w:shd w:val="clear" w:color="auto" w:fill="CCCCCC"/>
        <w:rPr>
          <w:sz w:val="22"/>
          <w:szCs w:val="22"/>
          <w:lang w:val="lt-LT"/>
        </w:rPr>
      </w:pPr>
      <w:r w:rsidRPr="0069569E">
        <w:rPr>
          <w:i/>
          <w:sz w:val="22"/>
          <w:szCs w:val="22"/>
          <w:lang w:val="lt-LT"/>
        </w:rPr>
        <w:t>&lt;GONAL-f 450</w:t>
      </w:r>
      <w:r w:rsidR="00DD53DF">
        <w:rPr>
          <w:i/>
          <w:sz w:val="22"/>
          <w:szCs w:val="22"/>
          <w:lang w:val="lt-LT"/>
        </w:rPr>
        <w:t> </w:t>
      </w:r>
      <w:r w:rsidRPr="0069569E">
        <w:rPr>
          <w:i/>
          <w:sz w:val="22"/>
          <w:szCs w:val="22"/>
          <w:lang w:val="lt-LT"/>
        </w:rPr>
        <w:t>IU&gt;</w:t>
      </w:r>
    </w:p>
    <w:p w14:paraId="0ADB3A20" w14:textId="5F43CF8F" w:rsidR="007C7F34" w:rsidRPr="0069569E" w:rsidRDefault="007C7F34" w:rsidP="0069559E">
      <w:pPr>
        <w:shd w:val="clear" w:color="auto" w:fill="CCCCCC"/>
        <w:overflowPunct/>
        <w:autoSpaceDE/>
        <w:autoSpaceDN/>
        <w:adjustRightInd/>
        <w:textAlignment w:val="auto"/>
        <w:rPr>
          <w:sz w:val="22"/>
          <w:szCs w:val="22"/>
          <w:lang w:val="lt-LT"/>
        </w:rPr>
      </w:pPr>
      <w:r w:rsidRPr="0069569E">
        <w:rPr>
          <w:sz w:val="22"/>
          <w:szCs w:val="22"/>
          <w:lang w:val="lt-LT"/>
        </w:rPr>
        <w:t>Prieš vartojimą GONAL</w:t>
      </w:r>
      <w:r w:rsidRPr="0069569E">
        <w:rPr>
          <w:sz w:val="22"/>
          <w:szCs w:val="22"/>
          <w:lang w:val="lt-LT"/>
        </w:rPr>
        <w:noBreakHyphen/>
        <w:t xml:space="preserve">f 450 TV/0,75 ml </w:t>
      </w:r>
      <w:r w:rsidR="00365308" w:rsidRPr="0069569E">
        <w:rPr>
          <w:sz w:val="22"/>
          <w:szCs w:val="22"/>
          <w:lang w:val="lt-LT"/>
        </w:rPr>
        <w:t xml:space="preserve">miltelius </w:t>
      </w:r>
      <w:r w:rsidRPr="0069569E">
        <w:rPr>
          <w:sz w:val="22"/>
          <w:szCs w:val="22"/>
          <w:lang w:val="lt-LT"/>
        </w:rPr>
        <w:t xml:space="preserve">reikia </w:t>
      </w:r>
      <w:r w:rsidR="00505E89" w:rsidRPr="0069569E">
        <w:rPr>
          <w:sz w:val="22"/>
          <w:szCs w:val="22"/>
          <w:lang w:val="lt-LT"/>
        </w:rPr>
        <w:t xml:space="preserve">paruošti </w:t>
      </w:r>
      <w:r w:rsidR="001E6AA4" w:rsidRPr="0069569E">
        <w:rPr>
          <w:sz w:val="22"/>
          <w:szCs w:val="22"/>
          <w:lang w:val="lt-LT"/>
        </w:rPr>
        <w:t>naudojant</w:t>
      </w:r>
      <w:r w:rsidR="00505E89" w:rsidRPr="0069569E">
        <w:rPr>
          <w:sz w:val="22"/>
          <w:szCs w:val="22"/>
          <w:lang w:val="lt-LT"/>
        </w:rPr>
        <w:t xml:space="preserve"> </w:t>
      </w:r>
      <w:r w:rsidRPr="0069569E">
        <w:rPr>
          <w:sz w:val="22"/>
          <w:szCs w:val="22"/>
          <w:lang w:val="lt-LT"/>
        </w:rPr>
        <w:t>1 ml pridėto tirpiklio.</w:t>
      </w:r>
    </w:p>
    <w:p w14:paraId="175199DF" w14:textId="77777777" w:rsidR="00F74400" w:rsidRPr="0069569E" w:rsidRDefault="00F74400" w:rsidP="0069559E">
      <w:pPr>
        <w:shd w:val="clear" w:color="auto" w:fill="CCCCCC"/>
        <w:overflowPunct/>
        <w:autoSpaceDE/>
        <w:autoSpaceDN/>
        <w:adjustRightInd/>
        <w:textAlignment w:val="auto"/>
        <w:rPr>
          <w:sz w:val="22"/>
          <w:szCs w:val="22"/>
          <w:lang w:val="lt-LT"/>
        </w:rPr>
      </w:pPr>
    </w:p>
    <w:p w14:paraId="3088B4FD" w14:textId="477E9AB5" w:rsidR="007C7F34" w:rsidRPr="0069569E" w:rsidRDefault="007C7F34" w:rsidP="0069559E">
      <w:pPr>
        <w:shd w:val="clear" w:color="auto" w:fill="CCCCCC"/>
        <w:overflowPunct/>
        <w:autoSpaceDE/>
        <w:autoSpaceDN/>
        <w:adjustRightInd/>
        <w:textAlignment w:val="auto"/>
        <w:rPr>
          <w:sz w:val="22"/>
          <w:szCs w:val="22"/>
          <w:lang w:val="lt-LT"/>
        </w:rPr>
      </w:pPr>
      <w:r w:rsidRPr="0069569E">
        <w:rPr>
          <w:sz w:val="22"/>
          <w:szCs w:val="22"/>
          <w:lang w:val="lt-LT"/>
        </w:rPr>
        <w:t>GONAL</w:t>
      </w:r>
      <w:r w:rsidRPr="0069569E">
        <w:rPr>
          <w:sz w:val="22"/>
          <w:szCs w:val="22"/>
          <w:lang w:val="lt-LT"/>
        </w:rPr>
        <w:noBreakHyphen/>
        <w:t xml:space="preserve">f 450 TV/0,75 ml </w:t>
      </w:r>
      <w:r w:rsidR="00365308" w:rsidRPr="0069569E">
        <w:rPr>
          <w:sz w:val="22"/>
          <w:szCs w:val="22"/>
          <w:lang w:val="lt-LT"/>
        </w:rPr>
        <w:t xml:space="preserve">miltelių </w:t>
      </w:r>
      <w:r w:rsidRPr="0069569E">
        <w:rPr>
          <w:sz w:val="22"/>
          <w:szCs w:val="22"/>
          <w:lang w:val="lt-LT"/>
        </w:rPr>
        <w:t xml:space="preserve">negalima </w:t>
      </w:r>
      <w:r w:rsidR="00505E89" w:rsidRPr="0069569E">
        <w:rPr>
          <w:sz w:val="22"/>
          <w:szCs w:val="22"/>
          <w:lang w:val="lt-LT"/>
        </w:rPr>
        <w:t xml:space="preserve">ruošti </w:t>
      </w:r>
      <w:r w:rsidR="001E6AA4" w:rsidRPr="0069569E">
        <w:rPr>
          <w:sz w:val="22"/>
          <w:szCs w:val="22"/>
          <w:lang w:val="lt-LT"/>
        </w:rPr>
        <w:t>naudojant</w:t>
      </w:r>
      <w:r w:rsidR="00505E89" w:rsidRPr="0069569E">
        <w:rPr>
          <w:sz w:val="22"/>
          <w:szCs w:val="22"/>
          <w:lang w:val="lt-LT"/>
        </w:rPr>
        <w:t xml:space="preserve"> </w:t>
      </w:r>
      <w:r w:rsidRPr="0069569E">
        <w:rPr>
          <w:sz w:val="22"/>
          <w:szCs w:val="22"/>
          <w:lang w:val="lt-LT"/>
        </w:rPr>
        <w:t>joki</w:t>
      </w:r>
      <w:r w:rsidR="001E6AA4" w:rsidRPr="0069569E">
        <w:rPr>
          <w:sz w:val="22"/>
          <w:szCs w:val="22"/>
          <w:lang w:val="lt-LT"/>
        </w:rPr>
        <w:t>ą</w:t>
      </w:r>
      <w:r w:rsidRPr="0069569E">
        <w:rPr>
          <w:sz w:val="22"/>
          <w:szCs w:val="22"/>
          <w:lang w:val="lt-LT"/>
        </w:rPr>
        <w:t xml:space="preserve"> kit</w:t>
      </w:r>
      <w:r w:rsidR="001E6AA4" w:rsidRPr="0069569E">
        <w:rPr>
          <w:sz w:val="22"/>
          <w:szCs w:val="22"/>
          <w:lang w:val="lt-LT"/>
        </w:rPr>
        <w:t>ą</w:t>
      </w:r>
      <w:r w:rsidRPr="0069569E">
        <w:rPr>
          <w:sz w:val="22"/>
          <w:szCs w:val="22"/>
          <w:lang w:val="lt-LT"/>
        </w:rPr>
        <w:t xml:space="preserve"> GONAL</w:t>
      </w:r>
      <w:r w:rsidRPr="0069569E">
        <w:rPr>
          <w:sz w:val="22"/>
          <w:szCs w:val="22"/>
          <w:lang w:val="lt-LT"/>
        </w:rPr>
        <w:noBreakHyphen/>
        <w:t>f pakuot</w:t>
      </w:r>
      <w:r w:rsidR="001E6AA4" w:rsidRPr="0069569E">
        <w:rPr>
          <w:sz w:val="22"/>
          <w:szCs w:val="22"/>
          <w:lang w:val="lt-LT"/>
        </w:rPr>
        <w:t>ę</w:t>
      </w:r>
      <w:r w:rsidRPr="0069569E">
        <w:rPr>
          <w:sz w:val="22"/>
          <w:szCs w:val="22"/>
          <w:lang w:val="lt-LT"/>
        </w:rPr>
        <w:t>.</w:t>
      </w:r>
    </w:p>
    <w:p w14:paraId="07941180" w14:textId="77777777" w:rsidR="007C7F34" w:rsidRPr="0069569E" w:rsidRDefault="007C7F34" w:rsidP="0069559E">
      <w:pPr>
        <w:shd w:val="clear" w:color="auto" w:fill="CCCCCC"/>
        <w:overflowPunct/>
        <w:autoSpaceDE/>
        <w:autoSpaceDN/>
        <w:adjustRightInd/>
        <w:textAlignment w:val="auto"/>
        <w:rPr>
          <w:sz w:val="22"/>
          <w:szCs w:val="22"/>
          <w:lang w:val="lt-LT"/>
        </w:rPr>
      </w:pPr>
    </w:p>
    <w:p w14:paraId="567008D5" w14:textId="77777777" w:rsidR="007C7F34" w:rsidRPr="0069569E" w:rsidRDefault="007C7F34" w:rsidP="0069559E">
      <w:pPr>
        <w:shd w:val="clear" w:color="auto" w:fill="CCCCCC"/>
        <w:overflowPunct/>
        <w:autoSpaceDE/>
        <w:autoSpaceDN/>
        <w:adjustRightInd/>
        <w:textAlignment w:val="auto"/>
        <w:rPr>
          <w:sz w:val="22"/>
          <w:szCs w:val="22"/>
          <w:lang w:val="lt-LT"/>
        </w:rPr>
      </w:pPr>
      <w:r w:rsidRPr="0069569E">
        <w:rPr>
          <w:sz w:val="22"/>
          <w:szCs w:val="22"/>
          <w:lang w:val="lt-LT"/>
        </w:rPr>
        <w:t xml:space="preserve">Tirpiklis užpildytame švirkšte turi būti naudojamas tiktai </w:t>
      </w:r>
      <w:r w:rsidR="00505E89" w:rsidRPr="0069569E">
        <w:rPr>
          <w:sz w:val="22"/>
          <w:szCs w:val="22"/>
          <w:lang w:val="lt-LT"/>
        </w:rPr>
        <w:t xml:space="preserve">ruošimui </w:t>
      </w:r>
      <w:r w:rsidRPr="0069569E">
        <w:rPr>
          <w:sz w:val="22"/>
          <w:szCs w:val="22"/>
          <w:lang w:val="lt-LT"/>
        </w:rPr>
        <w:t>ir p</w:t>
      </w:r>
      <w:r w:rsidR="00505E89" w:rsidRPr="0069569E">
        <w:rPr>
          <w:sz w:val="22"/>
          <w:szCs w:val="22"/>
          <w:lang w:val="lt-LT"/>
        </w:rPr>
        <w:t>askui</w:t>
      </w:r>
      <w:r w:rsidRPr="0069569E">
        <w:rPr>
          <w:sz w:val="22"/>
          <w:szCs w:val="22"/>
          <w:lang w:val="lt-LT"/>
        </w:rPr>
        <w:t xml:space="preserve"> su</w:t>
      </w:r>
      <w:r w:rsidR="0035271B" w:rsidRPr="0069569E">
        <w:rPr>
          <w:sz w:val="22"/>
          <w:szCs w:val="22"/>
          <w:lang w:val="lt-LT"/>
        </w:rPr>
        <w:t>tvarko</w:t>
      </w:r>
      <w:r w:rsidRPr="0069569E">
        <w:rPr>
          <w:sz w:val="22"/>
          <w:szCs w:val="22"/>
          <w:lang w:val="lt-LT"/>
        </w:rPr>
        <w:t>mas laikantis vietinių reikalavimų. FSH vienetais sugraduotų injekcinių švirkštų rinkinys yra GONAL</w:t>
      </w:r>
      <w:r w:rsidRPr="0069569E">
        <w:rPr>
          <w:sz w:val="22"/>
          <w:szCs w:val="22"/>
          <w:lang w:val="lt-LT"/>
        </w:rPr>
        <w:noBreakHyphen/>
        <w:t xml:space="preserve">f </w:t>
      </w:r>
      <w:proofErr w:type="spellStart"/>
      <w:r w:rsidRPr="0069569E">
        <w:rPr>
          <w:sz w:val="22"/>
          <w:szCs w:val="22"/>
          <w:lang w:val="lt-LT"/>
        </w:rPr>
        <w:t>daugiadozėje</w:t>
      </w:r>
      <w:proofErr w:type="spellEnd"/>
      <w:r w:rsidRPr="0069569E">
        <w:rPr>
          <w:sz w:val="22"/>
          <w:szCs w:val="22"/>
          <w:lang w:val="lt-LT"/>
        </w:rPr>
        <w:t xml:space="preserve"> dėžutėje. Galima naudoti ir 1 ml švirkštą, sugraduotą mililitrais, su </w:t>
      </w:r>
      <w:r w:rsidR="00E824E7" w:rsidRPr="0069569E">
        <w:rPr>
          <w:sz w:val="22"/>
          <w:szCs w:val="22"/>
          <w:lang w:val="lt-LT"/>
        </w:rPr>
        <w:t xml:space="preserve">pritvirtinta </w:t>
      </w:r>
      <w:r w:rsidRPr="0069569E">
        <w:rPr>
          <w:sz w:val="22"/>
          <w:szCs w:val="22"/>
          <w:lang w:val="lt-LT"/>
        </w:rPr>
        <w:t>adata poodinėms injekcijoms (žr. skyrių „Kaip paruošti ir vartoti GONAL</w:t>
      </w:r>
      <w:r w:rsidRPr="0069569E">
        <w:rPr>
          <w:sz w:val="22"/>
          <w:szCs w:val="22"/>
          <w:lang w:val="lt-LT"/>
        </w:rPr>
        <w:noBreakHyphen/>
        <w:t>f miltelius ir tirpiklį“ pakuotės lapelyje).</w:t>
      </w:r>
    </w:p>
    <w:p w14:paraId="044F843C" w14:textId="77777777" w:rsidR="00AD6224" w:rsidRPr="0069569E" w:rsidRDefault="00AD6224" w:rsidP="0069559E">
      <w:pPr>
        <w:overflowPunct/>
        <w:autoSpaceDE/>
        <w:autoSpaceDN/>
        <w:adjustRightInd/>
        <w:textAlignment w:val="auto"/>
        <w:rPr>
          <w:sz w:val="22"/>
          <w:szCs w:val="22"/>
          <w:lang w:val="lt-LT"/>
        </w:rPr>
      </w:pPr>
    </w:p>
    <w:p w14:paraId="799095C3" w14:textId="77777777" w:rsidR="00AD6224" w:rsidRPr="0069569E" w:rsidRDefault="00505E89" w:rsidP="0069559E">
      <w:pPr>
        <w:overflowPunct/>
        <w:autoSpaceDE/>
        <w:autoSpaceDN/>
        <w:adjustRightInd/>
        <w:textAlignment w:val="auto"/>
        <w:rPr>
          <w:sz w:val="22"/>
          <w:szCs w:val="22"/>
          <w:lang w:val="lt-LT"/>
        </w:rPr>
      </w:pPr>
      <w:r w:rsidRPr="0069569E">
        <w:rPr>
          <w:sz w:val="22"/>
          <w:szCs w:val="22"/>
          <w:lang w:val="lt-LT"/>
        </w:rPr>
        <w:t>Paruošto t</w:t>
      </w:r>
      <w:r w:rsidR="00AD6224" w:rsidRPr="0069569E">
        <w:rPr>
          <w:sz w:val="22"/>
          <w:szCs w:val="22"/>
          <w:lang w:val="lt-LT"/>
        </w:rPr>
        <w:t>irpalo negalima vartoti, jei jame yra neištirpusių dalelių arba jis neskaidrus.</w:t>
      </w:r>
    </w:p>
    <w:p w14:paraId="3ACE51DE" w14:textId="77777777" w:rsidR="00AD6224" w:rsidRPr="0069569E" w:rsidRDefault="00AD6224" w:rsidP="0069559E">
      <w:pPr>
        <w:overflowPunct/>
        <w:autoSpaceDE/>
        <w:autoSpaceDN/>
        <w:adjustRightInd/>
        <w:textAlignment w:val="auto"/>
        <w:rPr>
          <w:sz w:val="22"/>
          <w:szCs w:val="22"/>
          <w:lang w:val="lt-LT"/>
        </w:rPr>
      </w:pPr>
    </w:p>
    <w:p w14:paraId="18277BE8" w14:textId="77777777" w:rsidR="003B3033" w:rsidRPr="0069569E" w:rsidRDefault="00AD6224" w:rsidP="0069559E">
      <w:pPr>
        <w:overflowPunct/>
        <w:autoSpaceDE/>
        <w:autoSpaceDN/>
        <w:adjustRightInd/>
        <w:textAlignment w:val="auto"/>
        <w:rPr>
          <w:sz w:val="22"/>
          <w:szCs w:val="22"/>
          <w:lang w:val="lt-LT"/>
        </w:rPr>
      </w:pPr>
      <w:r w:rsidRPr="0069569E">
        <w:rPr>
          <w:sz w:val="22"/>
          <w:szCs w:val="22"/>
          <w:lang w:val="lt-LT"/>
        </w:rPr>
        <w:t xml:space="preserve">Nesuvartotą </w:t>
      </w:r>
      <w:r w:rsidR="000F29D6" w:rsidRPr="0069569E">
        <w:rPr>
          <w:sz w:val="22"/>
          <w:szCs w:val="22"/>
          <w:lang w:val="lt-LT"/>
        </w:rPr>
        <w:t xml:space="preserve">vaistinį </w:t>
      </w:r>
      <w:r w:rsidRPr="0069569E">
        <w:rPr>
          <w:sz w:val="22"/>
          <w:szCs w:val="22"/>
          <w:lang w:val="lt-LT"/>
        </w:rPr>
        <w:t>preparatą ar atliekas reikia tvarkyti laikantis vietinių reikalavimų.</w:t>
      </w:r>
    </w:p>
    <w:p w14:paraId="3DC926FB" w14:textId="77777777" w:rsidR="00017499" w:rsidRPr="0069569E" w:rsidRDefault="00017499" w:rsidP="0069559E">
      <w:pPr>
        <w:rPr>
          <w:b/>
          <w:sz w:val="22"/>
          <w:szCs w:val="22"/>
          <w:lang w:val="lt-LT"/>
        </w:rPr>
      </w:pPr>
    </w:p>
    <w:p w14:paraId="68E951C2" w14:textId="77777777" w:rsidR="00AD6224" w:rsidRPr="0069569E" w:rsidRDefault="00AD6224" w:rsidP="0069559E">
      <w:pPr>
        <w:rPr>
          <w:b/>
          <w:sz w:val="22"/>
          <w:szCs w:val="22"/>
          <w:lang w:val="lt-LT"/>
        </w:rPr>
      </w:pPr>
    </w:p>
    <w:p w14:paraId="59F272DD" w14:textId="77777777" w:rsidR="00017499" w:rsidRPr="0069569E" w:rsidRDefault="00017499" w:rsidP="0069559E">
      <w:pPr>
        <w:keepNext/>
        <w:keepLines/>
        <w:rPr>
          <w:b/>
          <w:sz w:val="22"/>
          <w:szCs w:val="22"/>
          <w:lang w:val="lt-LT"/>
        </w:rPr>
      </w:pPr>
      <w:r w:rsidRPr="0069569E">
        <w:rPr>
          <w:b/>
          <w:sz w:val="22"/>
          <w:szCs w:val="22"/>
          <w:lang w:val="lt-LT"/>
        </w:rPr>
        <w:t>7.</w:t>
      </w:r>
      <w:r w:rsidRPr="0069569E">
        <w:rPr>
          <w:b/>
          <w:sz w:val="22"/>
          <w:szCs w:val="22"/>
          <w:lang w:val="lt-LT"/>
        </w:rPr>
        <w:tab/>
      </w:r>
      <w:r w:rsidR="007609F5" w:rsidRPr="0069569E">
        <w:rPr>
          <w:b/>
          <w:sz w:val="22"/>
          <w:lang w:val="lt-LT" w:eastAsia="lt-LT"/>
        </w:rPr>
        <w:t>REGISTRUOTOJAS</w:t>
      </w:r>
    </w:p>
    <w:p w14:paraId="452D7DFF" w14:textId="77777777" w:rsidR="00017499" w:rsidRPr="0069569E" w:rsidRDefault="00017499" w:rsidP="0069559E">
      <w:pPr>
        <w:pStyle w:val="BodyText2"/>
        <w:keepNext/>
        <w:jc w:val="left"/>
        <w:rPr>
          <w:color w:val="000000"/>
          <w:szCs w:val="22"/>
          <w:lang w:val="lt-LT"/>
        </w:rPr>
      </w:pPr>
    </w:p>
    <w:p w14:paraId="7D47872F" w14:textId="77777777" w:rsidR="00365308" w:rsidRPr="0069569E" w:rsidRDefault="00365308" w:rsidP="00365308">
      <w:pPr>
        <w:pStyle w:val="ListParagraph"/>
        <w:keepNext/>
        <w:spacing w:before="0" w:line="240" w:lineRule="auto"/>
        <w:ind w:left="0"/>
        <w:rPr>
          <w:sz w:val="22"/>
          <w:szCs w:val="22"/>
          <w:lang w:val="lt-LT" w:eastAsia="de-DE"/>
        </w:rPr>
      </w:pPr>
      <w:proofErr w:type="spellStart"/>
      <w:r w:rsidRPr="0069569E">
        <w:rPr>
          <w:sz w:val="22"/>
          <w:szCs w:val="22"/>
          <w:lang w:val="lt-LT"/>
        </w:rPr>
        <w:t>Merck</w:t>
      </w:r>
      <w:proofErr w:type="spellEnd"/>
      <w:r w:rsidRPr="0069569E">
        <w:rPr>
          <w:sz w:val="22"/>
          <w:szCs w:val="22"/>
          <w:lang w:val="lt-LT"/>
        </w:rPr>
        <w:t xml:space="preserve"> </w:t>
      </w:r>
      <w:proofErr w:type="spellStart"/>
      <w:r w:rsidRPr="0069569E">
        <w:rPr>
          <w:sz w:val="22"/>
          <w:szCs w:val="22"/>
          <w:lang w:val="lt-LT"/>
        </w:rPr>
        <w:t>Europe</w:t>
      </w:r>
      <w:proofErr w:type="spellEnd"/>
      <w:r w:rsidRPr="0069569E">
        <w:rPr>
          <w:sz w:val="22"/>
          <w:szCs w:val="22"/>
          <w:lang w:val="lt-LT"/>
        </w:rPr>
        <w:t xml:space="preserve"> B.V.</w:t>
      </w:r>
    </w:p>
    <w:p w14:paraId="3C1A1753" w14:textId="77777777" w:rsidR="00365308" w:rsidRPr="0069569E" w:rsidRDefault="00365308" w:rsidP="00365308">
      <w:pPr>
        <w:pStyle w:val="ListParagraph"/>
        <w:keepNext/>
        <w:spacing w:before="0" w:line="240" w:lineRule="auto"/>
        <w:ind w:left="0"/>
        <w:rPr>
          <w:sz w:val="22"/>
          <w:szCs w:val="22"/>
          <w:lang w:val="lt-LT"/>
        </w:rPr>
      </w:pPr>
      <w:proofErr w:type="spellStart"/>
      <w:r w:rsidRPr="0069569E">
        <w:rPr>
          <w:sz w:val="22"/>
          <w:szCs w:val="22"/>
          <w:lang w:val="lt-LT"/>
        </w:rPr>
        <w:t>Gustav</w:t>
      </w:r>
      <w:proofErr w:type="spellEnd"/>
      <w:r w:rsidRPr="0069569E">
        <w:rPr>
          <w:sz w:val="22"/>
          <w:szCs w:val="22"/>
          <w:lang w:val="lt-LT"/>
        </w:rPr>
        <w:t xml:space="preserve"> </w:t>
      </w:r>
      <w:proofErr w:type="spellStart"/>
      <w:r w:rsidRPr="0069569E">
        <w:rPr>
          <w:sz w:val="22"/>
          <w:szCs w:val="22"/>
          <w:lang w:val="lt-LT"/>
        </w:rPr>
        <w:t>Mahlerplein</w:t>
      </w:r>
      <w:proofErr w:type="spellEnd"/>
      <w:r w:rsidRPr="0069569E">
        <w:rPr>
          <w:sz w:val="22"/>
          <w:szCs w:val="22"/>
          <w:lang w:val="lt-LT"/>
        </w:rPr>
        <w:t> 102</w:t>
      </w:r>
    </w:p>
    <w:p w14:paraId="4FFDB1BB" w14:textId="77777777" w:rsidR="00365308" w:rsidRPr="0069569E" w:rsidRDefault="00365308" w:rsidP="00365308">
      <w:pPr>
        <w:pStyle w:val="ListParagraph"/>
        <w:keepNext/>
        <w:spacing w:before="0" w:line="240" w:lineRule="auto"/>
        <w:ind w:left="0"/>
        <w:rPr>
          <w:b/>
          <w:bCs/>
          <w:sz w:val="22"/>
          <w:szCs w:val="22"/>
          <w:lang w:val="lt-LT"/>
        </w:rPr>
      </w:pPr>
      <w:r w:rsidRPr="0069569E">
        <w:rPr>
          <w:sz w:val="22"/>
          <w:szCs w:val="22"/>
          <w:lang w:val="lt-LT"/>
        </w:rPr>
        <w:t xml:space="preserve">1082 MA </w:t>
      </w:r>
      <w:proofErr w:type="spellStart"/>
      <w:r w:rsidRPr="0069569E">
        <w:rPr>
          <w:sz w:val="22"/>
          <w:szCs w:val="22"/>
          <w:lang w:val="lt-LT"/>
        </w:rPr>
        <w:t>Amsterdam</w:t>
      </w:r>
      <w:proofErr w:type="spellEnd"/>
    </w:p>
    <w:p w14:paraId="52981FF6" w14:textId="77777777" w:rsidR="00365308" w:rsidRPr="0069569E" w:rsidRDefault="00365308" w:rsidP="00365308">
      <w:pPr>
        <w:tabs>
          <w:tab w:val="left" w:pos="851"/>
        </w:tabs>
        <w:rPr>
          <w:sz w:val="22"/>
          <w:szCs w:val="22"/>
          <w:lang w:val="lt-LT"/>
        </w:rPr>
      </w:pPr>
      <w:r w:rsidRPr="0069569E">
        <w:rPr>
          <w:sz w:val="22"/>
          <w:szCs w:val="22"/>
          <w:lang w:val="lt-LT"/>
        </w:rPr>
        <w:t>Nyderlandai</w:t>
      </w:r>
    </w:p>
    <w:p w14:paraId="310EEFB8" w14:textId="77777777" w:rsidR="00017499" w:rsidRPr="0069569E" w:rsidRDefault="00017499" w:rsidP="0069559E">
      <w:pPr>
        <w:pStyle w:val="BodyText2"/>
        <w:jc w:val="left"/>
        <w:rPr>
          <w:color w:val="000000"/>
          <w:szCs w:val="22"/>
          <w:lang w:val="lt-LT"/>
        </w:rPr>
      </w:pPr>
    </w:p>
    <w:p w14:paraId="250F2709" w14:textId="77777777" w:rsidR="00017499" w:rsidRPr="0069569E" w:rsidRDefault="00017499" w:rsidP="0069559E">
      <w:pPr>
        <w:pStyle w:val="BodyText2"/>
        <w:jc w:val="left"/>
        <w:rPr>
          <w:color w:val="000000"/>
          <w:szCs w:val="22"/>
          <w:lang w:val="lt-LT"/>
        </w:rPr>
      </w:pPr>
    </w:p>
    <w:p w14:paraId="515938CB" w14:textId="77777777" w:rsidR="00017499" w:rsidRPr="0069569E" w:rsidRDefault="00017499" w:rsidP="0069559E">
      <w:pPr>
        <w:keepNext/>
        <w:keepLines/>
        <w:rPr>
          <w:b/>
          <w:sz w:val="22"/>
          <w:szCs w:val="22"/>
          <w:lang w:val="lt-LT"/>
        </w:rPr>
      </w:pPr>
      <w:r w:rsidRPr="0069569E">
        <w:rPr>
          <w:b/>
          <w:sz w:val="22"/>
          <w:szCs w:val="22"/>
          <w:lang w:val="lt-LT"/>
        </w:rPr>
        <w:t>8.</w:t>
      </w:r>
      <w:r w:rsidRPr="0069569E">
        <w:rPr>
          <w:b/>
          <w:sz w:val="22"/>
          <w:szCs w:val="22"/>
          <w:lang w:val="lt-LT"/>
        </w:rPr>
        <w:tab/>
      </w:r>
      <w:r w:rsidR="007609F5" w:rsidRPr="0069569E">
        <w:rPr>
          <w:b/>
          <w:sz w:val="22"/>
          <w:lang w:val="lt-LT" w:eastAsia="lt-LT"/>
        </w:rPr>
        <w:t xml:space="preserve">REGISTRACIJOS PAŽYMĖJIMO </w:t>
      </w:r>
      <w:r w:rsidR="007663A8" w:rsidRPr="0069569E">
        <w:rPr>
          <w:b/>
          <w:sz w:val="22"/>
          <w:szCs w:val="22"/>
          <w:lang w:val="lt-LT"/>
        </w:rPr>
        <w:t>NUMERIAI</w:t>
      </w:r>
    </w:p>
    <w:p w14:paraId="66E4AA3F" w14:textId="4560C5FB" w:rsidR="00017499" w:rsidRDefault="00017499" w:rsidP="0069559E">
      <w:pPr>
        <w:pStyle w:val="BodyText2"/>
        <w:keepNext/>
        <w:shd w:val="clear" w:color="auto" w:fill="F3F3F3"/>
        <w:jc w:val="left"/>
        <w:rPr>
          <w:color w:val="000000"/>
          <w:szCs w:val="22"/>
          <w:lang w:val="lt-LT"/>
        </w:rPr>
      </w:pPr>
    </w:p>
    <w:p w14:paraId="2C980254" w14:textId="383C0DD0" w:rsidR="00DF163E" w:rsidRPr="00F30FBE" w:rsidRDefault="00DF163E" w:rsidP="0069559E">
      <w:pPr>
        <w:pStyle w:val="BodyText2"/>
        <w:keepNext/>
        <w:shd w:val="clear" w:color="auto" w:fill="F3F3F3"/>
        <w:jc w:val="left"/>
        <w:rPr>
          <w:i/>
          <w:color w:val="000000"/>
          <w:szCs w:val="22"/>
          <w:lang w:val="lt-LT"/>
        </w:rPr>
      </w:pPr>
      <w:r w:rsidRPr="00F30FBE">
        <w:rPr>
          <w:i/>
          <w:color w:val="000000"/>
          <w:szCs w:val="22"/>
          <w:lang w:val="lt-LT"/>
        </w:rPr>
        <w:t>&lt;GONAL-f 75 IU&gt;</w:t>
      </w:r>
    </w:p>
    <w:p w14:paraId="3511ED2C" w14:textId="77777777" w:rsidR="00017499" w:rsidRPr="0069569E" w:rsidRDefault="00017499" w:rsidP="0069559E">
      <w:pPr>
        <w:shd w:val="clear" w:color="auto" w:fill="F3F3F3"/>
        <w:rPr>
          <w:color w:val="000000"/>
          <w:sz w:val="22"/>
          <w:szCs w:val="22"/>
          <w:lang w:val="lt-LT"/>
        </w:rPr>
      </w:pPr>
      <w:r w:rsidRPr="0069569E">
        <w:rPr>
          <w:color w:val="000000"/>
          <w:sz w:val="22"/>
          <w:szCs w:val="22"/>
          <w:lang w:val="lt-LT"/>
        </w:rPr>
        <w:t>EU/1/95/001/025</w:t>
      </w:r>
    </w:p>
    <w:p w14:paraId="0BC471F3" w14:textId="77777777" w:rsidR="00017499" w:rsidRPr="0069569E" w:rsidRDefault="00017499" w:rsidP="0069559E">
      <w:pPr>
        <w:shd w:val="clear" w:color="auto" w:fill="F3F3F3"/>
        <w:rPr>
          <w:color w:val="000000"/>
          <w:sz w:val="22"/>
          <w:szCs w:val="22"/>
          <w:lang w:val="lt-LT"/>
        </w:rPr>
      </w:pPr>
      <w:r w:rsidRPr="0069569E">
        <w:rPr>
          <w:color w:val="000000"/>
          <w:sz w:val="22"/>
          <w:szCs w:val="22"/>
          <w:lang w:val="lt-LT"/>
        </w:rPr>
        <w:t>EU/1/95/001/026</w:t>
      </w:r>
    </w:p>
    <w:p w14:paraId="0A543D44" w14:textId="77777777" w:rsidR="00017499" w:rsidRPr="0069569E" w:rsidRDefault="00017499" w:rsidP="0069559E">
      <w:pPr>
        <w:shd w:val="clear" w:color="auto" w:fill="F3F3F3"/>
        <w:rPr>
          <w:color w:val="000000"/>
          <w:sz w:val="22"/>
          <w:szCs w:val="22"/>
          <w:lang w:val="lt-LT"/>
        </w:rPr>
      </w:pPr>
      <w:r w:rsidRPr="0069569E">
        <w:rPr>
          <w:color w:val="000000"/>
          <w:sz w:val="22"/>
          <w:szCs w:val="22"/>
          <w:lang w:val="lt-LT"/>
        </w:rPr>
        <w:t>EU/1/95/001/027</w:t>
      </w:r>
    </w:p>
    <w:p w14:paraId="5CBEFFD7" w14:textId="77777777" w:rsidR="00017499" w:rsidRPr="0069569E" w:rsidRDefault="00017499" w:rsidP="0069559E">
      <w:pPr>
        <w:pStyle w:val="BodyText2"/>
        <w:jc w:val="left"/>
        <w:rPr>
          <w:color w:val="000000"/>
          <w:szCs w:val="22"/>
          <w:lang w:val="lt-LT"/>
        </w:rPr>
      </w:pPr>
    </w:p>
    <w:p w14:paraId="2669C668" w14:textId="77777777" w:rsidR="00017499" w:rsidRPr="0069569E" w:rsidRDefault="00017499" w:rsidP="0069559E">
      <w:pPr>
        <w:pStyle w:val="BodyText2"/>
        <w:jc w:val="left"/>
        <w:rPr>
          <w:color w:val="000000"/>
          <w:szCs w:val="22"/>
          <w:lang w:val="lt-LT"/>
        </w:rPr>
      </w:pPr>
    </w:p>
    <w:p w14:paraId="42ED3B74" w14:textId="77777777" w:rsidR="003B3033" w:rsidRPr="0069569E" w:rsidRDefault="00EE66AE" w:rsidP="0069559E">
      <w:pPr>
        <w:keepNext/>
        <w:keepLines/>
        <w:rPr>
          <w:b/>
          <w:sz w:val="22"/>
          <w:szCs w:val="22"/>
          <w:lang w:val="lt-LT"/>
        </w:rPr>
      </w:pPr>
      <w:r w:rsidRPr="0069569E">
        <w:rPr>
          <w:b/>
          <w:sz w:val="22"/>
          <w:szCs w:val="22"/>
          <w:lang w:val="lt-LT"/>
        </w:rPr>
        <w:t>8.</w:t>
      </w:r>
      <w:r w:rsidRPr="0069569E">
        <w:rPr>
          <w:b/>
          <w:sz w:val="22"/>
          <w:szCs w:val="22"/>
          <w:lang w:val="lt-LT"/>
        </w:rPr>
        <w:tab/>
      </w:r>
      <w:r w:rsidR="007609F5" w:rsidRPr="0069569E">
        <w:rPr>
          <w:b/>
          <w:sz w:val="22"/>
          <w:lang w:val="lt-LT" w:eastAsia="lt-LT"/>
        </w:rPr>
        <w:t xml:space="preserve">REGISTRACIJOS PAŽYMĖJIMO </w:t>
      </w:r>
      <w:r w:rsidR="007663A8" w:rsidRPr="0069569E">
        <w:rPr>
          <w:b/>
          <w:sz w:val="22"/>
          <w:szCs w:val="22"/>
          <w:lang w:val="lt-LT"/>
        </w:rPr>
        <w:t xml:space="preserve">NUMERIS </w:t>
      </w:r>
    </w:p>
    <w:p w14:paraId="220EA969" w14:textId="77777777" w:rsidR="003B3033" w:rsidRPr="0069569E" w:rsidRDefault="003B3033" w:rsidP="00F525F8">
      <w:pPr>
        <w:keepNext/>
        <w:shd w:val="clear" w:color="auto" w:fill="E6E6E6"/>
        <w:rPr>
          <w:sz w:val="22"/>
          <w:szCs w:val="22"/>
          <w:lang w:val="lt-LT"/>
        </w:rPr>
      </w:pPr>
    </w:p>
    <w:p w14:paraId="2785D393" w14:textId="72EAC6A4" w:rsidR="004C449D" w:rsidRPr="0069569E" w:rsidRDefault="003B3033" w:rsidP="0069559E">
      <w:pPr>
        <w:shd w:val="clear" w:color="auto" w:fill="E6E6E6"/>
        <w:rPr>
          <w:i/>
          <w:sz w:val="22"/>
          <w:szCs w:val="22"/>
          <w:lang w:val="lt-LT"/>
        </w:rPr>
      </w:pPr>
      <w:r w:rsidRPr="0069569E">
        <w:rPr>
          <w:i/>
          <w:sz w:val="22"/>
          <w:szCs w:val="22"/>
          <w:lang w:val="lt-LT"/>
        </w:rPr>
        <w:t>&lt;GONAL-f 1050 IU&gt;</w:t>
      </w:r>
    </w:p>
    <w:p w14:paraId="54126B3E" w14:textId="77777777" w:rsidR="003B3033" w:rsidRPr="0069569E" w:rsidRDefault="003B3033" w:rsidP="0069559E">
      <w:pPr>
        <w:shd w:val="clear" w:color="auto" w:fill="E6E6E6"/>
        <w:rPr>
          <w:sz w:val="22"/>
          <w:szCs w:val="22"/>
          <w:lang w:val="lt-LT"/>
        </w:rPr>
      </w:pPr>
      <w:r w:rsidRPr="0069569E">
        <w:rPr>
          <w:sz w:val="22"/>
          <w:szCs w:val="22"/>
          <w:lang w:val="lt-LT"/>
        </w:rPr>
        <w:t>EU/1/95/001/021</w:t>
      </w:r>
    </w:p>
    <w:p w14:paraId="61A9163E" w14:textId="77777777" w:rsidR="003B3033" w:rsidRPr="0069569E" w:rsidRDefault="003B3033" w:rsidP="0069559E">
      <w:pPr>
        <w:rPr>
          <w:sz w:val="22"/>
          <w:szCs w:val="22"/>
          <w:lang w:val="lt-LT"/>
        </w:rPr>
      </w:pPr>
    </w:p>
    <w:p w14:paraId="2EC737DE" w14:textId="33D378DD" w:rsidR="003B3033" w:rsidRPr="0069569E" w:rsidRDefault="003B3033" w:rsidP="0069559E">
      <w:pPr>
        <w:shd w:val="clear" w:color="auto" w:fill="CCCCCC"/>
        <w:rPr>
          <w:sz w:val="22"/>
          <w:szCs w:val="22"/>
          <w:lang w:val="lt-LT"/>
        </w:rPr>
      </w:pPr>
      <w:r w:rsidRPr="0069569E">
        <w:rPr>
          <w:i/>
          <w:sz w:val="22"/>
          <w:szCs w:val="22"/>
          <w:lang w:val="lt-LT"/>
        </w:rPr>
        <w:t>&lt;GONAL-f 450</w:t>
      </w:r>
      <w:r w:rsidR="001236D5">
        <w:rPr>
          <w:i/>
          <w:sz w:val="22"/>
          <w:szCs w:val="22"/>
          <w:lang w:val="lt-LT"/>
        </w:rPr>
        <w:t> </w:t>
      </w:r>
      <w:r w:rsidRPr="0069569E">
        <w:rPr>
          <w:i/>
          <w:sz w:val="22"/>
          <w:szCs w:val="22"/>
          <w:lang w:val="lt-LT"/>
        </w:rPr>
        <w:t>IU&gt;</w:t>
      </w:r>
    </w:p>
    <w:p w14:paraId="2BB71658" w14:textId="77777777" w:rsidR="003B3033" w:rsidRPr="0069569E" w:rsidRDefault="003B3033" w:rsidP="0069559E">
      <w:pPr>
        <w:shd w:val="clear" w:color="auto" w:fill="CCCCCC"/>
        <w:rPr>
          <w:sz w:val="22"/>
          <w:szCs w:val="22"/>
          <w:lang w:val="lt-LT"/>
        </w:rPr>
      </w:pPr>
      <w:r w:rsidRPr="0069569E">
        <w:rPr>
          <w:sz w:val="22"/>
          <w:szCs w:val="22"/>
          <w:lang w:val="lt-LT"/>
        </w:rPr>
        <w:t>EU/1/95/001/031</w:t>
      </w:r>
    </w:p>
    <w:p w14:paraId="0BCE1341" w14:textId="77777777" w:rsidR="003B3033" w:rsidRPr="0069569E" w:rsidRDefault="003B3033" w:rsidP="0069559E">
      <w:pPr>
        <w:rPr>
          <w:sz w:val="22"/>
          <w:szCs w:val="22"/>
          <w:lang w:val="lt-LT"/>
        </w:rPr>
      </w:pPr>
    </w:p>
    <w:p w14:paraId="7BC55FA7" w14:textId="77777777" w:rsidR="003B3033" w:rsidRPr="0069569E" w:rsidRDefault="003B3033" w:rsidP="0069559E">
      <w:pPr>
        <w:rPr>
          <w:sz w:val="22"/>
          <w:szCs w:val="22"/>
          <w:lang w:val="lt-LT"/>
        </w:rPr>
      </w:pPr>
    </w:p>
    <w:p w14:paraId="5DF38EF7" w14:textId="77777777" w:rsidR="00017499" w:rsidRPr="0069569E" w:rsidRDefault="00017499" w:rsidP="00F525F8">
      <w:pPr>
        <w:keepNext/>
        <w:keepLines/>
        <w:ind w:left="567" w:hanging="567"/>
        <w:rPr>
          <w:b/>
          <w:sz w:val="22"/>
          <w:szCs w:val="22"/>
          <w:lang w:val="lt-LT"/>
        </w:rPr>
      </w:pPr>
      <w:r w:rsidRPr="0069569E">
        <w:rPr>
          <w:b/>
          <w:sz w:val="22"/>
          <w:szCs w:val="22"/>
          <w:lang w:val="lt-LT"/>
        </w:rPr>
        <w:t>9.</w:t>
      </w:r>
      <w:r w:rsidRPr="0069569E">
        <w:rPr>
          <w:b/>
          <w:sz w:val="22"/>
          <w:szCs w:val="22"/>
          <w:lang w:val="lt-LT"/>
        </w:rPr>
        <w:tab/>
      </w:r>
      <w:r w:rsidR="007609F5" w:rsidRPr="0069569E">
        <w:rPr>
          <w:b/>
          <w:sz w:val="22"/>
          <w:lang w:val="lt-LT" w:eastAsia="lt-LT"/>
        </w:rPr>
        <w:t>REGISTRAVIMO / PERREGISTRAVIMO</w:t>
      </w:r>
      <w:r w:rsidRPr="0069569E">
        <w:rPr>
          <w:b/>
          <w:sz w:val="22"/>
          <w:szCs w:val="22"/>
          <w:lang w:val="lt-LT"/>
        </w:rPr>
        <w:t xml:space="preserve"> DATA</w:t>
      </w:r>
    </w:p>
    <w:p w14:paraId="63C078F6" w14:textId="77777777" w:rsidR="00017499" w:rsidRPr="0069569E" w:rsidRDefault="00017499" w:rsidP="0069559E">
      <w:pPr>
        <w:pStyle w:val="BodyText2"/>
        <w:keepNext/>
        <w:jc w:val="left"/>
        <w:rPr>
          <w:b/>
          <w:color w:val="000000"/>
          <w:szCs w:val="22"/>
          <w:lang w:val="lt-LT"/>
        </w:rPr>
      </w:pPr>
    </w:p>
    <w:p w14:paraId="69ED7066" w14:textId="77777777" w:rsidR="00017499" w:rsidRPr="0069569E" w:rsidRDefault="007609F5" w:rsidP="0069559E">
      <w:pPr>
        <w:pStyle w:val="BodyText2"/>
        <w:jc w:val="left"/>
        <w:rPr>
          <w:color w:val="000000"/>
          <w:szCs w:val="22"/>
          <w:lang w:val="lt-LT"/>
        </w:rPr>
      </w:pPr>
      <w:r w:rsidRPr="0069569E">
        <w:rPr>
          <w:lang w:val="lt-LT" w:eastAsia="lt-LT"/>
        </w:rPr>
        <w:t>Registravimo data</w:t>
      </w:r>
      <w:r w:rsidR="00017499" w:rsidRPr="0069569E">
        <w:rPr>
          <w:color w:val="000000"/>
          <w:szCs w:val="22"/>
          <w:lang w:val="lt-LT"/>
        </w:rPr>
        <w:t xml:space="preserve"> </w:t>
      </w:r>
      <w:smartTag w:uri="schemas-tilde-lv/tildestengine" w:element="metric2">
        <w:smartTagPr>
          <w:attr w:name="metric_value" w:val="1995"/>
          <w:attr w:name="metric_text" w:val="m"/>
        </w:smartTagPr>
        <w:r w:rsidR="00017499" w:rsidRPr="0069569E">
          <w:rPr>
            <w:color w:val="000000"/>
            <w:szCs w:val="22"/>
            <w:lang w:val="lt-LT"/>
          </w:rPr>
          <w:t>1995 m</w:t>
        </w:r>
      </w:smartTag>
      <w:r w:rsidR="00017499" w:rsidRPr="0069569E">
        <w:rPr>
          <w:color w:val="000000"/>
          <w:szCs w:val="22"/>
          <w:lang w:val="lt-LT"/>
        </w:rPr>
        <w:t>. spalio 20 d.</w:t>
      </w:r>
    </w:p>
    <w:p w14:paraId="54FDDCA2" w14:textId="77777777" w:rsidR="00017499" w:rsidRPr="0069569E" w:rsidRDefault="007609F5" w:rsidP="0069559E">
      <w:pPr>
        <w:pStyle w:val="BodyText2"/>
        <w:jc w:val="left"/>
        <w:rPr>
          <w:color w:val="000000"/>
          <w:szCs w:val="22"/>
          <w:lang w:val="lt-LT"/>
        </w:rPr>
      </w:pPr>
      <w:r w:rsidRPr="0069569E">
        <w:rPr>
          <w:lang w:val="lt-LT" w:eastAsia="lt-LT"/>
        </w:rPr>
        <w:t>Paskutinio perregistravimo data</w:t>
      </w:r>
      <w:r w:rsidR="00017499" w:rsidRPr="0069569E">
        <w:rPr>
          <w:color w:val="000000"/>
          <w:szCs w:val="22"/>
          <w:lang w:val="lt-LT"/>
        </w:rPr>
        <w:t xml:space="preserve"> 20</w:t>
      </w:r>
      <w:r w:rsidR="00984ADE" w:rsidRPr="0069569E">
        <w:rPr>
          <w:color w:val="000000"/>
          <w:szCs w:val="22"/>
          <w:lang w:val="lt-LT"/>
        </w:rPr>
        <w:t>10</w:t>
      </w:r>
      <w:r w:rsidR="00017499" w:rsidRPr="0069569E">
        <w:rPr>
          <w:color w:val="000000"/>
          <w:szCs w:val="22"/>
          <w:lang w:val="lt-LT"/>
        </w:rPr>
        <w:t xml:space="preserve"> m. spalio </w:t>
      </w:r>
      <w:r w:rsidR="00B553D6" w:rsidRPr="0069569E">
        <w:rPr>
          <w:color w:val="000000"/>
          <w:szCs w:val="22"/>
          <w:lang w:val="lt-LT"/>
        </w:rPr>
        <w:t>20</w:t>
      </w:r>
      <w:r w:rsidR="00017499" w:rsidRPr="0069569E">
        <w:rPr>
          <w:color w:val="000000"/>
          <w:szCs w:val="22"/>
          <w:lang w:val="lt-LT"/>
        </w:rPr>
        <w:t> d.</w:t>
      </w:r>
    </w:p>
    <w:p w14:paraId="2A061C0D" w14:textId="77777777" w:rsidR="00017499" w:rsidRPr="0069569E" w:rsidRDefault="00017499" w:rsidP="0069559E">
      <w:pPr>
        <w:pStyle w:val="BodyText2"/>
        <w:jc w:val="left"/>
        <w:rPr>
          <w:color w:val="000000"/>
          <w:szCs w:val="22"/>
          <w:lang w:val="lt-LT"/>
        </w:rPr>
      </w:pPr>
    </w:p>
    <w:p w14:paraId="476EF976" w14:textId="77777777" w:rsidR="00017499" w:rsidRPr="0069569E" w:rsidRDefault="00017499" w:rsidP="0069559E">
      <w:pPr>
        <w:pStyle w:val="BodyText2"/>
        <w:jc w:val="left"/>
        <w:rPr>
          <w:color w:val="000000"/>
          <w:szCs w:val="22"/>
          <w:lang w:val="lt-LT"/>
        </w:rPr>
      </w:pPr>
    </w:p>
    <w:p w14:paraId="0764FC70" w14:textId="77777777" w:rsidR="00017499" w:rsidRPr="0069569E" w:rsidRDefault="00017499" w:rsidP="0069559E">
      <w:pPr>
        <w:pStyle w:val="BodyText2"/>
        <w:keepNext/>
        <w:tabs>
          <w:tab w:val="clear" w:pos="567"/>
        </w:tabs>
        <w:ind w:left="567" w:hanging="567"/>
        <w:jc w:val="left"/>
        <w:rPr>
          <w:b/>
          <w:bCs/>
          <w:color w:val="000000"/>
          <w:szCs w:val="22"/>
          <w:lang w:val="lt-LT"/>
        </w:rPr>
      </w:pPr>
      <w:r w:rsidRPr="0069569E">
        <w:rPr>
          <w:b/>
          <w:bCs/>
          <w:color w:val="000000"/>
          <w:szCs w:val="22"/>
          <w:lang w:val="lt-LT"/>
        </w:rPr>
        <w:t>10.</w:t>
      </w:r>
      <w:r w:rsidRPr="0069569E">
        <w:rPr>
          <w:b/>
          <w:bCs/>
          <w:color w:val="000000"/>
          <w:szCs w:val="22"/>
          <w:lang w:val="lt-LT"/>
        </w:rPr>
        <w:tab/>
        <w:t>TEKSTO PERŽIŪROS DATA</w:t>
      </w:r>
    </w:p>
    <w:p w14:paraId="4834FCA0" w14:textId="77777777" w:rsidR="00017499" w:rsidRPr="0069569E" w:rsidRDefault="00017499" w:rsidP="0069559E">
      <w:pPr>
        <w:pStyle w:val="BodyText2"/>
        <w:keepNext/>
        <w:jc w:val="left"/>
        <w:rPr>
          <w:b/>
          <w:bCs/>
          <w:color w:val="000000"/>
          <w:szCs w:val="22"/>
          <w:lang w:val="lt-LT"/>
        </w:rPr>
      </w:pPr>
    </w:p>
    <w:p w14:paraId="33CC58D9" w14:textId="77777777" w:rsidR="00017499" w:rsidRPr="0069569E" w:rsidRDefault="00505E89" w:rsidP="0069559E">
      <w:pPr>
        <w:rPr>
          <w:color w:val="000000"/>
          <w:sz w:val="22"/>
          <w:szCs w:val="22"/>
          <w:lang w:val="lt-LT"/>
        </w:rPr>
      </w:pPr>
      <w:r w:rsidRPr="0069569E">
        <w:rPr>
          <w:color w:val="000000"/>
          <w:sz w:val="22"/>
          <w:szCs w:val="22"/>
          <w:lang w:val="lt-LT"/>
        </w:rPr>
        <w:t>I</w:t>
      </w:r>
      <w:r w:rsidR="00017499" w:rsidRPr="0069569E">
        <w:rPr>
          <w:color w:val="000000"/>
          <w:sz w:val="22"/>
          <w:szCs w:val="22"/>
          <w:lang w:val="lt-LT"/>
        </w:rPr>
        <w:t>šsami informacij</w:t>
      </w:r>
      <w:r w:rsidRPr="0069569E">
        <w:rPr>
          <w:color w:val="000000"/>
          <w:sz w:val="22"/>
          <w:szCs w:val="22"/>
          <w:lang w:val="lt-LT"/>
        </w:rPr>
        <w:t>a</w:t>
      </w:r>
      <w:r w:rsidR="00017499" w:rsidRPr="0069569E">
        <w:rPr>
          <w:color w:val="000000"/>
          <w:sz w:val="22"/>
          <w:szCs w:val="22"/>
          <w:lang w:val="lt-LT"/>
        </w:rPr>
        <w:t xml:space="preserve"> apie šį </w:t>
      </w:r>
      <w:r w:rsidR="003E7182" w:rsidRPr="0069569E">
        <w:rPr>
          <w:color w:val="000000"/>
          <w:sz w:val="22"/>
          <w:szCs w:val="22"/>
          <w:lang w:val="lt-LT"/>
        </w:rPr>
        <w:t xml:space="preserve">vaistinį </w:t>
      </w:r>
      <w:r w:rsidR="00017499" w:rsidRPr="0069569E">
        <w:rPr>
          <w:color w:val="000000"/>
          <w:sz w:val="22"/>
          <w:szCs w:val="22"/>
          <w:lang w:val="lt-LT"/>
        </w:rPr>
        <w:t xml:space="preserve">preparatą </w:t>
      </w:r>
      <w:r w:rsidRPr="0069569E">
        <w:rPr>
          <w:color w:val="000000"/>
          <w:sz w:val="22"/>
          <w:szCs w:val="22"/>
          <w:lang w:val="lt-LT"/>
        </w:rPr>
        <w:t xml:space="preserve">pateikiama </w:t>
      </w:r>
      <w:r w:rsidR="00017499" w:rsidRPr="0069569E">
        <w:rPr>
          <w:color w:val="000000"/>
          <w:sz w:val="22"/>
          <w:szCs w:val="22"/>
          <w:lang w:val="lt-LT"/>
        </w:rPr>
        <w:t xml:space="preserve">Europos vaistų agentūros </w:t>
      </w:r>
      <w:r w:rsidRPr="0069569E">
        <w:rPr>
          <w:color w:val="000000"/>
          <w:sz w:val="22"/>
          <w:szCs w:val="22"/>
          <w:lang w:val="lt-LT"/>
        </w:rPr>
        <w:t>tinklalapyje</w:t>
      </w:r>
      <w:r w:rsidR="00017499" w:rsidRPr="0069569E">
        <w:rPr>
          <w:color w:val="000000"/>
          <w:sz w:val="22"/>
          <w:szCs w:val="22"/>
          <w:lang w:val="lt-LT"/>
        </w:rPr>
        <w:t xml:space="preserve"> </w:t>
      </w:r>
      <w:hyperlink r:id="rId9">
        <w:r w:rsidR="0037081B" w:rsidRPr="0069569E">
          <w:rPr>
            <w:rStyle w:val="Hyperlink"/>
            <w:sz w:val="22"/>
            <w:szCs w:val="22"/>
            <w:lang w:val="lt-LT"/>
          </w:rPr>
          <w:t>http://www.ema.europa.eu</w:t>
        </w:r>
      </w:hyperlink>
      <w:r w:rsidRPr="0069569E">
        <w:rPr>
          <w:color w:val="000000"/>
          <w:sz w:val="22"/>
          <w:szCs w:val="22"/>
          <w:lang w:val="lt-LT"/>
        </w:rPr>
        <w:t>.</w:t>
      </w:r>
    </w:p>
    <w:p w14:paraId="417944B0" w14:textId="77777777" w:rsidR="00017499" w:rsidRPr="0069569E" w:rsidRDefault="00017499" w:rsidP="0069559E">
      <w:pPr>
        <w:pStyle w:val="BodyText2"/>
        <w:jc w:val="left"/>
        <w:rPr>
          <w:color w:val="000000"/>
          <w:szCs w:val="22"/>
          <w:lang w:val="lt-LT"/>
        </w:rPr>
      </w:pPr>
    </w:p>
    <w:p w14:paraId="644CF531" w14:textId="77777777" w:rsidR="00017499" w:rsidRPr="0069569E" w:rsidRDefault="00017499" w:rsidP="0069559E">
      <w:pPr>
        <w:keepNext/>
        <w:keepLines/>
        <w:rPr>
          <w:b/>
          <w:sz w:val="22"/>
          <w:szCs w:val="22"/>
          <w:lang w:val="lt-LT"/>
        </w:rPr>
      </w:pPr>
      <w:r w:rsidRPr="0069569E">
        <w:rPr>
          <w:b/>
          <w:sz w:val="22"/>
          <w:szCs w:val="22"/>
          <w:lang w:val="lt-LT"/>
        </w:rPr>
        <w:br w:type="page"/>
      </w:r>
      <w:r w:rsidRPr="0069569E">
        <w:rPr>
          <w:b/>
          <w:sz w:val="22"/>
          <w:szCs w:val="22"/>
          <w:lang w:val="lt-LT"/>
        </w:rPr>
        <w:lastRenderedPageBreak/>
        <w:t>1.</w:t>
      </w:r>
      <w:r w:rsidRPr="0069569E">
        <w:rPr>
          <w:b/>
          <w:sz w:val="22"/>
          <w:szCs w:val="22"/>
          <w:lang w:val="lt-LT"/>
        </w:rPr>
        <w:tab/>
      </w:r>
      <w:r w:rsidR="005614D5" w:rsidRPr="0069569E">
        <w:rPr>
          <w:b/>
          <w:sz w:val="22"/>
          <w:szCs w:val="22"/>
          <w:lang w:val="lt-LT"/>
        </w:rPr>
        <w:t xml:space="preserve">VAISTINIO PREPARATO </w:t>
      </w:r>
      <w:r w:rsidRPr="0069569E">
        <w:rPr>
          <w:b/>
          <w:sz w:val="22"/>
          <w:szCs w:val="22"/>
          <w:lang w:val="lt-LT"/>
        </w:rPr>
        <w:t>PAVADINIMAS</w:t>
      </w:r>
    </w:p>
    <w:p w14:paraId="77675029" w14:textId="77777777" w:rsidR="00017499" w:rsidRPr="0069569E" w:rsidRDefault="00017499" w:rsidP="0069559E">
      <w:pPr>
        <w:keepNext/>
        <w:keepLines/>
        <w:tabs>
          <w:tab w:val="left" w:pos="567"/>
        </w:tabs>
        <w:rPr>
          <w:color w:val="000000"/>
          <w:sz w:val="22"/>
          <w:szCs w:val="22"/>
          <w:u w:val="single"/>
          <w:lang w:val="lt-LT"/>
        </w:rPr>
      </w:pPr>
    </w:p>
    <w:p w14:paraId="517B1C4B" w14:textId="7267FC89" w:rsidR="00365308" w:rsidRPr="0069569E" w:rsidRDefault="00365308" w:rsidP="00365308">
      <w:pPr>
        <w:keepNext/>
        <w:keepLines/>
        <w:shd w:val="clear" w:color="auto" w:fill="D5DCE4"/>
        <w:ind w:left="567" w:hanging="567"/>
        <w:rPr>
          <w:i/>
          <w:sz w:val="22"/>
          <w:szCs w:val="22"/>
          <w:lang w:val="lt-LT"/>
        </w:rPr>
      </w:pPr>
      <w:r w:rsidRPr="0069569E">
        <w:rPr>
          <w:i/>
          <w:sz w:val="22"/>
          <w:szCs w:val="22"/>
          <w:lang w:val="lt-LT"/>
        </w:rPr>
        <w:t>&lt;GONAL-f 150</w:t>
      </w:r>
      <w:r w:rsidR="00732A1F">
        <w:rPr>
          <w:i/>
          <w:sz w:val="22"/>
          <w:szCs w:val="22"/>
          <w:lang w:val="lt-LT"/>
        </w:rPr>
        <w:t> </w:t>
      </w:r>
      <w:r w:rsidRPr="0069569E">
        <w:rPr>
          <w:i/>
          <w:sz w:val="22"/>
          <w:szCs w:val="22"/>
          <w:lang w:val="lt-LT"/>
        </w:rPr>
        <w:t>IU– PEN&gt;</w:t>
      </w:r>
    </w:p>
    <w:p w14:paraId="7AF95C8F" w14:textId="77777777" w:rsidR="00365308" w:rsidRPr="0069569E" w:rsidRDefault="00365308" w:rsidP="00365308">
      <w:pPr>
        <w:shd w:val="clear" w:color="auto" w:fill="D5DCE4"/>
        <w:tabs>
          <w:tab w:val="left" w:pos="567"/>
        </w:tabs>
        <w:ind w:left="567" w:hanging="567"/>
        <w:rPr>
          <w:sz w:val="22"/>
          <w:szCs w:val="22"/>
          <w:lang w:val="lt-LT"/>
        </w:rPr>
      </w:pPr>
      <w:r w:rsidRPr="0069569E">
        <w:rPr>
          <w:sz w:val="22"/>
          <w:szCs w:val="22"/>
          <w:lang w:val="lt-LT"/>
        </w:rPr>
        <w:t>GONAL-f 150 </w:t>
      </w:r>
      <w:r w:rsidR="004C449D" w:rsidRPr="0069569E">
        <w:rPr>
          <w:sz w:val="22"/>
          <w:szCs w:val="22"/>
          <w:lang w:val="lt-LT"/>
        </w:rPr>
        <w:t>TV</w:t>
      </w:r>
      <w:r w:rsidRPr="0069569E">
        <w:rPr>
          <w:sz w:val="22"/>
          <w:szCs w:val="22"/>
          <w:lang w:val="lt-LT"/>
        </w:rPr>
        <w:t xml:space="preserve">/0,25 ml injekcinis tirpalas užpildytame </w:t>
      </w:r>
      <w:proofErr w:type="spellStart"/>
      <w:r w:rsidRPr="0069569E">
        <w:rPr>
          <w:sz w:val="22"/>
          <w:szCs w:val="22"/>
          <w:lang w:val="lt-LT"/>
        </w:rPr>
        <w:t>švirkštiklyje</w:t>
      </w:r>
      <w:proofErr w:type="spellEnd"/>
    </w:p>
    <w:p w14:paraId="4B60C8B1" w14:textId="77777777" w:rsidR="00365308" w:rsidRPr="0069569E" w:rsidRDefault="00365308" w:rsidP="00402BA6">
      <w:pPr>
        <w:rPr>
          <w:i/>
          <w:sz w:val="22"/>
          <w:szCs w:val="22"/>
          <w:lang w:val="lt-LT"/>
        </w:rPr>
      </w:pPr>
    </w:p>
    <w:p w14:paraId="5B001A1F" w14:textId="6B2E4B9A" w:rsidR="00890790" w:rsidRPr="0069569E" w:rsidRDefault="00890790" w:rsidP="0069559E">
      <w:pPr>
        <w:shd w:val="clear" w:color="auto" w:fill="CCFFFF"/>
        <w:rPr>
          <w:i/>
          <w:sz w:val="22"/>
          <w:szCs w:val="22"/>
          <w:lang w:val="lt-LT"/>
        </w:rPr>
      </w:pPr>
      <w:r w:rsidRPr="0069569E">
        <w:rPr>
          <w:i/>
          <w:sz w:val="22"/>
          <w:szCs w:val="22"/>
          <w:lang w:val="lt-LT"/>
        </w:rPr>
        <w:t>&lt;GONAL-f 300</w:t>
      </w:r>
      <w:r w:rsidR="001236D5">
        <w:rPr>
          <w:i/>
          <w:sz w:val="22"/>
          <w:szCs w:val="22"/>
          <w:lang w:val="lt-LT"/>
        </w:rPr>
        <w:t> </w:t>
      </w:r>
      <w:r w:rsidRPr="0069569E">
        <w:rPr>
          <w:i/>
          <w:sz w:val="22"/>
          <w:szCs w:val="22"/>
          <w:lang w:val="lt-LT"/>
        </w:rPr>
        <w:t>IU – PEN&gt;</w:t>
      </w:r>
    </w:p>
    <w:p w14:paraId="2DF6FFB7" w14:textId="4CDE032F" w:rsidR="00890790" w:rsidRPr="0069569E" w:rsidRDefault="00890790" w:rsidP="0069559E">
      <w:pPr>
        <w:shd w:val="clear" w:color="auto" w:fill="CCFFFF"/>
        <w:tabs>
          <w:tab w:val="left" w:pos="567"/>
        </w:tabs>
        <w:rPr>
          <w:sz w:val="22"/>
          <w:szCs w:val="22"/>
          <w:lang w:val="lt-LT"/>
        </w:rPr>
      </w:pPr>
      <w:r w:rsidRPr="0069569E">
        <w:rPr>
          <w:sz w:val="22"/>
          <w:szCs w:val="22"/>
          <w:lang w:val="lt-LT"/>
        </w:rPr>
        <w:t>GONAL</w:t>
      </w:r>
      <w:r w:rsidRPr="0069569E">
        <w:rPr>
          <w:sz w:val="22"/>
          <w:szCs w:val="22"/>
          <w:lang w:val="lt-LT"/>
        </w:rPr>
        <w:noBreakHyphen/>
        <w:t>f 300 TV/0,5 ml injekcinis tirpalas užpildyt</w:t>
      </w:r>
      <w:r w:rsidR="00361918" w:rsidRPr="0069569E">
        <w:rPr>
          <w:sz w:val="22"/>
          <w:szCs w:val="22"/>
          <w:lang w:val="lt-LT"/>
        </w:rPr>
        <w:t xml:space="preserve">ame </w:t>
      </w:r>
      <w:proofErr w:type="spellStart"/>
      <w:r w:rsidRPr="0069569E">
        <w:rPr>
          <w:sz w:val="22"/>
          <w:szCs w:val="22"/>
          <w:lang w:val="lt-LT"/>
        </w:rPr>
        <w:t>švirkšti</w:t>
      </w:r>
      <w:r w:rsidR="00361918" w:rsidRPr="0069569E">
        <w:rPr>
          <w:sz w:val="22"/>
          <w:szCs w:val="22"/>
          <w:lang w:val="lt-LT"/>
        </w:rPr>
        <w:t>klyje</w:t>
      </w:r>
      <w:proofErr w:type="spellEnd"/>
    </w:p>
    <w:p w14:paraId="77BCCAE5" w14:textId="77777777" w:rsidR="00890790" w:rsidRPr="0069569E" w:rsidRDefault="00890790" w:rsidP="0069559E">
      <w:pPr>
        <w:rPr>
          <w:sz w:val="22"/>
          <w:szCs w:val="22"/>
          <w:lang w:val="lt-LT"/>
        </w:rPr>
      </w:pPr>
    </w:p>
    <w:p w14:paraId="20C0B4F8" w14:textId="1A11BF3F" w:rsidR="00890790" w:rsidRPr="0069569E" w:rsidRDefault="00890790" w:rsidP="0069559E">
      <w:pPr>
        <w:shd w:val="clear" w:color="auto" w:fill="CCECFF"/>
        <w:rPr>
          <w:i/>
          <w:sz w:val="22"/>
          <w:szCs w:val="22"/>
          <w:lang w:val="lt-LT"/>
        </w:rPr>
      </w:pPr>
      <w:r w:rsidRPr="0069569E">
        <w:rPr>
          <w:i/>
          <w:sz w:val="22"/>
          <w:szCs w:val="22"/>
          <w:lang w:val="lt-LT"/>
        </w:rPr>
        <w:t>&lt;GONAL-f 450</w:t>
      </w:r>
      <w:r w:rsidR="001236D5">
        <w:rPr>
          <w:i/>
          <w:sz w:val="22"/>
          <w:szCs w:val="22"/>
          <w:lang w:val="lt-LT"/>
        </w:rPr>
        <w:t> </w:t>
      </w:r>
      <w:r w:rsidRPr="0069569E">
        <w:rPr>
          <w:i/>
          <w:sz w:val="22"/>
          <w:szCs w:val="22"/>
          <w:lang w:val="lt-LT"/>
        </w:rPr>
        <w:t>IU – PEN&gt;</w:t>
      </w:r>
    </w:p>
    <w:p w14:paraId="1BEB58A6" w14:textId="7C2D0B92" w:rsidR="00890790" w:rsidRPr="0069569E" w:rsidRDefault="00C02B66" w:rsidP="0069559E">
      <w:pPr>
        <w:shd w:val="clear" w:color="auto" w:fill="CCECFF"/>
        <w:rPr>
          <w:sz w:val="22"/>
          <w:szCs w:val="22"/>
          <w:lang w:val="lt-LT"/>
        </w:rPr>
      </w:pPr>
      <w:r w:rsidRPr="0069569E">
        <w:rPr>
          <w:iCs/>
          <w:color w:val="000000"/>
          <w:sz w:val="22"/>
          <w:szCs w:val="22"/>
          <w:lang w:val="lt-LT"/>
        </w:rPr>
        <w:t>GONAL</w:t>
      </w:r>
      <w:r w:rsidRPr="0069569E">
        <w:rPr>
          <w:iCs/>
          <w:color w:val="000000"/>
          <w:sz w:val="22"/>
          <w:szCs w:val="22"/>
          <w:lang w:val="lt-LT"/>
        </w:rPr>
        <w:noBreakHyphen/>
        <w:t>f 450 TV/0,75 ml injekcinis tirpalas užpildyt</w:t>
      </w:r>
      <w:r w:rsidR="00361918" w:rsidRPr="0069569E">
        <w:rPr>
          <w:iCs/>
          <w:color w:val="000000"/>
          <w:sz w:val="22"/>
          <w:szCs w:val="22"/>
          <w:lang w:val="lt-LT"/>
        </w:rPr>
        <w:t>ame</w:t>
      </w:r>
      <w:r w:rsidRPr="0069569E">
        <w:rPr>
          <w:iCs/>
          <w:color w:val="000000"/>
          <w:sz w:val="22"/>
          <w:szCs w:val="22"/>
          <w:lang w:val="lt-LT"/>
        </w:rPr>
        <w:t xml:space="preserve"> </w:t>
      </w:r>
      <w:proofErr w:type="spellStart"/>
      <w:r w:rsidRPr="0069569E">
        <w:rPr>
          <w:iCs/>
          <w:color w:val="000000"/>
          <w:sz w:val="22"/>
          <w:szCs w:val="22"/>
          <w:lang w:val="lt-LT"/>
        </w:rPr>
        <w:t>švirkšti</w:t>
      </w:r>
      <w:r w:rsidR="00361918" w:rsidRPr="0069569E">
        <w:rPr>
          <w:iCs/>
          <w:color w:val="000000"/>
          <w:sz w:val="22"/>
          <w:szCs w:val="22"/>
          <w:lang w:val="lt-LT"/>
        </w:rPr>
        <w:t>klyje</w:t>
      </w:r>
      <w:proofErr w:type="spellEnd"/>
    </w:p>
    <w:p w14:paraId="2EB4A7E1" w14:textId="77777777" w:rsidR="00890790" w:rsidRPr="0069569E" w:rsidRDefault="00890790" w:rsidP="0069559E">
      <w:pPr>
        <w:rPr>
          <w:sz w:val="22"/>
          <w:szCs w:val="22"/>
          <w:lang w:val="lt-LT"/>
        </w:rPr>
      </w:pPr>
    </w:p>
    <w:p w14:paraId="639938D4" w14:textId="507DD4CA" w:rsidR="00890790" w:rsidRPr="0069569E" w:rsidRDefault="00890790" w:rsidP="0069559E">
      <w:pPr>
        <w:shd w:val="clear" w:color="auto" w:fill="99CCFF"/>
        <w:rPr>
          <w:i/>
          <w:sz w:val="22"/>
          <w:szCs w:val="22"/>
          <w:lang w:val="lt-LT"/>
        </w:rPr>
      </w:pPr>
      <w:r w:rsidRPr="0069569E">
        <w:rPr>
          <w:i/>
          <w:sz w:val="22"/>
          <w:szCs w:val="22"/>
          <w:lang w:val="lt-LT"/>
        </w:rPr>
        <w:t>&lt;GONAL-f 900</w:t>
      </w:r>
      <w:r w:rsidR="001236D5">
        <w:rPr>
          <w:i/>
          <w:sz w:val="22"/>
          <w:szCs w:val="22"/>
          <w:lang w:val="lt-LT"/>
        </w:rPr>
        <w:t> </w:t>
      </w:r>
      <w:r w:rsidRPr="0069569E">
        <w:rPr>
          <w:i/>
          <w:sz w:val="22"/>
          <w:szCs w:val="22"/>
          <w:lang w:val="lt-LT"/>
        </w:rPr>
        <w:t>IU – PEN&gt;</w:t>
      </w:r>
    </w:p>
    <w:p w14:paraId="082611E8" w14:textId="6721D6A6" w:rsidR="00890790" w:rsidRPr="0069569E" w:rsidRDefault="00D92336" w:rsidP="0069559E">
      <w:pPr>
        <w:shd w:val="clear" w:color="auto" w:fill="99CCFF"/>
        <w:overflowPunct/>
        <w:autoSpaceDE/>
        <w:autoSpaceDN/>
        <w:adjustRightInd/>
        <w:textAlignment w:val="auto"/>
        <w:rPr>
          <w:sz w:val="22"/>
          <w:szCs w:val="22"/>
          <w:lang w:val="lt-LT"/>
        </w:rPr>
      </w:pPr>
      <w:r w:rsidRPr="0069569E">
        <w:rPr>
          <w:sz w:val="22"/>
          <w:szCs w:val="22"/>
          <w:lang w:val="lt-LT"/>
        </w:rPr>
        <w:t>GONAL</w:t>
      </w:r>
      <w:r w:rsidRPr="0069569E">
        <w:rPr>
          <w:sz w:val="22"/>
          <w:szCs w:val="22"/>
          <w:lang w:val="lt-LT"/>
        </w:rPr>
        <w:noBreakHyphen/>
        <w:t>f 900 TV/1,5 ml injekcinis tirpalas užpildyt</w:t>
      </w:r>
      <w:r w:rsidR="00361918" w:rsidRPr="0069569E">
        <w:rPr>
          <w:sz w:val="22"/>
          <w:szCs w:val="22"/>
          <w:lang w:val="lt-LT"/>
        </w:rPr>
        <w:t>ame</w:t>
      </w:r>
      <w:r w:rsidRPr="0069569E">
        <w:rPr>
          <w:sz w:val="22"/>
          <w:szCs w:val="22"/>
          <w:lang w:val="lt-LT"/>
        </w:rPr>
        <w:t xml:space="preserve"> </w:t>
      </w:r>
      <w:proofErr w:type="spellStart"/>
      <w:r w:rsidRPr="0069569E">
        <w:rPr>
          <w:sz w:val="22"/>
          <w:szCs w:val="22"/>
          <w:lang w:val="lt-LT"/>
        </w:rPr>
        <w:t>švirkšti</w:t>
      </w:r>
      <w:r w:rsidR="00361918" w:rsidRPr="0069569E">
        <w:rPr>
          <w:sz w:val="22"/>
          <w:szCs w:val="22"/>
          <w:lang w:val="lt-LT"/>
        </w:rPr>
        <w:t>klyje</w:t>
      </w:r>
      <w:proofErr w:type="spellEnd"/>
    </w:p>
    <w:p w14:paraId="3789B28B" w14:textId="77777777" w:rsidR="00017499" w:rsidRPr="0069569E" w:rsidRDefault="00017499" w:rsidP="0069559E">
      <w:pPr>
        <w:tabs>
          <w:tab w:val="left" w:pos="567"/>
        </w:tabs>
        <w:rPr>
          <w:color w:val="000000"/>
          <w:sz w:val="22"/>
          <w:szCs w:val="22"/>
          <w:lang w:val="lt-LT"/>
        </w:rPr>
      </w:pPr>
    </w:p>
    <w:p w14:paraId="3893605A" w14:textId="77777777" w:rsidR="000B5C22" w:rsidRPr="0069569E" w:rsidRDefault="000B5C22" w:rsidP="0069559E">
      <w:pPr>
        <w:tabs>
          <w:tab w:val="left" w:pos="567"/>
        </w:tabs>
        <w:rPr>
          <w:color w:val="000000"/>
          <w:sz w:val="22"/>
          <w:szCs w:val="22"/>
          <w:lang w:val="lt-LT"/>
        </w:rPr>
      </w:pPr>
    </w:p>
    <w:p w14:paraId="08E43F14" w14:textId="77777777" w:rsidR="00017499" w:rsidRPr="0069569E" w:rsidRDefault="00017499" w:rsidP="0069559E">
      <w:pPr>
        <w:keepNext/>
        <w:keepLines/>
        <w:rPr>
          <w:b/>
          <w:sz w:val="22"/>
          <w:szCs w:val="22"/>
          <w:lang w:val="lt-LT"/>
        </w:rPr>
      </w:pPr>
      <w:r w:rsidRPr="0069569E">
        <w:rPr>
          <w:b/>
          <w:sz w:val="22"/>
          <w:szCs w:val="22"/>
          <w:lang w:val="lt-LT"/>
        </w:rPr>
        <w:t>2.</w:t>
      </w:r>
      <w:r w:rsidRPr="0069569E">
        <w:rPr>
          <w:b/>
          <w:sz w:val="22"/>
          <w:szCs w:val="22"/>
          <w:lang w:val="lt-LT"/>
        </w:rPr>
        <w:tab/>
      </w:r>
      <w:r w:rsidR="005614D5" w:rsidRPr="0069569E">
        <w:rPr>
          <w:b/>
          <w:sz w:val="22"/>
          <w:szCs w:val="22"/>
          <w:lang w:val="lt-LT"/>
        </w:rPr>
        <w:t xml:space="preserve">KOKYBINĖ IR KIEKYBINĖ </w:t>
      </w:r>
      <w:r w:rsidRPr="0069569E">
        <w:rPr>
          <w:b/>
          <w:sz w:val="22"/>
          <w:szCs w:val="22"/>
          <w:lang w:val="lt-LT"/>
        </w:rPr>
        <w:t>SUDĖTIS</w:t>
      </w:r>
    </w:p>
    <w:p w14:paraId="3754A8B3" w14:textId="77777777" w:rsidR="00017499" w:rsidRPr="0069569E" w:rsidRDefault="00017499" w:rsidP="0069559E">
      <w:pPr>
        <w:keepNext/>
        <w:keepLines/>
        <w:tabs>
          <w:tab w:val="left" w:pos="567"/>
        </w:tabs>
        <w:rPr>
          <w:b/>
          <w:caps/>
          <w:color w:val="000000"/>
          <w:sz w:val="22"/>
          <w:szCs w:val="22"/>
          <w:lang w:val="lt-LT"/>
        </w:rPr>
      </w:pPr>
    </w:p>
    <w:p w14:paraId="45D8AAFA" w14:textId="77777777" w:rsidR="00017499" w:rsidRPr="0069569E" w:rsidRDefault="00F91205" w:rsidP="0069559E">
      <w:pPr>
        <w:pStyle w:val="BodyText"/>
        <w:rPr>
          <w:color w:val="000000"/>
          <w:szCs w:val="22"/>
          <w:lang w:val="lt-LT"/>
        </w:rPr>
      </w:pPr>
      <w:r w:rsidRPr="0069569E">
        <w:rPr>
          <w:color w:val="000000"/>
          <w:szCs w:val="22"/>
          <w:lang w:val="lt-LT"/>
        </w:rPr>
        <w:t xml:space="preserve">Kiekviename tirpalo ml yra 600 TV </w:t>
      </w:r>
      <w:proofErr w:type="spellStart"/>
      <w:r w:rsidR="00017499" w:rsidRPr="0069569E">
        <w:rPr>
          <w:color w:val="000000"/>
          <w:szCs w:val="22"/>
          <w:lang w:val="lt-LT"/>
        </w:rPr>
        <w:t>folitropin</w:t>
      </w:r>
      <w:r w:rsidRPr="0069569E">
        <w:rPr>
          <w:color w:val="000000"/>
          <w:szCs w:val="22"/>
          <w:lang w:val="lt-LT"/>
        </w:rPr>
        <w:t>o</w:t>
      </w:r>
      <w:proofErr w:type="spellEnd"/>
      <w:r w:rsidR="00891569" w:rsidRPr="0069569E">
        <w:rPr>
          <w:color w:val="000000"/>
          <w:szCs w:val="22"/>
          <w:lang w:val="lt-LT"/>
        </w:rPr>
        <w:t xml:space="preserve"> alfa</w:t>
      </w:r>
      <w:r w:rsidR="00017499" w:rsidRPr="0069569E">
        <w:rPr>
          <w:color w:val="000000"/>
          <w:szCs w:val="22"/>
          <w:lang w:val="lt-LT"/>
        </w:rPr>
        <w:t>* (atitinka 44 </w:t>
      </w:r>
      <w:proofErr w:type="spellStart"/>
      <w:r w:rsidR="00017499" w:rsidRPr="0069569E">
        <w:rPr>
          <w:color w:val="000000"/>
          <w:szCs w:val="22"/>
          <w:lang w:val="lt-LT"/>
        </w:rPr>
        <w:t>mikrogramus</w:t>
      </w:r>
      <w:proofErr w:type="spellEnd"/>
      <w:r w:rsidR="00017499" w:rsidRPr="0069569E">
        <w:rPr>
          <w:color w:val="000000"/>
          <w:szCs w:val="22"/>
          <w:lang w:val="lt-LT"/>
        </w:rPr>
        <w:t>).</w:t>
      </w:r>
    </w:p>
    <w:p w14:paraId="24240B65" w14:textId="77777777" w:rsidR="00890790" w:rsidRPr="0069569E" w:rsidRDefault="00890790" w:rsidP="0069559E">
      <w:pPr>
        <w:rPr>
          <w:sz w:val="22"/>
          <w:szCs w:val="22"/>
          <w:lang w:val="lt-LT"/>
        </w:rPr>
      </w:pPr>
    </w:p>
    <w:p w14:paraId="15D5DB9D" w14:textId="0BA76FFF" w:rsidR="00365308" w:rsidRPr="0069569E" w:rsidRDefault="00365308" w:rsidP="00365308">
      <w:pPr>
        <w:keepNext/>
        <w:keepLines/>
        <w:shd w:val="clear" w:color="auto" w:fill="D5DCE4"/>
        <w:ind w:left="567" w:hanging="567"/>
        <w:rPr>
          <w:i/>
          <w:sz w:val="22"/>
          <w:szCs w:val="22"/>
          <w:lang w:val="lt-LT"/>
        </w:rPr>
      </w:pPr>
      <w:r w:rsidRPr="0069569E">
        <w:rPr>
          <w:i/>
          <w:sz w:val="22"/>
          <w:szCs w:val="22"/>
          <w:lang w:val="lt-LT"/>
        </w:rPr>
        <w:t>&lt;GONAL-f 150</w:t>
      </w:r>
      <w:r w:rsidR="00732A1F">
        <w:rPr>
          <w:i/>
          <w:sz w:val="22"/>
          <w:szCs w:val="22"/>
          <w:lang w:val="lt-LT"/>
        </w:rPr>
        <w:t> </w:t>
      </w:r>
      <w:r w:rsidRPr="0069569E">
        <w:rPr>
          <w:i/>
          <w:sz w:val="22"/>
          <w:szCs w:val="22"/>
          <w:lang w:val="lt-LT"/>
        </w:rPr>
        <w:t>IU– PEN&gt;</w:t>
      </w:r>
    </w:p>
    <w:p w14:paraId="4856D92C" w14:textId="77777777" w:rsidR="00365308" w:rsidRPr="0069569E" w:rsidRDefault="00365308" w:rsidP="00402BA6">
      <w:pPr>
        <w:keepNext/>
        <w:keepLines/>
        <w:shd w:val="clear" w:color="auto" w:fill="D5DCE4"/>
        <w:rPr>
          <w:sz w:val="22"/>
          <w:szCs w:val="22"/>
          <w:lang w:val="lt-LT"/>
        </w:rPr>
      </w:pPr>
      <w:r w:rsidRPr="0069569E">
        <w:rPr>
          <w:sz w:val="22"/>
          <w:szCs w:val="22"/>
          <w:lang w:val="lt-LT"/>
        </w:rPr>
        <w:t xml:space="preserve">Kiekviename užpildytame </w:t>
      </w:r>
      <w:proofErr w:type="spellStart"/>
      <w:r w:rsidRPr="0069569E">
        <w:rPr>
          <w:sz w:val="22"/>
          <w:szCs w:val="22"/>
          <w:lang w:val="lt-LT"/>
        </w:rPr>
        <w:t>švirkšt</w:t>
      </w:r>
      <w:r w:rsidR="005D6149" w:rsidRPr="0069569E">
        <w:rPr>
          <w:sz w:val="22"/>
          <w:szCs w:val="22"/>
          <w:lang w:val="lt-LT"/>
        </w:rPr>
        <w:t>iklyj</w:t>
      </w:r>
      <w:r w:rsidRPr="0069569E">
        <w:rPr>
          <w:sz w:val="22"/>
          <w:szCs w:val="22"/>
          <w:lang w:val="lt-LT"/>
        </w:rPr>
        <w:t>e</w:t>
      </w:r>
      <w:proofErr w:type="spellEnd"/>
      <w:r w:rsidRPr="0069569E">
        <w:rPr>
          <w:sz w:val="22"/>
          <w:szCs w:val="22"/>
          <w:lang w:val="lt-LT"/>
        </w:rPr>
        <w:t xml:space="preserve"> su </w:t>
      </w:r>
      <w:proofErr w:type="spellStart"/>
      <w:r w:rsidRPr="0069569E">
        <w:rPr>
          <w:sz w:val="22"/>
          <w:szCs w:val="22"/>
          <w:lang w:val="lt-LT"/>
        </w:rPr>
        <w:t>daugiadoziu</w:t>
      </w:r>
      <w:proofErr w:type="spellEnd"/>
      <w:r w:rsidRPr="0069569E">
        <w:rPr>
          <w:sz w:val="22"/>
          <w:szCs w:val="22"/>
          <w:lang w:val="lt-LT"/>
        </w:rPr>
        <w:t xml:space="preserve"> užtaisu yra </w:t>
      </w:r>
      <w:r w:rsidR="00C60BFA" w:rsidRPr="0069569E">
        <w:rPr>
          <w:sz w:val="22"/>
          <w:szCs w:val="22"/>
          <w:lang w:val="lt-LT"/>
        </w:rPr>
        <w:t>150</w:t>
      </w:r>
      <w:r w:rsidRPr="0069569E">
        <w:rPr>
          <w:sz w:val="22"/>
          <w:szCs w:val="22"/>
          <w:lang w:val="lt-LT"/>
        </w:rPr>
        <w:t> TV/0,25 ml (atitinka 11 </w:t>
      </w:r>
      <w:proofErr w:type="spellStart"/>
      <w:r w:rsidRPr="0069569E">
        <w:rPr>
          <w:sz w:val="22"/>
          <w:szCs w:val="22"/>
          <w:lang w:val="lt-LT"/>
        </w:rPr>
        <w:t>mikrogramų</w:t>
      </w:r>
      <w:proofErr w:type="spellEnd"/>
      <w:r w:rsidRPr="0069569E">
        <w:rPr>
          <w:sz w:val="22"/>
          <w:szCs w:val="22"/>
          <w:lang w:val="lt-LT"/>
        </w:rPr>
        <w:t>).</w:t>
      </w:r>
    </w:p>
    <w:p w14:paraId="46D63D3C" w14:textId="77777777" w:rsidR="00365308" w:rsidRPr="0069569E" w:rsidRDefault="00365308" w:rsidP="0069559E">
      <w:pPr>
        <w:rPr>
          <w:sz w:val="22"/>
          <w:szCs w:val="22"/>
          <w:lang w:val="lt-LT"/>
        </w:rPr>
      </w:pPr>
    </w:p>
    <w:p w14:paraId="23F7EEE1" w14:textId="2172DF2A" w:rsidR="00890790" w:rsidRPr="0069569E" w:rsidRDefault="00890790" w:rsidP="0069559E">
      <w:pPr>
        <w:shd w:val="clear" w:color="auto" w:fill="CCFFFF"/>
        <w:rPr>
          <w:i/>
          <w:sz w:val="22"/>
          <w:szCs w:val="22"/>
          <w:lang w:val="lt-LT"/>
        </w:rPr>
      </w:pPr>
      <w:r w:rsidRPr="0069569E">
        <w:rPr>
          <w:i/>
          <w:sz w:val="22"/>
          <w:szCs w:val="22"/>
          <w:lang w:val="lt-LT"/>
        </w:rPr>
        <w:t>&lt;GONAL-f 300</w:t>
      </w:r>
      <w:r w:rsidR="001236D5">
        <w:rPr>
          <w:i/>
          <w:sz w:val="22"/>
          <w:szCs w:val="22"/>
          <w:lang w:val="lt-LT"/>
        </w:rPr>
        <w:t> </w:t>
      </w:r>
      <w:r w:rsidRPr="0069569E">
        <w:rPr>
          <w:i/>
          <w:sz w:val="22"/>
          <w:szCs w:val="22"/>
          <w:lang w:val="lt-LT"/>
        </w:rPr>
        <w:t>IU – PEN&gt;</w:t>
      </w:r>
    </w:p>
    <w:p w14:paraId="7993FD89" w14:textId="77777777" w:rsidR="00890790" w:rsidRPr="0069569E" w:rsidRDefault="00890790" w:rsidP="0069559E">
      <w:pPr>
        <w:shd w:val="clear" w:color="auto" w:fill="CCFFFF"/>
        <w:tabs>
          <w:tab w:val="left" w:pos="567"/>
        </w:tabs>
        <w:rPr>
          <w:sz w:val="22"/>
          <w:szCs w:val="22"/>
          <w:lang w:val="lt-LT"/>
        </w:rPr>
      </w:pPr>
      <w:r w:rsidRPr="0069569E">
        <w:rPr>
          <w:sz w:val="22"/>
          <w:szCs w:val="22"/>
          <w:lang w:val="lt-LT"/>
        </w:rPr>
        <w:t>Kiekvien</w:t>
      </w:r>
      <w:r w:rsidR="00361918" w:rsidRPr="0069569E">
        <w:rPr>
          <w:sz w:val="22"/>
          <w:szCs w:val="22"/>
          <w:lang w:val="lt-LT"/>
        </w:rPr>
        <w:t>ame</w:t>
      </w:r>
      <w:r w:rsidRPr="0069569E">
        <w:rPr>
          <w:sz w:val="22"/>
          <w:szCs w:val="22"/>
          <w:lang w:val="lt-LT"/>
        </w:rPr>
        <w:t xml:space="preserve"> užpildyt</w:t>
      </w:r>
      <w:r w:rsidR="00FC3351" w:rsidRPr="0069569E">
        <w:rPr>
          <w:sz w:val="22"/>
          <w:szCs w:val="22"/>
          <w:lang w:val="lt-LT"/>
        </w:rPr>
        <w:t>ame</w:t>
      </w:r>
      <w:r w:rsidRPr="0069569E">
        <w:rPr>
          <w:sz w:val="22"/>
          <w:szCs w:val="22"/>
          <w:lang w:val="lt-LT"/>
        </w:rPr>
        <w:t xml:space="preserve"> </w:t>
      </w:r>
      <w:proofErr w:type="spellStart"/>
      <w:r w:rsidRPr="0069569E">
        <w:rPr>
          <w:sz w:val="22"/>
          <w:szCs w:val="22"/>
          <w:lang w:val="lt-LT"/>
        </w:rPr>
        <w:t>švirkšti</w:t>
      </w:r>
      <w:r w:rsidR="00FC3351" w:rsidRPr="0069569E">
        <w:rPr>
          <w:sz w:val="22"/>
          <w:szCs w:val="22"/>
          <w:lang w:val="lt-LT"/>
        </w:rPr>
        <w:t>klyje</w:t>
      </w:r>
      <w:proofErr w:type="spellEnd"/>
      <w:r w:rsidRPr="0069569E">
        <w:rPr>
          <w:sz w:val="22"/>
          <w:szCs w:val="22"/>
          <w:lang w:val="lt-LT"/>
        </w:rPr>
        <w:t xml:space="preserve"> su </w:t>
      </w:r>
      <w:proofErr w:type="spellStart"/>
      <w:r w:rsidRPr="0069569E">
        <w:rPr>
          <w:sz w:val="22"/>
          <w:szCs w:val="22"/>
          <w:lang w:val="lt-LT"/>
        </w:rPr>
        <w:t>daugiadoziu</w:t>
      </w:r>
      <w:proofErr w:type="spellEnd"/>
      <w:r w:rsidRPr="0069569E">
        <w:rPr>
          <w:sz w:val="22"/>
          <w:szCs w:val="22"/>
          <w:lang w:val="lt-LT"/>
        </w:rPr>
        <w:t xml:space="preserve"> užtaisu yra 300 TV/0,5 ml (atitinka 22 </w:t>
      </w:r>
      <w:proofErr w:type="spellStart"/>
      <w:r w:rsidRPr="0069569E">
        <w:rPr>
          <w:sz w:val="22"/>
          <w:szCs w:val="22"/>
          <w:lang w:val="lt-LT"/>
        </w:rPr>
        <w:t>mikrogramus</w:t>
      </w:r>
      <w:proofErr w:type="spellEnd"/>
      <w:r w:rsidRPr="0069569E">
        <w:rPr>
          <w:sz w:val="22"/>
          <w:szCs w:val="22"/>
          <w:lang w:val="lt-LT"/>
        </w:rPr>
        <w:t>).</w:t>
      </w:r>
    </w:p>
    <w:p w14:paraId="3D725BC5" w14:textId="77777777" w:rsidR="00890790" w:rsidRPr="0069569E" w:rsidRDefault="00890790" w:rsidP="0069559E">
      <w:pPr>
        <w:tabs>
          <w:tab w:val="left" w:pos="567"/>
        </w:tabs>
        <w:rPr>
          <w:sz w:val="22"/>
          <w:szCs w:val="22"/>
          <w:lang w:val="lt-LT"/>
        </w:rPr>
      </w:pPr>
    </w:p>
    <w:p w14:paraId="673756BA" w14:textId="3788A499" w:rsidR="00890790" w:rsidRPr="0069569E" w:rsidRDefault="00890790" w:rsidP="0069559E">
      <w:pPr>
        <w:shd w:val="clear" w:color="auto" w:fill="CCECFF"/>
        <w:rPr>
          <w:i/>
          <w:sz w:val="22"/>
          <w:szCs w:val="22"/>
          <w:lang w:val="lt-LT"/>
        </w:rPr>
      </w:pPr>
      <w:r w:rsidRPr="0069569E">
        <w:rPr>
          <w:i/>
          <w:sz w:val="22"/>
          <w:szCs w:val="22"/>
          <w:lang w:val="lt-LT"/>
        </w:rPr>
        <w:t>&lt;GONAL-f 450</w:t>
      </w:r>
      <w:r w:rsidR="001236D5">
        <w:rPr>
          <w:i/>
          <w:sz w:val="22"/>
          <w:szCs w:val="22"/>
          <w:lang w:val="lt-LT"/>
        </w:rPr>
        <w:t> </w:t>
      </w:r>
      <w:r w:rsidRPr="0069569E">
        <w:rPr>
          <w:i/>
          <w:sz w:val="22"/>
          <w:szCs w:val="22"/>
          <w:lang w:val="lt-LT"/>
        </w:rPr>
        <w:t>IU – PEN&gt;</w:t>
      </w:r>
    </w:p>
    <w:p w14:paraId="51070652" w14:textId="77777777" w:rsidR="00890790" w:rsidRPr="0069569E" w:rsidRDefault="00D260B6" w:rsidP="0069559E">
      <w:pPr>
        <w:shd w:val="clear" w:color="auto" w:fill="CCECFF"/>
        <w:rPr>
          <w:sz w:val="22"/>
          <w:szCs w:val="22"/>
          <w:lang w:val="lt-LT"/>
        </w:rPr>
      </w:pPr>
      <w:r w:rsidRPr="0069569E">
        <w:rPr>
          <w:color w:val="000000"/>
          <w:sz w:val="22"/>
          <w:szCs w:val="22"/>
          <w:lang w:val="lt-LT"/>
        </w:rPr>
        <w:t>Kiekvien</w:t>
      </w:r>
      <w:r w:rsidR="00FC3351" w:rsidRPr="0069569E">
        <w:rPr>
          <w:color w:val="000000"/>
          <w:sz w:val="22"/>
          <w:szCs w:val="22"/>
          <w:lang w:val="lt-LT"/>
        </w:rPr>
        <w:t>ame</w:t>
      </w:r>
      <w:r w:rsidRPr="0069569E">
        <w:rPr>
          <w:color w:val="000000"/>
          <w:sz w:val="22"/>
          <w:szCs w:val="22"/>
          <w:lang w:val="lt-LT"/>
        </w:rPr>
        <w:t xml:space="preserve"> užpildyt</w:t>
      </w:r>
      <w:r w:rsidR="00FC3351"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FC3351" w:rsidRPr="0069569E">
        <w:rPr>
          <w:color w:val="000000"/>
          <w:sz w:val="22"/>
          <w:szCs w:val="22"/>
          <w:lang w:val="lt-LT"/>
        </w:rPr>
        <w:t>klyje</w:t>
      </w:r>
      <w:proofErr w:type="spellEnd"/>
      <w:r w:rsidRPr="0069569E">
        <w:rPr>
          <w:color w:val="000000"/>
          <w:sz w:val="22"/>
          <w:szCs w:val="22"/>
          <w:lang w:val="lt-LT"/>
        </w:rPr>
        <w:t xml:space="preserve"> su </w:t>
      </w:r>
      <w:proofErr w:type="spellStart"/>
      <w:r w:rsidRPr="0069569E">
        <w:rPr>
          <w:color w:val="000000"/>
          <w:sz w:val="22"/>
          <w:szCs w:val="22"/>
          <w:lang w:val="lt-LT"/>
        </w:rPr>
        <w:t>daugiadoziu</w:t>
      </w:r>
      <w:proofErr w:type="spellEnd"/>
      <w:r w:rsidRPr="0069569E">
        <w:rPr>
          <w:color w:val="000000"/>
          <w:sz w:val="22"/>
          <w:szCs w:val="22"/>
          <w:lang w:val="lt-LT"/>
        </w:rPr>
        <w:t xml:space="preserve"> užtaisu</w:t>
      </w:r>
      <w:r w:rsidRPr="0069569E">
        <w:rPr>
          <w:iCs/>
          <w:color w:val="000000"/>
          <w:sz w:val="22"/>
          <w:szCs w:val="22"/>
          <w:lang w:val="lt-LT"/>
        </w:rPr>
        <w:t xml:space="preserve"> yra 450 TV/0,75 ml (atitinka 33 </w:t>
      </w:r>
      <w:proofErr w:type="spellStart"/>
      <w:r w:rsidRPr="0069569E">
        <w:rPr>
          <w:iCs/>
          <w:color w:val="000000"/>
          <w:sz w:val="22"/>
          <w:szCs w:val="22"/>
          <w:lang w:val="lt-LT"/>
        </w:rPr>
        <w:t>mikrogramus</w:t>
      </w:r>
      <w:proofErr w:type="spellEnd"/>
      <w:r w:rsidRPr="0069569E">
        <w:rPr>
          <w:iCs/>
          <w:color w:val="000000"/>
          <w:sz w:val="22"/>
          <w:szCs w:val="22"/>
          <w:lang w:val="lt-LT"/>
        </w:rPr>
        <w:t>).</w:t>
      </w:r>
    </w:p>
    <w:p w14:paraId="158A4F15" w14:textId="77777777" w:rsidR="00890790" w:rsidRPr="0069569E" w:rsidRDefault="00890790" w:rsidP="0069559E">
      <w:pPr>
        <w:rPr>
          <w:sz w:val="22"/>
          <w:szCs w:val="22"/>
          <w:lang w:val="lt-LT"/>
        </w:rPr>
      </w:pPr>
    </w:p>
    <w:p w14:paraId="7608A38E" w14:textId="1A96575A" w:rsidR="00890790" w:rsidRPr="0069569E" w:rsidRDefault="00890790" w:rsidP="0069559E">
      <w:pPr>
        <w:shd w:val="clear" w:color="auto" w:fill="99CCFF"/>
        <w:rPr>
          <w:i/>
          <w:sz w:val="22"/>
          <w:szCs w:val="22"/>
          <w:lang w:val="lt-LT"/>
        </w:rPr>
      </w:pPr>
      <w:r w:rsidRPr="0069569E">
        <w:rPr>
          <w:i/>
          <w:sz w:val="22"/>
          <w:szCs w:val="22"/>
          <w:lang w:val="lt-LT"/>
        </w:rPr>
        <w:t>&lt;GONAL-f 900</w:t>
      </w:r>
      <w:r w:rsidR="001236D5">
        <w:rPr>
          <w:i/>
          <w:sz w:val="22"/>
          <w:szCs w:val="22"/>
          <w:lang w:val="lt-LT"/>
        </w:rPr>
        <w:t> </w:t>
      </w:r>
      <w:r w:rsidRPr="0069569E">
        <w:rPr>
          <w:i/>
          <w:sz w:val="22"/>
          <w:szCs w:val="22"/>
          <w:lang w:val="lt-LT"/>
        </w:rPr>
        <w:t>IU – PEN&gt;</w:t>
      </w:r>
    </w:p>
    <w:p w14:paraId="44777100" w14:textId="77777777" w:rsidR="00890790" w:rsidRPr="0069569E" w:rsidRDefault="00D92336" w:rsidP="0069559E">
      <w:pPr>
        <w:shd w:val="clear" w:color="auto" w:fill="99CCFF"/>
        <w:overflowPunct/>
        <w:autoSpaceDE/>
        <w:autoSpaceDN/>
        <w:adjustRightInd/>
        <w:textAlignment w:val="auto"/>
        <w:rPr>
          <w:sz w:val="22"/>
          <w:szCs w:val="22"/>
          <w:lang w:val="lt-LT"/>
        </w:rPr>
      </w:pPr>
      <w:r w:rsidRPr="0069569E">
        <w:rPr>
          <w:sz w:val="22"/>
          <w:szCs w:val="22"/>
          <w:lang w:val="lt-LT"/>
        </w:rPr>
        <w:t>Kiekvien</w:t>
      </w:r>
      <w:r w:rsidR="00FC3351" w:rsidRPr="0069569E">
        <w:rPr>
          <w:sz w:val="22"/>
          <w:szCs w:val="22"/>
          <w:lang w:val="lt-LT"/>
        </w:rPr>
        <w:t>ame</w:t>
      </w:r>
      <w:r w:rsidRPr="0069569E">
        <w:rPr>
          <w:sz w:val="22"/>
          <w:szCs w:val="22"/>
          <w:lang w:val="lt-LT"/>
        </w:rPr>
        <w:t xml:space="preserve"> užpildyt</w:t>
      </w:r>
      <w:r w:rsidR="00FC3351" w:rsidRPr="0069569E">
        <w:rPr>
          <w:sz w:val="22"/>
          <w:szCs w:val="22"/>
          <w:lang w:val="lt-LT"/>
        </w:rPr>
        <w:t>ame</w:t>
      </w:r>
      <w:r w:rsidRPr="0069569E">
        <w:rPr>
          <w:sz w:val="22"/>
          <w:szCs w:val="22"/>
          <w:lang w:val="lt-LT"/>
        </w:rPr>
        <w:t xml:space="preserve"> </w:t>
      </w:r>
      <w:proofErr w:type="spellStart"/>
      <w:r w:rsidRPr="0069569E">
        <w:rPr>
          <w:sz w:val="22"/>
          <w:szCs w:val="22"/>
          <w:lang w:val="lt-LT"/>
        </w:rPr>
        <w:t>švirkšti</w:t>
      </w:r>
      <w:r w:rsidR="00FC3351" w:rsidRPr="0069569E">
        <w:rPr>
          <w:sz w:val="22"/>
          <w:szCs w:val="22"/>
          <w:lang w:val="lt-LT"/>
        </w:rPr>
        <w:t>klyje</w:t>
      </w:r>
      <w:proofErr w:type="spellEnd"/>
      <w:r w:rsidRPr="0069569E">
        <w:rPr>
          <w:sz w:val="22"/>
          <w:szCs w:val="22"/>
          <w:lang w:val="lt-LT"/>
        </w:rPr>
        <w:t xml:space="preserve"> su </w:t>
      </w:r>
      <w:proofErr w:type="spellStart"/>
      <w:r w:rsidRPr="0069569E">
        <w:rPr>
          <w:sz w:val="22"/>
          <w:szCs w:val="22"/>
          <w:lang w:val="lt-LT"/>
        </w:rPr>
        <w:t>daugiadoziu</w:t>
      </w:r>
      <w:proofErr w:type="spellEnd"/>
      <w:r w:rsidRPr="0069569E">
        <w:rPr>
          <w:sz w:val="22"/>
          <w:szCs w:val="22"/>
          <w:lang w:val="lt-LT"/>
        </w:rPr>
        <w:t xml:space="preserve"> užtaisu yra 900 TV/1,5 ml (atitinka 66 </w:t>
      </w:r>
      <w:proofErr w:type="spellStart"/>
      <w:r w:rsidRPr="0069569E">
        <w:rPr>
          <w:sz w:val="22"/>
          <w:szCs w:val="22"/>
          <w:lang w:val="lt-LT"/>
        </w:rPr>
        <w:t>mikrogramus</w:t>
      </w:r>
      <w:proofErr w:type="spellEnd"/>
      <w:r w:rsidRPr="0069569E">
        <w:rPr>
          <w:sz w:val="22"/>
          <w:szCs w:val="22"/>
          <w:lang w:val="lt-LT"/>
        </w:rPr>
        <w:t>).</w:t>
      </w:r>
    </w:p>
    <w:p w14:paraId="3536F4ED" w14:textId="18348CD4" w:rsidR="00017499" w:rsidRPr="0069569E" w:rsidRDefault="00017499" w:rsidP="0069559E">
      <w:pPr>
        <w:pStyle w:val="BodyText"/>
        <w:tabs>
          <w:tab w:val="clear" w:pos="567"/>
        </w:tabs>
        <w:rPr>
          <w:color w:val="000000"/>
          <w:szCs w:val="22"/>
          <w:lang w:val="lt-LT"/>
        </w:rPr>
      </w:pPr>
      <w:r w:rsidRPr="0069569E">
        <w:rPr>
          <w:color w:val="000000"/>
          <w:szCs w:val="22"/>
          <w:lang w:val="lt-LT"/>
        </w:rPr>
        <w:t xml:space="preserve">* </w:t>
      </w:r>
      <w:proofErr w:type="spellStart"/>
      <w:r w:rsidRPr="0069569E">
        <w:rPr>
          <w:color w:val="000000"/>
          <w:szCs w:val="22"/>
          <w:lang w:val="lt-LT"/>
        </w:rPr>
        <w:t>rekombinantinis</w:t>
      </w:r>
      <w:proofErr w:type="spellEnd"/>
      <w:r w:rsidRPr="0069569E">
        <w:rPr>
          <w:color w:val="000000"/>
          <w:szCs w:val="22"/>
          <w:lang w:val="lt-LT"/>
        </w:rPr>
        <w:t xml:space="preserve"> žmogaus folikulus stimuliuojantis hormonas (r</w:t>
      </w:r>
      <w:r w:rsidRPr="0069569E">
        <w:rPr>
          <w:color w:val="000000"/>
          <w:szCs w:val="22"/>
          <w:lang w:val="lt-LT"/>
        </w:rPr>
        <w:noBreakHyphen/>
      </w:r>
      <w:proofErr w:type="spellStart"/>
      <w:r w:rsidRPr="0069569E">
        <w:rPr>
          <w:color w:val="000000"/>
          <w:szCs w:val="22"/>
          <w:lang w:val="lt-LT"/>
        </w:rPr>
        <w:t>hFSH</w:t>
      </w:r>
      <w:proofErr w:type="spellEnd"/>
      <w:r w:rsidRPr="0069569E">
        <w:rPr>
          <w:color w:val="000000"/>
          <w:szCs w:val="22"/>
          <w:lang w:val="lt-LT"/>
        </w:rPr>
        <w:t xml:space="preserve">) gaminamas naudojant </w:t>
      </w:r>
      <w:proofErr w:type="spellStart"/>
      <w:r w:rsidRPr="0069569E">
        <w:rPr>
          <w:color w:val="000000"/>
          <w:szCs w:val="22"/>
          <w:lang w:val="lt-LT"/>
        </w:rPr>
        <w:t>rekombinantinę</w:t>
      </w:r>
      <w:proofErr w:type="spellEnd"/>
      <w:r w:rsidRPr="0069569E">
        <w:rPr>
          <w:color w:val="000000"/>
          <w:szCs w:val="22"/>
          <w:lang w:val="lt-LT"/>
        </w:rPr>
        <w:t xml:space="preserve"> DNR technologiją kinų žiurkėno kiaušidžių (KŽK) ląstelių linijoje</w:t>
      </w:r>
    </w:p>
    <w:p w14:paraId="185EFF77" w14:textId="77777777" w:rsidR="00017499" w:rsidRPr="0069569E" w:rsidRDefault="00017499" w:rsidP="0069559E">
      <w:pPr>
        <w:pStyle w:val="BodyText"/>
        <w:rPr>
          <w:color w:val="000000"/>
          <w:szCs w:val="22"/>
          <w:lang w:val="lt-LT"/>
        </w:rPr>
      </w:pPr>
    </w:p>
    <w:p w14:paraId="0F7B4A21" w14:textId="77777777" w:rsidR="00017499" w:rsidRPr="0069569E" w:rsidRDefault="00017499" w:rsidP="0069559E">
      <w:pPr>
        <w:pStyle w:val="BodyText"/>
        <w:rPr>
          <w:color w:val="000000"/>
          <w:szCs w:val="22"/>
          <w:lang w:val="lt-LT"/>
        </w:rPr>
      </w:pPr>
      <w:r w:rsidRPr="0069569E">
        <w:rPr>
          <w:color w:val="000000"/>
          <w:szCs w:val="22"/>
          <w:lang w:val="lt-LT"/>
        </w:rPr>
        <w:t>Visos pagalbinės medžiagos išvardytos 6.1 skyriuje.</w:t>
      </w:r>
    </w:p>
    <w:p w14:paraId="07D79BEC" w14:textId="77777777" w:rsidR="00017499" w:rsidRPr="0069569E" w:rsidRDefault="00017499" w:rsidP="0069559E">
      <w:pPr>
        <w:pStyle w:val="BodyText"/>
        <w:rPr>
          <w:color w:val="000000"/>
          <w:szCs w:val="22"/>
          <w:lang w:val="lt-LT"/>
        </w:rPr>
      </w:pPr>
    </w:p>
    <w:p w14:paraId="75856E98" w14:textId="77777777" w:rsidR="00017499" w:rsidRPr="0069569E" w:rsidRDefault="00017499" w:rsidP="0069559E">
      <w:pPr>
        <w:pStyle w:val="BodyText"/>
        <w:rPr>
          <w:color w:val="000000"/>
          <w:szCs w:val="22"/>
          <w:lang w:val="lt-LT"/>
        </w:rPr>
      </w:pPr>
    </w:p>
    <w:p w14:paraId="1AF0B076" w14:textId="77777777" w:rsidR="00017499" w:rsidRPr="0069569E" w:rsidRDefault="00017499" w:rsidP="0069559E">
      <w:pPr>
        <w:keepNext/>
        <w:keepLines/>
        <w:rPr>
          <w:b/>
          <w:sz w:val="22"/>
          <w:szCs w:val="22"/>
          <w:lang w:val="lt-LT"/>
        </w:rPr>
      </w:pPr>
      <w:r w:rsidRPr="0069569E">
        <w:rPr>
          <w:b/>
          <w:sz w:val="22"/>
          <w:szCs w:val="22"/>
          <w:lang w:val="lt-LT"/>
        </w:rPr>
        <w:t>3.</w:t>
      </w:r>
      <w:r w:rsidRPr="0069569E">
        <w:rPr>
          <w:b/>
          <w:sz w:val="22"/>
          <w:szCs w:val="22"/>
          <w:lang w:val="lt-LT"/>
        </w:rPr>
        <w:tab/>
        <w:t>FARMACINĖ FORMA</w:t>
      </w:r>
    </w:p>
    <w:p w14:paraId="1EAE606F" w14:textId="77777777" w:rsidR="00017499" w:rsidRPr="0069569E" w:rsidRDefault="00017499" w:rsidP="0069559E">
      <w:pPr>
        <w:pStyle w:val="BodyText"/>
        <w:keepNext/>
        <w:keepLines/>
        <w:rPr>
          <w:color w:val="000000"/>
          <w:szCs w:val="22"/>
          <w:lang w:val="lt-LT"/>
        </w:rPr>
      </w:pPr>
    </w:p>
    <w:p w14:paraId="22B63354" w14:textId="77777777" w:rsidR="00017499" w:rsidRPr="0069569E" w:rsidRDefault="00017499" w:rsidP="0069559E">
      <w:pPr>
        <w:pStyle w:val="BodyText"/>
        <w:rPr>
          <w:color w:val="000000"/>
          <w:szCs w:val="22"/>
          <w:lang w:val="lt-LT"/>
        </w:rPr>
      </w:pPr>
      <w:r w:rsidRPr="0069569E">
        <w:rPr>
          <w:color w:val="000000"/>
          <w:szCs w:val="22"/>
          <w:lang w:val="lt-LT"/>
        </w:rPr>
        <w:t>Injekcinis tirpalas užpildyt</w:t>
      </w:r>
      <w:r w:rsidR="00FC3351" w:rsidRPr="0069569E">
        <w:rPr>
          <w:color w:val="000000"/>
          <w:szCs w:val="22"/>
          <w:lang w:val="lt-LT"/>
        </w:rPr>
        <w:t>ame</w:t>
      </w:r>
      <w:r w:rsidRPr="0069569E">
        <w:rPr>
          <w:color w:val="000000"/>
          <w:szCs w:val="22"/>
          <w:lang w:val="lt-LT"/>
        </w:rPr>
        <w:t xml:space="preserve"> </w:t>
      </w:r>
      <w:proofErr w:type="spellStart"/>
      <w:r w:rsidRPr="0069569E">
        <w:rPr>
          <w:color w:val="000000"/>
          <w:szCs w:val="22"/>
          <w:lang w:val="lt-LT"/>
        </w:rPr>
        <w:t>švirkšti</w:t>
      </w:r>
      <w:r w:rsidR="00FC3351" w:rsidRPr="0069569E">
        <w:rPr>
          <w:color w:val="000000"/>
          <w:szCs w:val="22"/>
          <w:lang w:val="lt-LT"/>
        </w:rPr>
        <w:t>klyje</w:t>
      </w:r>
      <w:proofErr w:type="spellEnd"/>
      <w:r w:rsidRPr="0069569E">
        <w:rPr>
          <w:color w:val="000000"/>
          <w:szCs w:val="22"/>
          <w:lang w:val="lt-LT"/>
        </w:rPr>
        <w:t>.</w:t>
      </w:r>
    </w:p>
    <w:p w14:paraId="42DBEF6A" w14:textId="77777777" w:rsidR="00017499" w:rsidRPr="0069569E" w:rsidRDefault="00017499" w:rsidP="0069559E">
      <w:pPr>
        <w:pStyle w:val="BodyText"/>
        <w:rPr>
          <w:color w:val="000000"/>
          <w:szCs w:val="22"/>
          <w:lang w:val="lt-LT"/>
        </w:rPr>
      </w:pPr>
    </w:p>
    <w:p w14:paraId="0A7C7D71" w14:textId="77777777" w:rsidR="00017499" w:rsidRPr="0069569E" w:rsidRDefault="00017499" w:rsidP="0069559E">
      <w:pPr>
        <w:pStyle w:val="BodyText"/>
        <w:rPr>
          <w:color w:val="000000"/>
          <w:szCs w:val="22"/>
          <w:lang w:val="lt-LT"/>
        </w:rPr>
      </w:pPr>
      <w:r w:rsidRPr="0069569E">
        <w:rPr>
          <w:color w:val="000000"/>
          <w:szCs w:val="22"/>
          <w:lang w:val="lt-LT"/>
        </w:rPr>
        <w:t>Skaidrus, bespalvis tirpalas.</w:t>
      </w:r>
    </w:p>
    <w:p w14:paraId="64E519E9" w14:textId="77777777" w:rsidR="00017499" w:rsidRPr="0069569E" w:rsidRDefault="00017499" w:rsidP="0069559E">
      <w:pPr>
        <w:pStyle w:val="BodyText"/>
        <w:rPr>
          <w:color w:val="000000"/>
          <w:szCs w:val="22"/>
          <w:lang w:val="lt-LT"/>
        </w:rPr>
      </w:pPr>
    </w:p>
    <w:p w14:paraId="441FF2E2" w14:textId="77777777" w:rsidR="00017499" w:rsidRPr="0069569E" w:rsidRDefault="00017499" w:rsidP="0069559E">
      <w:pPr>
        <w:pStyle w:val="BodyText"/>
        <w:rPr>
          <w:color w:val="000000"/>
          <w:szCs w:val="22"/>
          <w:lang w:val="lt-LT"/>
        </w:rPr>
      </w:pPr>
      <w:r w:rsidRPr="0069569E">
        <w:rPr>
          <w:color w:val="000000"/>
          <w:szCs w:val="22"/>
          <w:lang w:val="lt-LT"/>
        </w:rPr>
        <w:t>Tirpalo pH yra 6,7</w:t>
      </w:r>
      <w:r w:rsidRPr="0069569E">
        <w:rPr>
          <w:color w:val="000000"/>
          <w:szCs w:val="22"/>
          <w:lang w:val="lt-LT"/>
        </w:rPr>
        <w:noBreakHyphen/>
        <w:t>7,3.</w:t>
      </w:r>
    </w:p>
    <w:p w14:paraId="18B5AFE1" w14:textId="77777777" w:rsidR="00017499" w:rsidRPr="0069569E" w:rsidRDefault="00017499" w:rsidP="0069559E">
      <w:pPr>
        <w:pStyle w:val="BodyText"/>
        <w:rPr>
          <w:color w:val="000000"/>
          <w:szCs w:val="22"/>
          <w:lang w:val="lt-LT"/>
        </w:rPr>
      </w:pPr>
    </w:p>
    <w:p w14:paraId="0D29142C" w14:textId="77777777" w:rsidR="00017499" w:rsidRPr="0069569E" w:rsidRDefault="00017499" w:rsidP="0069559E">
      <w:pPr>
        <w:pStyle w:val="BodyText"/>
        <w:rPr>
          <w:color w:val="000000"/>
          <w:szCs w:val="22"/>
          <w:lang w:val="lt-LT"/>
        </w:rPr>
      </w:pPr>
    </w:p>
    <w:p w14:paraId="7BF78FC2" w14:textId="77777777" w:rsidR="00017499" w:rsidRPr="0069569E" w:rsidRDefault="00017499" w:rsidP="0069559E">
      <w:pPr>
        <w:keepNext/>
        <w:keepLines/>
        <w:rPr>
          <w:b/>
          <w:sz w:val="22"/>
          <w:szCs w:val="22"/>
          <w:lang w:val="lt-LT"/>
        </w:rPr>
      </w:pPr>
      <w:r w:rsidRPr="0069569E">
        <w:rPr>
          <w:b/>
          <w:sz w:val="22"/>
          <w:szCs w:val="22"/>
          <w:lang w:val="lt-LT"/>
        </w:rPr>
        <w:t>4.</w:t>
      </w:r>
      <w:r w:rsidRPr="0069569E">
        <w:rPr>
          <w:b/>
          <w:sz w:val="22"/>
          <w:szCs w:val="22"/>
          <w:lang w:val="lt-LT"/>
        </w:rPr>
        <w:tab/>
        <w:t xml:space="preserve">KLINIKINĖ </w:t>
      </w:r>
      <w:r w:rsidR="005614D5" w:rsidRPr="0069569E">
        <w:rPr>
          <w:b/>
          <w:sz w:val="22"/>
          <w:szCs w:val="22"/>
          <w:lang w:val="lt-LT"/>
        </w:rPr>
        <w:t>INFORMACIJA</w:t>
      </w:r>
    </w:p>
    <w:p w14:paraId="6352F305" w14:textId="77777777" w:rsidR="00017499" w:rsidRPr="0069569E" w:rsidRDefault="00017499" w:rsidP="0069559E">
      <w:pPr>
        <w:keepNext/>
        <w:tabs>
          <w:tab w:val="left" w:pos="567"/>
        </w:tabs>
        <w:rPr>
          <w:b/>
          <w:color w:val="000000"/>
          <w:sz w:val="22"/>
          <w:szCs w:val="22"/>
          <w:lang w:val="lt-LT"/>
        </w:rPr>
      </w:pPr>
    </w:p>
    <w:p w14:paraId="0041F63D" w14:textId="77777777" w:rsidR="00017499" w:rsidRPr="0069569E" w:rsidRDefault="00017499" w:rsidP="00A12147">
      <w:pPr>
        <w:keepNext/>
        <w:keepLines/>
        <w:rPr>
          <w:b/>
          <w:sz w:val="22"/>
          <w:szCs w:val="22"/>
          <w:lang w:val="lt-LT"/>
        </w:rPr>
      </w:pPr>
      <w:r w:rsidRPr="0069569E">
        <w:rPr>
          <w:b/>
          <w:sz w:val="22"/>
          <w:szCs w:val="22"/>
          <w:lang w:val="lt-LT"/>
        </w:rPr>
        <w:t>4.1</w:t>
      </w:r>
      <w:r w:rsidRPr="0069569E">
        <w:rPr>
          <w:b/>
          <w:sz w:val="22"/>
          <w:szCs w:val="22"/>
          <w:lang w:val="lt-LT"/>
        </w:rPr>
        <w:tab/>
        <w:t>Terapinės indikacijos</w:t>
      </w:r>
    </w:p>
    <w:p w14:paraId="7D903974" w14:textId="77777777" w:rsidR="00017499" w:rsidRPr="0069569E" w:rsidRDefault="00017499" w:rsidP="0069559E">
      <w:pPr>
        <w:pStyle w:val="BodyText"/>
        <w:keepNext/>
        <w:tabs>
          <w:tab w:val="clear" w:pos="567"/>
        </w:tabs>
        <w:ind w:left="567" w:hanging="567"/>
        <w:rPr>
          <w:color w:val="000000"/>
          <w:szCs w:val="22"/>
          <w:lang w:val="lt-LT"/>
        </w:rPr>
      </w:pPr>
    </w:p>
    <w:p w14:paraId="20F9194B" w14:textId="77777777" w:rsidR="00017499" w:rsidRPr="0069569E" w:rsidRDefault="00017499" w:rsidP="0069559E">
      <w:pPr>
        <w:pStyle w:val="BodyText"/>
        <w:keepNext/>
        <w:tabs>
          <w:tab w:val="clear" w:pos="567"/>
        </w:tabs>
        <w:ind w:left="567" w:hanging="567"/>
        <w:rPr>
          <w:iCs/>
          <w:color w:val="000000"/>
          <w:szCs w:val="22"/>
          <w:u w:val="single"/>
          <w:lang w:val="lt-LT"/>
        </w:rPr>
      </w:pPr>
      <w:r w:rsidRPr="0069569E">
        <w:rPr>
          <w:iCs/>
          <w:color w:val="000000"/>
          <w:szCs w:val="22"/>
          <w:u w:val="single"/>
          <w:lang w:val="lt-LT"/>
        </w:rPr>
        <w:t xml:space="preserve">Suaugusioms </w:t>
      </w:r>
      <w:r w:rsidR="00AE6DCB" w:rsidRPr="0069569E">
        <w:rPr>
          <w:iCs/>
          <w:color w:val="000000"/>
          <w:szCs w:val="22"/>
          <w:u w:val="single"/>
          <w:lang w:val="lt-LT"/>
        </w:rPr>
        <w:t>m</w:t>
      </w:r>
      <w:r w:rsidRPr="0069569E">
        <w:rPr>
          <w:iCs/>
          <w:color w:val="000000"/>
          <w:szCs w:val="22"/>
          <w:u w:val="single"/>
          <w:lang w:val="lt-LT"/>
        </w:rPr>
        <w:t>oterims</w:t>
      </w:r>
    </w:p>
    <w:p w14:paraId="0F4C27BE" w14:textId="77777777" w:rsidR="00017499" w:rsidRPr="0069569E" w:rsidRDefault="00017499" w:rsidP="0069559E">
      <w:pPr>
        <w:pStyle w:val="BodyText"/>
        <w:keepNext/>
        <w:tabs>
          <w:tab w:val="clear" w:pos="567"/>
        </w:tabs>
        <w:ind w:left="567" w:hanging="567"/>
        <w:rPr>
          <w:color w:val="000000"/>
          <w:szCs w:val="22"/>
          <w:lang w:val="lt-LT"/>
        </w:rPr>
      </w:pPr>
    </w:p>
    <w:p w14:paraId="779D6129" w14:textId="77777777" w:rsidR="00017499" w:rsidRPr="0069569E" w:rsidRDefault="00017499" w:rsidP="0069559E">
      <w:pPr>
        <w:pStyle w:val="BodyText"/>
        <w:numPr>
          <w:ilvl w:val="0"/>
          <w:numId w:val="21"/>
        </w:numPr>
        <w:tabs>
          <w:tab w:val="clear" w:pos="360"/>
          <w:tab w:val="clear" w:pos="567"/>
        </w:tabs>
        <w:ind w:left="567" w:hanging="567"/>
        <w:rPr>
          <w:color w:val="000000"/>
          <w:szCs w:val="22"/>
          <w:lang w:val="lt-LT"/>
        </w:rPr>
      </w:pPr>
      <w:r w:rsidRPr="0069569E">
        <w:rPr>
          <w:color w:val="000000"/>
          <w:szCs w:val="22"/>
          <w:lang w:val="lt-LT"/>
        </w:rPr>
        <w:t xml:space="preserve">Skiriamas moterims, kurioms nevyksta ovuliacija (taip pat sergančioms </w:t>
      </w:r>
      <w:proofErr w:type="spellStart"/>
      <w:r w:rsidRPr="0069569E">
        <w:rPr>
          <w:color w:val="000000"/>
          <w:szCs w:val="22"/>
          <w:lang w:val="lt-LT"/>
        </w:rPr>
        <w:t>policistinių</w:t>
      </w:r>
      <w:proofErr w:type="spellEnd"/>
      <w:r w:rsidRPr="0069569E">
        <w:rPr>
          <w:color w:val="000000"/>
          <w:szCs w:val="22"/>
          <w:lang w:val="lt-LT"/>
        </w:rPr>
        <w:t xml:space="preserve"> kiaušidžių sindromu), kai gydymas </w:t>
      </w:r>
      <w:proofErr w:type="spellStart"/>
      <w:r w:rsidRPr="0069569E">
        <w:rPr>
          <w:color w:val="000000"/>
          <w:szCs w:val="22"/>
          <w:lang w:val="lt-LT"/>
        </w:rPr>
        <w:t>klomifeno</w:t>
      </w:r>
      <w:proofErr w:type="spellEnd"/>
      <w:r w:rsidRPr="0069569E">
        <w:rPr>
          <w:color w:val="000000"/>
          <w:szCs w:val="22"/>
          <w:lang w:val="lt-LT"/>
        </w:rPr>
        <w:t xml:space="preserve"> citratu buvo nesėkmingas.</w:t>
      </w:r>
    </w:p>
    <w:p w14:paraId="6BA56A7D" w14:textId="77777777" w:rsidR="00017499" w:rsidRPr="0069569E" w:rsidRDefault="00017499" w:rsidP="0069559E">
      <w:pPr>
        <w:numPr>
          <w:ilvl w:val="0"/>
          <w:numId w:val="21"/>
        </w:numPr>
        <w:tabs>
          <w:tab w:val="clear" w:pos="360"/>
        </w:tabs>
        <w:ind w:left="567" w:hanging="567"/>
        <w:rPr>
          <w:color w:val="000000"/>
          <w:sz w:val="22"/>
          <w:szCs w:val="22"/>
          <w:lang w:val="lt-LT"/>
        </w:rPr>
      </w:pPr>
      <w:r w:rsidRPr="0069569E">
        <w:rPr>
          <w:color w:val="000000"/>
          <w:sz w:val="22"/>
          <w:szCs w:val="22"/>
          <w:lang w:val="lt-LT"/>
        </w:rPr>
        <w:lastRenderedPageBreak/>
        <w:t xml:space="preserve">Skiriamas moterims, patiriančioms </w:t>
      </w:r>
      <w:proofErr w:type="spellStart"/>
      <w:r w:rsidRPr="0069569E">
        <w:rPr>
          <w:color w:val="000000"/>
          <w:sz w:val="22"/>
          <w:szCs w:val="22"/>
          <w:lang w:val="lt-LT"/>
        </w:rPr>
        <w:t>superovuliaciją</w:t>
      </w:r>
      <w:proofErr w:type="spellEnd"/>
      <w:r w:rsidRPr="0069569E">
        <w:rPr>
          <w:color w:val="000000"/>
          <w:sz w:val="22"/>
          <w:szCs w:val="22"/>
          <w:lang w:val="lt-LT"/>
        </w:rPr>
        <w:t xml:space="preserve">, siekiant sukelti keleto folikulų vystymąsi prieš dirbtinį apvaisinimą, pavyzdžiui, dirbtinį apvaisinimą </w:t>
      </w:r>
      <w:proofErr w:type="spellStart"/>
      <w:r w:rsidRPr="0069569E">
        <w:rPr>
          <w:i/>
          <w:color w:val="000000"/>
          <w:sz w:val="22"/>
          <w:szCs w:val="22"/>
          <w:lang w:val="lt-LT"/>
        </w:rPr>
        <w:t>in</w:t>
      </w:r>
      <w:proofErr w:type="spellEnd"/>
      <w:r w:rsidRPr="0069569E">
        <w:rPr>
          <w:i/>
          <w:color w:val="000000"/>
          <w:sz w:val="22"/>
          <w:szCs w:val="22"/>
          <w:lang w:val="lt-LT"/>
        </w:rPr>
        <w:t> </w:t>
      </w:r>
      <w:proofErr w:type="spellStart"/>
      <w:r w:rsidRPr="0069569E">
        <w:rPr>
          <w:i/>
          <w:color w:val="000000"/>
          <w:sz w:val="22"/>
          <w:szCs w:val="22"/>
          <w:lang w:val="lt-LT"/>
        </w:rPr>
        <w:t>vitro</w:t>
      </w:r>
      <w:proofErr w:type="spellEnd"/>
      <w:r w:rsidRPr="0069569E">
        <w:rPr>
          <w:i/>
          <w:color w:val="000000"/>
          <w:sz w:val="22"/>
          <w:szCs w:val="22"/>
          <w:lang w:val="lt-LT"/>
        </w:rPr>
        <w:t xml:space="preserve"> </w:t>
      </w:r>
      <w:r w:rsidRPr="0069569E">
        <w:rPr>
          <w:color w:val="000000"/>
          <w:sz w:val="22"/>
          <w:szCs w:val="22"/>
          <w:lang w:val="lt-LT"/>
        </w:rPr>
        <w:t>(DAV</w:t>
      </w:r>
      <w:r w:rsidRPr="0069569E">
        <w:rPr>
          <w:i/>
          <w:color w:val="000000"/>
          <w:sz w:val="22"/>
          <w:szCs w:val="22"/>
          <w:lang w:val="lt-LT"/>
        </w:rPr>
        <w:t xml:space="preserve">), </w:t>
      </w:r>
      <w:r w:rsidRPr="0069569E">
        <w:rPr>
          <w:color w:val="000000"/>
          <w:sz w:val="22"/>
          <w:szCs w:val="22"/>
          <w:lang w:val="lt-LT"/>
        </w:rPr>
        <w:t xml:space="preserve">gametų ir zigotų persodinimą į </w:t>
      </w:r>
      <w:proofErr w:type="spellStart"/>
      <w:r w:rsidRPr="0069569E">
        <w:rPr>
          <w:color w:val="000000"/>
          <w:sz w:val="22"/>
          <w:szCs w:val="22"/>
          <w:lang w:val="lt-LT"/>
        </w:rPr>
        <w:t>Falopijaus</w:t>
      </w:r>
      <w:proofErr w:type="spellEnd"/>
      <w:r w:rsidRPr="0069569E">
        <w:rPr>
          <w:color w:val="000000"/>
          <w:sz w:val="22"/>
          <w:szCs w:val="22"/>
          <w:lang w:val="lt-LT"/>
        </w:rPr>
        <w:t xml:space="preserve"> vamzdį.</w:t>
      </w:r>
    </w:p>
    <w:p w14:paraId="43F31C58" w14:textId="77777777" w:rsidR="00017499" w:rsidRPr="0069569E" w:rsidRDefault="00017499" w:rsidP="0069559E">
      <w:pPr>
        <w:numPr>
          <w:ilvl w:val="0"/>
          <w:numId w:val="21"/>
        </w:numPr>
        <w:tabs>
          <w:tab w:val="clear" w:pos="360"/>
        </w:tabs>
        <w:ind w:left="567" w:hanging="567"/>
        <w:rPr>
          <w:color w:val="000000"/>
          <w:sz w:val="22"/>
          <w:szCs w:val="22"/>
          <w:lang w:val="lt-LT"/>
        </w:rPr>
      </w:pPr>
      <w:r w:rsidRPr="0069569E">
        <w:rPr>
          <w:color w:val="000000"/>
          <w:sz w:val="22"/>
          <w:szCs w:val="22"/>
          <w:lang w:val="lt-LT"/>
        </w:rPr>
        <w:t>GONAL</w:t>
      </w:r>
      <w:r w:rsidRPr="0069569E">
        <w:rPr>
          <w:color w:val="000000"/>
          <w:sz w:val="22"/>
          <w:szCs w:val="22"/>
          <w:lang w:val="lt-LT"/>
        </w:rPr>
        <w:noBreakHyphen/>
        <w:t xml:space="preserve">f rekomenduojamas vartoti kartu su </w:t>
      </w:r>
      <w:proofErr w:type="spellStart"/>
      <w:r w:rsidRPr="0069569E">
        <w:rPr>
          <w:color w:val="000000"/>
          <w:sz w:val="22"/>
          <w:szCs w:val="22"/>
          <w:lang w:val="lt-LT"/>
        </w:rPr>
        <w:t>l</w:t>
      </w:r>
      <w:r w:rsidR="0032136A" w:rsidRPr="0069569E">
        <w:rPr>
          <w:color w:val="000000"/>
          <w:sz w:val="22"/>
          <w:szCs w:val="22"/>
          <w:lang w:val="lt-LT"/>
        </w:rPr>
        <w:t>i</w:t>
      </w:r>
      <w:r w:rsidRPr="0069569E">
        <w:rPr>
          <w:color w:val="000000"/>
          <w:sz w:val="22"/>
          <w:szCs w:val="22"/>
          <w:lang w:val="lt-LT"/>
        </w:rPr>
        <w:t>uteinizuojančiu</w:t>
      </w:r>
      <w:proofErr w:type="spellEnd"/>
      <w:r w:rsidRPr="0069569E">
        <w:rPr>
          <w:color w:val="000000"/>
          <w:sz w:val="22"/>
          <w:szCs w:val="22"/>
          <w:lang w:val="lt-LT"/>
        </w:rPr>
        <w:t xml:space="preserve"> hormonu (LH), siekiant stimuliuoti folikulų vystymąsi moterims su ryškiu LH ir FSH trūkumu. Klinikiniuose tyrimuose tokiais ligoniais buvo laikomos moterys, kurių endogeniniame serume LH lygis buvo &lt; 1,2 TV/l.</w:t>
      </w:r>
    </w:p>
    <w:p w14:paraId="60933B33" w14:textId="77777777" w:rsidR="00017499" w:rsidRPr="0069569E" w:rsidRDefault="00017499" w:rsidP="0069559E">
      <w:pPr>
        <w:ind w:left="567" w:hanging="567"/>
        <w:rPr>
          <w:color w:val="000000"/>
          <w:sz w:val="22"/>
          <w:szCs w:val="22"/>
          <w:lang w:val="lt-LT"/>
        </w:rPr>
      </w:pPr>
    </w:p>
    <w:p w14:paraId="0B530E90" w14:textId="77777777" w:rsidR="00017499" w:rsidRPr="0069569E" w:rsidRDefault="00017499" w:rsidP="0069559E">
      <w:pPr>
        <w:keepNext/>
        <w:keepLines/>
        <w:ind w:left="567" w:hanging="567"/>
        <w:rPr>
          <w:iCs/>
          <w:color w:val="000000"/>
          <w:sz w:val="22"/>
          <w:szCs w:val="22"/>
          <w:u w:val="single"/>
          <w:lang w:val="lt-LT"/>
        </w:rPr>
      </w:pPr>
      <w:r w:rsidRPr="0069569E">
        <w:rPr>
          <w:iCs/>
          <w:color w:val="000000"/>
          <w:sz w:val="22"/>
          <w:szCs w:val="22"/>
          <w:u w:val="single"/>
          <w:lang w:val="lt-LT"/>
        </w:rPr>
        <w:t>Suaugusiems vyrams</w:t>
      </w:r>
    </w:p>
    <w:p w14:paraId="0C626788" w14:textId="77777777" w:rsidR="00017499" w:rsidRPr="0069569E" w:rsidRDefault="00017499" w:rsidP="0069559E">
      <w:pPr>
        <w:keepNext/>
        <w:keepLines/>
        <w:ind w:left="567" w:hanging="567"/>
        <w:rPr>
          <w:color w:val="000000"/>
          <w:sz w:val="22"/>
          <w:szCs w:val="22"/>
          <w:lang w:val="lt-LT"/>
        </w:rPr>
      </w:pPr>
    </w:p>
    <w:p w14:paraId="362A8F3E" w14:textId="77777777" w:rsidR="00017499" w:rsidRPr="0069569E" w:rsidRDefault="00017499" w:rsidP="0069559E">
      <w:pPr>
        <w:numPr>
          <w:ilvl w:val="0"/>
          <w:numId w:val="21"/>
        </w:numPr>
        <w:tabs>
          <w:tab w:val="clear" w:pos="360"/>
        </w:tabs>
        <w:ind w:left="567" w:hanging="567"/>
        <w:rPr>
          <w:color w:val="000000"/>
          <w:sz w:val="22"/>
          <w:szCs w:val="22"/>
          <w:lang w:val="lt-LT"/>
        </w:rPr>
      </w:pPr>
      <w:r w:rsidRPr="0069569E">
        <w:rPr>
          <w:color w:val="000000"/>
          <w:sz w:val="22"/>
          <w:szCs w:val="22"/>
          <w:lang w:val="lt-LT"/>
        </w:rPr>
        <w:t>GONAL</w:t>
      </w:r>
      <w:r w:rsidRPr="0069569E">
        <w:rPr>
          <w:color w:val="000000"/>
          <w:sz w:val="22"/>
          <w:szCs w:val="22"/>
          <w:lang w:val="lt-LT"/>
        </w:rPr>
        <w:noBreakHyphen/>
        <w:t>f skir</w:t>
      </w:r>
      <w:r w:rsidR="00DE2D8B" w:rsidRPr="0069569E">
        <w:rPr>
          <w:color w:val="000000"/>
          <w:sz w:val="22"/>
          <w:szCs w:val="22"/>
          <w:lang w:val="lt-LT"/>
        </w:rPr>
        <w:t>t</w:t>
      </w:r>
      <w:r w:rsidRPr="0069569E">
        <w:rPr>
          <w:color w:val="000000"/>
          <w:sz w:val="22"/>
          <w:szCs w:val="22"/>
          <w:lang w:val="lt-LT"/>
        </w:rPr>
        <w:t xml:space="preserve">as kartu su žmogaus </w:t>
      </w:r>
      <w:proofErr w:type="spellStart"/>
      <w:r w:rsidRPr="0069569E">
        <w:rPr>
          <w:color w:val="000000"/>
          <w:sz w:val="22"/>
          <w:szCs w:val="22"/>
          <w:lang w:val="lt-LT"/>
        </w:rPr>
        <w:t>chorioniniu</w:t>
      </w:r>
      <w:proofErr w:type="spellEnd"/>
      <w:r w:rsidRPr="0069569E">
        <w:rPr>
          <w:color w:val="000000"/>
          <w:sz w:val="22"/>
          <w:szCs w:val="22"/>
          <w:lang w:val="lt-LT"/>
        </w:rPr>
        <w:t xml:space="preserve"> </w:t>
      </w:r>
      <w:proofErr w:type="spellStart"/>
      <w:r w:rsidRPr="0069569E">
        <w:rPr>
          <w:color w:val="000000"/>
          <w:sz w:val="22"/>
          <w:szCs w:val="22"/>
          <w:lang w:val="lt-LT"/>
        </w:rPr>
        <w:t>gonadotropinu</w:t>
      </w:r>
      <w:proofErr w:type="spellEnd"/>
      <w:r w:rsidRPr="0069569E">
        <w:rPr>
          <w:color w:val="000000"/>
          <w:sz w:val="22"/>
          <w:szCs w:val="22"/>
          <w:lang w:val="lt-LT"/>
        </w:rPr>
        <w:t xml:space="preserve"> (</w:t>
      </w:r>
      <w:proofErr w:type="spellStart"/>
      <w:r w:rsidRPr="0069569E">
        <w:rPr>
          <w:color w:val="000000"/>
          <w:sz w:val="22"/>
          <w:szCs w:val="22"/>
          <w:lang w:val="lt-LT"/>
        </w:rPr>
        <w:t>žCG</w:t>
      </w:r>
      <w:proofErr w:type="spellEnd"/>
      <w:r w:rsidRPr="0069569E">
        <w:rPr>
          <w:color w:val="000000"/>
          <w:sz w:val="22"/>
          <w:szCs w:val="22"/>
          <w:lang w:val="lt-LT"/>
        </w:rPr>
        <w:t xml:space="preserve">) siekiant stimuliuoti </w:t>
      </w:r>
      <w:proofErr w:type="spellStart"/>
      <w:r w:rsidRPr="0069569E">
        <w:rPr>
          <w:color w:val="000000"/>
          <w:sz w:val="22"/>
          <w:szCs w:val="22"/>
          <w:lang w:val="lt-LT"/>
        </w:rPr>
        <w:t>spermatogenezę</w:t>
      </w:r>
      <w:proofErr w:type="spellEnd"/>
      <w:r w:rsidRPr="0069569E">
        <w:rPr>
          <w:color w:val="000000"/>
          <w:sz w:val="22"/>
          <w:szCs w:val="22"/>
          <w:lang w:val="lt-LT"/>
        </w:rPr>
        <w:t xml:space="preserve"> vyrams, kurie serga įgimtu arba įgytu </w:t>
      </w:r>
      <w:proofErr w:type="spellStart"/>
      <w:r w:rsidRPr="0069569E">
        <w:rPr>
          <w:color w:val="000000"/>
          <w:sz w:val="22"/>
          <w:szCs w:val="22"/>
          <w:lang w:val="lt-LT"/>
        </w:rPr>
        <w:t>hipogonadotropiniu</w:t>
      </w:r>
      <w:proofErr w:type="spellEnd"/>
      <w:r w:rsidRPr="0069569E">
        <w:rPr>
          <w:color w:val="000000"/>
          <w:sz w:val="22"/>
          <w:szCs w:val="22"/>
          <w:lang w:val="lt-LT"/>
        </w:rPr>
        <w:t xml:space="preserve"> </w:t>
      </w:r>
      <w:proofErr w:type="spellStart"/>
      <w:r w:rsidRPr="0069569E">
        <w:rPr>
          <w:color w:val="000000"/>
          <w:sz w:val="22"/>
          <w:szCs w:val="22"/>
          <w:lang w:val="lt-LT"/>
        </w:rPr>
        <w:t>hipogonadizmu</w:t>
      </w:r>
      <w:proofErr w:type="spellEnd"/>
      <w:r w:rsidRPr="0069569E">
        <w:rPr>
          <w:color w:val="000000"/>
          <w:sz w:val="22"/>
          <w:szCs w:val="22"/>
          <w:lang w:val="lt-LT"/>
        </w:rPr>
        <w:t>.</w:t>
      </w:r>
    </w:p>
    <w:p w14:paraId="19C61844" w14:textId="77777777" w:rsidR="00017499" w:rsidRPr="0069569E" w:rsidRDefault="00017499" w:rsidP="0069559E">
      <w:pPr>
        <w:tabs>
          <w:tab w:val="left" w:pos="567"/>
        </w:tabs>
        <w:rPr>
          <w:color w:val="000000"/>
          <w:sz w:val="22"/>
          <w:szCs w:val="22"/>
          <w:lang w:val="lt-LT"/>
        </w:rPr>
      </w:pPr>
    </w:p>
    <w:p w14:paraId="5F9D9AE7" w14:textId="77777777" w:rsidR="00017499" w:rsidRPr="0069569E" w:rsidRDefault="00017499" w:rsidP="00B26DE3">
      <w:pPr>
        <w:keepNext/>
        <w:keepLines/>
        <w:rPr>
          <w:b/>
          <w:sz w:val="22"/>
          <w:szCs w:val="22"/>
          <w:lang w:val="lt-LT"/>
        </w:rPr>
      </w:pPr>
      <w:r w:rsidRPr="0069569E">
        <w:rPr>
          <w:b/>
          <w:sz w:val="22"/>
          <w:szCs w:val="22"/>
          <w:lang w:val="lt-LT"/>
        </w:rPr>
        <w:t>4.2</w:t>
      </w:r>
      <w:r w:rsidRPr="0069569E">
        <w:rPr>
          <w:b/>
          <w:sz w:val="22"/>
          <w:szCs w:val="22"/>
          <w:lang w:val="lt-LT"/>
        </w:rPr>
        <w:tab/>
        <w:t>Dozavimas ir vartojimo metodas</w:t>
      </w:r>
    </w:p>
    <w:p w14:paraId="3C4C8495" w14:textId="77777777" w:rsidR="00017499" w:rsidRPr="0069569E" w:rsidRDefault="00017499" w:rsidP="0069559E">
      <w:pPr>
        <w:pStyle w:val="BodyText"/>
        <w:keepNext/>
        <w:rPr>
          <w:color w:val="000000"/>
          <w:szCs w:val="22"/>
          <w:lang w:val="lt-LT"/>
        </w:rPr>
      </w:pPr>
    </w:p>
    <w:p w14:paraId="5E871AD9" w14:textId="77777777" w:rsidR="00017499" w:rsidRPr="0069569E" w:rsidRDefault="00017499" w:rsidP="0069559E">
      <w:pPr>
        <w:pStyle w:val="BodyText"/>
        <w:rPr>
          <w:color w:val="000000"/>
          <w:szCs w:val="22"/>
          <w:lang w:val="lt-LT"/>
        </w:rPr>
      </w:pPr>
      <w:r w:rsidRPr="0069569E">
        <w:rPr>
          <w:color w:val="000000"/>
          <w:szCs w:val="22"/>
          <w:lang w:val="lt-LT"/>
        </w:rPr>
        <w:t>Gydyti GONAL</w:t>
      </w:r>
      <w:r w:rsidRPr="0069569E">
        <w:rPr>
          <w:color w:val="000000"/>
          <w:szCs w:val="22"/>
          <w:lang w:val="lt-LT"/>
        </w:rPr>
        <w:noBreakHyphen/>
        <w:t>f galima pradėti tik prižiūrint gydytojui, kuris turi darbo su vaisingumo sutrikimais patirtį.</w:t>
      </w:r>
    </w:p>
    <w:p w14:paraId="001DE50E" w14:textId="77777777" w:rsidR="00017499" w:rsidRPr="0069569E" w:rsidRDefault="00017499" w:rsidP="0069559E">
      <w:pPr>
        <w:pStyle w:val="BodyText"/>
        <w:rPr>
          <w:color w:val="000000"/>
          <w:szCs w:val="22"/>
          <w:lang w:val="lt-LT"/>
        </w:rPr>
      </w:pPr>
    </w:p>
    <w:p w14:paraId="15E904FC" w14:textId="77777777" w:rsidR="00984ADE" w:rsidRPr="0069569E" w:rsidRDefault="00984ADE" w:rsidP="0069559E">
      <w:pPr>
        <w:pStyle w:val="BodyText2"/>
        <w:rPr>
          <w:szCs w:val="22"/>
          <w:lang w:val="lt-LT"/>
        </w:rPr>
      </w:pPr>
      <w:r w:rsidRPr="0069569E">
        <w:rPr>
          <w:szCs w:val="22"/>
          <w:lang w:val="lt-LT"/>
        </w:rPr>
        <w:t xml:space="preserve">Pacientams reikia duoti teisingą jų gydymo kursui skirtą </w:t>
      </w:r>
      <w:proofErr w:type="spellStart"/>
      <w:r w:rsidRPr="0069569E">
        <w:rPr>
          <w:szCs w:val="22"/>
          <w:lang w:val="lt-LT"/>
        </w:rPr>
        <w:t>švirkšti</w:t>
      </w:r>
      <w:r w:rsidR="00AA2CF7" w:rsidRPr="0069569E">
        <w:rPr>
          <w:szCs w:val="22"/>
          <w:lang w:val="lt-LT"/>
        </w:rPr>
        <w:t>klių</w:t>
      </w:r>
      <w:proofErr w:type="spellEnd"/>
      <w:r w:rsidRPr="0069569E">
        <w:rPr>
          <w:szCs w:val="22"/>
          <w:lang w:val="lt-LT"/>
        </w:rPr>
        <w:t xml:space="preserve"> kiekį ir jie turi būti apmokyti, kaip tinkamai atlikti injekciją.</w:t>
      </w:r>
    </w:p>
    <w:p w14:paraId="2770E22F" w14:textId="77777777" w:rsidR="00984ADE" w:rsidRPr="0069569E" w:rsidRDefault="00984ADE" w:rsidP="0069559E">
      <w:pPr>
        <w:pStyle w:val="BodyText"/>
        <w:rPr>
          <w:color w:val="000000"/>
          <w:szCs w:val="22"/>
          <w:lang w:val="lt-LT"/>
        </w:rPr>
      </w:pPr>
    </w:p>
    <w:p w14:paraId="30A1F47B" w14:textId="77777777" w:rsidR="00017499" w:rsidRPr="0069569E" w:rsidRDefault="00017499" w:rsidP="0069559E">
      <w:pPr>
        <w:pStyle w:val="BodyText"/>
        <w:keepNext/>
        <w:rPr>
          <w:color w:val="000000"/>
          <w:szCs w:val="22"/>
          <w:u w:val="single"/>
          <w:lang w:val="lt-LT"/>
        </w:rPr>
      </w:pPr>
      <w:r w:rsidRPr="0069569E">
        <w:rPr>
          <w:color w:val="000000"/>
          <w:szCs w:val="22"/>
          <w:u w:val="single"/>
          <w:lang w:val="lt-LT"/>
        </w:rPr>
        <w:t>Dozavimas</w:t>
      </w:r>
    </w:p>
    <w:p w14:paraId="502CE2B5" w14:textId="77777777" w:rsidR="00017499" w:rsidRPr="0069569E" w:rsidRDefault="00017499" w:rsidP="0069559E">
      <w:pPr>
        <w:pStyle w:val="BodyText"/>
        <w:keepNext/>
        <w:rPr>
          <w:color w:val="000000"/>
          <w:szCs w:val="22"/>
          <w:lang w:val="lt-LT"/>
        </w:rPr>
      </w:pPr>
    </w:p>
    <w:p w14:paraId="6502134B" w14:textId="77777777" w:rsidR="00017499" w:rsidRPr="0069569E" w:rsidRDefault="00017499" w:rsidP="0069559E">
      <w:pPr>
        <w:pStyle w:val="BodyText"/>
        <w:rPr>
          <w:color w:val="000000"/>
          <w:szCs w:val="22"/>
          <w:lang w:val="lt-LT"/>
        </w:rPr>
      </w:pPr>
      <w:r w:rsidRPr="0069569E">
        <w:rPr>
          <w:color w:val="000000"/>
          <w:szCs w:val="22"/>
          <w:lang w:val="lt-LT"/>
        </w:rPr>
        <w:t>GONAL</w:t>
      </w:r>
      <w:r w:rsidRPr="0069569E">
        <w:rPr>
          <w:color w:val="000000"/>
          <w:szCs w:val="22"/>
          <w:lang w:val="lt-LT"/>
        </w:rPr>
        <w:noBreakHyphen/>
        <w:t>f dozavimo rekomendacijos yra tokios pat, kaip ir iš šlapimo išskiriamo FSH. Klinikiniai GONAL</w:t>
      </w:r>
      <w:r w:rsidRPr="0069569E">
        <w:rPr>
          <w:color w:val="000000"/>
          <w:szCs w:val="22"/>
          <w:lang w:val="lt-LT"/>
        </w:rPr>
        <w:noBreakHyphen/>
        <w:t>f</w:t>
      </w:r>
      <w:r w:rsidRPr="0069569E">
        <w:rPr>
          <w:i/>
          <w:color w:val="000000"/>
          <w:szCs w:val="22"/>
          <w:lang w:val="lt-LT"/>
        </w:rPr>
        <w:t xml:space="preserve"> </w:t>
      </w:r>
      <w:r w:rsidRPr="0069569E">
        <w:rPr>
          <w:color w:val="000000"/>
          <w:szCs w:val="22"/>
          <w:lang w:val="lt-LT"/>
        </w:rPr>
        <w:t>tyrimai parodė, kad jo dienos dozė, gydymo režimas ir</w:t>
      </w:r>
      <w:r w:rsidRPr="0069569E">
        <w:rPr>
          <w:i/>
          <w:color w:val="000000"/>
          <w:szCs w:val="22"/>
          <w:lang w:val="lt-LT"/>
        </w:rPr>
        <w:t xml:space="preserve"> </w:t>
      </w:r>
      <w:r w:rsidRPr="0069569E">
        <w:rPr>
          <w:color w:val="000000"/>
          <w:szCs w:val="22"/>
          <w:lang w:val="lt-LT"/>
        </w:rPr>
        <w:t>gydymo priežiūros procedūros turėtų būti tokios pat, kaip ir vaistinių preparatų, kurių veiklioji medžiaga yra iš šlapimo išskirtas FSH. Patariama laikytis rekomenduojamų pradinių dozių, kurios nurodytos žemiau.</w:t>
      </w:r>
    </w:p>
    <w:p w14:paraId="1BAB0069" w14:textId="77777777" w:rsidR="00017499" w:rsidRPr="0069569E" w:rsidRDefault="00017499" w:rsidP="0069559E">
      <w:pPr>
        <w:pStyle w:val="BodyText"/>
        <w:rPr>
          <w:color w:val="000000"/>
          <w:szCs w:val="22"/>
          <w:lang w:val="lt-LT"/>
        </w:rPr>
      </w:pPr>
      <w:r w:rsidRPr="0069569E">
        <w:rPr>
          <w:color w:val="000000"/>
          <w:szCs w:val="22"/>
          <w:lang w:val="lt-LT"/>
        </w:rPr>
        <w:t>Lyginamieji tyrimai parodė, kad vidutiniškai pacientams, vartojantiems GONAL</w:t>
      </w:r>
      <w:r w:rsidRPr="0069569E">
        <w:rPr>
          <w:color w:val="000000"/>
          <w:szCs w:val="22"/>
          <w:lang w:val="lt-LT"/>
        </w:rPr>
        <w:noBreakHyphen/>
        <w:t xml:space="preserve">f reikalinga mažesnė kumuliacinė dozė bei trumpesnis gydymo laikas nei vartojant iš šlapimo išskirtą FSH. Todėl manoma, kad ne tik folikulų vystymosi optimizavimui, bet ir nepageidaujamo kiaušidžių </w:t>
      </w:r>
      <w:proofErr w:type="spellStart"/>
      <w:r w:rsidRPr="0069569E">
        <w:rPr>
          <w:color w:val="000000"/>
          <w:szCs w:val="22"/>
          <w:lang w:val="lt-LT"/>
        </w:rPr>
        <w:t>hiperstimuliacijos</w:t>
      </w:r>
      <w:proofErr w:type="spellEnd"/>
      <w:r w:rsidRPr="0069569E">
        <w:rPr>
          <w:color w:val="000000"/>
          <w:szCs w:val="22"/>
          <w:lang w:val="lt-LT"/>
        </w:rPr>
        <w:t xml:space="preserve"> pavojaus sumažinimui tikslinga skirti mažesnę bendrąją GONAL</w:t>
      </w:r>
      <w:r w:rsidRPr="0069569E">
        <w:rPr>
          <w:color w:val="000000"/>
          <w:szCs w:val="22"/>
          <w:lang w:val="lt-LT"/>
        </w:rPr>
        <w:noBreakHyphen/>
        <w:t>f dozę nei įprasta dozuojant iš šlapimo išskirtą FSH. Skaitykite 5.1 skyrių.</w:t>
      </w:r>
    </w:p>
    <w:p w14:paraId="0A3B7FA9" w14:textId="77777777" w:rsidR="00017499" w:rsidRPr="0069569E" w:rsidRDefault="00017499" w:rsidP="0069559E">
      <w:pPr>
        <w:rPr>
          <w:color w:val="000000"/>
          <w:sz w:val="22"/>
          <w:szCs w:val="22"/>
          <w:lang w:val="lt-LT"/>
        </w:rPr>
      </w:pPr>
    </w:p>
    <w:p w14:paraId="279D1CC2" w14:textId="77777777" w:rsidR="00017499" w:rsidRPr="0069569E" w:rsidRDefault="00926529" w:rsidP="0069559E">
      <w:pPr>
        <w:pStyle w:val="BodyText"/>
        <w:rPr>
          <w:color w:val="000000"/>
          <w:szCs w:val="22"/>
          <w:lang w:val="lt-LT"/>
        </w:rPr>
      </w:pPr>
      <w:r w:rsidRPr="0069569E">
        <w:rPr>
          <w:color w:val="000000"/>
          <w:szCs w:val="22"/>
          <w:lang w:val="lt-LT"/>
        </w:rPr>
        <w:t xml:space="preserve">Įrodyta, kad atitinkamos </w:t>
      </w:r>
      <w:proofErr w:type="spellStart"/>
      <w:r w:rsidRPr="0069569E">
        <w:rPr>
          <w:color w:val="000000"/>
          <w:szCs w:val="22"/>
          <w:lang w:val="lt-LT"/>
        </w:rPr>
        <w:t>vienadozės</w:t>
      </w:r>
      <w:proofErr w:type="spellEnd"/>
      <w:r w:rsidRPr="0069569E">
        <w:rPr>
          <w:color w:val="000000"/>
          <w:szCs w:val="22"/>
          <w:lang w:val="lt-LT"/>
        </w:rPr>
        <w:t xml:space="preserve"> ir </w:t>
      </w:r>
      <w:proofErr w:type="spellStart"/>
      <w:r w:rsidRPr="0069569E">
        <w:rPr>
          <w:color w:val="000000"/>
          <w:szCs w:val="22"/>
          <w:lang w:val="lt-LT"/>
        </w:rPr>
        <w:t>daugiadozės</w:t>
      </w:r>
      <w:proofErr w:type="spellEnd"/>
      <w:r w:rsidRPr="0069569E">
        <w:rPr>
          <w:color w:val="000000"/>
          <w:szCs w:val="22"/>
          <w:lang w:val="lt-LT"/>
        </w:rPr>
        <w:t xml:space="preserve"> </w:t>
      </w:r>
      <w:r w:rsidRPr="0069569E">
        <w:rPr>
          <w:iCs/>
          <w:color w:val="000000"/>
          <w:szCs w:val="22"/>
          <w:lang w:val="lt-LT"/>
        </w:rPr>
        <w:t>GONAL</w:t>
      </w:r>
      <w:r w:rsidRPr="0069569E">
        <w:rPr>
          <w:iCs/>
          <w:color w:val="000000"/>
          <w:szCs w:val="22"/>
          <w:lang w:val="lt-LT"/>
        </w:rPr>
        <w:noBreakHyphen/>
        <w:t>f</w:t>
      </w:r>
      <w:r w:rsidRPr="0069569E">
        <w:rPr>
          <w:color w:val="000000"/>
          <w:szCs w:val="22"/>
          <w:lang w:val="lt-LT"/>
        </w:rPr>
        <w:t xml:space="preserve"> formos yra biologiškai ekvivalentiškos</w:t>
      </w:r>
      <w:r w:rsidR="00017499" w:rsidRPr="0069569E">
        <w:rPr>
          <w:color w:val="000000"/>
          <w:szCs w:val="22"/>
          <w:lang w:val="lt-LT"/>
        </w:rPr>
        <w:t>.</w:t>
      </w:r>
    </w:p>
    <w:p w14:paraId="51651851" w14:textId="77777777" w:rsidR="00017499" w:rsidRPr="0069569E" w:rsidRDefault="00017499" w:rsidP="0069559E">
      <w:pPr>
        <w:pStyle w:val="BodyText"/>
        <w:rPr>
          <w:color w:val="000000"/>
          <w:szCs w:val="22"/>
          <w:lang w:val="lt-LT"/>
        </w:rPr>
      </w:pPr>
    </w:p>
    <w:p w14:paraId="2E62AD19" w14:textId="77777777" w:rsidR="00017499" w:rsidRPr="0069569E" w:rsidRDefault="00017499" w:rsidP="0069559E">
      <w:pPr>
        <w:pStyle w:val="BodyText"/>
        <w:keepNext/>
        <w:rPr>
          <w:i/>
          <w:iCs/>
          <w:color w:val="000000"/>
          <w:szCs w:val="22"/>
          <w:u w:val="single"/>
          <w:lang w:val="lt-LT"/>
        </w:rPr>
      </w:pPr>
      <w:r w:rsidRPr="0069569E">
        <w:rPr>
          <w:i/>
          <w:iCs/>
          <w:color w:val="000000"/>
          <w:szCs w:val="22"/>
          <w:u w:val="single"/>
          <w:lang w:val="lt-LT"/>
        </w:rPr>
        <w:t xml:space="preserve">Moterims, kurioms nevyksta ovuliacija (taip pat sergančioms </w:t>
      </w:r>
      <w:proofErr w:type="spellStart"/>
      <w:r w:rsidRPr="0069569E">
        <w:rPr>
          <w:i/>
          <w:iCs/>
          <w:color w:val="000000"/>
          <w:szCs w:val="22"/>
          <w:u w:val="single"/>
          <w:lang w:val="lt-LT"/>
        </w:rPr>
        <w:t>policistinių</w:t>
      </w:r>
      <w:proofErr w:type="spellEnd"/>
      <w:r w:rsidRPr="0069569E">
        <w:rPr>
          <w:i/>
          <w:iCs/>
          <w:color w:val="000000"/>
          <w:szCs w:val="22"/>
          <w:u w:val="single"/>
          <w:lang w:val="lt-LT"/>
        </w:rPr>
        <w:t xml:space="preserve"> kiaušidžių sindromu)</w:t>
      </w:r>
    </w:p>
    <w:p w14:paraId="1A977179" w14:textId="77777777" w:rsidR="00017499" w:rsidRPr="0069569E" w:rsidRDefault="00017499" w:rsidP="0069559E">
      <w:pPr>
        <w:pStyle w:val="BodyText"/>
        <w:rPr>
          <w:color w:val="000000"/>
          <w:szCs w:val="22"/>
          <w:lang w:val="lt-LT"/>
        </w:rPr>
      </w:pPr>
      <w:r w:rsidRPr="0069569E">
        <w:rPr>
          <w:color w:val="000000"/>
          <w:szCs w:val="22"/>
          <w:lang w:val="lt-LT"/>
        </w:rPr>
        <w:t>GONAL</w:t>
      </w:r>
      <w:r w:rsidRPr="0069569E">
        <w:rPr>
          <w:color w:val="000000"/>
          <w:szCs w:val="22"/>
          <w:lang w:val="lt-LT"/>
        </w:rPr>
        <w:noBreakHyphen/>
        <w:t>f</w:t>
      </w:r>
      <w:r w:rsidRPr="0069569E">
        <w:rPr>
          <w:i/>
          <w:color w:val="000000"/>
          <w:szCs w:val="22"/>
          <w:lang w:val="lt-LT"/>
        </w:rPr>
        <w:t xml:space="preserve"> </w:t>
      </w:r>
      <w:r w:rsidRPr="0069569E">
        <w:rPr>
          <w:color w:val="000000"/>
          <w:szCs w:val="22"/>
          <w:lang w:val="lt-LT"/>
        </w:rPr>
        <w:t>galima skirti kaip kasdienių injekcijų kursą. Kai yra moterims mėnesinės, gydymą reikėtų pradėti per pirmąsias 7 menstruacijų ciklo dienas.</w:t>
      </w:r>
    </w:p>
    <w:p w14:paraId="3EE8FD2F" w14:textId="77777777" w:rsidR="00017499" w:rsidRPr="0069569E" w:rsidRDefault="00017499" w:rsidP="0069559E">
      <w:pPr>
        <w:pStyle w:val="BodyText"/>
        <w:rPr>
          <w:color w:val="000000"/>
          <w:szCs w:val="22"/>
          <w:lang w:val="lt-LT"/>
        </w:rPr>
      </w:pPr>
    </w:p>
    <w:p w14:paraId="0B45BFD5" w14:textId="77777777" w:rsidR="00017499" w:rsidRPr="0069569E" w:rsidRDefault="00017499" w:rsidP="0069559E">
      <w:pPr>
        <w:pStyle w:val="BodyText"/>
        <w:rPr>
          <w:color w:val="000000"/>
          <w:szCs w:val="22"/>
          <w:lang w:val="lt-LT"/>
        </w:rPr>
      </w:pPr>
      <w:r w:rsidRPr="0069569E">
        <w:rPr>
          <w:color w:val="000000"/>
          <w:szCs w:val="22"/>
          <w:lang w:val="lt-LT"/>
        </w:rPr>
        <w:t>Dažniausiai taikoma gydymo schema, kai pradedama nuo 75</w:t>
      </w:r>
      <w:r w:rsidRPr="0069569E">
        <w:rPr>
          <w:color w:val="000000"/>
          <w:szCs w:val="22"/>
          <w:lang w:val="lt-LT"/>
        </w:rPr>
        <w:noBreakHyphen/>
        <w:t>150 TV FSH kasdien ir dozė didinama po 37,5 arba 75 TV kas 7 ar geriau kas 14 dienų, jei siekiama adekvataus, ne per daug išreikšto, atsako. Gydymas turi būti individualus, atsižvelgiant į kiekvienos pacientės organizmo reakciją, kuri nustatoma ultragarsu išmatavus folikulų dydį bei įvertinus estrogenų sekreciją. Didžiausia paros dozė paprastai nebūna didesnė kaip 225 TV FSH. Jei po 4 gydymo savaičių pacientė nereaguoja į gydymą, gydymo ciklą reikia nutraukti, pacientę reikia įvertinti ir po to pradėti kitą ciklą, skiriant didesnę pradinę dozę.</w:t>
      </w:r>
    </w:p>
    <w:p w14:paraId="0DDCF3FF" w14:textId="77777777" w:rsidR="00017499" w:rsidRPr="0069569E" w:rsidRDefault="00017499" w:rsidP="0069559E">
      <w:pPr>
        <w:pStyle w:val="BodyText"/>
        <w:rPr>
          <w:color w:val="000000"/>
          <w:szCs w:val="22"/>
          <w:lang w:val="lt-LT"/>
        </w:rPr>
      </w:pPr>
    </w:p>
    <w:p w14:paraId="70893827" w14:textId="77777777" w:rsidR="00017499" w:rsidRPr="0069569E" w:rsidRDefault="00017499" w:rsidP="0069559E">
      <w:pPr>
        <w:pStyle w:val="BodyText"/>
        <w:rPr>
          <w:color w:val="000000"/>
          <w:szCs w:val="22"/>
          <w:lang w:val="lt-LT"/>
        </w:rPr>
      </w:pPr>
      <w:r w:rsidRPr="0069569E">
        <w:rPr>
          <w:color w:val="000000"/>
          <w:szCs w:val="22"/>
          <w:lang w:val="lt-LT"/>
        </w:rPr>
        <w:t>Kai pasiekiamas optimalus atsakas, vienkartinė 250 </w:t>
      </w:r>
      <w:proofErr w:type="spellStart"/>
      <w:r w:rsidRPr="0069569E">
        <w:rPr>
          <w:color w:val="000000"/>
          <w:szCs w:val="22"/>
          <w:lang w:val="lt-LT"/>
        </w:rPr>
        <w:t>mikrogramų</w:t>
      </w:r>
      <w:proofErr w:type="spellEnd"/>
      <w:r w:rsidRPr="0069569E">
        <w:rPr>
          <w:color w:val="000000"/>
          <w:szCs w:val="22"/>
          <w:lang w:val="lt-LT"/>
        </w:rPr>
        <w:t xml:space="preserve"> </w:t>
      </w:r>
      <w:proofErr w:type="spellStart"/>
      <w:r w:rsidRPr="0069569E">
        <w:rPr>
          <w:color w:val="000000"/>
          <w:szCs w:val="22"/>
          <w:lang w:val="lt-LT"/>
        </w:rPr>
        <w:t>rekombinantinio</w:t>
      </w:r>
      <w:proofErr w:type="spellEnd"/>
      <w:r w:rsidRPr="0069569E">
        <w:rPr>
          <w:color w:val="000000"/>
          <w:szCs w:val="22"/>
          <w:lang w:val="lt-LT"/>
        </w:rPr>
        <w:t xml:space="preserve"> žmogaus </w:t>
      </w:r>
      <w:proofErr w:type="spellStart"/>
      <w:r w:rsidRPr="0069569E">
        <w:rPr>
          <w:color w:val="000000"/>
          <w:szCs w:val="22"/>
          <w:lang w:val="lt-LT"/>
        </w:rPr>
        <w:t>choriogonadotropino</w:t>
      </w:r>
      <w:proofErr w:type="spellEnd"/>
      <w:r w:rsidRPr="0069569E">
        <w:rPr>
          <w:color w:val="000000"/>
          <w:szCs w:val="22"/>
          <w:lang w:val="lt-LT"/>
        </w:rPr>
        <w:t xml:space="preserve"> alfa (r-</w:t>
      </w:r>
      <w:proofErr w:type="spellStart"/>
      <w:r w:rsidRPr="0069569E">
        <w:rPr>
          <w:color w:val="000000"/>
          <w:szCs w:val="22"/>
          <w:lang w:val="lt-LT"/>
        </w:rPr>
        <w:t>žCG</w:t>
      </w:r>
      <w:proofErr w:type="spellEnd"/>
      <w:r w:rsidRPr="0069569E">
        <w:rPr>
          <w:color w:val="000000"/>
          <w:szCs w:val="22"/>
          <w:lang w:val="lt-LT"/>
        </w:rPr>
        <w:t xml:space="preserve">) arba 5 000 TV </w:t>
      </w:r>
      <w:proofErr w:type="spellStart"/>
      <w:r w:rsidRPr="0069569E">
        <w:rPr>
          <w:color w:val="000000"/>
          <w:szCs w:val="22"/>
          <w:lang w:val="lt-LT"/>
        </w:rPr>
        <w:t>žCG</w:t>
      </w:r>
      <w:proofErr w:type="spellEnd"/>
      <w:r w:rsidRPr="0069569E">
        <w:rPr>
          <w:color w:val="000000"/>
          <w:szCs w:val="22"/>
          <w:lang w:val="lt-LT"/>
        </w:rPr>
        <w:t xml:space="preserve"> injekcija (ne didesnė kaip 10 000 TV) turėtų būti skiriama praėjus 24</w:t>
      </w:r>
      <w:r w:rsidRPr="0069569E">
        <w:rPr>
          <w:color w:val="000000"/>
          <w:szCs w:val="22"/>
          <w:lang w:val="lt-LT"/>
        </w:rPr>
        <w:noBreakHyphen/>
        <w:t>48 valandoms po paskutiniosios GONAL</w:t>
      </w:r>
      <w:r w:rsidRPr="0069569E">
        <w:rPr>
          <w:color w:val="000000"/>
          <w:szCs w:val="22"/>
          <w:lang w:val="lt-LT"/>
        </w:rPr>
        <w:noBreakHyphen/>
        <w:t xml:space="preserve">f injekcijos. Pacientams rekomenduojama atlikti lytinį aktą </w:t>
      </w:r>
      <w:proofErr w:type="spellStart"/>
      <w:r w:rsidRPr="0069569E">
        <w:rPr>
          <w:color w:val="000000"/>
          <w:szCs w:val="22"/>
          <w:lang w:val="lt-LT"/>
        </w:rPr>
        <w:t>žCG</w:t>
      </w:r>
      <w:proofErr w:type="spellEnd"/>
      <w:r w:rsidRPr="0069569E">
        <w:rPr>
          <w:color w:val="000000"/>
          <w:szCs w:val="22"/>
          <w:lang w:val="lt-LT"/>
        </w:rPr>
        <w:t xml:space="preserve"> vartojimo dieną ir kitą dieną. Taip pat galima atlikti vidinį gimdos apsėklinimą (</w:t>
      </w:r>
      <w:r w:rsidR="008C4CFC" w:rsidRPr="0069569E">
        <w:rPr>
          <w:color w:val="000000"/>
          <w:szCs w:val="22"/>
          <w:lang w:val="lt-LT"/>
        </w:rPr>
        <w:t xml:space="preserve">angl. </w:t>
      </w:r>
      <w:proofErr w:type="spellStart"/>
      <w:r w:rsidR="008C4CFC" w:rsidRPr="0069569E">
        <w:rPr>
          <w:i/>
          <w:szCs w:val="22"/>
          <w:lang w:val="lt-LT"/>
        </w:rPr>
        <w:t>intrauterine</w:t>
      </w:r>
      <w:proofErr w:type="spellEnd"/>
      <w:r w:rsidR="008C4CFC" w:rsidRPr="0069569E">
        <w:rPr>
          <w:i/>
          <w:szCs w:val="22"/>
          <w:lang w:val="lt-LT"/>
        </w:rPr>
        <w:t xml:space="preserve"> </w:t>
      </w:r>
      <w:proofErr w:type="spellStart"/>
      <w:r w:rsidR="008C4CFC" w:rsidRPr="0069569E">
        <w:rPr>
          <w:i/>
          <w:szCs w:val="22"/>
          <w:lang w:val="lt-LT"/>
        </w:rPr>
        <w:t>insemination</w:t>
      </w:r>
      <w:proofErr w:type="spellEnd"/>
      <w:r w:rsidR="008C4CFC" w:rsidRPr="0069569E">
        <w:rPr>
          <w:i/>
          <w:szCs w:val="22"/>
          <w:lang w:val="lt-LT"/>
        </w:rPr>
        <w:t>,</w:t>
      </w:r>
      <w:r w:rsidR="008C4CFC" w:rsidRPr="0069569E">
        <w:rPr>
          <w:szCs w:val="22"/>
          <w:lang w:val="lt-LT"/>
        </w:rPr>
        <w:t xml:space="preserve"> </w:t>
      </w:r>
      <w:r w:rsidRPr="0069569E">
        <w:rPr>
          <w:color w:val="000000"/>
          <w:szCs w:val="22"/>
          <w:lang w:val="lt-LT"/>
        </w:rPr>
        <w:t>IUI).</w:t>
      </w:r>
    </w:p>
    <w:p w14:paraId="5B3C2B0D" w14:textId="77777777" w:rsidR="00017499" w:rsidRPr="0069569E" w:rsidRDefault="00017499" w:rsidP="0069559E">
      <w:pPr>
        <w:pStyle w:val="BodyText"/>
        <w:rPr>
          <w:color w:val="000000"/>
          <w:szCs w:val="22"/>
          <w:lang w:val="lt-LT"/>
        </w:rPr>
      </w:pPr>
    </w:p>
    <w:p w14:paraId="2E4C675E" w14:textId="77777777" w:rsidR="00017499" w:rsidRPr="0069569E" w:rsidRDefault="00017499" w:rsidP="0069559E">
      <w:pPr>
        <w:pStyle w:val="BodyText"/>
        <w:rPr>
          <w:color w:val="000000"/>
          <w:szCs w:val="22"/>
          <w:lang w:val="lt-LT"/>
        </w:rPr>
      </w:pPr>
      <w:r w:rsidRPr="0069569E">
        <w:rPr>
          <w:color w:val="000000"/>
          <w:szCs w:val="22"/>
          <w:lang w:val="lt-LT"/>
        </w:rPr>
        <w:t xml:space="preserve">Jei pasiekiamas per didelis efektas, gydymą reikia nutraukti ir nebeskirti </w:t>
      </w:r>
      <w:proofErr w:type="spellStart"/>
      <w:r w:rsidRPr="0069569E">
        <w:rPr>
          <w:color w:val="000000"/>
          <w:szCs w:val="22"/>
          <w:lang w:val="lt-LT"/>
        </w:rPr>
        <w:t>žCG</w:t>
      </w:r>
      <w:proofErr w:type="spellEnd"/>
      <w:r w:rsidRPr="0069569E">
        <w:rPr>
          <w:color w:val="000000"/>
          <w:szCs w:val="22"/>
          <w:lang w:val="lt-LT"/>
        </w:rPr>
        <w:t xml:space="preserve"> (žr. 4.4 skyrių). Paskui reikia pradėti naują gydymo ciklą, skiriant mažesnę dozę nei ankstesniame cikle.</w:t>
      </w:r>
    </w:p>
    <w:p w14:paraId="44264C3A" w14:textId="77777777" w:rsidR="00017499" w:rsidRPr="0069569E" w:rsidRDefault="00017499" w:rsidP="0069559E">
      <w:pPr>
        <w:pStyle w:val="BodyText"/>
        <w:rPr>
          <w:b/>
          <w:color w:val="000000"/>
          <w:szCs w:val="22"/>
          <w:lang w:val="lt-LT"/>
        </w:rPr>
      </w:pPr>
    </w:p>
    <w:p w14:paraId="0C472710" w14:textId="330B516C" w:rsidR="00017499" w:rsidRPr="0069569E" w:rsidRDefault="00017499" w:rsidP="0069559E">
      <w:pPr>
        <w:keepNext/>
        <w:keepLines/>
        <w:tabs>
          <w:tab w:val="left" w:pos="567"/>
        </w:tabs>
        <w:rPr>
          <w:i/>
          <w:iCs/>
          <w:color w:val="000000"/>
          <w:sz w:val="22"/>
          <w:szCs w:val="22"/>
          <w:u w:val="single"/>
          <w:lang w:val="lt-LT"/>
        </w:rPr>
      </w:pPr>
      <w:r w:rsidRPr="0069569E">
        <w:rPr>
          <w:i/>
          <w:iCs/>
          <w:color w:val="000000"/>
          <w:sz w:val="22"/>
          <w:szCs w:val="22"/>
          <w:u w:val="single"/>
          <w:lang w:val="lt-LT"/>
        </w:rPr>
        <w:lastRenderedPageBreak/>
        <w:t xml:space="preserve">Moterims, kurioms stimuliuojamos kiaušidės, siekiant sukelti keleto folikulų vystymąsi prieš apvaisinimą </w:t>
      </w:r>
      <w:proofErr w:type="spellStart"/>
      <w:r w:rsidRPr="0069569E">
        <w:rPr>
          <w:i/>
          <w:iCs/>
          <w:color w:val="000000"/>
          <w:sz w:val="22"/>
          <w:szCs w:val="22"/>
          <w:u w:val="single"/>
          <w:lang w:val="lt-LT"/>
        </w:rPr>
        <w:t>in</w:t>
      </w:r>
      <w:proofErr w:type="spellEnd"/>
      <w:r w:rsidRPr="0069569E">
        <w:rPr>
          <w:i/>
          <w:iCs/>
          <w:color w:val="000000"/>
          <w:sz w:val="22"/>
          <w:szCs w:val="22"/>
          <w:u w:val="single"/>
          <w:lang w:val="lt-LT"/>
        </w:rPr>
        <w:t> </w:t>
      </w:r>
      <w:proofErr w:type="spellStart"/>
      <w:r w:rsidRPr="0069569E">
        <w:rPr>
          <w:i/>
          <w:iCs/>
          <w:color w:val="000000"/>
          <w:sz w:val="22"/>
          <w:szCs w:val="22"/>
          <w:u w:val="single"/>
          <w:lang w:val="lt-LT"/>
        </w:rPr>
        <w:t>vitro</w:t>
      </w:r>
      <w:proofErr w:type="spellEnd"/>
      <w:r w:rsidRPr="0069569E">
        <w:rPr>
          <w:i/>
          <w:iCs/>
          <w:color w:val="000000"/>
          <w:sz w:val="22"/>
          <w:szCs w:val="22"/>
          <w:u w:val="single"/>
          <w:lang w:val="lt-LT"/>
        </w:rPr>
        <w:t xml:space="preserve"> ar kitokį dirbtinį apvaisinimą</w:t>
      </w:r>
    </w:p>
    <w:p w14:paraId="20B24A0F" w14:textId="77777777" w:rsidR="00017499" w:rsidRPr="0069569E" w:rsidRDefault="00017499" w:rsidP="0069559E">
      <w:pPr>
        <w:pStyle w:val="BodyText"/>
        <w:rPr>
          <w:color w:val="000000"/>
          <w:szCs w:val="22"/>
          <w:lang w:val="lt-LT"/>
        </w:rPr>
      </w:pPr>
      <w:r w:rsidRPr="0069569E">
        <w:rPr>
          <w:color w:val="000000"/>
          <w:szCs w:val="22"/>
          <w:lang w:val="lt-LT"/>
        </w:rPr>
        <w:t xml:space="preserve">Dažniausiai taikoma gydymo schema siekiant sukelti </w:t>
      </w:r>
      <w:proofErr w:type="spellStart"/>
      <w:r w:rsidRPr="0069569E">
        <w:rPr>
          <w:color w:val="000000"/>
          <w:szCs w:val="22"/>
          <w:lang w:val="lt-LT"/>
        </w:rPr>
        <w:t>superovuliaciją</w:t>
      </w:r>
      <w:proofErr w:type="spellEnd"/>
      <w:r w:rsidRPr="0069569E">
        <w:rPr>
          <w:color w:val="000000"/>
          <w:szCs w:val="22"/>
          <w:lang w:val="lt-LT"/>
        </w:rPr>
        <w:t xml:space="preserve"> yra 150</w:t>
      </w:r>
      <w:r w:rsidRPr="0069569E">
        <w:rPr>
          <w:color w:val="000000"/>
          <w:szCs w:val="22"/>
          <w:lang w:val="lt-LT"/>
        </w:rPr>
        <w:noBreakHyphen/>
        <w:t>225 TV GONAL</w:t>
      </w:r>
      <w:r w:rsidRPr="0069569E">
        <w:rPr>
          <w:color w:val="000000"/>
          <w:szCs w:val="22"/>
          <w:lang w:val="lt-LT"/>
        </w:rPr>
        <w:noBreakHyphen/>
        <w:t>f kasdien, pradedant 2</w:t>
      </w:r>
      <w:r w:rsidRPr="0069569E">
        <w:rPr>
          <w:color w:val="000000"/>
          <w:szCs w:val="22"/>
          <w:lang w:val="lt-LT"/>
        </w:rPr>
        <w:noBreakHyphen/>
        <w:t>3 ciklo dieną. Gydymas tęsiamas, kol pasiekiamas atitinkamas folikulų išsivystymas (turi būti patvirtintas stebint kraujo serumo estrogenų koncentraciją ir/ar atlikus tyrimą ultragarsu), skiriant dozę, pakoreguotą pagal pacientės atsaką į gydymą, paprastai ne didesnę, kaip 450 TV per dieną. Dažniausiai adekvatus folikulų vystymasis pasiekiamas 10</w:t>
      </w:r>
      <w:r w:rsidRPr="0069569E">
        <w:rPr>
          <w:color w:val="000000"/>
          <w:szCs w:val="22"/>
          <w:lang w:val="lt-LT"/>
        </w:rPr>
        <w:noBreakHyphen/>
        <w:t>tą gydymo dieną (intervalas nuo 5 iki 20 dienų).</w:t>
      </w:r>
    </w:p>
    <w:p w14:paraId="72CFF298" w14:textId="77777777" w:rsidR="00017499" w:rsidRPr="0069569E" w:rsidRDefault="00017499" w:rsidP="0069559E">
      <w:pPr>
        <w:pStyle w:val="BodyText"/>
        <w:rPr>
          <w:color w:val="000000"/>
          <w:szCs w:val="22"/>
          <w:lang w:val="lt-LT"/>
        </w:rPr>
      </w:pPr>
    </w:p>
    <w:p w14:paraId="2E9AA68F" w14:textId="77777777" w:rsidR="00017499" w:rsidRPr="0069569E" w:rsidRDefault="00017499" w:rsidP="0069559E">
      <w:pPr>
        <w:pStyle w:val="BodyText"/>
        <w:rPr>
          <w:color w:val="000000"/>
          <w:szCs w:val="22"/>
          <w:lang w:val="lt-LT"/>
        </w:rPr>
      </w:pPr>
      <w:r w:rsidRPr="0069569E">
        <w:rPr>
          <w:color w:val="000000"/>
          <w:szCs w:val="22"/>
          <w:lang w:val="lt-LT"/>
        </w:rPr>
        <w:t>Vienkartinė 250 </w:t>
      </w:r>
      <w:proofErr w:type="spellStart"/>
      <w:r w:rsidRPr="0069569E">
        <w:rPr>
          <w:color w:val="000000"/>
          <w:szCs w:val="22"/>
          <w:lang w:val="lt-LT"/>
        </w:rPr>
        <w:t>mikrogramų</w:t>
      </w:r>
      <w:proofErr w:type="spellEnd"/>
      <w:r w:rsidRPr="0069569E">
        <w:rPr>
          <w:color w:val="000000"/>
          <w:szCs w:val="22"/>
          <w:lang w:val="lt-LT"/>
        </w:rPr>
        <w:t xml:space="preserve"> r</w:t>
      </w:r>
      <w:r w:rsidRPr="0069569E">
        <w:rPr>
          <w:color w:val="000000"/>
          <w:szCs w:val="22"/>
          <w:lang w:val="lt-LT"/>
        </w:rPr>
        <w:noBreakHyphen/>
      </w:r>
      <w:proofErr w:type="spellStart"/>
      <w:r w:rsidRPr="0069569E">
        <w:rPr>
          <w:color w:val="000000"/>
          <w:szCs w:val="22"/>
          <w:lang w:val="lt-LT"/>
        </w:rPr>
        <w:t>žCG</w:t>
      </w:r>
      <w:proofErr w:type="spellEnd"/>
      <w:r w:rsidRPr="0069569E">
        <w:rPr>
          <w:color w:val="000000"/>
          <w:szCs w:val="22"/>
          <w:lang w:val="lt-LT"/>
        </w:rPr>
        <w:t xml:space="preserve"> arba nuo 5 000 TV iki 10 000 TV </w:t>
      </w:r>
      <w:proofErr w:type="spellStart"/>
      <w:r w:rsidRPr="0069569E">
        <w:rPr>
          <w:color w:val="000000"/>
          <w:szCs w:val="22"/>
          <w:lang w:val="lt-LT"/>
        </w:rPr>
        <w:t>žCG</w:t>
      </w:r>
      <w:proofErr w:type="spellEnd"/>
      <w:r w:rsidRPr="0069569E">
        <w:rPr>
          <w:color w:val="000000"/>
          <w:szCs w:val="22"/>
          <w:lang w:val="lt-LT"/>
        </w:rPr>
        <w:t xml:space="preserve"> injekcija, siekiant galutinai subrandinti folikulus, turėtų būti skiriama praėjus 24</w:t>
      </w:r>
      <w:r w:rsidRPr="0069569E">
        <w:rPr>
          <w:color w:val="000000"/>
          <w:szCs w:val="22"/>
          <w:lang w:val="lt-LT"/>
        </w:rPr>
        <w:noBreakHyphen/>
        <w:t>48 valandoms po paskutiniosios GONAL</w:t>
      </w:r>
      <w:r w:rsidRPr="0069569E">
        <w:rPr>
          <w:color w:val="000000"/>
          <w:szCs w:val="22"/>
          <w:lang w:val="lt-LT"/>
        </w:rPr>
        <w:noBreakHyphen/>
        <w:t>f injekcijos.</w:t>
      </w:r>
    </w:p>
    <w:p w14:paraId="7DF480CE" w14:textId="77777777" w:rsidR="00017499" w:rsidRPr="0069569E" w:rsidRDefault="00017499" w:rsidP="0069559E">
      <w:pPr>
        <w:pStyle w:val="BodyText"/>
        <w:rPr>
          <w:color w:val="000000"/>
          <w:szCs w:val="22"/>
          <w:lang w:val="lt-LT"/>
        </w:rPr>
      </w:pPr>
    </w:p>
    <w:p w14:paraId="27FE5C45" w14:textId="77777777" w:rsidR="00017499" w:rsidRPr="0069569E" w:rsidRDefault="00017499" w:rsidP="0069559E">
      <w:pPr>
        <w:pStyle w:val="BodyText"/>
        <w:rPr>
          <w:color w:val="000000"/>
          <w:szCs w:val="22"/>
          <w:lang w:val="lt-LT"/>
        </w:rPr>
      </w:pPr>
      <w:r w:rsidRPr="0069569E">
        <w:rPr>
          <w:color w:val="000000"/>
          <w:szCs w:val="22"/>
          <w:lang w:val="lt-LT"/>
        </w:rPr>
        <w:t xml:space="preserve">Siekiant nuslopinti endogeninio LH išsiskyrimą ir kontroliuoti tonizuojančius LH lygius, šiuo metu dažnai vartojamas </w:t>
      </w:r>
      <w:proofErr w:type="spellStart"/>
      <w:r w:rsidRPr="0069569E">
        <w:rPr>
          <w:color w:val="000000"/>
          <w:szCs w:val="22"/>
          <w:lang w:val="lt-LT"/>
        </w:rPr>
        <w:t>gonadotropiną</w:t>
      </w:r>
      <w:proofErr w:type="spellEnd"/>
      <w:r w:rsidRPr="0069569E">
        <w:rPr>
          <w:color w:val="000000"/>
          <w:szCs w:val="22"/>
          <w:lang w:val="lt-LT"/>
        </w:rPr>
        <w:t xml:space="preserve"> atpalaiduojančio hormono (GnRH) </w:t>
      </w:r>
      <w:proofErr w:type="spellStart"/>
      <w:r w:rsidRPr="0069569E">
        <w:rPr>
          <w:color w:val="000000"/>
          <w:szCs w:val="22"/>
          <w:lang w:val="lt-LT"/>
        </w:rPr>
        <w:t>agonistas</w:t>
      </w:r>
      <w:proofErr w:type="spellEnd"/>
      <w:r w:rsidRPr="0069569E">
        <w:rPr>
          <w:color w:val="000000"/>
          <w:szCs w:val="22"/>
          <w:lang w:val="lt-LT"/>
        </w:rPr>
        <w:t xml:space="preserve"> arba antagonistas, kuris pasižymi slopinančios reguliacijos poveikiu. Pagal dažnai naudojamą schemą, GONAL</w:t>
      </w:r>
      <w:r w:rsidRPr="0069569E">
        <w:rPr>
          <w:color w:val="000000"/>
          <w:szCs w:val="22"/>
          <w:lang w:val="lt-LT"/>
        </w:rPr>
        <w:noBreakHyphen/>
        <w:t xml:space="preserve">f pradedamas vartoti praėjus 2 savaitėms po gydymo </w:t>
      </w:r>
      <w:proofErr w:type="spellStart"/>
      <w:r w:rsidRPr="0069569E">
        <w:rPr>
          <w:color w:val="000000"/>
          <w:szCs w:val="22"/>
          <w:lang w:val="lt-LT"/>
        </w:rPr>
        <w:t>agonistu</w:t>
      </w:r>
      <w:proofErr w:type="spellEnd"/>
      <w:r w:rsidRPr="0069569E">
        <w:rPr>
          <w:color w:val="000000"/>
          <w:szCs w:val="22"/>
          <w:lang w:val="lt-LT"/>
        </w:rPr>
        <w:t xml:space="preserve"> pradžios. Toliau vartojami abu hormonai, kol pasiekiamas tinkamas folikulų išsivystymas. Pavyzdžiui, po 2 gydymo </w:t>
      </w:r>
      <w:proofErr w:type="spellStart"/>
      <w:r w:rsidRPr="0069569E">
        <w:rPr>
          <w:color w:val="000000"/>
          <w:szCs w:val="22"/>
          <w:lang w:val="lt-LT"/>
        </w:rPr>
        <w:t>agonistu</w:t>
      </w:r>
      <w:proofErr w:type="spellEnd"/>
      <w:r w:rsidRPr="0069569E">
        <w:rPr>
          <w:color w:val="000000"/>
          <w:szCs w:val="22"/>
          <w:lang w:val="lt-LT"/>
        </w:rPr>
        <w:t xml:space="preserve"> savaičių, 150</w:t>
      </w:r>
      <w:r w:rsidRPr="0069569E">
        <w:rPr>
          <w:color w:val="000000"/>
          <w:szCs w:val="22"/>
          <w:lang w:val="lt-LT"/>
        </w:rPr>
        <w:noBreakHyphen/>
        <w:t>225 TV GONAL</w:t>
      </w:r>
      <w:r w:rsidRPr="0069569E">
        <w:rPr>
          <w:color w:val="000000"/>
          <w:szCs w:val="22"/>
          <w:lang w:val="lt-LT"/>
        </w:rPr>
        <w:noBreakHyphen/>
        <w:t xml:space="preserve">f skiriama pirmąsias 7 dienas. Tuomet dozė koreguojama pagal kiaušidžių atsaką. </w:t>
      </w:r>
    </w:p>
    <w:p w14:paraId="6426793D" w14:textId="77777777" w:rsidR="00017499" w:rsidRPr="0069569E" w:rsidRDefault="00017499" w:rsidP="0069559E">
      <w:pPr>
        <w:pStyle w:val="BodyText"/>
        <w:rPr>
          <w:color w:val="000000"/>
          <w:szCs w:val="22"/>
          <w:lang w:val="lt-LT"/>
        </w:rPr>
      </w:pPr>
    </w:p>
    <w:p w14:paraId="3305FF83" w14:textId="77777777" w:rsidR="00017499" w:rsidRPr="0069569E" w:rsidRDefault="00017499" w:rsidP="0069559E">
      <w:pPr>
        <w:pStyle w:val="BodyText"/>
        <w:rPr>
          <w:color w:val="000000"/>
          <w:szCs w:val="22"/>
          <w:lang w:val="lt-LT"/>
        </w:rPr>
      </w:pPr>
      <w:r w:rsidRPr="0069569E">
        <w:rPr>
          <w:color w:val="000000"/>
          <w:szCs w:val="22"/>
          <w:lang w:val="lt-LT"/>
        </w:rPr>
        <w:t xml:space="preserve">Apskritai, dirbtinio apvaisinimo </w:t>
      </w:r>
      <w:proofErr w:type="spellStart"/>
      <w:r w:rsidRPr="0069569E">
        <w:rPr>
          <w:i/>
          <w:color w:val="000000"/>
          <w:szCs w:val="22"/>
          <w:lang w:val="lt-LT"/>
        </w:rPr>
        <w:t>in</w:t>
      </w:r>
      <w:proofErr w:type="spellEnd"/>
      <w:r w:rsidRPr="0069569E">
        <w:rPr>
          <w:i/>
          <w:color w:val="000000"/>
          <w:szCs w:val="22"/>
          <w:lang w:val="lt-LT"/>
        </w:rPr>
        <w:t> </w:t>
      </w:r>
      <w:proofErr w:type="spellStart"/>
      <w:r w:rsidRPr="0069569E">
        <w:rPr>
          <w:i/>
          <w:color w:val="000000"/>
          <w:szCs w:val="22"/>
          <w:lang w:val="lt-LT"/>
        </w:rPr>
        <w:t>vitro</w:t>
      </w:r>
      <w:proofErr w:type="spellEnd"/>
      <w:r w:rsidRPr="0069569E">
        <w:rPr>
          <w:color w:val="000000"/>
          <w:szCs w:val="22"/>
          <w:lang w:val="lt-LT"/>
        </w:rPr>
        <w:t xml:space="preserve"> patirtis parodė, kad gydymo sėkmės rodikliai išlieka stabilūs pirmųjų keturių bandymų metu, o paskui po truputį mažėja.</w:t>
      </w:r>
    </w:p>
    <w:p w14:paraId="08282314" w14:textId="77777777" w:rsidR="00017499" w:rsidRPr="0069569E" w:rsidRDefault="00017499" w:rsidP="0069559E">
      <w:pPr>
        <w:pStyle w:val="BodyText"/>
        <w:rPr>
          <w:color w:val="000000"/>
          <w:szCs w:val="22"/>
          <w:lang w:val="lt-LT"/>
        </w:rPr>
      </w:pPr>
    </w:p>
    <w:p w14:paraId="06D66B9E" w14:textId="543F5CBF" w:rsidR="00017499" w:rsidRPr="0069569E" w:rsidRDefault="00017499" w:rsidP="0069559E">
      <w:pPr>
        <w:pStyle w:val="BodyText"/>
        <w:keepNext/>
        <w:rPr>
          <w:i/>
          <w:iCs/>
          <w:color w:val="000000"/>
          <w:szCs w:val="22"/>
          <w:u w:val="single"/>
          <w:lang w:val="lt-LT"/>
        </w:rPr>
      </w:pPr>
      <w:r w:rsidRPr="0069569E">
        <w:rPr>
          <w:i/>
          <w:iCs/>
          <w:color w:val="000000"/>
          <w:szCs w:val="22"/>
          <w:u w:val="single"/>
          <w:lang w:val="lt-LT"/>
        </w:rPr>
        <w:t>Moterims, kurioms nevyksta ovuliacija dėl žymaus LH ir FSH trūkumo</w:t>
      </w:r>
    </w:p>
    <w:p w14:paraId="6AEB4C76" w14:textId="77777777" w:rsidR="00017499" w:rsidRPr="0069569E" w:rsidRDefault="00017499" w:rsidP="0069559E">
      <w:pPr>
        <w:pStyle w:val="BodyText"/>
        <w:rPr>
          <w:color w:val="000000"/>
          <w:szCs w:val="22"/>
          <w:lang w:val="lt-LT"/>
        </w:rPr>
      </w:pPr>
      <w:r w:rsidRPr="0069569E">
        <w:rPr>
          <w:color w:val="000000"/>
          <w:szCs w:val="22"/>
          <w:lang w:val="lt-LT"/>
        </w:rPr>
        <w:t>Moterims, kurioms trūksta LH ir FSH (</w:t>
      </w:r>
      <w:proofErr w:type="spellStart"/>
      <w:r w:rsidRPr="0069569E">
        <w:rPr>
          <w:color w:val="000000"/>
          <w:szCs w:val="22"/>
          <w:lang w:val="lt-LT"/>
        </w:rPr>
        <w:t>hipogonadotropinis</w:t>
      </w:r>
      <w:proofErr w:type="spellEnd"/>
      <w:r w:rsidRPr="0069569E">
        <w:rPr>
          <w:color w:val="000000"/>
          <w:szCs w:val="22"/>
          <w:lang w:val="lt-LT"/>
        </w:rPr>
        <w:t xml:space="preserve"> </w:t>
      </w:r>
      <w:proofErr w:type="spellStart"/>
      <w:r w:rsidRPr="0069569E">
        <w:rPr>
          <w:color w:val="000000"/>
          <w:szCs w:val="22"/>
          <w:lang w:val="lt-LT"/>
        </w:rPr>
        <w:t>hipogonadizmas</w:t>
      </w:r>
      <w:proofErr w:type="spellEnd"/>
      <w:r w:rsidRPr="0069569E">
        <w:rPr>
          <w:color w:val="000000"/>
          <w:szCs w:val="22"/>
          <w:lang w:val="lt-LT"/>
        </w:rPr>
        <w:t>), GONAL</w:t>
      </w:r>
      <w:r w:rsidRPr="0069569E">
        <w:rPr>
          <w:color w:val="000000"/>
          <w:szCs w:val="22"/>
          <w:lang w:val="lt-LT"/>
        </w:rPr>
        <w:noBreakHyphen/>
        <w:t xml:space="preserve">f kartu su </w:t>
      </w:r>
      <w:proofErr w:type="spellStart"/>
      <w:r w:rsidRPr="0069569E">
        <w:rPr>
          <w:color w:val="000000"/>
          <w:szCs w:val="22"/>
          <w:lang w:val="lt-LT"/>
        </w:rPr>
        <w:t>lutropinu</w:t>
      </w:r>
      <w:proofErr w:type="spellEnd"/>
      <w:r w:rsidRPr="0069569E">
        <w:rPr>
          <w:color w:val="000000"/>
          <w:szCs w:val="22"/>
          <w:lang w:val="lt-LT"/>
        </w:rPr>
        <w:t xml:space="preserve"> </w:t>
      </w:r>
      <w:r w:rsidR="00291AFB" w:rsidRPr="0069569E">
        <w:rPr>
          <w:color w:val="000000"/>
          <w:szCs w:val="22"/>
          <w:lang w:val="lt-LT"/>
        </w:rPr>
        <w:t xml:space="preserve">alfa </w:t>
      </w:r>
      <w:r w:rsidRPr="0069569E">
        <w:rPr>
          <w:color w:val="000000"/>
          <w:szCs w:val="22"/>
          <w:lang w:val="lt-LT"/>
        </w:rPr>
        <w:t xml:space="preserve">gydymas skiriamas siekiant, kad pasigamintų atskiras subrendęs </w:t>
      </w:r>
      <w:proofErr w:type="spellStart"/>
      <w:r w:rsidRPr="0069569E">
        <w:rPr>
          <w:color w:val="000000"/>
          <w:szCs w:val="22"/>
          <w:lang w:val="lt-LT"/>
        </w:rPr>
        <w:t>Graafo</w:t>
      </w:r>
      <w:proofErr w:type="spellEnd"/>
      <w:r w:rsidRPr="0069569E">
        <w:rPr>
          <w:color w:val="000000"/>
          <w:szCs w:val="22"/>
          <w:lang w:val="lt-LT"/>
        </w:rPr>
        <w:t xml:space="preserve"> folikulas, nuo kurio </w:t>
      </w:r>
      <w:proofErr w:type="spellStart"/>
      <w:r w:rsidRPr="0069569E">
        <w:rPr>
          <w:color w:val="000000"/>
          <w:szCs w:val="22"/>
          <w:lang w:val="lt-LT"/>
        </w:rPr>
        <w:t>oocitas</w:t>
      </w:r>
      <w:proofErr w:type="spellEnd"/>
      <w:r w:rsidRPr="0069569E">
        <w:rPr>
          <w:color w:val="000000"/>
          <w:szCs w:val="22"/>
          <w:lang w:val="lt-LT"/>
        </w:rPr>
        <w:t xml:space="preserve"> atsiskirs pavartojus žmogaus </w:t>
      </w:r>
      <w:proofErr w:type="spellStart"/>
      <w:r w:rsidRPr="0069569E">
        <w:rPr>
          <w:color w:val="000000"/>
          <w:szCs w:val="22"/>
          <w:lang w:val="lt-LT"/>
        </w:rPr>
        <w:t>chorioninio</w:t>
      </w:r>
      <w:proofErr w:type="spellEnd"/>
      <w:r w:rsidRPr="0069569E">
        <w:rPr>
          <w:color w:val="000000"/>
          <w:szCs w:val="22"/>
          <w:lang w:val="lt-LT"/>
        </w:rPr>
        <w:t xml:space="preserve"> </w:t>
      </w:r>
      <w:proofErr w:type="spellStart"/>
      <w:r w:rsidRPr="0069569E">
        <w:rPr>
          <w:color w:val="000000"/>
          <w:szCs w:val="22"/>
          <w:lang w:val="lt-LT"/>
        </w:rPr>
        <w:t>gonadotropino</w:t>
      </w:r>
      <w:proofErr w:type="spellEnd"/>
      <w:r w:rsidRPr="0069569E">
        <w:rPr>
          <w:color w:val="000000"/>
          <w:szCs w:val="22"/>
          <w:lang w:val="lt-LT"/>
        </w:rPr>
        <w:t xml:space="preserve"> (</w:t>
      </w:r>
      <w:proofErr w:type="spellStart"/>
      <w:r w:rsidRPr="0069569E">
        <w:rPr>
          <w:color w:val="000000"/>
          <w:szCs w:val="22"/>
          <w:lang w:val="lt-LT"/>
        </w:rPr>
        <w:t>žCG</w:t>
      </w:r>
      <w:proofErr w:type="spellEnd"/>
      <w:r w:rsidRPr="0069569E">
        <w:rPr>
          <w:color w:val="000000"/>
          <w:szCs w:val="22"/>
          <w:lang w:val="lt-LT"/>
        </w:rPr>
        <w:t>). GONAL</w:t>
      </w:r>
      <w:r w:rsidRPr="0069569E">
        <w:rPr>
          <w:color w:val="000000"/>
          <w:szCs w:val="22"/>
          <w:lang w:val="lt-LT"/>
        </w:rPr>
        <w:noBreakHyphen/>
        <w:t xml:space="preserve">f turi </w:t>
      </w:r>
      <w:proofErr w:type="spellStart"/>
      <w:r w:rsidRPr="0069569E">
        <w:rPr>
          <w:color w:val="000000"/>
          <w:szCs w:val="22"/>
          <w:lang w:val="lt-LT"/>
        </w:rPr>
        <w:t>buti</w:t>
      </w:r>
      <w:proofErr w:type="spellEnd"/>
      <w:r w:rsidRPr="0069569E">
        <w:rPr>
          <w:color w:val="000000"/>
          <w:szCs w:val="22"/>
          <w:lang w:val="lt-LT"/>
        </w:rPr>
        <w:t xml:space="preserve"> skiriamas kaip kasdienių injekcijų kursas tuo pat metu kaip ir </w:t>
      </w:r>
      <w:proofErr w:type="spellStart"/>
      <w:r w:rsidRPr="0069569E">
        <w:rPr>
          <w:color w:val="000000"/>
          <w:szCs w:val="22"/>
          <w:lang w:val="lt-LT"/>
        </w:rPr>
        <w:t>lutropinas</w:t>
      </w:r>
      <w:proofErr w:type="spellEnd"/>
      <w:r w:rsidR="00291AFB" w:rsidRPr="0069569E">
        <w:rPr>
          <w:color w:val="000000"/>
          <w:szCs w:val="22"/>
          <w:lang w:val="lt-LT"/>
        </w:rPr>
        <w:t xml:space="preserve"> alfa</w:t>
      </w:r>
      <w:r w:rsidRPr="0069569E">
        <w:rPr>
          <w:color w:val="000000"/>
          <w:szCs w:val="22"/>
          <w:lang w:val="lt-LT"/>
        </w:rPr>
        <w:t xml:space="preserve">. Kadangi tokios pacientės </w:t>
      </w:r>
      <w:proofErr w:type="spellStart"/>
      <w:r w:rsidRPr="0069569E">
        <w:rPr>
          <w:color w:val="000000"/>
          <w:szCs w:val="22"/>
          <w:lang w:val="lt-LT"/>
        </w:rPr>
        <w:t>amenorėjiškos</w:t>
      </w:r>
      <w:proofErr w:type="spellEnd"/>
      <w:r w:rsidRPr="0069569E">
        <w:rPr>
          <w:color w:val="000000"/>
          <w:szCs w:val="22"/>
          <w:lang w:val="lt-LT"/>
        </w:rPr>
        <w:t xml:space="preserve"> (joms nėra mėnesinių) ir turi mažą endogeninio estrogeno sekreciją, gydymą galima pradėti bet kuriuo metu.</w:t>
      </w:r>
    </w:p>
    <w:p w14:paraId="5FE13052" w14:textId="77777777" w:rsidR="00017499" w:rsidRPr="0069569E" w:rsidRDefault="00017499" w:rsidP="0069559E">
      <w:pPr>
        <w:pStyle w:val="BodyText"/>
        <w:rPr>
          <w:color w:val="000000"/>
          <w:szCs w:val="22"/>
          <w:lang w:val="lt-LT"/>
        </w:rPr>
      </w:pPr>
    </w:p>
    <w:p w14:paraId="5D079187" w14:textId="77777777" w:rsidR="00017499" w:rsidRPr="0069569E" w:rsidRDefault="00017499" w:rsidP="0069559E">
      <w:pPr>
        <w:pStyle w:val="BodyText"/>
        <w:rPr>
          <w:color w:val="000000"/>
          <w:szCs w:val="22"/>
          <w:lang w:val="lt-LT"/>
        </w:rPr>
      </w:pPr>
      <w:r w:rsidRPr="0069569E">
        <w:rPr>
          <w:color w:val="000000"/>
          <w:szCs w:val="22"/>
          <w:lang w:val="lt-LT"/>
        </w:rPr>
        <w:t xml:space="preserve">Rekomenduojama gydymo schema, kai skiriama 75 TV </w:t>
      </w:r>
      <w:proofErr w:type="spellStart"/>
      <w:r w:rsidRPr="0069569E">
        <w:rPr>
          <w:color w:val="000000"/>
          <w:szCs w:val="22"/>
          <w:lang w:val="lt-LT"/>
        </w:rPr>
        <w:t>lutropino</w:t>
      </w:r>
      <w:proofErr w:type="spellEnd"/>
      <w:r w:rsidRPr="0069569E">
        <w:rPr>
          <w:color w:val="000000"/>
          <w:szCs w:val="22"/>
          <w:lang w:val="lt-LT"/>
        </w:rPr>
        <w:t xml:space="preserve"> </w:t>
      </w:r>
      <w:r w:rsidR="00291AFB" w:rsidRPr="0069569E">
        <w:rPr>
          <w:color w:val="000000"/>
          <w:szCs w:val="22"/>
          <w:lang w:val="lt-LT"/>
        </w:rPr>
        <w:t xml:space="preserve">alfa </w:t>
      </w:r>
      <w:r w:rsidRPr="0069569E">
        <w:rPr>
          <w:color w:val="000000"/>
          <w:szCs w:val="22"/>
          <w:lang w:val="lt-LT"/>
        </w:rPr>
        <w:t>kasdien kartu su 75</w:t>
      </w:r>
      <w:r w:rsidRPr="0069569E">
        <w:rPr>
          <w:color w:val="000000"/>
          <w:szCs w:val="22"/>
          <w:lang w:val="lt-LT"/>
        </w:rPr>
        <w:noBreakHyphen/>
        <w:t>150 TV FSH. Gydymas turi būti individualus, atsižvelgiant į kiekvienos pacientės organizmo reakciją, kuri nustatoma ultragarsu išmatavus folikulų dydį bei įvertinus estrogenų atsaką.</w:t>
      </w:r>
    </w:p>
    <w:p w14:paraId="0666DCC9" w14:textId="77777777" w:rsidR="00017499" w:rsidRPr="0069569E" w:rsidRDefault="00017499" w:rsidP="0069559E">
      <w:pPr>
        <w:pStyle w:val="BodyText"/>
        <w:rPr>
          <w:color w:val="000000"/>
          <w:szCs w:val="22"/>
          <w:lang w:val="lt-LT"/>
        </w:rPr>
      </w:pPr>
    </w:p>
    <w:p w14:paraId="3330BE59" w14:textId="77777777" w:rsidR="00017499" w:rsidRPr="0069569E" w:rsidRDefault="00017499" w:rsidP="0069559E">
      <w:pPr>
        <w:pStyle w:val="BodyText"/>
        <w:rPr>
          <w:color w:val="000000"/>
          <w:szCs w:val="22"/>
          <w:lang w:val="lt-LT"/>
        </w:rPr>
      </w:pPr>
      <w:r w:rsidRPr="0069569E">
        <w:rPr>
          <w:color w:val="000000"/>
          <w:szCs w:val="22"/>
          <w:lang w:val="lt-LT"/>
        </w:rPr>
        <w:t>Jei manoma, kad FSH dozę tikslinga didinti, jos pritaikymą geriau atlikti kas 7</w:t>
      </w:r>
      <w:r w:rsidRPr="0069569E">
        <w:rPr>
          <w:color w:val="000000"/>
          <w:szCs w:val="22"/>
          <w:lang w:val="lt-LT"/>
        </w:rPr>
        <w:noBreakHyphen/>
        <w:t>14 dienų, didinant dozę po 37,5</w:t>
      </w:r>
      <w:r w:rsidRPr="0069569E">
        <w:rPr>
          <w:color w:val="000000"/>
          <w:szCs w:val="22"/>
          <w:lang w:val="lt-LT"/>
        </w:rPr>
        <w:noBreakHyphen/>
        <w:t>75 TV. Bet kuriame viename cikle stimuliacijos trukmę galima pratęsti iki 5 savaičių.</w:t>
      </w:r>
    </w:p>
    <w:p w14:paraId="70032011" w14:textId="77777777" w:rsidR="00017499" w:rsidRPr="0069569E" w:rsidRDefault="00017499" w:rsidP="0069559E">
      <w:pPr>
        <w:pStyle w:val="BodyText"/>
        <w:rPr>
          <w:color w:val="000000"/>
          <w:szCs w:val="22"/>
          <w:lang w:val="lt-LT"/>
        </w:rPr>
      </w:pPr>
    </w:p>
    <w:p w14:paraId="5B088BC0" w14:textId="1DD5F44A" w:rsidR="00017499" w:rsidRPr="0069569E" w:rsidRDefault="00017499" w:rsidP="0069559E">
      <w:pPr>
        <w:pStyle w:val="BodyText"/>
        <w:rPr>
          <w:color w:val="000000"/>
          <w:szCs w:val="22"/>
          <w:lang w:val="lt-LT"/>
        </w:rPr>
      </w:pPr>
      <w:r w:rsidRPr="0069569E">
        <w:rPr>
          <w:color w:val="000000"/>
          <w:szCs w:val="22"/>
          <w:lang w:val="lt-LT"/>
        </w:rPr>
        <w:t>Kai pasiekiamas optimalus atsakas, vienkartinė 250 </w:t>
      </w:r>
      <w:proofErr w:type="spellStart"/>
      <w:r w:rsidRPr="0069569E">
        <w:rPr>
          <w:color w:val="000000"/>
          <w:szCs w:val="22"/>
          <w:lang w:val="lt-LT"/>
        </w:rPr>
        <w:t>mikrogramų</w:t>
      </w:r>
      <w:proofErr w:type="spellEnd"/>
      <w:r w:rsidRPr="0069569E">
        <w:rPr>
          <w:color w:val="000000"/>
          <w:szCs w:val="22"/>
          <w:lang w:val="lt-LT"/>
        </w:rPr>
        <w:t xml:space="preserve"> r</w:t>
      </w:r>
      <w:r w:rsidRPr="0069569E">
        <w:rPr>
          <w:color w:val="000000"/>
          <w:szCs w:val="22"/>
          <w:lang w:val="lt-LT"/>
        </w:rPr>
        <w:noBreakHyphen/>
      </w:r>
      <w:proofErr w:type="spellStart"/>
      <w:r w:rsidRPr="0069569E">
        <w:rPr>
          <w:color w:val="000000"/>
          <w:szCs w:val="22"/>
          <w:lang w:val="lt-LT"/>
        </w:rPr>
        <w:t>žCG</w:t>
      </w:r>
      <w:proofErr w:type="spellEnd"/>
      <w:r w:rsidRPr="0069569E">
        <w:rPr>
          <w:color w:val="000000"/>
          <w:szCs w:val="22"/>
          <w:lang w:val="lt-LT"/>
        </w:rPr>
        <w:t xml:space="preserve"> arba nuo 5 000 TV iki 10 000 TV </w:t>
      </w:r>
      <w:proofErr w:type="spellStart"/>
      <w:r w:rsidRPr="0069569E">
        <w:rPr>
          <w:color w:val="000000"/>
          <w:szCs w:val="22"/>
          <w:lang w:val="lt-LT"/>
        </w:rPr>
        <w:t>žCG</w:t>
      </w:r>
      <w:proofErr w:type="spellEnd"/>
      <w:r w:rsidRPr="0069569E">
        <w:rPr>
          <w:color w:val="000000"/>
          <w:szCs w:val="22"/>
          <w:lang w:val="lt-LT"/>
        </w:rPr>
        <w:t xml:space="preserve"> injekcija turėtų būti skiriama praėjus 24</w:t>
      </w:r>
      <w:r w:rsidRPr="0069569E">
        <w:rPr>
          <w:color w:val="000000"/>
          <w:szCs w:val="22"/>
          <w:lang w:val="lt-LT"/>
        </w:rPr>
        <w:noBreakHyphen/>
        <w:t>48 valandoms po paskutiniosios GONAL</w:t>
      </w:r>
      <w:r w:rsidRPr="0069569E">
        <w:rPr>
          <w:color w:val="000000"/>
          <w:szCs w:val="22"/>
          <w:lang w:val="lt-LT"/>
        </w:rPr>
        <w:noBreakHyphen/>
        <w:t xml:space="preserve">f ir </w:t>
      </w:r>
      <w:proofErr w:type="spellStart"/>
      <w:r w:rsidRPr="0069569E">
        <w:rPr>
          <w:color w:val="000000"/>
          <w:szCs w:val="22"/>
          <w:lang w:val="lt-LT"/>
        </w:rPr>
        <w:t>lutropino</w:t>
      </w:r>
      <w:proofErr w:type="spellEnd"/>
      <w:r w:rsidRPr="0069569E">
        <w:rPr>
          <w:color w:val="000000"/>
          <w:szCs w:val="22"/>
          <w:lang w:val="lt-LT"/>
        </w:rPr>
        <w:t xml:space="preserve"> </w:t>
      </w:r>
      <w:r w:rsidR="00291AFB" w:rsidRPr="0069569E">
        <w:rPr>
          <w:color w:val="000000"/>
          <w:szCs w:val="22"/>
          <w:lang w:val="lt-LT"/>
        </w:rPr>
        <w:t xml:space="preserve">alfa </w:t>
      </w:r>
      <w:r w:rsidRPr="0069569E">
        <w:rPr>
          <w:color w:val="000000"/>
          <w:szCs w:val="22"/>
          <w:lang w:val="lt-LT"/>
        </w:rPr>
        <w:t xml:space="preserve">injekcijos. Pacientams rekomenduojama atlikti lytinį aktą </w:t>
      </w:r>
      <w:proofErr w:type="spellStart"/>
      <w:r w:rsidRPr="0069569E">
        <w:rPr>
          <w:color w:val="000000"/>
          <w:szCs w:val="22"/>
          <w:lang w:val="lt-LT"/>
        </w:rPr>
        <w:t>žCG</w:t>
      </w:r>
      <w:proofErr w:type="spellEnd"/>
      <w:r w:rsidRPr="0069569E">
        <w:rPr>
          <w:color w:val="000000"/>
          <w:szCs w:val="22"/>
          <w:lang w:val="lt-LT"/>
        </w:rPr>
        <w:t xml:space="preserve"> vartojimo dieną ir kitą dieną.</w:t>
      </w:r>
      <w:r w:rsidR="00365308" w:rsidRPr="0069569E">
        <w:rPr>
          <w:color w:val="000000"/>
          <w:szCs w:val="22"/>
          <w:lang w:val="lt-LT"/>
        </w:rPr>
        <w:t xml:space="preserve"> </w:t>
      </w:r>
      <w:r w:rsidRPr="0069569E">
        <w:rPr>
          <w:color w:val="000000"/>
          <w:szCs w:val="22"/>
          <w:lang w:val="lt-LT"/>
        </w:rPr>
        <w:t>Taip pat, galima atlikti IUI.</w:t>
      </w:r>
    </w:p>
    <w:p w14:paraId="71E61E83" w14:textId="77777777" w:rsidR="00017499" w:rsidRPr="0069569E" w:rsidRDefault="00017499" w:rsidP="0069559E">
      <w:pPr>
        <w:pStyle w:val="BodyText"/>
        <w:rPr>
          <w:color w:val="000000"/>
          <w:szCs w:val="22"/>
          <w:lang w:val="lt-LT"/>
        </w:rPr>
      </w:pPr>
    </w:p>
    <w:p w14:paraId="242D78A9" w14:textId="77777777" w:rsidR="00017499" w:rsidRPr="0069569E" w:rsidRDefault="00017499" w:rsidP="0069559E">
      <w:pPr>
        <w:pStyle w:val="BodyText"/>
        <w:rPr>
          <w:color w:val="000000"/>
          <w:szCs w:val="22"/>
          <w:lang w:val="lt-LT"/>
        </w:rPr>
      </w:pPr>
      <w:r w:rsidRPr="0069569E">
        <w:rPr>
          <w:color w:val="000000"/>
          <w:szCs w:val="22"/>
          <w:lang w:val="lt-LT"/>
        </w:rPr>
        <w:t xml:space="preserve">Gali būti paskirtas </w:t>
      </w:r>
      <w:proofErr w:type="spellStart"/>
      <w:r w:rsidRPr="0069569E">
        <w:rPr>
          <w:color w:val="000000"/>
          <w:szCs w:val="22"/>
          <w:lang w:val="lt-LT"/>
        </w:rPr>
        <w:t>geltonkūnio</w:t>
      </w:r>
      <w:proofErr w:type="spellEnd"/>
      <w:r w:rsidRPr="0069569E">
        <w:rPr>
          <w:color w:val="000000"/>
          <w:szCs w:val="22"/>
          <w:lang w:val="lt-LT"/>
        </w:rPr>
        <w:t xml:space="preserve"> fazės palaikymo gydymas, nes medžiagų, pasižyminčių </w:t>
      </w:r>
      <w:proofErr w:type="spellStart"/>
      <w:r w:rsidRPr="0069569E">
        <w:rPr>
          <w:color w:val="000000"/>
          <w:szCs w:val="22"/>
          <w:lang w:val="lt-LT"/>
        </w:rPr>
        <w:t>luteotropiniu</w:t>
      </w:r>
      <w:proofErr w:type="spellEnd"/>
      <w:r w:rsidRPr="0069569E">
        <w:rPr>
          <w:color w:val="000000"/>
          <w:szCs w:val="22"/>
          <w:lang w:val="lt-LT"/>
        </w:rPr>
        <w:t xml:space="preserve"> aktyvumu (LH/</w:t>
      </w:r>
      <w:proofErr w:type="spellStart"/>
      <w:r w:rsidRPr="0069569E">
        <w:rPr>
          <w:color w:val="000000"/>
          <w:szCs w:val="22"/>
          <w:lang w:val="lt-LT"/>
        </w:rPr>
        <w:t>žCG</w:t>
      </w:r>
      <w:proofErr w:type="spellEnd"/>
      <w:r w:rsidRPr="0069569E">
        <w:rPr>
          <w:color w:val="000000"/>
          <w:szCs w:val="22"/>
          <w:lang w:val="lt-LT"/>
        </w:rPr>
        <w:t xml:space="preserve">) trūkumas po ovuliacijos gali nulemti pirmalaikį </w:t>
      </w:r>
      <w:proofErr w:type="spellStart"/>
      <w:r w:rsidRPr="0069569E">
        <w:rPr>
          <w:i/>
          <w:color w:val="000000"/>
          <w:szCs w:val="22"/>
          <w:lang w:val="lt-LT"/>
        </w:rPr>
        <w:t>corpus</w:t>
      </w:r>
      <w:proofErr w:type="spellEnd"/>
      <w:r w:rsidRPr="0069569E">
        <w:rPr>
          <w:i/>
          <w:color w:val="000000"/>
          <w:szCs w:val="22"/>
          <w:lang w:val="lt-LT"/>
        </w:rPr>
        <w:t xml:space="preserve"> </w:t>
      </w:r>
      <w:proofErr w:type="spellStart"/>
      <w:r w:rsidRPr="0069569E">
        <w:rPr>
          <w:i/>
          <w:color w:val="000000"/>
          <w:szCs w:val="22"/>
          <w:lang w:val="lt-LT"/>
        </w:rPr>
        <w:t>luteum</w:t>
      </w:r>
      <w:proofErr w:type="spellEnd"/>
      <w:r w:rsidRPr="0069569E">
        <w:rPr>
          <w:color w:val="000000"/>
          <w:szCs w:val="22"/>
          <w:lang w:val="lt-LT"/>
        </w:rPr>
        <w:t xml:space="preserve"> praradimą.</w:t>
      </w:r>
    </w:p>
    <w:p w14:paraId="7F7AA29D" w14:textId="77777777" w:rsidR="00017499" w:rsidRPr="0069569E" w:rsidRDefault="00017499" w:rsidP="0069559E">
      <w:pPr>
        <w:pStyle w:val="BodyText"/>
        <w:rPr>
          <w:color w:val="000000"/>
          <w:szCs w:val="22"/>
          <w:lang w:val="lt-LT"/>
        </w:rPr>
      </w:pPr>
    </w:p>
    <w:p w14:paraId="1EBD5C38" w14:textId="77777777" w:rsidR="00017499" w:rsidRPr="0069569E" w:rsidRDefault="00017499" w:rsidP="0069559E">
      <w:pPr>
        <w:pStyle w:val="BodyText"/>
        <w:rPr>
          <w:color w:val="000000"/>
          <w:szCs w:val="22"/>
          <w:lang w:val="lt-LT"/>
        </w:rPr>
      </w:pPr>
      <w:r w:rsidRPr="0069569E">
        <w:rPr>
          <w:color w:val="000000"/>
          <w:szCs w:val="22"/>
          <w:lang w:val="lt-LT"/>
        </w:rPr>
        <w:t xml:space="preserve">Jei pasiekiamas per didelis efektas, gydymą reikia nutraukti ir nebeskirti </w:t>
      </w:r>
      <w:proofErr w:type="spellStart"/>
      <w:r w:rsidRPr="0069569E">
        <w:rPr>
          <w:color w:val="000000"/>
          <w:szCs w:val="22"/>
          <w:lang w:val="lt-LT"/>
        </w:rPr>
        <w:t>žCG</w:t>
      </w:r>
      <w:proofErr w:type="spellEnd"/>
      <w:r w:rsidRPr="0069569E">
        <w:rPr>
          <w:color w:val="000000"/>
          <w:szCs w:val="22"/>
          <w:lang w:val="lt-LT"/>
        </w:rPr>
        <w:t>. Paskui reikia pradėti naują gydymo ciklą, skiriant mažesnę FSH dozę nei ankstesniame cikle.</w:t>
      </w:r>
    </w:p>
    <w:p w14:paraId="61879B7F" w14:textId="77777777" w:rsidR="00017499" w:rsidRPr="0069569E" w:rsidRDefault="00017499" w:rsidP="0069559E">
      <w:pPr>
        <w:pStyle w:val="BodyText"/>
        <w:rPr>
          <w:color w:val="000000"/>
          <w:szCs w:val="22"/>
          <w:lang w:val="lt-LT"/>
        </w:rPr>
      </w:pPr>
    </w:p>
    <w:p w14:paraId="2A653818" w14:textId="77777777" w:rsidR="00017499" w:rsidRPr="0069569E" w:rsidRDefault="00017499" w:rsidP="0069559E">
      <w:pPr>
        <w:pStyle w:val="BodyText2"/>
        <w:keepNext/>
        <w:keepLines/>
        <w:jc w:val="left"/>
        <w:rPr>
          <w:bCs/>
          <w:i/>
          <w:iCs/>
          <w:color w:val="000000"/>
          <w:szCs w:val="22"/>
          <w:u w:val="single"/>
          <w:lang w:val="lt-LT"/>
        </w:rPr>
      </w:pPr>
      <w:r w:rsidRPr="0069569E">
        <w:rPr>
          <w:bCs/>
          <w:i/>
          <w:iCs/>
          <w:color w:val="000000"/>
          <w:szCs w:val="22"/>
          <w:u w:val="single"/>
          <w:lang w:val="lt-LT"/>
        </w:rPr>
        <w:t xml:space="preserve">Vyrams, sergantiems </w:t>
      </w:r>
      <w:proofErr w:type="spellStart"/>
      <w:r w:rsidRPr="0069569E">
        <w:rPr>
          <w:bCs/>
          <w:i/>
          <w:iCs/>
          <w:color w:val="000000"/>
          <w:szCs w:val="22"/>
          <w:u w:val="single"/>
          <w:lang w:val="lt-LT"/>
        </w:rPr>
        <w:t>hipogonadotropiniu</w:t>
      </w:r>
      <w:proofErr w:type="spellEnd"/>
      <w:r w:rsidRPr="0069569E">
        <w:rPr>
          <w:bCs/>
          <w:i/>
          <w:iCs/>
          <w:color w:val="000000"/>
          <w:szCs w:val="22"/>
          <w:u w:val="single"/>
          <w:lang w:val="lt-LT"/>
        </w:rPr>
        <w:t xml:space="preserve"> </w:t>
      </w:r>
      <w:proofErr w:type="spellStart"/>
      <w:r w:rsidRPr="0069569E">
        <w:rPr>
          <w:bCs/>
          <w:i/>
          <w:iCs/>
          <w:color w:val="000000"/>
          <w:szCs w:val="22"/>
          <w:u w:val="single"/>
          <w:lang w:val="lt-LT"/>
        </w:rPr>
        <w:t>hipogonadizmu</w:t>
      </w:r>
      <w:proofErr w:type="spellEnd"/>
    </w:p>
    <w:p w14:paraId="0825CC36" w14:textId="340979C0" w:rsidR="00017499" w:rsidRPr="0069569E" w:rsidRDefault="00017499" w:rsidP="0069559E">
      <w:pPr>
        <w:pStyle w:val="BodyText"/>
        <w:rPr>
          <w:color w:val="000000"/>
          <w:szCs w:val="22"/>
          <w:lang w:val="lt-LT"/>
        </w:rPr>
      </w:pPr>
      <w:r w:rsidRPr="0069569E">
        <w:rPr>
          <w:color w:val="000000"/>
          <w:szCs w:val="22"/>
          <w:lang w:val="lt-LT"/>
        </w:rPr>
        <w:t>150 TV GONAL</w:t>
      </w:r>
      <w:r w:rsidRPr="0069569E">
        <w:rPr>
          <w:color w:val="000000"/>
          <w:szCs w:val="22"/>
          <w:lang w:val="lt-LT"/>
        </w:rPr>
        <w:noBreakHyphen/>
        <w:t xml:space="preserve">f </w:t>
      </w:r>
      <w:r w:rsidR="00AE078D">
        <w:rPr>
          <w:color w:val="000000"/>
          <w:szCs w:val="22"/>
          <w:lang w:val="lt-LT"/>
        </w:rPr>
        <w:t>leidžiama</w:t>
      </w:r>
      <w:r w:rsidR="00AE078D" w:rsidRPr="0069569E">
        <w:rPr>
          <w:color w:val="000000"/>
          <w:szCs w:val="22"/>
          <w:lang w:val="lt-LT"/>
        </w:rPr>
        <w:t xml:space="preserve"> </w:t>
      </w:r>
      <w:r w:rsidRPr="0069569E">
        <w:rPr>
          <w:color w:val="000000"/>
          <w:szCs w:val="22"/>
          <w:lang w:val="lt-LT"/>
        </w:rPr>
        <w:t xml:space="preserve">tris kartus per savaitę, kartu skiriama </w:t>
      </w:r>
      <w:proofErr w:type="spellStart"/>
      <w:r w:rsidRPr="0069569E">
        <w:rPr>
          <w:color w:val="000000"/>
          <w:szCs w:val="22"/>
          <w:lang w:val="lt-LT"/>
        </w:rPr>
        <w:t>žCG</w:t>
      </w:r>
      <w:proofErr w:type="spellEnd"/>
      <w:r w:rsidRPr="0069569E">
        <w:rPr>
          <w:color w:val="000000"/>
          <w:szCs w:val="22"/>
          <w:lang w:val="lt-LT"/>
        </w:rPr>
        <w:t xml:space="preserve"> mažiausiai 4 mėnesius. Jei po šio periodo paciento organizmas nereagavo į gydymą, galima tęsti gydymą vaistų deriniu. Lig šiol sukaupti klinikiniai duomenys rodo, kad </w:t>
      </w:r>
      <w:proofErr w:type="spellStart"/>
      <w:r w:rsidRPr="0069569E">
        <w:rPr>
          <w:color w:val="000000"/>
          <w:szCs w:val="22"/>
          <w:lang w:val="lt-LT"/>
        </w:rPr>
        <w:t>spermatogenezei</w:t>
      </w:r>
      <w:proofErr w:type="spellEnd"/>
      <w:r w:rsidRPr="0069569E">
        <w:rPr>
          <w:color w:val="000000"/>
          <w:szCs w:val="22"/>
          <w:lang w:val="lt-LT"/>
        </w:rPr>
        <w:t xml:space="preserve"> pasiekti gali prireikti mažiausiai 18 mėnesių gydymo.</w:t>
      </w:r>
    </w:p>
    <w:p w14:paraId="2D17DEC7" w14:textId="77777777" w:rsidR="00017499" w:rsidRPr="0069569E" w:rsidRDefault="00017499" w:rsidP="0069559E">
      <w:pPr>
        <w:rPr>
          <w:color w:val="000000"/>
          <w:sz w:val="22"/>
          <w:szCs w:val="22"/>
          <w:lang w:val="lt-LT"/>
        </w:rPr>
      </w:pPr>
    </w:p>
    <w:p w14:paraId="07CA43C0" w14:textId="77777777" w:rsidR="00017499" w:rsidRPr="0069569E" w:rsidRDefault="00017499" w:rsidP="0069559E">
      <w:pPr>
        <w:keepNext/>
        <w:keepLines/>
        <w:rPr>
          <w:color w:val="000000"/>
          <w:sz w:val="22"/>
          <w:szCs w:val="22"/>
          <w:u w:val="single"/>
          <w:lang w:val="lt-LT"/>
        </w:rPr>
      </w:pPr>
      <w:r w:rsidRPr="0069569E">
        <w:rPr>
          <w:color w:val="000000"/>
          <w:sz w:val="22"/>
          <w:szCs w:val="22"/>
          <w:u w:val="single"/>
          <w:lang w:val="lt-LT"/>
        </w:rPr>
        <w:lastRenderedPageBreak/>
        <w:t>Specialių grupių pacientai</w:t>
      </w:r>
    </w:p>
    <w:p w14:paraId="7595CCDA" w14:textId="77777777" w:rsidR="00017499" w:rsidRPr="0069569E" w:rsidRDefault="00017499" w:rsidP="0069559E">
      <w:pPr>
        <w:keepNext/>
        <w:keepLines/>
        <w:rPr>
          <w:color w:val="000000"/>
          <w:sz w:val="22"/>
          <w:szCs w:val="22"/>
          <w:lang w:val="lt-LT"/>
        </w:rPr>
      </w:pPr>
    </w:p>
    <w:p w14:paraId="0EE0B891" w14:textId="77777777" w:rsidR="002B10BA" w:rsidRPr="0069569E" w:rsidRDefault="00AF37E8" w:rsidP="0069559E">
      <w:pPr>
        <w:keepNext/>
        <w:keepLines/>
        <w:rPr>
          <w:i/>
          <w:color w:val="000000"/>
          <w:sz w:val="22"/>
          <w:szCs w:val="22"/>
          <w:u w:val="single"/>
          <w:lang w:val="lt-LT"/>
        </w:rPr>
      </w:pPr>
      <w:r w:rsidRPr="0069569E">
        <w:rPr>
          <w:i/>
          <w:iCs/>
          <w:color w:val="000000"/>
          <w:sz w:val="22"/>
          <w:szCs w:val="22"/>
          <w:u w:val="single"/>
          <w:lang w:val="lt-LT"/>
        </w:rPr>
        <w:t>Senyvi pacientai</w:t>
      </w:r>
    </w:p>
    <w:p w14:paraId="5E153F68" w14:textId="77777777" w:rsidR="00017499"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 xml:space="preserve">f </w:t>
      </w:r>
      <w:r w:rsidR="005E4400" w:rsidRPr="0069569E">
        <w:rPr>
          <w:color w:val="000000"/>
          <w:sz w:val="22"/>
          <w:szCs w:val="22"/>
          <w:lang w:val="lt-LT"/>
        </w:rPr>
        <w:t>nėra skirtas senyviems pacientams</w:t>
      </w:r>
      <w:r w:rsidRPr="0069569E">
        <w:rPr>
          <w:color w:val="000000"/>
          <w:sz w:val="22"/>
          <w:szCs w:val="22"/>
          <w:lang w:val="lt-LT"/>
        </w:rPr>
        <w:t>. GONAL</w:t>
      </w:r>
      <w:r w:rsidRPr="0069569E">
        <w:rPr>
          <w:color w:val="000000"/>
          <w:sz w:val="22"/>
          <w:szCs w:val="22"/>
          <w:lang w:val="lt-LT"/>
        </w:rPr>
        <w:noBreakHyphen/>
        <w:t>f saugumas ir veiksmingumas senyviems pacientams ne</w:t>
      </w:r>
      <w:r w:rsidR="005E4400" w:rsidRPr="0069569E">
        <w:rPr>
          <w:color w:val="000000"/>
          <w:sz w:val="22"/>
          <w:szCs w:val="22"/>
          <w:lang w:val="lt-LT"/>
        </w:rPr>
        <w:t>ištirti</w:t>
      </w:r>
      <w:r w:rsidRPr="0069569E">
        <w:rPr>
          <w:color w:val="000000"/>
          <w:sz w:val="22"/>
          <w:szCs w:val="22"/>
          <w:lang w:val="lt-LT"/>
        </w:rPr>
        <w:t>.</w:t>
      </w:r>
    </w:p>
    <w:p w14:paraId="702E637A" w14:textId="77777777" w:rsidR="00017499" w:rsidRPr="0069569E" w:rsidRDefault="00017499" w:rsidP="0069559E">
      <w:pPr>
        <w:rPr>
          <w:color w:val="000000"/>
          <w:sz w:val="22"/>
          <w:szCs w:val="22"/>
          <w:lang w:val="lt-LT"/>
        </w:rPr>
      </w:pPr>
    </w:p>
    <w:p w14:paraId="3EAB3256" w14:textId="77777777" w:rsidR="00017499" w:rsidRPr="0069569E" w:rsidRDefault="00017499" w:rsidP="0069559E">
      <w:pPr>
        <w:keepNext/>
        <w:keepLines/>
        <w:rPr>
          <w:i/>
          <w:color w:val="000000"/>
          <w:sz w:val="22"/>
          <w:szCs w:val="22"/>
          <w:u w:val="single"/>
          <w:lang w:val="lt-LT"/>
        </w:rPr>
      </w:pPr>
      <w:r w:rsidRPr="0069569E">
        <w:rPr>
          <w:i/>
          <w:color w:val="000000"/>
          <w:sz w:val="22"/>
          <w:szCs w:val="22"/>
          <w:u w:val="single"/>
          <w:lang w:val="lt-LT"/>
        </w:rPr>
        <w:t>Pacientai, kurių inkstų arba kepenų veikla sutrikusi</w:t>
      </w:r>
    </w:p>
    <w:p w14:paraId="48B6E030" w14:textId="77777777" w:rsidR="00017499"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f saugumas</w:t>
      </w:r>
      <w:r w:rsidR="008C4CFC" w:rsidRPr="0069569E">
        <w:rPr>
          <w:color w:val="000000"/>
          <w:sz w:val="22"/>
          <w:szCs w:val="22"/>
          <w:lang w:val="lt-LT"/>
        </w:rPr>
        <w:t>,</w:t>
      </w:r>
      <w:r w:rsidRPr="0069569E">
        <w:rPr>
          <w:color w:val="000000"/>
          <w:sz w:val="22"/>
          <w:szCs w:val="22"/>
          <w:lang w:val="lt-LT"/>
        </w:rPr>
        <w:t xml:space="preserve"> veiksmingumas</w:t>
      </w:r>
      <w:r w:rsidR="008C4CFC" w:rsidRPr="0069569E">
        <w:rPr>
          <w:color w:val="000000"/>
          <w:sz w:val="22"/>
          <w:szCs w:val="22"/>
          <w:lang w:val="lt-LT"/>
        </w:rPr>
        <w:t xml:space="preserve"> ir farmakokinetika</w:t>
      </w:r>
      <w:r w:rsidRPr="0069569E">
        <w:rPr>
          <w:color w:val="000000"/>
          <w:sz w:val="22"/>
          <w:szCs w:val="22"/>
          <w:lang w:val="lt-LT"/>
        </w:rPr>
        <w:t xml:space="preserve"> pacientams, kurių inkstų arba kepenų veikla sutrikusi, ne</w:t>
      </w:r>
      <w:r w:rsidR="005E4400" w:rsidRPr="0069569E">
        <w:rPr>
          <w:color w:val="000000"/>
          <w:sz w:val="22"/>
          <w:szCs w:val="22"/>
          <w:lang w:val="lt-LT"/>
        </w:rPr>
        <w:t>ištirti</w:t>
      </w:r>
      <w:r w:rsidRPr="0069569E">
        <w:rPr>
          <w:color w:val="000000"/>
          <w:sz w:val="22"/>
          <w:szCs w:val="22"/>
          <w:lang w:val="lt-LT"/>
        </w:rPr>
        <w:t>.</w:t>
      </w:r>
    </w:p>
    <w:p w14:paraId="2AC36E33" w14:textId="77777777" w:rsidR="00017499" w:rsidRPr="0069569E" w:rsidRDefault="00017499" w:rsidP="0069559E">
      <w:pPr>
        <w:rPr>
          <w:color w:val="000000"/>
          <w:sz w:val="22"/>
          <w:szCs w:val="22"/>
          <w:lang w:val="lt-LT"/>
        </w:rPr>
      </w:pPr>
    </w:p>
    <w:p w14:paraId="26676F6C" w14:textId="77777777" w:rsidR="00017499" w:rsidRPr="0069569E" w:rsidRDefault="002B10BA" w:rsidP="0069559E">
      <w:pPr>
        <w:keepNext/>
        <w:keepLines/>
        <w:rPr>
          <w:i/>
          <w:color w:val="000000"/>
          <w:sz w:val="22"/>
          <w:szCs w:val="22"/>
          <w:u w:val="single"/>
          <w:lang w:val="lt-LT"/>
        </w:rPr>
      </w:pPr>
      <w:r w:rsidRPr="0069569E">
        <w:rPr>
          <w:i/>
          <w:color w:val="000000"/>
          <w:sz w:val="22"/>
          <w:szCs w:val="22"/>
          <w:u w:val="single"/>
          <w:lang w:val="lt-LT"/>
        </w:rPr>
        <w:t>Vaikų populiacija</w:t>
      </w:r>
    </w:p>
    <w:p w14:paraId="17F303E6" w14:textId="77777777" w:rsidR="00017499" w:rsidRPr="0069569E" w:rsidRDefault="00017499" w:rsidP="0069559E">
      <w:pPr>
        <w:rPr>
          <w:color w:val="000000"/>
          <w:sz w:val="22"/>
          <w:szCs w:val="22"/>
          <w:lang w:val="lt-LT"/>
        </w:rPr>
      </w:pPr>
      <w:r w:rsidRPr="0069569E">
        <w:rPr>
          <w:color w:val="000000"/>
          <w:sz w:val="22"/>
          <w:szCs w:val="22"/>
          <w:lang w:val="lt-LT"/>
        </w:rPr>
        <w:t>GONAL</w:t>
      </w:r>
      <w:r w:rsidR="002B10BA" w:rsidRPr="0069569E">
        <w:rPr>
          <w:color w:val="000000"/>
          <w:sz w:val="22"/>
          <w:szCs w:val="22"/>
          <w:lang w:val="lt-LT"/>
        </w:rPr>
        <w:noBreakHyphen/>
      </w:r>
      <w:r w:rsidRPr="0069569E">
        <w:rPr>
          <w:color w:val="000000"/>
          <w:sz w:val="22"/>
          <w:szCs w:val="22"/>
          <w:lang w:val="lt-LT"/>
        </w:rPr>
        <w:t>f</w:t>
      </w:r>
      <w:r w:rsidR="002B10BA" w:rsidRPr="0069569E">
        <w:rPr>
          <w:color w:val="000000"/>
          <w:sz w:val="22"/>
          <w:szCs w:val="22"/>
          <w:lang w:val="lt-LT"/>
        </w:rPr>
        <w:t xml:space="preserve"> nėra skirtas vaikų populiacijai</w:t>
      </w:r>
      <w:r w:rsidRPr="0069569E">
        <w:rPr>
          <w:color w:val="000000"/>
          <w:sz w:val="22"/>
          <w:szCs w:val="22"/>
          <w:lang w:val="lt-LT"/>
        </w:rPr>
        <w:t>.</w:t>
      </w:r>
    </w:p>
    <w:p w14:paraId="60E9440D" w14:textId="77777777" w:rsidR="00017499" w:rsidRPr="0069569E" w:rsidRDefault="00017499" w:rsidP="0069559E">
      <w:pPr>
        <w:rPr>
          <w:color w:val="000000"/>
          <w:sz w:val="22"/>
          <w:szCs w:val="22"/>
          <w:lang w:val="lt-LT"/>
        </w:rPr>
      </w:pPr>
    </w:p>
    <w:p w14:paraId="6FE49B15" w14:textId="77777777" w:rsidR="00017499" w:rsidRPr="0069569E" w:rsidRDefault="00017499" w:rsidP="0069559E">
      <w:pPr>
        <w:keepNext/>
        <w:rPr>
          <w:color w:val="000000"/>
          <w:sz w:val="22"/>
          <w:szCs w:val="22"/>
          <w:u w:val="single"/>
          <w:lang w:val="lt-LT"/>
        </w:rPr>
      </w:pPr>
      <w:r w:rsidRPr="0069569E">
        <w:rPr>
          <w:color w:val="000000"/>
          <w:sz w:val="22"/>
          <w:szCs w:val="22"/>
          <w:u w:val="single"/>
          <w:lang w:val="lt-LT"/>
        </w:rPr>
        <w:t>Vartojimo metodas</w:t>
      </w:r>
    </w:p>
    <w:p w14:paraId="301E7834" w14:textId="77777777" w:rsidR="00017499" w:rsidRPr="0069569E" w:rsidRDefault="00017499" w:rsidP="0069559E">
      <w:pPr>
        <w:keepNext/>
        <w:rPr>
          <w:i/>
          <w:color w:val="000000"/>
          <w:sz w:val="22"/>
          <w:szCs w:val="22"/>
          <w:lang w:val="lt-LT"/>
        </w:rPr>
      </w:pPr>
    </w:p>
    <w:p w14:paraId="1BF63B3C" w14:textId="77777777" w:rsidR="00365308"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 xml:space="preserve">f skirtas leisti po oda. </w:t>
      </w:r>
      <w:r w:rsidR="00EE7B83" w:rsidRPr="0069569E">
        <w:rPr>
          <w:color w:val="000000"/>
          <w:sz w:val="22"/>
          <w:szCs w:val="22"/>
          <w:lang w:val="lt-LT"/>
        </w:rPr>
        <w:t xml:space="preserve">Injekciją reikia atlikti visada tuo pačiu paros </w:t>
      </w:r>
      <w:r w:rsidR="005D6149" w:rsidRPr="0069569E">
        <w:rPr>
          <w:color w:val="000000"/>
          <w:sz w:val="22"/>
          <w:szCs w:val="22"/>
          <w:lang w:val="lt-LT"/>
        </w:rPr>
        <w:t>metu</w:t>
      </w:r>
      <w:r w:rsidR="00EE7B83" w:rsidRPr="0069569E">
        <w:rPr>
          <w:color w:val="000000"/>
          <w:sz w:val="22"/>
          <w:szCs w:val="22"/>
          <w:lang w:val="lt-LT"/>
        </w:rPr>
        <w:t>.</w:t>
      </w:r>
    </w:p>
    <w:p w14:paraId="504B2631" w14:textId="77777777" w:rsidR="00365308" w:rsidRPr="0069569E" w:rsidRDefault="00365308" w:rsidP="0069559E">
      <w:pPr>
        <w:rPr>
          <w:color w:val="000000"/>
          <w:sz w:val="22"/>
          <w:szCs w:val="22"/>
          <w:lang w:val="lt-LT"/>
        </w:rPr>
      </w:pPr>
    </w:p>
    <w:p w14:paraId="6E0504E2" w14:textId="77777777" w:rsidR="00017499" w:rsidRPr="0069569E" w:rsidRDefault="00017499" w:rsidP="0069559E">
      <w:pPr>
        <w:rPr>
          <w:color w:val="000000"/>
          <w:sz w:val="22"/>
          <w:szCs w:val="22"/>
          <w:lang w:val="lt-LT"/>
        </w:rPr>
      </w:pPr>
      <w:r w:rsidRPr="0069569E">
        <w:rPr>
          <w:color w:val="000000"/>
          <w:sz w:val="22"/>
          <w:szCs w:val="22"/>
          <w:lang w:val="lt-LT"/>
        </w:rPr>
        <w:t>Pirmąją GONAL</w:t>
      </w:r>
      <w:r w:rsidRPr="0069569E">
        <w:rPr>
          <w:color w:val="000000"/>
          <w:sz w:val="22"/>
          <w:szCs w:val="22"/>
          <w:lang w:val="lt-LT"/>
        </w:rPr>
        <w:noBreakHyphen/>
        <w:t>f injekciją reikia atlikti tiesiogiai prižiūrint medikams. GONAL</w:t>
      </w:r>
      <w:r w:rsidRPr="0069569E">
        <w:rPr>
          <w:color w:val="000000"/>
          <w:sz w:val="22"/>
          <w:szCs w:val="22"/>
          <w:lang w:val="lt-LT"/>
        </w:rPr>
        <w:noBreakHyphen/>
        <w:t>f patys gali vartoti tik tie pacientai, kurie yra tam gerai pasirengę, atitinkamai apmokyti ir bet kada gali pasikonsultuoti su gydytoju.</w:t>
      </w:r>
    </w:p>
    <w:p w14:paraId="51993F32" w14:textId="77777777" w:rsidR="00017499" w:rsidRPr="0069569E" w:rsidRDefault="00017499" w:rsidP="0069559E">
      <w:pPr>
        <w:rPr>
          <w:color w:val="000000"/>
          <w:sz w:val="22"/>
          <w:szCs w:val="22"/>
          <w:lang w:val="lt-LT"/>
        </w:rPr>
      </w:pPr>
    </w:p>
    <w:p w14:paraId="7F1A4CFB" w14:textId="77777777" w:rsidR="00A1663C"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 xml:space="preserve">f </w:t>
      </w:r>
      <w:r w:rsidR="005524D7" w:rsidRPr="0069569E">
        <w:rPr>
          <w:color w:val="000000"/>
          <w:sz w:val="22"/>
          <w:szCs w:val="22"/>
          <w:lang w:val="lt-LT"/>
        </w:rPr>
        <w:t xml:space="preserve">užpildytas </w:t>
      </w:r>
      <w:proofErr w:type="spellStart"/>
      <w:r w:rsidR="005524D7" w:rsidRPr="0069569E">
        <w:rPr>
          <w:color w:val="000000"/>
          <w:sz w:val="22"/>
          <w:szCs w:val="22"/>
          <w:lang w:val="lt-LT"/>
        </w:rPr>
        <w:t>švirkštiklis</w:t>
      </w:r>
      <w:proofErr w:type="spellEnd"/>
      <w:r w:rsidR="005524D7" w:rsidRPr="0069569E">
        <w:rPr>
          <w:color w:val="000000"/>
          <w:sz w:val="22"/>
          <w:szCs w:val="22"/>
          <w:lang w:val="lt-LT"/>
        </w:rPr>
        <w:t xml:space="preserve"> su </w:t>
      </w:r>
      <w:proofErr w:type="spellStart"/>
      <w:r w:rsidRPr="0069569E">
        <w:rPr>
          <w:color w:val="000000"/>
          <w:sz w:val="22"/>
          <w:szCs w:val="22"/>
          <w:lang w:val="lt-LT"/>
        </w:rPr>
        <w:t>daugiadoz</w:t>
      </w:r>
      <w:r w:rsidR="005524D7" w:rsidRPr="0069569E">
        <w:rPr>
          <w:color w:val="000000"/>
          <w:sz w:val="22"/>
          <w:szCs w:val="22"/>
          <w:lang w:val="lt-LT"/>
        </w:rPr>
        <w:t>iu</w:t>
      </w:r>
      <w:proofErr w:type="spellEnd"/>
      <w:r w:rsidR="005524D7" w:rsidRPr="0069569E">
        <w:rPr>
          <w:color w:val="000000"/>
          <w:sz w:val="22"/>
          <w:szCs w:val="22"/>
          <w:lang w:val="lt-LT"/>
        </w:rPr>
        <w:t xml:space="preserve"> užtaisu </w:t>
      </w:r>
      <w:r w:rsidR="00A1663C" w:rsidRPr="0069569E">
        <w:rPr>
          <w:color w:val="000000"/>
          <w:sz w:val="22"/>
          <w:szCs w:val="22"/>
          <w:lang w:val="lt-LT"/>
        </w:rPr>
        <w:t>skirta</w:t>
      </w:r>
      <w:r w:rsidR="005524D7" w:rsidRPr="0069569E">
        <w:rPr>
          <w:color w:val="000000"/>
          <w:sz w:val="22"/>
          <w:szCs w:val="22"/>
          <w:lang w:val="lt-LT"/>
        </w:rPr>
        <w:t>s</w:t>
      </w:r>
      <w:r w:rsidRPr="0069569E">
        <w:rPr>
          <w:color w:val="000000"/>
          <w:sz w:val="22"/>
          <w:szCs w:val="22"/>
          <w:lang w:val="lt-LT"/>
        </w:rPr>
        <w:t xml:space="preserve"> kelioms injekcijoms, todėl, siekiant išvengti netinkamo šios formos vaisto vartojimo, pacientams reikia suprantamai paaiškinti vaisto vartojimo taisykles. </w:t>
      </w:r>
    </w:p>
    <w:p w14:paraId="2F084800" w14:textId="77777777" w:rsidR="00A1663C" w:rsidRPr="0069569E" w:rsidRDefault="00A1663C" w:rsidP="0069559E">
      <w:pPr>
        <w:rPr>
          <w:color w:val="000000"/>
          <w:sz w:val="22"/>
          <w:szCs w:val="22"/>
          <w:lang w:val="lt-LT"/>
        </w:rPr>
      </w:pPr>
    </w:p>
    <w:p w14:paraId="6BBEE391" w14:textId="77777777" w:rsidR="00017499" w:rsidRPr="0069569E" w:rsidRDefault="00737964" w:rsidP="0069559E">
      <w:pPr>
        <w:rPr>
          <w:color w:val="000000"/>
          <w:sz w:val="22"/>
          <w:szCs w:val="22"/>
          <w:lang w:val="lt-LT"/>
        </w:rPr>
      </w:pPr>
      <w:r w:rsidRPr="0069569E">
        <w:rPr>
          <w:color w:val="000000"/>
          <w:sz w:val="22"/>
          <w:szCs w:val="22"/>
          <w:lang w:val="lt-LT"/>
        </w:rPr>
        <w:t>Vartojimo naudojant u</w:t>
      </w:r>
      <w:r w:rsidR="00017499" w:rsidRPr="0069569E">
        <w:rPr>
          <w:color w:val="000000"/>
          <w:sz w:val="22"/>
          <w:szCs w:val="22"/>
          <w:lang w:val="lt-LT"/>
        </w:rPr>
        <w:t>žpildyt</w:t>
      </w:r>
      <w:r w:rsidRPr="0069569E">
        <w:rPr>
          <w:color w:val="000000"/>
          <w:sz w:val="22"/>
          <w:szCs w:val="22"/>
          <w:lang w:val="lt-LT"/>
        </w:rPr>
        <w:t>ą</w:t>
      </w:r>
      <w:r w:rsidR="00017499" w:rsidRPr="0069569E">
        <w:rPr>
          <w:color w:val="000000"/>
          <w:sz w:val="22"/>
          <w:szCs w:val="22"/>
          <w:lang w:val="lt-LT"/>
        </w:rPr>
        <w:t xml:space="preserve"> </w:t>
      </w:r>
      <w:proofErr w:type="spellStart"/>
      <w:r w:rsidR="00017499" w:rsidRPr="0069569E">
        <w:rPr>
          <w:color w:val="000000"/>
          <w:sz w:val="22"/>
          <w:szCs w:val="22"/>
          <w:lang w:val="lt-LT"/>
        </w:rPr>
        <w:t>švirkšti</w:t>
      </w:r>
      <w:r w:rsidR="002F555B" w:rsidRPr="0069569E">
        <w:rPr>
          <w:color w:val="000000"/>
          <w:sz w:val="22"/>
          <w:szCs w:val="22"/>
          <w:lang w:val="lt-LT"/>
        </w:rPr>
        <w:t>kl</w:t>
      </w:r>
      <w:r w:rsidRPr="0069569E">
        <w:rPr>
          <w:color w:val="000000"/>
          <w:sz w:val="22"/>
          <w:szCs w:val="22"/>
          <w:lang w:val="lt-LT"/>
        </w:rPr>
        <w:t>į</w:t>
      </w:r>
      <w:proofErr w:type="spellEnd"/>
      <w:r w:rsidR="00017499" w:rsidRPr="0069569E">
        <w:rPr>
          <w:color w:val="000000"/>
          <w:sz w:val="22"/>
          <w:szCs w:val="22"/>
          <w:lang w:val="lt-LT"/>
        </w:rPr>
        <w:t xml:space="preserve"> </w:t>
      </w:r>
      <w:r w:rsidR="002B10BA" w:rsidRPr="0069569E">
        <w:rPr>
          <w:color w:val="000000"/>
          <w:sz w:val="22"/>
          <w:szCs w:val="22"/>
          <w:lang w:val="lt-LT"/>
        </w:rPr>
        <w:t xml:space="preserve">instrukcija pateikiama </w:t>
      </w:r>
      <w:r w:rsidR="00017499" w:rsidRPr="0069569E">
        <w:rPr>
          <w:color w:val="000000"/>
          <w:sz w:val="22"/>
          <w:szCs w:val="22"/>
          <w:lang w:val="lt-LT"/>
        </w:rPr>
        <w:t xml:space="preserve">6.6 skyriuje ir </w:t>
      </w:r>
      <w:r w:rsidR="00CA3D13" w:rsidRPr="0069569E">
        <w:rPr>
          <w:color w:val="000000"/>
          <w:sz w:val="22"/>
          <w:szCs w:val="22"/>
          <w:lang w:val="lt-LT"/>
        </w:rPr>
        <w:t>Naudojimo instrukcijoje</w:t>
      </w:r>
      <w:r w:rsidR="00017499" w:rsidRPr="0069569E">
        <w:rPr>
          <w:color w:val="000000"/>
          <w:sz w:val="22"/>
          <w:szCs w:val="22"/>
          <w:lang w:val="lt-LT"/>
        </w:rPr>
        <w:t>.</w:t>
      </w:r>
    </w:p>
    <w:p w14:paraId="152D1B07" w14:textId="77777777" w:rsidR="00017499" w:rsidRPr="0069569E" w:rsidRDefault="00017499" w:rsidP="0069559E">
      <w:pPr>
        <w:rPr>
          <w:color w:val="000000"/>
          <w:sz w:val="22"/>
          <w:szCs w:val="22"/>
          <w:lang w:val="lt-LT"/>
        </w:rPr>
      </w:pPr>
    </w:p>
    <w:p w14:paraId="7E729E00" w14:textId="77777777" w:rsidR="00017499" w:rsidRPr="0069569E" w:rsidRDefault="00017499" w:rsidP="00B26DE3">
      <w:pPr>
        <w:keepNext/>
        <w:keepLines/>
        <w:rPr>
          <w:b/>
          <w:sz w:val="22"/>
          <w:szCs w:val="22"/>
          <w:lang w:val="lt-LT"/>
        </w:rPr>
      </w:pPr>
      <w:r w:rsidRPr="0069569E">
        <w:rPr>
          <w:b/>
          <w:sz w:val="22"/>
          <w:szCs w:val="22"/>
          <w:lang w:val="lt-LT"/>
        </w:rPr>
        <w:t>4.3</w:t>
      </w:r>
      <w:r w:rsidRPr="0069569E">
        <w:rPr>
          <w:b/>
          <w:sz w:val="22"/>
          <w:szCs w:val="22"/>
          <w:lang w:val="lt-LT"/>
        </w:rPr>
        <w:tab/>
        <w:t>Kontraindikacijos</w:t>
      </w:r>
    </w:p>
    <w:p w14:paraId="0E246AA0" w14:textId="77777777" w:rsidR="00017499" w:rsidRPr="0069569E" w:rsidRDefault="00017499" w:rsidP="0069559E">
      <w:pPr>
        <w:pStyle w:val="BodyText"/>
        <w:keepNext/>
        <w:rPr>
          <w:color w:val="000000"/>
          <w:szCs w:val="22"/>
          <w:lang w:val="lt-LT"/>
        </w:rPr>
      </w:pPr>
    </w:p>
    <w:p w14:paraId="261B4316" w14:textId="77777777" w:rsidR="00017499" w:rsidRPr="0069569E" w:rsidRDefault="008C4CFC" w:rsidP="0069559E">
      <w:pPr>
        <w:pStyle w:val="BodyText"/>
        <w:numPr>
          <w:ilvl w:val="0"/>
          <w:numId w:val="22"/>
        </w:numPr>
        <w:tabs>
          <w:tab w:val="clear" w:pos="360"/>
          <w:tab w:val="clear" w:pos="567"/>
        </w:tabs>
        <w:ind w:left="567" w:hanging="567"/>
        <w:rPr>
          <w:color w:val="000000"/>
          <w:szCs w:val="22"/>
          <w:lang w:val="lt-LT"/>
        </w:rPr>
      </w:pPr>
      <w:r w:rsidRPr="0069569E">
        <w:rPr>
          <w:color w:val="000000"/>
          <w:szCs w:val="22"/>
          <w:lang w:val="lt-LT"/>
        </w:rPr>
        <w:t>P</w:t>
      </w:r>
      <w:r w:rsidR="00017499" w:rsidRPr="0069569E">
        <w:rPr>
          <w:color w:val="000000"/>
          <w:szCs w:val="22"/>
          <w:lang w:val="lt-LT"/>
        </w:rPr>
        <w:t xml:space="preserve">adidėjęs jautrumas veikliajai arba bet kuriai </w:t>
      </w:r>
      <w:r w:rsidR="002B10BA" w:rsidRPr="0069569E">
        <w:rPr>
          <w:color w:val="000000"/>
          <w:szCs w:val="22"/>
          <w:lang w:val="lt-LT"/>
        </w:rPr>
        <w:t xml:space="preserve">6.1 skyriuje nurodytai </w:t>
      </w:r>
      <w:r w:rsidR="00017499" w:rsidRPr="0069569E">
        <w:rPr>
          <w:color w:val="000000"/>
          <w:szCs w:val="22"/>
          <w:lang w:val="lt-LT"/>
        </w:rPr>
        <w:t>pagalbinei medžiagai;</w:t>
      </w:r>
    </w:p>
    <w:p w14:paraId="7EE956FD" w14:textId="77777777" w:rsidR="00017499" w:rsidRPr="0069569E" w:rsidRDefault="00017499" w:rsidP="0069559E">
      <w:pPr>
        <w:pStyle w:val="BodyText"/>
        <w:numPr>
          <w:ilvl w:val="0"/>
          <w:numId w:val="22"/>
        </w:numPr>
        <w:tabs>
          <w:tab w:val="clear" w:pos="360"/>
          <w:tab w:val="clear" w:pos="567"/>
        </w:tabs>
        <w:ind w:left="567" w:hanging="567"/>
        <w:rPr>
          <w:color w:val="000000"/>
          <w:szCs w:val="22"/>
          <w:lang w:val="lt-LT"/>
        </w:rPr>
      </w:pPr>
      <w:r w:rsidRPr="0069569E">
        <w:rPr>
          <w:color w:val="000000"/>
          <w:szCs w:val="22"/>
          <w:lang w:val="lt-LT"/>
        </w:rPr>
        <w:t xml:space="preserve">pogumburio arba </w:t>
      </w:r>
      <w:proofErr w:type="spellStart"/>
      <w:r w:rsidRPr="0069569E">
        <w:rPr>
          <w:color w:val="000000"/>
          <w:szCs w:val="22"/>
          <w:lang w:val="lt-LT"/>
        </w:rPr>
        <w:t>hipofizio</w:t>
      </w:r>
      <w:proofErr w:type="spellEnd"/>
      <w:r w:rsidRPr="0069569E">
        <w:rPr>
          <w:color w:val="000000"/>
          <w:szCs w:val="22"/>
          <w:lang w:val="lt-LT"/>
        </w:rPr>
        <w:t xml:space="preserve"> liaukų augliai</w:t>
      </w:r>
      <w:r w:rsidR="00A1663C" w:rsidRPr="0069569E">
        <w:rPr>
          <w:color w:val="000000"/>
          <w:szCs w:val="22"/>
          <w:lang w:val="lt-LT"/>
        </w:rPr>
        <w:t>;</w:t>
      </w:r>
    </w:p>
    <w:p w14:paraId="58BB2A5C" w14:textId="77777777" w:rsidR="00017499" w:rsidRPr="0069569E" w:rsidRDefault="00017499" w:rsidP="0069559E">
      <w:pPr>
        <w:pStyle w:val="BodyText"/>
        <w:numPr>
          <w:ilvl w:val="0"/>
          <w:numId w:val="23"/>
        </w:numPr>
        <w:tabs>
          <w:tab w:val="clear" w:pos="360"/>
          <w:tab w:val="clear" w:pos="567"/>
        </w:tabs>
        <w:ind w:left="567" w:hanging="567"/>
        <w:rPr>
          <w:color w:val="000000"/>
          <w:szCs w:val="22"/>
          <w:lang w:val="lt-LT"/>
        </w:rPr>
      </w:pPr>
      <w:r w:rsidRPr="0069569E">
        <w:rPr>
          <w:color w:val="000000"/>
          <w:szCs w:val="22"/>
          <w:lang w:val="lt-LT"/>
        </w:rPr>
        <w:t>padidėjusios kiaušidės ar kiaušidžių cista</w:t>
      </w:r>
      <w:r w:rsidR="00A1663C" w:rsidRPr="0069569E">
        <w:rPr>
          <w:color w:val="000000"/>
          <w:szCs w:val="22"/>
          <w:lang w:val="lt-LT"/>
        </w:rPr>
        <w:t xml:space="preserve"> ne dėl </w:t>
      </w:r>
      <w:proofErr w:type="spellStart"/>
      <w:r w:rsidR="00A1663C" w:rsidRPr="0069569E">
        <w:rPr>
          <w:color w:val="000000"/>
          <w:szCs w:val="22"/>
          <w:lang w:val="lt-LT"/>
        </w:rPr>
        <w:t>policistinio</w:t>
      </w:r>
      <w:proofErr w:type="spellEnd"/>
      <w:r w:rsidR="00A1663C" w:rsidRPr="0069569E">
        <w:rPr>
          <w:color w:val="000000"/>
          <w:szCs w:val="22"/>
          <w:lang w:val="lt-LT"/>
        </w:rPr>
        <w:t xml:space="preserve"> kiaušidžių sindromo</w:t>
      </w:r>
      <w:r w:rsidRPr="0069569E">
        <w:rPr>
          <w:color w:val="000000"/>
          <w:szCs w:val="22"/>
          <w:lang w:val="lt-LT"/>
        </w:rPr>
        <w:t>;</w:t>
      </w:r>
    </w:p>
    <w:p w14:paraId="1F54EE68" w14:textId="77777777" w:rsidR="00017499" w:rsidRPr="0069569E" w:rsidRDefault="00017499" w:rsidP="0069559E">
      <w:pPr>
        <w:pStyle w:val="BodyText"/>
        <w:numPr>
          <w:ilvl w:val="0"/>
          <w:numId w:val="23"/>
        </w:numPr>
        <w:tabs>
          <w:tab w:val="clear" w:pos="360"/>
          <w:tab w:val="clear" w:pos="567"/>
        </w:tabs>
        <w:ind w:left="567" w:hanging="567"/>
        <w:rPr>
          <w:color w:val="000000"/>
          <w:szCs w:val="22"/>
          <w:lang w:val="lt-LT"/>
        </w:rPr>
      </w:pPr>
      <w:r w:rsidRPr="0069569E">
        <w:rPr>
          <w:color w:val="000000"/>
          <w:szCs w:val="22"/>
          <w:lang w:val="lt-LT"/>
        </w:rPr>
        <w:t>nežinomos etiologijos ginekologiniai kraujavimai;</w:t>
      </w:r>
    </w:p>
    <w:p w14:paraId="184ABD3D" w14:textId="77777777" w:rsidR="00017499" w:rsidRPr="0069569E" w:rsidRDefault="00017499" w:rsidP="0069559E">
      <w:pPr>
        <w:pStyle w:val="BodyText"/>
        <w:numPr>
          <w:ilvl w:val="0"/>
          <w:numId w:val="23"/>
        </w:numPr>
        <w:tabs>
          <w:tab w:val="clear" w:pos="360"/>
          <w:tab w:val="clear" w:pos="567"/>
        </w:tabs>
        <w:ind w:left="567" w:hanging="567"/>
        <w:rPr>
          <w:color w:val="000000"/>
          <w:szCs w:val="22"/>
          <w:lang w:val="lt-LT"/>
        </w:rPr>
      </w:pPr>
      <w:r w:rsidRPr="0069569E">
        <w:rPr>
          <w:color w:val="000000"/>
          <w:szCs w:val="22"/>
          <w:lang w:val="lt-LT"/>
        </w:rPr>
        <w:t>kiaušidžių, gimdos ar krūties karcinoma.</w:t>
      </w:r>
    </w:p>
    <w:p w14:paraId="064A7C25" w14:textId="77777777" w:rsidR="00017499" w:rsidRPr="0069569E" w:rsidRDefault="00017499" w:rsidP="0069559E">
      <w:pPr>
        <w:pStyle w:val="BodyText"/>
        <w:numPr>
          <w:ilvl w:val="12"/>
          <w:numId w:val="0"/>
        </w:numPr>
        <w:tabs>
          <w:tab w:val="num" w:pos="567"/>
        </w:tabs>
        <w:ind w:left="567" w:hanging="567"/>
        <w:rPr>
          <w:color w:val="000000"/>
          <w:szCs w:val="22"/>
          <w:lang w:val="lt-LT"/>
        </w:rPr>
      </w:pPr>
    </w:p>
    <w:p w14:paraId="728946A5" w14:textId="77777777" w:rsidR="00017499" w:rsidRPr="0069569E" w:rsidRDefault="00017499" w:rsidP="00F525F8">
      <w:pPr>
        <w:pStyle w:val="BodyText"/>
        <w:keepNext/>
        <w:numPr>
          <w:ilvl w:val="12"/>
          <w:numId w:val="0"/>
        </w:numPr>
        <w:tabs>
          <w:tab w:val="num" w:pos="567"/>
        </w:tabs>
        <w:ind w:left="567" w:hanging="567"/>
        <w:rPr>
          <w:color w:val="000000"/>
          <w:szCs w:val="22"/>
          <w:lang w:val="lt-LT"/>
        </w:rPr>
      </w:pPr>
      <w:r w:rsidRPr="0069569E">
        <w:rPr>
          <w:color w:val="000000"/>
          <w:szCs w:val="22"/>
          <w:lang w:val="lt-LT"/>
        </w:rPr>
        <w:t>GONAL</w:t>
      </w:r>
      <w:r w:rsidRPr="0069569E">
        <w:rPr>
          <w:color w:val="000000"/>
          <w:szCs w:val="22"/>
          <w:lang w:val="lt-LT"/>
        </w:rPr>
        <w:noBreakHyphen/>
        <w:t xml:space="preserve">f negalima skirti, kai neįmanoma pasiekti </w:t>
      </w:r>
      <w:r w:rsidR="00145B25" w:rsidRPr="0069569E">
        <w:rPr>
          <w:color w:val="000000"/>
          <w:szCs w:val="22"/>
          <w:lang w:val="lt-LT"/>
        </w:rPr>
        <w:t>veiksmingo</w:t>
      </w:r>
      <w:r w:rsidRPr="0069569E">
        <w:rPr>
          <w:color w:val="000000"/>
          <w:szCs w:val="22"/>
          <w:lang w:val="lt-LT"/>
        </w:rPr>
        <w:t xml:space="preserve"> </w:t>
      </w:r>
      <w:r w:rsidR="002D6205" w:rsidRPr="0069569E">
        <w:rPr>
          <w:color w:val="000000"/>
          <w:szCs w:val="22"/>
          <w:lang w:val="lt-LT"/>
        </w:rPr>
        <w:t>poveikio</w:t>
      </w:r>
      <w:r w:rsidRPr="0069569E">
        <w:rPr>
          <w:color w:val="000000"/>
          <w:szCs w:val="22"/>
          <w:lang w:val="lt-LT"/>
        </w:rPr>
        <w:t>, pvz.:</w:t>
      </w:r>
    </w:p>
    <w:p w14:paraId="1768126B" w14:textId="77777777" w:rsidR="00017499" w:rsidRPr="0069569E" w:rsidRDefault="00017499" w:rsidP="0069559E">
      <w:pPr>
        <w:pStyle w:val="BodyText"/>
        <w:numPr>
          <w:ilvl w:val="0"/>
          <w:numId w:val="23"/>
        </w:numPr>
        <w:tabs>
          <w:tab w:val="clear" w:pos="360"/>
          <w:tab w:val="clear" w:pos="567"/>
        </w:tabs>
        <w:ind w:left="567" w:hanging="567"/>
        <w:rPr>
          <w:color w:val="000000"/>
          <w:szCs w:val="22"/>
          <w:lang w:val="lt-LT"/>
        </w:rPr>
      </w:pPr>
      <w:r w:rsidRPr="0069569E">
        <w:rPr>
          <w:color w:val="000000"/>
          <w:szCs w:val="22"/>
          <w:lang w:val="lt-LT"/>
        </w:rPr>
        <w:t>pirminis kiaušidžių nepakankamumas;</w:t>
      </w:r>
    </w:p>
    <w:p w14:paraId="0E974AB2" w14:textId="77777777" w:rsidR="00017499" w:rsidRPr="0069569E" w:rsidRDefault="00017499" w:rsidP="0069559E">
      <w:pPr>
        <w:pStyle w:val="BodyText"/>
        <w:numPr>
          <w:ilvl w:val="0"/>
          <w:numId w:val="23"/>
        </w:numPr>
        <w:tabs>
          <w:tab w:val="clear" w:pos="360"/>
          <w:tab w:val="clear" w:pos="567"/>
        </w:tabs>
        <w:ind w:left="567" w:hanging="567"/>
        <w:rPr>
          <w:color w:val="000000"/>
          <w:szCs w:val="22"/>
          <w:lang w:val="lt-LT"/>
        </w:rPr>
      </w:pPr>
      <w:r w:rsidRPr="0069569E">
        <w:rPr>
          <w:color w:val="000000"/>
          <w:szCs w:val="22"/>
          <w:lang w:val="lt-LT"/>
        </w:rPr>
        <w:t>lytinių organų neišsivystymas, dėl kurio neįmanomas nėštumas;</w:t>
      </w:r>
    </w:p>
    <w:p w14:paraId="5D194E80" w14:textId="77777777" w:rsidR="00017499" w:rsidRPr="0069569E" w:rsidRDefault="00017499" w:rsidP="0069559E">
      <w:pPr>
        <w:pStyle w:val="BodyText"/>
        <w:numPr>
          <w:ilvl w:val="0"/>
          <w:numId w:val="23"/>
        </w:numPr>
        <w:tabs>
          <w:tab w:val="clear" w:pos="360"/>
          <w:tab w:val="clear" w:pos="567"/>
        </w:tabs>
        <w:ind w:left="567" w:hanging="567"/>
        <w:rPr>
          <w:color w:val="000000"/>
          <w:szCs w:val="22"/>
          <w:lang w:val="lt-LT"/>
        </w:rPr>
      </w:pPr>
      <w:proofErr w:type="spellStart"/>
      <w:r w:rsidRPr="0069569E">
        <w:rPr>
          <w:color w:val="000000"/>
          <w:szCs w:val="22"/>
          <w:lang w:val="lt-LT"/>
        </w:rPr>
        <w:t>fibroidiniai</w:t>
      </w:r>
      <w:proofErr w:type="spellEnd"/>
      <w:r w:rsidRPr="0069569E">
        <w:rPr>
          <w:color w:val="000000"/>
          <w:szCs w:val="22"/>
          <w:lang w:val="lt-LT"/>
        </w:rPr>
        <w:t xml:space="preserve"> gimdos augliai, dėl kurių neįmanomas nėštumas</w:t>
      </w:r>
      <w:r w:rsidR="001325BF" w:rsidRPr="0069569E">
        <w:rPr>
          <w:color w:val="000000"/>
          <w:szCs w:val="22"/>
          <w:lang w:val="lt-LT"/>
        </w:rPr>
        <w:t>;</w:t>
      </w:r>
    </w:p>
    <w:p w14:paraId="2EE57B6A" w14:textId="77777777" w:rsidR="00017499" w:rsidRPr="0069569E" w:rsidRDefault="00017499" w:rsidP="0069559E">
      <w:pPr>
        <w:pStyle w:val="BodyText"/>
        <w:numPr>
          <w:ilvl w:val="0"/>
          <w:numId w:val="27"/>
        </w:numPr>
        <w:tabs>
          <w:tab w:val="clear" w:pos="360"/>
          <w:tab w:val="clear" w:pos="567"/>
        </w:tabs>
        <w:ind w:left="567" w:hanging="567"/>
        <w:rPr>
          <w:color w:val="000000"/>
          <w:szCs w:val="22"/>
          <w:lang w:val="lt-LT"/>
        </w:rPr>
      </w:pPr>
      <w:r w:rsidRPr="0069569E">
        <w:rPr>
          <w:color w:val="000000"/>
          <w:szCs w:val="22"/>
          <w:lang w:val="lt-LT"/>
        </w:rPr>
        <w:t>pirminis sėklidžių nepakankamumas.</w:t>
      </w:r>
    </w:p>
    <w:p w14:paraId="34BC4F1A" w14:textId="77777777" w:rsidR="00017499" w:rsidRPr="0069569E" w:rsidRDefault="00017499" w:rsidP="0069559E">
      <w:pPr>
        <w:pStyle w:val="BodyText"/>
        <w:rPr>
          <w:color w:val="000000"/>
          <w:szCs w:val="22"/>
          <w:lang w:val="lt-LT"/>
        </w:rPr>
      </w:pPr>
    </w:p>
    <w:p w14:paraId="373357C3" w14:textId="77777777" w:rsidR="00017499" w:rsidRPr="0069569E" w:rsidRDefault="00017499" w:rsidP="00B26DE3">
      <w:pPr>
        <w:keepNext/>
        <w:keepLines/>
        <w:rPr>
          <w:b/>
          <w:sz w:val="22"/>
          <w:szCs w:val="22"/>
          <w:lang w:val="lt-LT"/>
        </w:rPr>
      </w:pPr>
      <w:r w:rsidRPr="0069569E">
        <w:rPr>
          <w:b/>
          <w:sz w:val="22"/>
          <w:szCs w:val="22"/>
          <w:lang w:val="lt-LT"/>
        </w:rPr>
        <w:t>4.4</w:t>
      </w:r>
      <w:r w:rsidRPr="0069569E">
        <w:rPr>
          <w:b/>
          <w:sz w:val="22"/>
          <w:szCs w:val="22"/>
          <w:lang w:val="lt-LT"/>
        </w:rPr>
        <w:tab/>
        <w:t>Specialūs įspėjimai ir atsargumo priemonės</w:t>
      </w:r>
    </w:p>
    <w:p w14:paraId="47BA99F9" w14:textId="77777777" w:rsidR="00017499" w:rsidRPr="0069569E" w:rsidRDefault="00017499" w:rsidP="0069559E">
      <w:pPr>
        <w:pStyle w:val="BodyText"/>
        <w:keepNext/>
        <w:rPr>
          <w:color w:val="000000"/>
          <w:szCs w:val="22"/>
          <w:lang w:val="lt-LT"/>
        </w:rPr>
      </w:pPr>
    </w:p>
    <w:p w14:paraId="5CB1BFE5" w14:textId="77777777" w:rsidR="003F6163" w:rsidRPr="00732A1F" w:rsidRDefault="003F6163" w:rsidP="003F6163">
      <w:pPr>
        <w:keepNext/>
        <w:rPr>
          <w:sz w:val="22"/>
          <w:szCs w:val="22"/>
        </w:rPr>
      </w:pPr>
      <w:proofErr w:type="spellStart"/>
      <w:r w:rsidRPr="00732A1F">
        <w:rPr>
          <w:sz w:val="22"/>
          <w:szCs w:val="22"/>
          <w:u w:val="single"/>
        </w:rPr>
        <w:t>Atsekamumas</w:t>
      </w:r>
      <w:proofErr w:type="spellEnd"/>
    </w:p>
    <w:p w14:paraId="2A1B9740" w14:textId="77777777" w:rsidR="003F6163" w:rsidRPr="00732A1F" w:rsidRDefault="003F6163" w:rsidP="003F6163">
      <w:pPr>
        <w:keepNext/>
        <w:rPr>
          <w:sz w:val="22"/>
          <w:szCs w:val="22"/>
        </w:rPr>
      </w:pPr>
    </w:p>
    <w:p w14:paraId="7F862AAB" w14:textId="77777777" w:rsidR="003F6163" w:rsidRPr="00732A1F" w:rsidRDefault="003F6163" w:rsidP="003F6163">
      <w:pPr>
        <w:rPr>
          <w:sz w:val="22"/>
          <w:szCs w:val="22"/>
        </w:rPr>
      </w:pPr>
      <w:proofErr w:type="spellStart"/>
      <w:r w:rsidRPr="00732A1F">
        <w:rPr>
          <w:sz w:val="22"/>
          <w:szCs w:val="22"/>
        </w:rPr>
        <w:t>Siekiant</w:t>
      </w:r>
      <w:proofErr w:type="spellEnd"/>
      <w:r w:rsidRPr="00732A1F">
        <w:rPr>
          <w:sz w:val="22"/>
          <w:szCs w:val="22"/>
        </w:rPr>
        <w:t xml:space="preserve"> </w:t>
      </w:r>
      <w:proofErr w:type="spellStart"/>
      <w:r w:rsidRPr="00732A1F">
        <w:rPr>
          <w:sz w:val="22"/>
          <w:szCs w:val="22"/>
        </w:rPr>
        <w:t>pagerinti</w:t>
      </w:r>
      <w:proofErr w:type="spellEnd"/>
      <w:r w:rsidRPr="00732A1F">
        <w:rPr>
          <w:sz w:val="22"/>
          <w:szCs w:val="22"/>
        </w:rPr>
        <w:t xml:space="preserve"> </w:t>
      </w:r>
      <w:proofErr w:type="spellStart"/>
      <w:r w:rsidRPr="00732A1F">
        <w:rPr>
          <w:sz w:val="22"/>
          <w:szCs w:val="22"/>
        </w:rPr>
        <w:t>biologinių</w:t>
      </w:r>
      <w:proofErr w:type="spellEnd"/>
      <w:r w:rsidRPr="00732A1F">
        <w:rPr>
          <w:sz w:val="22"/>
          <w:szCs w:val="22"/>
        </w:rPr>
        <w:t xml:space="preserve"> </w:t>
      </w:r>
      <w:proofErr w:type="spellStart"/>
      <w:r w:rsidRPr="00732A1F">
        <w:rPr>
          <w:sz w:val="22"/>
          <w:szCs w:val="22"/>
        </w:rPr>
        <w:t>vaistinių</w:t>
      </w:r>
      <w:proofErr w:type="spellEnd"/>
      <w:r w:rsidRPr="00732A1F">
        <w:rPr>
          <w:sz w:val="22"/>
          <w:szCs w:val="22"/>
        </w:rPr>
        <w:t xml:space="preserve"> </w:t>
      </w:r>
      <w:proofErr w:type="spellStart"/>
      <w:r w:rsidRPr="00732A1F">
        <w:rPr>
          <w:sz w:val="22"/>
          <w:szCs w:val="22"/>
        </w:rPr>
        <w:t>preparatų</w:t>
      </w:r>
      <w:proofErr w:type="spellEnd"/>
      <w:r w:rsidRPr="00732A1F">
        <w:rPr>
          <w:sz w:val="22"/>
          <w:szCs w:val="22"/>
        </w:rPr>
        <w:t xml:space="preserve"> </w:t>
      </w:r>
      <w:proofErr w:type="spellStart"/>
      <w:r w:rsidRPr="00732A1F">
        <w:rPr>
          <w:sz w:val="22"/>
          <w:szCs w:val="22"/>
        </w:rPr>
        <w:t>atsekamumą</w:t>
      </w:r>
      <w:proofErr w:type="spellEnd"/>
      <w:r w:rsidRPr="00732A1F">
        <w:rPr>
          <w:sz w:val="22"/>
          <w:szCs w:val="22"/>
        </w:rPr>
        <w:t xml:space="preserve">, </w:t>
      </w:r>
      <w:proofErr w:type="spellStart"/>
      <w:r w:rsidRPr="00732A1F">
        <w:rPr>
          <w:sz w:val="22"/>
          <w:szCs w:val="22"/>
        </w:rPr>
        <w:t>reikia</w:t>
      </w:r>
      <w:proofErr w:type="spellEnd"/>
      <w:r w:rsidRPr="00732A1F">
        <w:rPr>
          <w:sz w:val="22"/>
          <w:szCs w:val="22"/>
        </w:rPr>
        <w:t xml:space="preserve"> </w:t>
      </w:r>
      <w:proofErr w:type="spellStart"/>
      <w:r w:rsidRPr="00732A1F">
        <w:rPr>
          <w:sz w:val="22"/>
          <w:szCs w:val="22"/>
        </w:rPr>
        <w:t>aiškiai</w:t>
      </w:r>
      <w:proofErr w:type="spellEnd"/>
      <w:r w:rsidRPr="00732A1F">
        <w:rPr>
          <w:sz w:val="22"/>
          <w:szCs w:val="22"/>
        </w:rPr>
        <w:t xml:space="preserve"> </w:t>
      </w:r>
      <w:proofErr w:type="spellStart"/>
      <w:r w:rsidRPr="00732A1F">
        <w:rPr>
          <w:sz w:val="22"/>
          <w:szCs w:val="22"/>
        </w:rPr>
        <w:t>užrašyti</w:t>
      </w:r>
      <w:proofErr w:type="spellEnd"/>
      <w:r w:rsidRPr="00732A1F">
        <w:rPr>
          <w:sz w:val="22"/>
          <w:szCs w:val="22"/>
        </w:rPr>
        <w:t xml:space="preserve"> </w:t>
      </w:r>
      <w:proofErr w:type="spellStart"/>
      <w:r w:rsidRPr="00732A1F">
        <w:rPr>
          <w:sz w:val="22"/>
          <w:szCs w:val="22"/>
        </w:rPr>
        <w:t>paskirto</w:t>
      </w:r>
      <w:proofErr w:type="spellEnd"/>
      <w:r w:rsidRPr="00732A1F">
        <w:rPr>
          <w:sz w:val="22"/>
          <w:szCs w:val="22"/>
        </w:rPr>
        <w:t xml:space="preserve"> </w:t>
      </w:r>
      <w:proofErr w:type="spellStart"/>
      <w:r w:rsidRPr="00732A1F">
        <w:rPr>
          <w:sz w:val="22"/>
          <w:szCs w:val="22"/>
        </w:rPr>
        <w:t>vaistinio</w:t>
      </w:r>
      <w:proofErr w:type="spellEnd"/>
      <w:r w:rsidRPr="00732A1F">
        <w:rPr>
          <w:sz w:val="22"/>
          <w:szCs w:val="22"/>
        </w:rPr>
        <w:t xml:space="preserve"> </w:t>
      </w:r>
      <w:proofErr w:type="spellStart"/>
      <w:r w:rsidRPr="00732A1F">
        <w:rPr>
          <w:sz w:val="22"/>
          <w:szCs w:val="22"/>
        </w:rPr>
        <w:t>preparato</w:t>
      </w:r>
      <w:proofErr w:type="spellEnd"/>
      <w:r w:rsidRPr="00732A1F">
        <w:rPr>
          <w:sz w:val="22"/>
          <w:szCs w:val="22"/>
        </w:rPr>
        <w:t xml:space="preserve"> </w:t>
      </w:r>
      <w:proofErr w:type="spellStart"/>
      <w:r w:rsidRPr="00732A1F">
        <w:rPr>
          <w:sz w:val="22"/>
          <w:szCs w:val="22"/>
        </w:rPr>
        <w:t>pavadinimą</w:t>
      </w:r>
      <w:proofErr w:type="spellEnd"/>
      <w:r w:rsidRPr="00732A1F">
        <w:rPr>
          <w:sz w:val="22"/>
          <w:szCs w:val="22"/>
        </w:rPr>
        <w:t xml:space="preserve"> </w:t>
      </w:r>
      <w:proofErr w:type="spellStart"/>
      <w:r w:rsidRPr="00732A1F">
        <w:rPr>
          <w:sz w:val="22"/>
          <w:szCs w:val="22"/>
        </w:rPr>
        <w:t>ir</w:t>
      </w:r>
      <w:proofErr w:type="spellEnd"/>
      <w:r w:rsidRPr="00732A1F">
        <w:rPr>
          <w:sz w:val="22"/>
          <w:szCs w:val="22"/>
        </w:rPr>
        <w:t xml:space="preserve"> </w:t>
      </w:r>
      <w:proofErr w:type="spellStart"/>
      <w:r w:rsidRPr="00732A1F">
        <w:rPr>
          <w:sz w:val="22"/>
          <w:szCs w:val="22"/>
        </w:rPr>
        <w:t>serijos</w:t>
      </w:r>
      <w:proofErr w:type="spellEnd"/>
      <w:r w:rsidRPr="00732A1F">
        <w:rPr>
          <w:sz w:val="22"/>
          <w:szCs w:val="22"/>
        </w:rPr>
        <w:t xml:space="preserve"> </w:t>
      </w:r>
      <w:proofErr w:type="spellStart"/>
      <w:r w:rsidRPr="00732A1F">
        <w:rPr>
          <w:sz w:val="22"/>
          <w:szCs w:val="22"/>
        </w:rPr>
        <w:t>numerį</w:t>
      </w:r>
      <w:proofErr w:type="spellEnd"/>
      <w:r w:rsidRPr="00732A1F">
        <w:rPr>
          <w:sz w:val="22"/>
          <w:szCs w:val="22"/>
        </w:rPr>
        <w:t>.</w:t>
      </w:r>
    </w:p>
    <w:p w14:paraId="591FD9B5" w14:textId="77777777" w:rsidR="003F6163" w:rsidRPr="00732A1F" w:rsidRDefault="003F6163" w:rsidP="003F6163">
      <w:pPr>
        <w:pStyle w:val="BodyText"/>
        <w:rPr>
          <w:color w:val="000000"/>
          <w:szCs w:val="22"/>
        </w:rPr>
      </w:pPr>
    </w:p>
    <w:p w14:paraId="35EFCAB3" w14:textId="77777777" w:rsidR="003F6163" w:rsidRPr="00732A1F" w:rsidRDefault="003F6163" w:rsidP="003F6163">
      <w:pPr>
        <w:pStyle w:val="BodyText"/>
        <w:keepNext/>
        <w:rPr>
          <w:rStyle w:val="tlid-translation"/>
          <w:szCs w:val="22"/>
          <w:u w:val="single"/>
          <w:lang w:val="lt-LT"/>
        </w:rPr>
      </w:pPr>
      <w:r w:rsidRPr="00732A1F">
        <w:rPr>
          <w:rStyle w:val="tlid-translation"/>
          <w:szCs w:val="22"/>
          <w:u w:val="single"/>
          <w:lang w:val="lt-LT"/>
        </w:rPr>
        <w:t>Bendros</w:t>
      </w:r>
      <w:r w:rsidR="004C1179">
        <w:rPr>
          <w:rStyle w:val="tlid-translation"/>
          <w:szCs w:val="22"/>
          <w:u w:val="single"/>
          <w:lang w:val="lt-LT"/>
        </w:rPr>
        <w:t>ios</w:t>
      </w:r>
      <w:r w:rsidRPr="00732A1F">
        <w:rPr>
          <w:rStyle w:val="tlid-translation"/>
          <w:szCs w:val="22"/>
          <w:u w:val="single"/>
          <w:lang w:val="lt-LT"/>
        </w:rPr>
        <w:t xml:space="preserve"> rekomendacijos</w:t>
      </w:r>
    </w:p>
    <w:p w14:paraId="4B3FF59D" w14:textId="77777777" w:rsidR="003F6163" w:rsidRDefault="003F6163" w:rsidP="003F6163">
      <w:pPr>
        <w:pStyle w:val="BodyText"/>
        <w:keepNext/>
        <w:rPr>
          <w:color w:val="000000"/>
          <w:szCs w:val="22"/>
        </w:rPr>
      </w:pPr>
    </w:p>
    <w:p w14:paraId="6FBE77E7" w14:textId="77777777" w:rsidR="00017499" w:rsidRPr="0069569E" w:rsidRDefault="00017499" w:rsidP="0069559E">
      <w:pPr>
        <w:pStyle w:val="BodyText"/>
        <w:rPr>
          <w:i/>
          <w:color w:val="000000"/>
          <w:szCs w:val="22"/>
          <w:lang w:val="lt-LT"/>
        </w:rPr>
      </w:pPr>
      <w:r w:rsidRPr="0069569E">
        <w:rPr>
          <w:color w:val="000000"/>
          <w:szCs w:val="22"/>
          <w:lang w:val="lt-LT"/>
        </w:rPr>
        <w:t>GONAL</w:t>
      </w:r>
      <w:r w:rsidRPr="0069569E">
        <w:rPr>
          <w:color w:val="000000"/>
          <w:szCs w:val="22"/>
          <w:lang w:val="lt-LT"/>
        </w:rPr>
        <w:noBreakHyphen/>
        <w:t xml:space="preserve">f yra stipri </w:t>
      </w:r>
      <w:proofErr w:type="spellStart"/>
      <w:r w:rsidRPr="0069569E">
        <w:rPr>
          <w:color w:val="000000"/>
          <w:szCs w:val="22"/>
          <w:lang w:val="lt-LT"/>
        </w:rPr>
        <w:t>gonadotropinė</w:t>
      </w:r>
      <w:proofErr w:type="spellEnd"/>
      <w:r w:rsidRPr="0069569E">
        <w:rPr>
          <w:color w:val="000000"/>
          <w:szCs w:val="22"/>
          <w:lang w:val="lt-LT"/>
        </w:rPr>
        <w:t xml:space="preserve"> medžiaga, galinti sukelti vidutinę ar net smarkią neigiamą organizmo reakciją, todėl turi būti paskiriamas gydytojo, kuris visapusiškai susipažinęs su nevaisingumo problemomis bei jų sprendimo būdais.</w:t>
      </w:r>
    </w:p>
    <w:p w14:paraId="790ABA06" w14:textId="77777777" w:rsidR="00017499" w:rsidRPr="0069569E" w:rsidRDefault="00017499" w:rsidP="0069559E">
      <w:pPr>
        <w:pStyle w:val="BodyText"/>
        <w:rPr>
          <w:color w:val="000000"/>
          <w:szCs w:val="22"/>
          <w:lang w:val="lt-LT"/>
        </w:rPr>
      </w:pPr>
    </w:p>
    <w:p w14:paraId="2B8F619B" w14:textId="77777777" w:rsidR="00017499" w:rsidRPr="0069569E" w:rsidRDefault="00017499" w:rsidP="0069559E">
      <w:pPr>
        <w:pStyle w:val="BodyText"/>
        <w:rPr>
          <w:color w:val="000000"/>
          <w:szCs w:val="22"/>
          <w:lang w:val="lt-LT"/>
        </w:rPr>
      </w:pPr>
      <w:r w:rsidRPr="0069569E">
        <w:rPr>
          <w:color w:val="000000"/>
          <w:szCs w:val="22"/>
          <w:lang w:val="lt-LT"/>
        </w:rPr>
        <w:t xml:space="preserve">Gydymo </w:t>
      </w:r>
      <w:proofErr w:type="spellStart"/>
      <w:r w:rsidRPr="0069569E">
        <w:rPr>
          <w:color w:val="000000"/>
          <w:szCs w:val="22"/>
          <w:lang w:val="lt-LT"/>
        </w:rPr>
        <w:t>gonadotropinu</w:t>
      </w:r>
      <w:proofErr w:type="spellEnd"/>
      <w:r w:rsidRPr="0069569E">
        <w:rPr>
          <w:color w:val="000000"/>
          <w:szCs w:val="22"/>
          <w:lang w:val="lt-LT"/>
        </w:rPr>
        <w:t xml:space="preserve"> metu reikalinga ypatinga gydytojo ir </w:t>
      </w:r>
      <w:r w:rsidR="002B10BA" w:rsidRPr="0069569E">
        <w:rPr>
          <w:color w:val="000000"/>
          <w:szCs w:val="22"/>
          <w:lang w:val="lt-LT"/>
        </w:rPr>
        <w:t>sveikatos priežiūros specialistų p</w:t>
      </w:r>
      <w:r w:rsidRPr="0069569E">
        <w:rPr>
          <w:color w:val="000000"/>
          <w:szCs w:val="22"/>
          <w:lang w:val="lt-LT"/>
        </w:rPr>
        <w:t xml:space="preserve">riežiūra bei tam tikslui tinkama pacientų stebėjimo (kontroliavimo) įranga. Siekiant kad moterys galėtų saugiai </w:t>
      </w:r>
      <w:r w:rsidRPr="0069569E">
        <w:rPr>
          <w:color w:val="000000"/>
          <w:szCs w:val="22"/>
          <w:lang w:val="lt-LT"/>
        </w:rPr>
        <w:lastRenderedPageBreak/>
        <w:t xml:space="preserve">ir </w:t>
      </w:r>
      <w:r w:rsidR="00BF1CD9" w:rsidRPr="0069569E">
        <w:rPr>
          <w:color w:val="000000"/>
          <w:szCs w:val="22"/>
          <w:lang w:val="lt-LT"/>
        </w:rPr>
        <w:t>veiksming</w:t>
      </w:r>
      <w:r w:rsidRPr="0069569E">
        <w:rPr>
          <w:color w:val="000000"/>
          <w:szCs w:val="22"/>
          <w:lang w:val="lt-LT"/>
        </w:rPr>
        <w:t>ai vartoti GONAL</w:t>
      </w:r>
      <w:r w:rsidRPr="0069569E">
        <w:rPr>
          <w:color w:val="000000"/>
          <w:szCs w:val="22"/>
          <w:lang w:val="lt-LT"/>
        </w:rPr>
        <w:noBreakHyphen/>
        <w:t xml:space="preserve">f reikia nuolat stebėti kiaušidžių atsaką bent jau ultragarsu, o dar geriau kartu išmatuojant </w:t>
      </w:r>
      <w:proofErr w:type="spellStart"/>
      <w:r w:rsidRPr="0069569E">
        <w:rPr>
          <w:color w:val="000000"/>
          <w:szCs w:val="22"/>
          <w:lang w:val="lt-LT"/>
        </w:rPr>
        <w:t>estradiolio</w:t>
      </w:r>
      <w:proofErr w:type="spellEnd"/>
      <w:r w:rsidRPr="0069569E">
        <w:rPr>
          <w:color w:val="000000"/>
          <w:szCs w:val="22"/>
          <w:lang w:val="lt-LT"/>
        </w:rPr>
        <w:t xml:space="preserve"> koncentraciją serume. Tarp atskirų pacientų galimas tam tikras atsako į FSH vartojimą skirtingumas, taip pat kai kurių pacientų silpnas atsakas į FSH ir kai kurių pacientų padidėjęs atsakas. Tiek vyrams, tiek moterims turi būti skiriama mažiausia </w:t>
      </w:r>
      <w:r w:rsidR="00BF1CD9" w:rsidRPr="0069569E">
        <w:rPr>
          <w:color w:val="000000"/>
          <w:szCs w:val="22"/>
          <w:lang w:val="lt-LT"/>
        </w:rPr>
        <w:t>veiksminga</w:t>
      </w:r>
      <w:r w:rsidRPr="0069569E">
        <w:rPr>
          <w:color w:val="000000"/>
          <w:szCs w:val="22"/>
          <w:lang w:val="lt-LT"/>
        </w:rPr>
        <w:t xml:space="preserve"> dozė, kurios dėka pasiekiamas gydymo tikslas.</w:t>
      </w:r>
    </w:p>
    <w:p w14:paraId="36A040AA" w14:textId="77777777" w:rsidR="00017499" w:rsidRPr="0069569E" w:rsidRDefault="00017499" w:rsidP="0069559E">
      <w:pPr>
        <w:pStyle w:val="BodyText"/>
        <w:rPr>
          <w:color w:val="000000"/>
          <w:szCs w:val="22"/>
          <w:lang w:val="lt-LT"/>
        </w:rPr>
      </w:pPr>
    </w:p>
    <w:p w14:paraId="3CDD8CEE" w14:textId="77777777" w:rsidR="00017499" w:rsidRPr="0069569E" w:rsidRDefault="00017499" w:rsidP="0069559E">
      <w:pPr>
        <w:pStyle w:val="BodyText"/>
        <w:keepNext/>
        <w:rPr>
          <w:color w:val="000000"/>
          <w:szCs w:val="22"/>
          <w:u w:val="single"/>
          <w:lang w:val="lt-LT"/>
        </w:rPr>
      </w:pPr>
      <w:proofErr w:type="spellStart"/>
      <w:r w:rsidRPr="0069569E">
        <w:rPr>
          <w:color w:val="000000"/>
          <w:szCs w:val="22"/>
          <w:u w:val="single"/>
          <w:lang w:val="lt-LT"/>
        </w:rPr>
        <w:t>Porfirija</w:t>
      </w:r>
      <w:proofErr w:type="spellEnd"/>
    </w:p>
    <w:p w14:paraId="1A7451C4" w14:textId="77777777" w:rsidR="00017499" w:rsidRPr="0069569E" w:rsidRDefault="00017499" w:rsidP="0069559E">
      <w:pPr>
        <w:pStyle w:val="BodyText"/>
        <w:keepNext/>
        <w:rPr>
          <w:color w:val="000000"/>
          <w:szCs w:val="22"/>
          <w:lang w:val="lt-LT"/>
        </w:rPr>
      </w:pPr>
    </w:p>
    <w:p w14:paraId="7B7194BB" w14:textId="77777777" w:rsidR="00017499" w:rsidRPr="0069569E" w:rsidRDefault="00017499" w:rsidP="0069559E">
      <w:pPr>
        <w:pStyle w:val="BodyText"/>
        <w:rPr>
          <w:color w:val="000000"/>
          <w:szCs w:val="22"/>
          <w:lang w:val="lt-LT"/>
        </w:rPr>
      </w:pPr>
      <w:r w:rsidRPr="0069569E">
        <w:rPr>
          <w:color w:val="000000"/>
          <w:szCs w:val="22"/>
          <w:lang w:val="lt-LT"/>
        </w:rPr>
        <w:t>Gydant GONAL</w:t>
      </w:r>
      <w:r w:rsidRPr="0069569E">
        <w:rPr>
          <w:color w:val="000000"/>
          <w:szCs w:val="22"/>
          <w:lang w:val="lt-LT"/>
        </w:rPr>
        <w:noBreakHyphen/>
        <w:t xml:space="preserve">f vaistu būtina atidžiai nuolat stebėti pacientus, kurie serga </w:t>
      </w:r>
      <w:proofErr w:type="spellStart"/>
      <w:r w:rsidRPr="0069569E">
        <w:rPr>
          <w:color w:val="000000"/>
          <w:szCs w:val="22"/>
          <w:lang w:val="lt-LT"/>
        </w:rPr>
        <w:t>porfirija</w:t>
      </w:r>
      <w:proofErr w:type="spellEnd"/>
      <w:r w:rsidRPr="0069569E">
        <w:rPr>
          <w:color w:val="000000"/>
          <w:szCs w:val="22"/>
          <w:lang w:val="lt-LT"/>
        </w:rPr>
        <w:t xml:space="preserve"> arba jų šeimoje yra </w:t>
      </w:r>
      <w:proofErr w:type="spellStart"/>
      <w:r w:rsidRPr="0069569E">
        <w:rPr>
          <w:color w:val="000000"/>
          <w:szCs w:val="22"/>
          <w:lang w:val="lt-LT"/>
        </w:rPr>
        <w:t>porfirija</w:t>
      </w:r>
      <w:proofErr w:type="spellEnd"/>
      <w:r w:rsidRPr="0069569E">
        <w:rPr>
          <w:color w:val="000000"/>
          <w:szCs w:val="22"/>
          <w:lang w:val="lt-LT"/>
        </w:rPr>
        <w:t xml:space="preserve"> sirgusių ligonių. Ligai pablogėjus arba pirmą kartą pasireiškus gali prireikti nutraukti gydymą.</w:t>
      </w:r>
    </w:p>
    <w:p w14:paraId="4F63C38B" w14:textId="77777777" w:rsidR="00017499" w:rsidRPr="0069569E" w:rsidRDefault="00017499" w:rsidP="0069559E">
      <w:pPr>
        <w:pStyle w:val="BodyText"/>
        <w:rPr>
          <w:color w:val="000000"/>
          <w:szCs w:val="22"/>
          <w:lang w:val="lt-LT"/>
        </w:rPr>
      </w:pPr>
    </w:p>
    <w:p w14:paraId="41517DD8" w14:textId="77777777" w:rsidR="00017499" w:rsidRPr="0069569E" w:rsidRDefault="00017499" w:rsidP="0069559E">
      <w:pPr>
        <w:pStyle w:val="BodyText"/>
        <w:keepNext/>
        <w:rPr>
          <w:iCs/>
          <w:color w:val="000000"/>
          <w:szCs w:val="22"/>
          <w:u w:val="single"/>
          <w:lang w:val="lt-LT"/>
        </w:rPr>
      </w:pPr>
      <w:r w:rsidRPr="0069569E">
        <w:rPr>
          <w:iCs/>
          <w:color w:val="000000"/>
          <w:szCs w:val="22"/>
          <w:u w:val="single"/>
          <w:lang w:val="lt-LT"/>
        </w:rPr>
        <w:t>Moterų gydymas</w:t>
      </w:r>
    </w:p>
    <w:p w14:paraId="6E5592D8" w14:textId="77777777" w:rsidR="00017499" w:rsidRPr="0069569E" w:rsidRDefault="00017499" w:rsidP="0069559E">
      <w:pPr>
        <w:pStyle w:val="BodyText"/>
        <w:keepNext/>
        <w:rPr>
          <w:color w:val="000000"/>
          <w:szCs w:val="22"/>
          <w:lang w:val="lt-LT"/>
        </w:rPr>
      </w:pPr>
    </w:p>
    <w:p w14:paraId="63EF5E54" w14:textId="77777777" w:rsidR="00017499" w:rsidRPr="0069569E" w:rsidRDefault="00017499" w:rsidP="0069559E">
      <w:pPr>
        <w:pStyle w:val="BodyText"/>
        <w:rPr>
          <w:color w:val="000000"/>
          <w:szCs w:val="22"/>
          <w:lang w:val="lt-LT"/>
        </w:rPr>
      </w:pPr>
      <w:r w:rsidRPr="0069569E">
        <w:rPr>
          <w:color w:val="000000"/>
          <w:szCs w:val="22"/>
          <w:lang w:val="lt-LT"/>
        </w:rPr>
        <w:t xml:space="preserve">Prieš pradedant gydymą, poros nevaisingumas turi būti ištirtas atitinkamais būdais ir turi būti įvertintos galimos kontraindikacijos jų nėštumui. Ypač kruopščiai reikia ištirti, ar pacientai neserga </w:t>
      </w:r>
      <w:proofErr w:type="spellStart"/>
      <w:r w:rsidRPr="0069569E">
        <w:rPr>
          <w:color w:val="000000"/>
          <w:szCs w:val="22"/>
          <w:lang w:val="lt-LT"/>
        </w:rPr>
        <w:t>hipotiroidizmu</w:t>
      </w:r>
      <w:proofErr w:type="spellEnd"/>
      <w:r w:rsidRPr="0069569E">
        <w:rPr>
          <w:color w:val="000000"/>
          <w:szCs w:val="22"/>
          <w:lang w:val="lt-LT"/>
        </w:rPr>
        <w:t xml:space="preserve">, antinksčių žievės nepakankamumu, </w:t>
      </w:r>
      <w:proofErr w:type="spellStart"/>
      <w:r w:rsidRPr="0069569E">
        <w:rPr>
          <w:color w:val="000000"/>
          <w:szCs w:val="22"/>
          <w:lang w:val="lt-LT"/>
        </w:rPr>
        <w:t>hiperprolaktinemija</w:t>
      </w:r>
      <w:proofErr w:type="spellEnd"/>
      <w:r w:rsidRPr="0069569E">
        <w:rPr>
          <w:color w:val="000000"/>
          <w:szCs w:val="22"/>
          <w:lang w:val="lt-LT"/>
        </w:rPr>
        <w:t xml:space="preserve"> ir skirti jiems tinkamą gydymą.</w:t>
      </w:r>
    </w:p>
    <w:p w14:paraId="7102B213" w14:textId="77777777" w:rsidR="00017499" w:rsidRPr="0069569E" w:rsidRDefault="00017499" w:rsidP="0069559E">
      <w:pPr>
        <w:pStyle w:val="BodyText"/>
        <w:rPr>
          <w:color w:val="000000"/>
          <w:szCs w:val="22"/>
          <w:lang w:val="lt-LT"/>
        </w:rPr>
      </w:pPr>
    </w:p>
    <w:p w14:paraId="0F7682E2" w14:textId="77777777" w:rsidR="00017499" w:rsidRPr="0069569E" w:rsidRDefault="00017499" w:rsidP="0069559E">
      <w:pPr>
        <w:pStyle w:val="BodyText"/>
        <w:rPr>
          <w:color w:val="000000"/>
          <w:szCs w:val="22"/>
          <w:lang w:val="lt-LT"/>
        </w:rPr>
      </w:pPr>
      <w:r w:rsidRPr="0069569E">
        <w:rPr>
          <w:color w:val="000000"/>
          <w:szCs w:val="22"/>
          <w:lang w:val="lt-LT"/>
        </w:rPr>
        <w:t xml:space="preserve">Pacientėms, kurioms folikulų augimas stimuliuojamas dėl to, kad nevaisingumo priežastis yra nevykstanti ovuliacija ar dėl to, kad atliekamas dirbtinis apvaisinimas, gali padidėti kiaušidės ar išsivystyti </w:t>
      </w:r>
      <w:proofErr w:type="spellStart"/>
      <w:r w:rsidRPr="0069569E">
        <w:rPr>
          <w:color w:val="000000"/>
          <w:szCs w:val="22"/>
          <w:lang w:val="lt-LT"/>
        </w:rPr>
        <w:t>hiperstimuliacija</w:t>
      </w:r>
      <w:proofErr w:type="spellEnd"/>
      <w:r w:rsidRPr="0069569E">
        <w:rPr>
          <w:color w:val="000000"/>
          <w:szCs w:val="22"/>
          <w:lang w:val="lt-LT"/>
        </w:rPr>
        <w:t>. Šiuos reiškinius iki minimumo sumažins griežtas rekomenduojamas GONAL</w:t>
      </w:r>
      <w:r w:rsidRPr="0069569E">
        <w:rPr>
          <w:color w:val="000000"/>
          <w:szCs w:val="22"/>
          <w:lang w:val="lt-LT"/>
        </w:rPr>
        <w:noBreakHyphen/>
        <w:t>f dozavimas bei vartojimo schemos laikymasis ir kruopšti gydymo priežiūra. Tiksliam folikulo išsivystymo ir subrendimo požymių įvertinimui būtina gydytojo patirtis.</w:t>
      </w:r>
    </w:p>
    <w:p w14:paraId="5087D4DE" w14:textId="77777777" w:rsidR="00017499" w:rsidRPr="0069569E" w:rsidRDefault="00017499" w:rsidP="0069559E">
      <w:pPr>
        <w:pStyle w:val="BodyText"/>
        <w:rPr>
          <w:color w:val="000000"/>
          <w:szCs w:val="22"/>
          <w:lang w:val="lt-LT"/>
        </w:rPr>
      </w:pPr>
    </w:p>
    <w:p w14:paraId="05FE2E68" w14:textId="77777777" w:rsidR="00017499" w:rsidRPr="0069569E" w:rsidRDefault="00017499" w:rsidP="0069559E">
      <w:pPr>
        <w:pStyle w:val="BodyText"/>
        <w:rPr>
          <w:color w:val="000000"/>
          <w:szCs w:val="22"/>
          <w:lang w:val="lt-LT"/>
        </w:rPr>
      </w:pPr>
      <w:r w:rsidRPr="0069569E">
        <w:rPr>
          <w:color w:val="000000"/>
          <w:szCs w:val="22"/>
          <w:lang w:val="lt-LT"/>
        </w:rPr>
        <w:t>Klinikiniuose tyrimuose buvo stebimas padidėjęs kiaušidžių jautrumas GONAL</w:t>
      </w:r>
      <w:r w:rsidRPr="0069569E">
        <w:rPr>
          <w:color w:val="000000"/>
          <w:szCs w:val="22"/>
          <w:lang w:val="lt-LT"/>
        </w:rPr>
        <w:noBreakHyphen/>
        <w:t xml:space="preserve">f, kai jis buvo vartojamas kartu su </w:t>
      </w:r>
      <w:proofErr w:type="spellStart"/>
      <w:r w:rsidRPr="0069569E">
        <w:rPr>
          <w:color w:val="000000"/>
          <w:szCs w:val="22"/>
          <w:lang w:val="lt-LT"/>
        </w:rPr>
        <w:t>lutropinu</w:t>
      </w:r>
      <w:proofErr w:type="spellEnd"/>
      <w:r w:rsidR="00291AFB" w:rsidRPr="0069569E">
        <w:rPr>
          <w:color w:val="000000"/>
          <w:szCs w:val="22"/>
          <w:lang w:val="lt-LT"/>
        </w:rPr>
        <w:t xml:space="preserve"> alfa</w:t>
      </w:r>
      <w:r w:rsidRPr="0069569E">
        <w:rPr>
          <w:color w:val="000000"/>
          <w:szCs w:val="22"/>
          <w:lang w:val="lt-LT"/>
        </w:rPr>
        <w:t>. Jei manoma, kad FSH dozę tikslinga didinti, dozės pritaikymą geriau atlikti kas 7</w:t>
      </w:r>
      <w:r w:rsidRPr="0069569E">
        <w:rPr>
          <w:color w:val="000000"/>
          <w:szCs w:val="22"/>
          <w:lang w:val="lt-LT"/>
        </w:rPr>
        <w:noBreakHyphen/>
        <w:t>14 dienų, vaisto dozę didinant po 37,5</w:t>
      </w:r>
      <w:r w:rsidRPr="0069569E">
        <w:rPr>
          <w:color w:val="000000"/>
          <w:szCs w:val="22"/>
          <w:lang w:val="lt-LT"/>
        </w:rPr>
        <w:noBreakHyphen/>
        <w:t>75 TV.</w:t>
      </w:r>
    </w:p>
    <w:p w14:paraId="0346F286" w14:textId="77777777" w:rsidR="00017499" w:rsidRPr="0069569E" w:rsidRDefault="00017499" w:rsidP="0069559E">
      <w:pPr>
        <w:pStyle w:val="BodyText"/>
        <w:rPr>
          <w:color w:val="000000"/>
          <w:szCs w:val="22"/>
          <w:lang w:val="lt-LT"/>
        </w:rPr>
      </w:pPr>
    </w:p>
    <w:p w14:paraId="53D2AEA2" w14:textId="77777777" w:rsidR="00017499" w:rsidRPr="0069569E" w:rsidRDefault="00017499" w:rsidP="0069559E">
      <w:pPr>
        <w:pStyle w:val="BodyText"/>
        <w:rPr>
          <w:color w:val="000000"/>
          <w:szCs w:val="22"/>
          <w:lang w:val="lt-LT"/>
        </w:rPr>
      </w:pPr>
      <w:r w:rsidRPr="0069569E">
        <w:rPr>
          <w:color w:val="000000"/>
          <w:szCs w:val="22"/>
          <w:lang w:val="lt-LT"/>
        </w:rPr>
        <w:t>Tiesioginio GONAL</w:t>
      </w:r>
      <w:r w:rsidRPr="0069569E">
        <w:rPr>
          <w:color w:val="000000"/>
          <w:szCs w:val="22"/>
          <w:lang w:val="lt-LT"/>
        </w:rPr>
        <w:noBreakHyphen/>
        <w:t xml:space="preserve">f/LH ir žmogaus </w:t>
      </w:r>
      <w:proofErr w:type="spellStart"/>
      <w:r w:rsidRPr="0069569E">
        <w:rPr>
          <w:color w:val="000000"/>
          <w:szCs w:val="22"/>
          <w:lang w:val="lt-LT"/>
        </w:rPr>
        <w:t>menopauzinio</w:t>
      </w:r>
      <w:proofErr w:type="spellEnd"/>
      <w:r w:rsidRPr="0069569E">
        <w:rPr>
          <w:color w:val="000000"/>
          <w:szCs w:val="22"/>
          <w:lang w:val="lt-LT"/>
        </w:rPr>
        <w:t xml:space="preserve"> </w:t>
      </w:r>
      <w:proofErr w:type="spellStart"/>
      <w:r w:rsidRPr="0069569E">
        <w:rPr>
          <w:color w:val="000000"/>
          <w:szCs w:val="22"/>
          <w:lang w:val="lt-LT"/>
        </w:rPr>
        <w:t>gonadotropino</w:t>
      </w:r>
      <w:proofErr w:type="spellEnd"/>
      <w:r w:rsidRPr="0069569E">
        <w:rPr>
          <w:color w:val="000000"/>
          <w:szCs w:val="22"/>
          <w:lang w:val="lt-LT"/>
        </w:rPr>
        <w:t xml:space="preserve"> (</w:t>
      </w:r>
      <w:proofErr w:type="spellStart"/>
      <w:r w:rsidRPr="0069569E">
        <w:rPr>
          <w:color w:val="000000"/>
          <w:szCs w:val="22"/>
          <w:lang w:val="lt-LT"/>
        </w:rPr>
        <w:t>žMG</w:t>
      </w:r>
      <w:proofErr w:type="spellEnd"/>
      <w:r w:rsidRPr="0069569E">
        <w:rPr>
          <w:color w:val="000000"/>
          <w:szCs w:val="22"/>
          <w:lang w:val="lt-LT"/>
        </w:rPr>
        <w:t>) palyginimo nebuvo atlikta. Istorinių duomenų palyginimas parodė, kad ovuliacijos dažniai, vartojant GONAL</w:t>
      </w:r>
      <w:r w:rsidRPr="0069569E">
        <w:rPr>
          <w:color w:val="000000"/>
          <w:szCs w:val="22"/>
          <w:lang w:val="lt-LT"/>
        </w:rPr>
        <w:noBreakHyphen/>
        <w:t xml:space="preserve">f/LH ir </w:t>
      </w:r>
      <w:proofErr w:type="spellStart"/>
      <w:r w:rsidRPr="0069569E">
        <w:rPr>
          <w:color w:val="000000"/>
          <w:szCs w:val="22"/>
          <w:lang w:val="lt-LT"/>
        </w:rPr>
        <w:t>žMG</w:t>
      </w:r>
      <w:proofErr w:type="spellEnd"/>
      <w:r w:rsidRPr="0069569E">
        <w:rPr>
          <w:color w:val="000000"/>
          <w:szCs w:val="22"/>
          <w:lang w:val="lt-LT"/>
        </w:rPr>
        <w:t xml:space="preserve"> hormonus, yra panašūs.</w:t>
      </w:r>
    </w:p>
    <w:p w14:paraId="54826048" w14:textId="77777777" w:rsidR="00017499" w:rsidRPr="0069569E" w:rsidRDefault="00017499" w:rsidP="0069559E">
      <w:pPr>
        <w:pStyle w:val="BodyText"/>
        <w:rPr>
          <w:color w:val="000000"/>
          <w:szCs w:val="22"/>
          <w:lang w:val="lt-LT"/>
        </w:rPr>
      </w:pPr>
    </w:p>
    <w:p w14:paraId="28B49C6C" w14:textId="77777777" w:rsidR="00017499" w:rsidRPr="0069569E" w:rsidRDefault="00017499" w:rsidP="0069559E">
      <w:pPr>
        <w:pStyle w:val="BodyText"/>
        <w:keepNext/>
        <w:rPr>
          <w:i/>
          <w:color w:val="000000"/>
          <w:szCs w:val="22"/>
          <w:u w:val="single"/>
          <w:lang w:val="lt-LT"/>
        </w:rPr>
      </w:pPr>
      <w:r w:rsidRPr="0069569E">
        <w:rPr>
          <w:i/>
          <w:color w:val="000000"/>
          <w:szCs w:val="22"/>
          <w:u w:val="single"/>
          <w:lang w:val="lt-LT"/>
        </w:rPr>
        <w:t xml:space="preserve">Kiaušidžių </w:t>
      </w:r>
      <w:proofErr w:type="spellStart"/>
      <w:r w:rsidRPr="0069569E">
        <w:rPr>
          <w:i/>
          <w:color w:val="000000"/>
          <w:szCs w:val="22"/>
          <w:u w:val="single"/>
          <w:lang w:val="lt-LT"/>
        </w:rPr>
        <w:t>hiperstimuliacijos</w:t>
      </w:r>
      <w:proofErr w:type="spellEnd"/>
      <w:r w:rsidRPr="0069569E">
        <w:rPr>
          <w:i/>
          <w:color w:val="000000"/>
          <w:szCs w:val="22"/>
          <w:u w:val="single"/>
          <w:lang w:val="lt-LT"/>
        </w:rPr>
        <w:t xml:space="preserve"> sindromas (KHSS)</w:t>
      </w:r>
    </w:p>
    <w:p w14:paraId="33E1B526" w14:textId="77777777" w:rsidR="00017499" w:rsidRPr="0069569E" w:rsidRDefault="00017499" w:rsidP="0069559E">
      <w:pPr>
        <w:pStyle w:val="BodyText"/>
        <w:rPr>
          <w:color w:val="000000"/>
          <w:szCs w:val="22"/>
          <w:lang w:val="lt-LT"/>
        </w:rPr>
      </w:pPr>
      <w:r w:rsidRPr="0069569E">
        <w:rPr>
          <w:color w:val="000000"/>
          <w:szCs w:val="22"/>
          <w:lang w:val="lt-LT"/>
        </w:rPr>
        <w:t xml:space="preserve">Numatomas kontroliuojamos kiaušidžių stimuliacijos poveikis – tam tikro laipsnio kiaušidžių padidėjimas. Šis poveikis dažniau pasireiškia moterims, sergančioms </w:t>
      </w:r>
      <w:proofErr w:type="spellStart"/>
      <w:r w:rsidRPr="0069569E">
        <w:rPr>
          <w:color w:val="000000"/>
          <w:szCs w:val="22"/>
          <w:lang w:val="lt-LT"/>
        </w:rPr>
        <w:t>policistinių</w:t>
      </w:r>
      <w:proofErr w:type="spellEnd"/>
      <w:r w:rsidRPr="0069569E">
        <w:rPr>
          <w:color w:val="000000"/>
          <w:szCs w:val="22"/>
          <w:lang w:val="lt-LT"/>
        </w:rPr>
        <w:t xml:space="preserve"> kiaušidžių sindromu, ir paprastai praeina negydomas.</w:t>
      </w:r>
    </w:p>
    <w:p w14:paraId="74EF4B71" w14:textId="77777777" w:rsidR="00017499" w:rsidRPr="0069569E" w:rsidRDefault="00017499" w:rsidP="0069559E">
      <w:pPr>
        <w:pStyle w:val="BodyText"/>
        <w:rPr>
          <w:color w:val="000000"/>
          <w:szCs w:val="22"/>
          <w:lang w:val="lt-LT"/>
        </w:rPr>
      </w:pPr>
    </w:p>
    <w:p w14:paraId="1B2E29AF" w14:textId="77777777" w:rsidR="00017499" w:rsidRPr="0069569E" w:rsidRDefault="00017499" w:rsidP="0069559E">
      <w:pPr>
        <w:pStyle w:val="BodyText"/>
        <w:rPr>
          <w:color w:val="000000"/>
          <w:szCs w:val="22"/>
          <w:lang w:val="lt-LT"/>
        </w:rPr>
      </w:pPr>
      <w:r w:rsidRPr="0069569E">
        <w:rPr>
          <w:color w:val="000000"/>
          <w:szCs w:val="22"/>
          <w:lang w:val="lt-LT"/>
        </w:rPr>
        <w:t xml:space="preserve">Skirtingai nei nekomplikuotas kiaušidžių padidėjimas, KHSS yra būklė, kurios sunkumo laipsnis gali vis didėti. Jo požymiai yra žymus kiaušidžių padidėjimas, didele lytinių steroidų koncentracija serume ir padidėjęs kraujagyslių pralaidumas, dėl kurio gali pradėti kauptis skysčiai pilvaplėvės, plaučių ir, retai, </w:t>
      </w:r>
      <w:proofErr w:type="spellStart"/>
      <w:r w:rsidRPr="0069569E">
        <w:rPr>
          <w:color w:val="000000"/>
          <w:szCs w:val="22"/>
          <w:lang w:val="lt-LT"/>
        </w:rPr>
        <w:t>perikardinėje</w:t>
      </w:r>
      <w:proofErr w:type="spellEnd"/>
      <w:r w:rsidRPr="0069569E">
        <w:rPr>
          <w:color w:val="000000"/>
          <w:szCs w:val="22"/>
          <w:lang w:val="lt-LT"/>
        </w:rPr>
        <w:t xml:space="preserve"> ertmėse.</w:t>
      </w:r>
    </w:p>
    <w:p w14:paraId="5501ED53" w14:textId="77777777" w:rsidR="00017499" w:rsidRPr="0069569E" w:rsidRDefault="00017499" w:rsidP="0069559E">
      <w:pPr>
        <w:pStyle w:val="BodyText"/>
        <w:rPr>
          <w:color w:val="000000"/>
          <w:szCs w:val="22"/>
          <w:lang w:val="lt-LT"/>
        </w:rPr>
      </w:pPr>
    </w:p>
    <w:p w14:paraId="45FA5F52" w14:textId="77777777" w:rsidR="00017499" w:rsidRPr="0069569E" w:rsidRDefault="00017499" w:rsidP="0069559E">
      <w:pPr>
        <w:pStyle w:val="BodyText"/>
        <w:rPr>
          <w:color w:val="000000"/>
          <w:szCs w:val="22"/>
          <w:lang w:val="lt-LT"/>
        </w:rPr>
      </w:pPr>
      <w:r w:rsidRPr="0069569E">
        <w:rPr>
          <w:color w:val="000000"/>
          <w:szCs w:val="22"/>
          <w:lang w:val="lt-LT"/>
        </w:rPr>
        <w:t xml:space="preserve">Sunkiais KHSS atvejais gali būti stebimi tokie simptomai: pilvo skausmas, pilvo pūtimas, smarkus kiaušidžių padidėjimas, svorio didėjimas, dusulys, </w:t>
      </w:r>
      <w:proofErr w:type="spellStart"/>
      <w:r w:rsidRPr="0069569E">
        <w:rPr>
          <w:color w:val="000000"/>
          <w:szCs w:val="22"/>
          <w:lang w:val="lt-LT"/>
        </w:rPr>
        <w:t>oligurija</w:t>
      </w:r>
      <w:proofErr w:type="spellEnd"/>
      <w:r w:rsidRPr="0069569E">
        <w:rPr>
          <w:color w:val="000000"/>
          <w:szCs w:val="22"/>
          <w:lang w:val="lt-LT"/>
        </w:rPr>
        <w:t xml:space="preserve"> ir virškinamojo trakto simptomai tokie kaip pykinimas, vėmimas ir viduriavimas. Klinikinė analizė gali parodyti, cirkuliuojančio kraujo tūrio sumažėjimą, kraujo sutirštėjimą, sutrikusią elektrolitų pusiausvyrą, </w:t>
      </w:r>
      <w:proofErr w:type="spellStart"/>
      <w:r w:rsidRPr="0069569E">
        <w:rPr>
          <w:color w:val="000000"/>
          <w:szCs w:val="22"/>
          <w:lang w:val="lt-LT"/>
        </w:rPr>
        <w:t>ascitą</w:t>
      </w:r>
      <w:proofErr w:type="spellEnd"/>
      <w:r w:rsidRPr="0069569E">
        <w:rPr>
          <w:color w:val="000000"/>
          <w:szCs w:val="22"/>
          <w:lang w:val="lt-LT"/>
        </w:rPr>
        <w:t xml:space="preserve">, </w:t>
      </w:r>
      <w:r w:rsidR="001325BF" w:rsidRPr="0069569E">
        <w:rPr>
          <w:color w:val="000000"/>
          <w:szCs w:val="22"/>
          <w:lang w:val="lt-LT"/>
        </w:rPr>
        <w:t xml:space="preserve">kraujo išsiliejimą </w:t>
      </w:r>
      <w:r w:rsidR="001325BF" w:rsidRPr="0069569E">
        <w:rPr>
          <w:szCs w:val="22"/>
          <w:lang w:val="lt-LT"/>
        </w:rPr>
        <w:t xml:space="preserve">į pilvaplėvės ertmę, </w:t>
      </w:r>
      <w:proofErr w:type="spellStart"/>
      <w:r w:rsidR="00083852" w:rsidRPr="0069569E">
        <w:rPr>
          <w:color w:val="000000"/>
          <w:szCs w:val="22"/>
          <w:lang w:val="lt-LT"/>
        </w:rPr>
        <w:t>eksudaciją</w:t>
      </w:r>
      <w:proofErr w:type="spellEnd"/>
      <w:r w:rsidR="00083852" w:rsidRPr="0069569E">
        <w:rPr>
          <w:color w:val="000000"/>
          <w:szCs w:val="22"/>
          <w:lang w:val="lt-LT"/>
        </w:rPr>
        <w:t xml:space="preserve"> į pleuros ertmę</w:t>
      </w:r>
      <w:r w:rsidR="001325BF" w:rsidRPr="0069569E">
        <w:rPr>
          <w:color w:val="000000"/>
          <w:szCs w:val="22"/>
          <w:lang w:val="lt-LT"/>
        </w:rPr>
        <w:t xml:space="preserve">, </w:t>
      </w:r>
      <w:proofErr w:type="spellStart"/>
      <w:r w:rsidR="00083852" w:rsidRPr="0069569E">
        <w:rPr>
          <w:color w:val="000000"/>
          <w:szCs w:val="22"/>
          <w:lang w:val="lt-LT"/>
        </w:rPr>
        <w:t>hidrotoraksą</w:t>
      </w:r>
      <w:proofErr w:type="spellEnd"/>
      <w:r w:rsidRPr="0069569E">
        <w:rPr>
          <w:color w:val="000000"/>
          <w:szCs w:val="22"/>
          <w:lang w:val="lt-LT"/>
        </w:rPr>
        <w:t xml:space="preserve"> arba ūminį kvėpavimo </w:t>
      </w:r>
      <w:r w:rsidR="005464BD" w:rsidRPr="0069569E">
        <w:rPr>
          <w:color w:val="000000"/>
          <w:szCs w:val="22"/>
          <w:lang w:val="lt-LT"/>
        </w:rPr>
        <w:t>sutrikimo (</w:t>
      </w:r>
      <w:proofErr w:type="spellStart"/>
      <w:r w:rsidR="005464BD" w:rsidRPr="0069569E">
        <w:rPr>
          <w:color w:val="000000"/>
          <w:szCs w:val="22"/>
          <w:lang w:val="lt-LT"/>
        </w:rPr>
        <w:t>distreso</w:t>
      </w:r>
      <w:proofErr w:type="spellEnd"/>
      <w:r w:rsidR="005464BD" w:rsidRPr="0069569E">
        <w:rPr>
          <w:color w:val="000000"/>
          <w:szCs w:val="22"/>
          <w:lang w:val="lt-LT"/>
        </w:rPr>
        <w:t xml:space="preserve">) </w:t>
      </w:r>
      <w:r w:rsidRPr="0069569E">
        <w:rPr>
          <w:color w:val="000000"/>
          <w:szCs w:val="22"/>
          <w:lang w:val="lt-LT"/>
        </w:rPr>
        <w:t xml:space="preserve">sindromą. </w:t>
      </w:r>
      <w:r w:rsidR="007C2871" w:rsidRPr="0069569E">
        <w:rPr>
          <w:color w:val="000000"/>
          <w:szCs w:val="22"/>
          <w:lang w:val="lt-LT"/>
        </w:rPr>
        <w:t xml:space="preserve">Labai retai sunkų </w:t>
      </w:r>
      <w:r w:rsidRPr="0069569E">
        <w:rPr>
          <w:color w:val="000000"/>
          <w:szCs w:val="22"/>
          <w:lang w:val="lt-LT"/>
        </w:rPr>
        <w:t xml:space="preserve">kiaušidžių </w:t>
      </w:r>
      <w:proofErr w:type="spellStart"/>
      <w:r w:rsidRPr="0069569E">
        <w:rPr>
          <w:color w:val="000000"/>
          <w:szCs w:val="22"/>
          <w:lang w:val="lt-LT"/>
        </w:rPr>
        <w:t>hiperstimuliacijos</w:t>
      </w:r>
      <w:proofErr w:type="spellEnd"/>
      <w:r w:rsidRPr="0069569E">
        <w:rPr>
          <w:color w:val="000000"/>
          <w:szCs w:val="22"/>
          <w:lang w:val="lt-LT"/>
        </w:rPr>
        <w:t xml:space="preserve"> sindromą gali lydėti </w:t>
      </w:r>
      <w:r w:rsidRPr="0069569E">
        <w:rPr>
          <w:rStyle w:val="Emphasis"/>
          <w:i w:val="0"/>
          <w:iCs/>
          <w:color w:val="000000"/>
          <w:szCs w:val="22"/>
          <w:lang w:val="lt-LT"/>
        </w:rPr>
        <w:t>kiaušidės persisukimas</w:t>
      </w:r>
      <w:r w:rsidRPr="0069569E">
        <w:rPr>
          <w:color w:val="000000"/>
          <w:szCs w:val="22"/>
          <w:lang w:val="lt-LT"/>
        </w:rPr>
        <w:t xml:space="preserve"> ir </w:t>
      </w:r>
      <w:proofErr w:type="spellStart"/>
      <w:r w:rsidRPr="0069569E">
        <w:rPr>
          <w:color w:val="000000"/>
          <w:szCs w:val="22"/>
          <w:lang w:val="lt-LT"/>
        </w:rPr>
        <w:t>tromboemboliniai</w:t>
      </w:r>
      <w:proofErr w:type="spellEnd"/>
      <w:r w:rsidRPr="0069569E">
        <w:rPr>
          <w:color w:val="000000"/>
          <w:szCs w:val="22"/>
          <w:lang w:val="lt-LT"/>
        </w:rPr>
        <w:t xml:space="preserve"> reiškiniai, pvz., plaučių embolija, išeminis insultas arba miokardo infarktas.</w:t>
      </w:r>
    </w:p>
    <w:p w14:paraId="3127A249" w14:textId="77777777" w:rsidR="00017499" w:rsidRPr="0069569E" w:rsidRDefault="00017499" w:rsidP="0069559E">
      <w:pPr>
        <w:pStyle w:val="BodyText"/>
        <w:rPr>
          <w:color w:val="000000"/>
          <w:szCs w:val="22"/>
          <w:lang w:val="lt-LT"/>
        </w:rPr>
      </w:pPr>
    </w:p>
    <w:p w14:paraId="588987A9" w14:textId="77777777" w:rsidR="00017499" w:rsidRPr="0069569E" w:rsidRDefault="00017499" w:rsidP="0069559E">
      <w:pPr>
        <w:pStyle w:val="BodyText"/>
        <w:rPr>
          <w:color w:val="000000"/>
          <w:szCs w:val="22"/>
          <w:lang w:val="lt-LT"/>
        </w:rPr>
      </w:pPr>
      <w:r w:rsidRPr="0069569E">
        <w:rPr>
          <w:color w:val="000000"/>
          <w:szCs w:val="22"/>
          <w:lang w:val="lt-LT"/>
        </w:rPr>
        <w:t xml:space="preserve">Nepriklausomi KHSS išsivystymo rizikos veiksniai yra </w:t>
      </w:r>
      <w:proofErr w:type="spellStart"/>
      <w:r w:rsidRPr="0069569E">
        <w:rPr>
          <w:color w:val="000000"/>
          <w:szCs w:val="22"/>
          <w:lang w:val="lt-LT"/>
        </w:rPr>
        <w:t>policistinių</w:t>
      </w:r>
      <w:proofErr w:type="spellEnd"/>
      <w:r w:rsidRPr="0069569E">
        <w:rPr>
          <w:color w:val="000000"/>
          <w:szCs w:val="22"/>
          <w:lang w:val="lt-LT"/>
        </w:rPr>
        <w:t xml:space="preserve"> kiaušidžių sindromas, didelė absoliuti ar sparčiai didėjanti </w:t>
      </w:r>
      <w:proofErr w:type="spellStart"/>
      <w:r w:rsidRPr="0069569E">
        <w:rPr>
          <w:color w:val="000000"/>
          <w:szCs w:val="22"/>
          <w:lang w:val="lt-LT"/>
        </w:rPr>
        <w:t>estradiolio</w:t>
      </w:r>
      <w:proofErr w:type="spellEnd"/>
      <w:r w:rsidRPr="0069569E">
        <w:rPr>
          <w:color w:val="000000"/>
          <w:szCs w:val="22"/>
          <w:lang w:val="lt-LT"/>
        </w:rPr>
        <w:t xml:space="preserve"> koncentracija serume (pvz., &gt; 900 </w:t>
      </w:r>
      <w:proofErr w:type="spellStart"/>
      <w:r w:rsidRPr="0069569E">
        <w:rPr>
          <w:color w:val="000000"/>
          <w:szCs w:val="22"/>
          <w:lang w:val="lt-LT"/>
        </w:rPr>
        <w:t>pg</w:t>
      </w:r>
      <w:proofErr w:type="spellEnd"/>
      <w:r w:rsidRPr="0069569E">
        <w:rPr>
          <w:color w:val="000000"/>
          <w:szCs w:val="22"/>
          <w:lang w:val="lt-LT"/>
        </w:rPr>
        <w:t>/ml arba &gt; 3 300 </w:t>
      </w:r>
      <w:proofErr w:type="spellStart"/>
      <w:r w:rsidRPr="0069569E">
        <w:rPr>
          <w:color w:val="000000"/>
          <w:szCs w:val="22"/>
          <w:lang w:val="lt-LT"/>
        </w:rPr>
        <w:t>pmol</w:t>
      </w:r>
      <w:proofErr w:type="spellEnd"/>
      <w:r w:rsidRPr="0069569E">
        <w:rPr>
          <w:color w:val="000000"/>
          <w:szCs w:val="22"/>
          <w:lang w:val="lt-LT"/>
        </w:rPr>
        <w:t>/l nevykstant ovuliacijai; &gt; 3 000 </w:t>
      </w:r>
      <w:proofErr w:type="spellStart"/>
      <w:r w:rsidRPr="0069569E">
        <w:rPr>
          <w:color w:val="000000"/>
          <w:szCs w:val="22"/>
          <w:lang w:val="lt-LT"/>
        </w:rPr>
        <w:t>pg</w:t>
      </w:r>
      <w:proofErr w:type="spellEnd"/>
      <w:r w:rsidRPr="0069569E">
        <w:rPr>
          <w:color w:val="000000"/>
          <w:szCs w:val="22"/>
          <w:lang w:val="lt-LT"/>
        </w:rPr>
        <w:t>/ml arba &gt; 11 000 </w:t>
      </w:r>
      <w:proofErr w:type="spellStart"/>
      <w:r w:rsidRPr="0069569E">
        <w:rPr>
          <w:color w:val="000000"/>
          <w:szCs w:val="22"/>
          <w:lang w:val="lt-LT"/>
        </w:rPr>
        <w:t>pmol</w:t>
      </w:r>
      <w:proofErr w:type="spellEnd"/>
      <w:r w:rsidRPr="0069569E">
        <w:rPr>
          <w:color w:val="000000"/>
          <w:szCs w:val="22"/>
          <w:lang w:val="lt-LT"/>
        </w:rPr>
        <w:t>/l atliekant dirbtinį apvaisinimą), didelis susidarančių kiaušidžių folikulų skaičius (pvz., ≥ </w:t>
      </w:r>
      <w:smartTag w:uri="schemas-tilde-lv/tildestengine" w:element="metric2">
        <w:smartTagPr>
          <w:attr w:name="metric_text" w:val="mm"/>
          <w:attr w:name="metric_value" w:val="14"/>
        </w:smartTagPr>
        <w:r w:rsidRPr="0069569E">
          <w:rPr>
            <w:color w:val="000000"/>
            <w:szCs w:val="22"/>
            <w:lang w:val="lt-LT"/>
          </w:rPr>
          <w:t>14 mm</w:t>
        </w:r>
      </w:smartTag>
      <w:r w:rsidRPr="0069569E">
        <w:rPr>
          <w:color w:val="000000"/>
          <w:szCs w:val="22"/>
          <w:lang w:val="lt-LT"/>
        </w:rPr>
        <w:t xml:space="preserve"> skersmens &gt; 3 folikulai nevykstant ovuliacijai; ≥ </w:t>
      </w:r>
      <w:smartTag w:uri="schemas-tilde-lv/tildestengine" w:element="metric2">
        <w:smartTagPr>
          <w:attr w:name="metric_text" w:val="mm"/>
          <w:attr w:name="metric_value" w:val="12"/>
        </w:smartTagPr>
        <w:r w:rsidRPr="0069569E">
          <w:rPr>
            <w:color w:val="000000"/>
            <w:szCs w:val="22"/>
            <w:lang w:val="lt-LT"/>
          </w:rPr>
          <w:t>12 mm</w:t>
        </w:r>
      </w:smartTag>
      <w:r w:rsidRPr="0069569E">
        <w:rPr>
          <w:color w:val="000000"/>
          <w:szCs w:val="22"/>
          <w:lang w:val="lt-LT"/>
        </w:rPr>
        <w:t xml:space="preserve"> skersmens ≥ 20 folikulų atliekant dirbtinį apvaisinimą).</w:t>
      </w:r>
    </w:p>
    <w:p w14:paraId="2F2640A0" w14:textId="77777777" w:rsidR="00017499" w:rsidRPr="0069569E" w:rsidRDefault="00017499" w:rsidP="0069559E">
      <w:pPr>
        <w:pStyle w:val="BodyText"/>
        <w:rPr>
          <w:color w:val="000000"/>
          <w:szCs w:val="22"/>
          <w:lang w:val="lt-LT"/>
        </w:rPr>
      </w:pPr>
    </w:p>
    <w:p w14:paraId="698A18FB" w14:textId="6A907D6F" w:rsidR="00017499" w:rsidRPr="0069569E" w:rsidRDefault="00017499" w:rsidP="0069559E">
      <w:pPr>
        <w:rPr>
          <w:color w:val="000000"/>
          <w:sz w:val="22"/>
          <w:szCs w:val="22"/>
          <w:lang w:val="lt-LT"/>
        </w:rPr>
      </w:pPr>
      <w:r w:rsidRPr="0069569E">
        <w:rPr>
          <w:color w:val="000000"/>
          <w:sz w:val="22"/>
          <w:szCs w:val="22"/>
          <w:lang w:val="lt-LT"/>
        </w:rPr>
        <w:lastRenderedPageBreak/>
        <w:t>Laikantis rekomenduojamo GONAL</w:t>
      </w:r>
      <w:r w:rsidRPr="0069569E">
        <w:rPr>
          <w:color w:val="000000"/>
          <w:sz w:val="22"/>
          <w:szCs w:val="22"/>
          <w:lang w:val="lt-LT"/>
        </w:rPr>
        <w:noBreakHyphen/>
        <w:t xml:space="preserve">f dozavimo ir vartojimo režimo, galima sumažinti kiaušidžių </w:t>
      </w:r>
      <w:proofErr w:type="spellStart"/>
      <w:r w:rsidRPr="0069569E">
        <w:rPr>
          <w:color w:val="000000"/>
          <w:sz w:val="22"/>
          <w:szCs w:val="22"/>
          <w:lang w:val="lt-LT"/>
        </w:rPr>
        <w:t>hiperstimuliacijos</w:t>
      </w:r>
      <w:proofErr w:type="spellEnd"/>
      <w:r w:rsidRPr="0069569E">
        <w:rPr>
          <w:color w:val="000000"/>
          <w:sz w:val="22"/>
          <w:szCs w:val="22"/>
          <w:lang w:val="lt-LT"/>
        </w:rPr>
        <w:t xml:space="preserve"> riziką (žr. 4.2</w:t>
      </w:r>
      <w:r w:rsidR="00CD3983" w:rsidRPr="0069569E">
        <w:rPr>
          <w:color w:val="000000"/>
          <w:sz w:val="22"/>
          <w:szCs w:val="22"/>
          <w:lang w:val="lt-LT"/>
        </w:rPr>
        <w:t> </w:t>
      </w:r>
      <w:r w:rsidRPr="0069569E">
        <w:rPr>
          <w:color w:val="000000"/>
          <w:sz w:val="22"/>
          <w:szCs w:val="22"/>
          <w:lang w:val="lt-LT"/>
        </w:rPr>
        <w:t xml:space="preserve">ir 4.8 skyrius). Siekiant anksti nustatyti rizikos veiksnius, rekomenduojama stebėti stimuliacijos ciklus atliekant tyrimus ultragarsu ir tiriant </w:t>
      </w:r>
      <w:proofErr w:type="spellStart"/>
      <w:r w:rsidRPr="0069569E">
        <w:rPr>
          <w:color w:val="000000"/>
          <w:sz w:val="22"/>
          <w:szCs w:val="22"/>
          <w:lang w:val="lt-LT"/>
        </w:rPr>
        <w:t>estradiolio</w:t>
      </w:r>
      <w:proofErr w:type="spellEnd"/>
      <w:r w:rsidRPr="0069569E">
        <w:rPr>
          <w:color w:val="000000"/>
          <w:sz w:val="22"/>
          <w:szCs w:val="22"/>
          <w:lang w:val="lt-LT"/>
        </w:rPr>
        <w:t xml:space="preserve"> kiekį.</w:t>
      </w:r>
    </w:p>
    <w:p w14:paraId="71ED53BC" w14:textId="77777777" w:rsidR="00017499" w:rsidRPr="0069569E" w:rsidRDefault="00017499" w:rsidP="0069559E">
      <w:pPr>
        <w:pStyle w:val="BodyText2"/>
        <w:jc w:val="left"/>
        <w:rPr>
          <w:color w:val="000000"/>
          <w:szCs w:val="22"/>
          <w:lang w:val="lt-LT"/>
        </w:rPr>
      </w:pPr>
    </w:p>
    <w:p w14:paraId="38B24B7C" w14:textId="77777777" w:rsidR="00017499" w:rsidRPr="0069569E" w:rsidRDefault="00017499" w:rsidP="0069559E">
      <w:pPr>
        <w:pStyle w:val="BodyText"/>
        <w:rPr>
          <w:color w:val="000000"/>
          <w:szCs w:val="22"/>
          <w:lang w:val="lt-LT"/>
        </w:rPr>
      </w:pPr>
      <w:r w:rsidRPr="0069569E">
        <w:rPr>
          <w:color w:val="000000"/>
          <w:szCs w:val="22"/>
          <w:lang w:val="lt-LT"/>
        </w:rPr>
        <w:t xml:space="preserve">Yra duomenų, rodančių, kad </w:t>
      </w:r>
      <w:proofErr w:type="spellStart"/>
      <w:r w:rsidRPr="0069569E">
        <w:rPr>
          <w:color w:val="000000"/>
          <w:szCs w:val="22"/>
          <w:lang w:val="lt-LT"/>
        </w:rPr>
        <w:t>žCG</w:t>
      </w:r>
      <w:proofErr w:type="spellEnd"/>
      <w:r w:rsidRPr="0069569E">
        <w:rPr>
          <w:color w:val="000000"/>
          <w:szCs w:val="22"/>
          <w:lang w:val="lt-LT"/>
        </w:rPr>
        <w:t xml:space="preserve"> vaidina svarbų vaidmenį sukeliant KHSS ir tai, kad jei pastojama, šis sindromas gali būti sunkesnis ir trukti ilgiau. Todėl, atsiradus kiaušidžių </w:t>
      </w:r>
      <w:proofErr w:type="spellStart"/>
      <w:r w:rsidRPr="0069569E">
        <w:rPr>
          <w:color w:val="000000"/>
          <w:szCs w:val="22"/>
          <w:lang w:val="lt-LT"/>
        </w:rPr>
        <w:t>hiperstimuliacijos</w:t>
      </w:r>
      <w:proofErr w:type="spellEnd"/>
      <w:r w:rsidRPr="0069569E">
        <w:rPr>
          <w:color w:val="000000"/>
          <w:szCs w:val="22"/>
          <w:lang w:val="lt-LT"/>
        </w:rPr>
        <w:t xml:space="preserve"> požymių, pvz., </w:t>
      </w:r>
      <w:proofErr w:type="spellStart"/>
      <w:r w:rsidRPr="0069569E">
        <w:rPr>
          <w:color w:val="000000"/>
          <w:szCs w:val="22"/>
          <w:lang w:val="lt-LT"/>
        </w:rPr>
        <w:t>estradiolio</w:t>
      </w:r>
      <w:proofErr w:type="spellEnd"/>
      <w:r w:rsidRPr="0069569E">
        <w:rPr>
          <w:color w:val="000000"/>
          <w:szCs w:val="22"/>
          <w:lang w:val="lt-LT"/>
        </w:rPr>
        <w:t xml:space="preserve"> koncentracija serume yra &gt; 5 500 </w:t>
      </w:r>
      <w:proofErr w:type="spellStart"/>
      <w:r w:rsidRPr="0069569E">
        <w:rPr>
          <w:color w:val="000000"/>
          <w:szCs w:val="22"/>
          <w:lang w:val="lt-LT"/>
        </w:rPr>
        <w:t>pg</w:t>
      </w:r>
      <w:proofErr w:type="spellEnd"/>
      <w:r w:rsidRPr="0069569E">
        <w:rPr>
          <w:color w:val="000000"/>
          <w:szCs w:val="22"/>
          <w:lang w:val="lt-LT"/>
        </w:rPr>
        <w:t>/ml arba &gt; 20 200 </w:t>
      </w:r>
      <w:proofErr w:type="spellStart"/>
      <w:r w:rsidRPr="0069569E">
        <w:rPr>
          <w:color w:val="000000"/>
          <w:szCs w:val="22"/>
          <w:lang w:val="lt-LT"/>
        </w:rPr>
        <w:t>pmol</w:t>
      </w:r>
      <w:proofErr w:type="spellEnd"/>
      <w:r w:rsidRPr="0069569E">
        <w:rPr>
          <w:color w:val="000000"/>
          <w:szCs w:val="22"/>
          <w:lang w:val="lt-LT"/>
        </w:rPr>
        <w:t xml:space="preserve">/l ir (arba) iš viso yra ≥ 40 folikulų, rekomenduojama nutraukti </w:t>
      </w:r>
      <w:proofErr w:type="spellStart"/>
      <w:r w:rsidRPr="0069569E">
        <w:rPr>
          <w:color w:val="000000"/>
          <w:szCs w:val="22"/>
          <w:lang w:val="lt-LT"/>
        </w:rPr>
        <w:t>žCG</w:t>
      </w:r>
      <w:proofErr w:type="spellEnd"/>
      <w:r w:rsidRPr="0069569E">
        <w:rPr>
          <w:color w:val="000000"/>
          <w:szCs w:val="22"/>
          <w:lang w:val="lt-LT"/>
        </w:rPr>
        <w:t xml:space="preserve"> vartojimą ir nurodyti pacientei susilaikyti nuo lytinio akto arba vartoti patikimas kontraceptines apsaugos priemones bent 4 dienas. KHSS gali sparčiai progresuoti (per 24 valandas) arba per kelias dienas) ir tapti rimtu medicininiu atveju</w:t>
      </w:r>
      <w:r w:rsidR="008C340C" w:rsidRPr="0069569E">
        <w:rPr>
          <w:color w:val="000000"/>
          <w:szCs w:val="22"/>
          <w:lang w:val="lt-LT"/>
        </w:rPr>
        <w:t>.</w:t>
      </w:r>
      <w:r w:rsidRPr="0069569E">
        <w:rPr>
          <w:color w:val="000000"/>
          <w:szCs w:val="22"/>
          <w:lang w:val="lt-LT"/>
        </w:rPr>
        <w:t xml:space="preserve"> </w:t>
      </w:r>
      <w:r w:rsidR="00CB71C8" w:rsidRPr="0069569E">
        <w:rPr>
          <w:szCs w:val="22"/>
          <w:lang w:val="lt-LT"/>
        </w:rPr>
        <w:t xml:space="preserve">Dažniausiai tai pasireiškia nutraukus gydymą hormonais, aukščiausią lygį pasiekia praėjus maždaug nuo septynių iki dešimties dienų po gydymo. </w:t>
      </w:r>
      <w:r w:rsidR="00CB71C8" w:rsidRPr="0069569E">
        <w:rPr>
          <w:color w:val="000000"/>
          <w:szCs w:val="22"/>
          <w:lang w:val="lt-LT"/>
        </w:rPr>
        <w:t>P</w:t>
      </w:r>
      <w:r w:rsidRPr="0069569E">
        <w:rPr>
          <w:color w:val="000000"/>
          <w:szCs w:val="22"/>
          <w:lang w:val="lt-LT"/>
        </w:rPr>
        <w:t xml:space="preserve">acientai turi būti stebimi mažiausiai dvi savaites po </w:t>
      </w:r>
      <w:proofErr w:type="spellStart"/>
      <w:r w:rsidRPr="0069569E">
        <w:rPr>
          <w:color w:val="000000"/>
          <w:szCs w:val="22"/>
          <w:lang w:val="lt-LT"/>
        </w:rPr>
        <w:t>žCG</w:t>
      </w:r>
      <w:proofErr w:type="spellEnd"/>
      <w:r w:rsidRPr="0069569E">
        <w:rPr>
          <w:color w:val="000000"/>
          <w:szCs w:val="22"/>
          <w:lang w:val="lt-LT"/>
        </w:rPr>
        <w:t xml:space="preserve"> paskyrimo.</w:t>
      </w:r>
    </w:p>
    <w:p w14:paraId="2B069503" w14:textId="77777777" w:rsidR="00017499" w:rsidRPr="0069569E" w:rsidRDefault="00017499" w:rsidP="0069559E">
      <w:pPr>
        <w:pStyle w:val="BodyText"/>
        <w:rPr>
          <w:color w:val="000000"/>
          <w:szCs w:val="22"/>
          <w:lang w:val="lt-LT"/>
        </w:rPr>
      </w:pPr>
    </w:p>
    <w:p w14:paraId="368F5A13" w14:textId="77777777" w:rsidR="00017499" w:rsidRPr="0069569E" w:rsidRDefault="00017499" w:rsidP="0069559E">
      <w:pPr>
        <w:pStyle w:val="BodyText"/>
        <w:rPr>
          <w:color w:val="000000"/>
          <w:szCs w:val="22"/>
          <w:lang w:val="lt-LT"/>
        </w:rPr>
      </w:pPr>
      <w:r w:rsidRPr="0069569E">
        <w:rPr>
          <w:color w:val="000000"/>
          <w:szCs w:val="22"/>
          <w:lang w:val="lt-LT"/>
        </w:rPr>
        <w:t xml:space="preserve">Dirbtinio apvaisinimo metu prieš ovuliaciją rekomenduojama susiurbti visus folikulus, kad sumažėtų </w:t>
      </w:r>
      <w:proofErr w:type="spellStart"/>
      <w:r w:rsidRPr="0069569E">
        <w:rPr>
          <w:color w:val="000000"/>
          <w:szCs w:val="22"/>
          <w:lang w:val="lt-LT"/>
        </w:rPr>
        <w:t>hiperstimuliacijos</w:t>
      </w:r>
      <w:proofErr w:type="spellEnd"/>
      <w:r w:rsidRPr="0069569E">
        <w:rPr>
          <w:color w:val="000000"/>
          <w:szCs w:val="22"/>
          <w:lang w:val="lt-LT"/>
        </w:rPr>
        <w:t xml:space="preserve"> pavojus.</w:t>
      </w:r>
    </w:p>
    <w:p w14:paraId="347F5768" w14:textId="77777777" w:rsidR="00017499" w:rsidRPr="0069569E" w:rsidRDefault="00017499" w:rsidP="0069559E">
      <w:pPr>
        <w:pStyle w:val="BodyText"/>
        <w:rPr>
          <w:color w:val="000000"/>
          <w:szCs w:val="22"/>
          <w:lang w:val="lt-LT"/>
        </w:rPr>
      </w:pPr>
    </w:p>
    <w:p w14:paraId="1448F5B8" w14:textId="77777777" w:rsidR="00017499" w:rsidRPr="0069569E" w:rsidRDefault="00017499" w:rsidP="0069559E">
      <w:pPr>
        <w:pStyle w:val="BodyText"/>
        <w:rPr>
          <w:color w:val="000000"/>
          <w:szCs w:val="22"/>
          <w:lang w:val="lt-LT"/>
        </w:rPr>
      </w:pPr>
      <w:r w:rsidRPr="0069569E">
        <w:rPr>
          <w:color w:val="000000"/>
          <w:szCs w:val="22"/>
          <w:lang w:val="lt-LT"/>
        </w:rPr>
        <w:t xml:space="preserve">Lengvas arba vidutinio sunkumo KHSS praeina savaime. Jei yra sunkus KHSS, rekomenduojama gydymą </w:t>
      </w:r>
      <w:proofErr w:type="spellStart"/>
      <w:r w:rsidRPr="0069569E">
        <w:rPr>
          <w:color w:val="000000"/>
          <w:szCs w:val="22"/>
          <w:lang w:val="lt-LT"/>
        </w:rPr>
        <w:t>gonadotropinu</w:t>
      </w:r>
      <w:proofErr w:type="spellEnd"/>
      <w:r w:rsidRPr="0069569E">
        <w:rPr>
          <w:color w:val="000000"/>
          <w:szCs w:val="22"/>
          <w:lang w:val="lt-LT"/>
        </w:rPr>
        <w:t xml:space="preserve"> nutraukti, o pacientę – hospitalizuoti bei pradėti atitinkamą gydymą.</w:t>
      </w:r>
    </w:p>
    <w:p w14:paraId="4E074B84" w14:textId="77777777" w:rsidR="00017499" w:rsidRPr="0069569E" w:rsidRDefault="00017499" w:rsidP="0069559E">
      <w:pPr>
        <w:pStyle w:val="BodyText"/>
        <w:rPr>
          <w:color w:val="000000"/>
          <w:szCs w:val="22"/>
          <w:lang w:val="lt-LT"/>
        </w:rPr>
      </w:pPr>
    </w:p>
    <w:p w14:paraId="08E8DF39" w14:textId="77777777" w:rsidR="00017499" w:rsidRPr="0069569E" w:rsidRDefault="00017499" w:rsidP="0069559E">
      <w:pPr>
        <w:pStyle w:val="BodyText"/>
        <w:keepNext/>
        <w:rPr>
          <w:i/>
          <w:color w:val="000000"/>
          <w:szCs w:val="22"/>
          <w:u w:val="single"/>
          <w:lang w:val="lt-LT"/>
        </w:rPr>
      </w:pPr>
      <w:r w:rsidRPr="0069569E">
        <w:rPr>
          <w:i/>
          <w:color w:val="000000"/>
          <w:szCs w:val="22"/>
          <w:u w:val="single"/>
          <w:lang w:val="lt-LT"/>
        </w:rPr>
        <w:t>Daugiavaisis nėštumas</w:t>
      </w:r>
    </w:p>
    <w:p w14:paraId="68C84022" w14:textId="77777777" w:rsidR="00017499" w:rsidRPr="0069569E" w:rsidRDefault="00017499" w:rsidP="0069559E">
      <w:pPr>
        <w:pStyle w:val="BodyText"/>
        <w:rPr>
          <w:color w:val="000000"/>
          <w:szCs w:val="22"/>
          <w:lang w:val="lt-LT"/>
        </w:rPr>
      </w:pPr>
      <w:r w:rsidRPr="0069569E">
        <w:rPr>
          <w:color w:val="000000"/>
          <w:szCs w:val="22"/>
          <w:lang w:val="lt-LT"/>
        </w:rPr>
        <w:t>Pacientėms, kurioms ovuliacija yra stimuliuojama</w:t>
      </w:r>
      <w:r w:rsidRPr="0069569E">
        <w:rPr>
          <w:i/>
          <w:color w:val="000000"/>
          <w:szCs w:val="22"/>
          <w:lang w:val="lt-LT"/>
        </w:rPr>
        <w:t>,</w:t>
      </w:r>
      <w:r w:rsidRPr="0069569E">
        <w:rPr>
          <w:color w:val="000000"/>
          <w:szCs w:val="22"/>
          <w:lang w:val="lt-LT"/>
        </w:rPr>
        <w:t xml:space="preserve"> daugiavaisio nėštumo tikimybė yra didesnė nei natūraliai pastojus. Dauguma daugybinio apvaisinimo atvejų yra dvyniai. Daugiavaisis nėštumas, ypač aukšto laipsnio, didina riziką sulaukti nepageidaujamo poveikio motinystei ir perinatalinio periodo pasekmių.</w:t>
      </w:r>
    </w:p>
    <w:p w14:paraId="65513B8E" w14:textId="77777777" w:rsidR="00017499" w:rsidRPr="0069569E" w:rsidRDefault="00017499" w:rsidP="0069559E">
      <w:pPr>
        <w:pStyle w:val="BodyText"/>
        <w:rPr>
          <w:color w:val="000000"/>
          <w:szCs w:val="22"/>
          <w:lang w:val="lt-LT"/>
        </w:rPr>
      </w:pPr>
    </w:p>
    <w:p w14:paraId="7866A34E" w14:textId="77777777" w:rsidR="00017499" w:rsidRPr="0069569E" w:rsidRDefault="00017499" w:rsidP="0069559E">
      <w:pPr>
        <w:pStyle w:val="BodyText"/>
        <w:rPr>
          <w:color w:val="000000"/>
          <w:szCs w:val="22"/>
          <w:lang w:val="lt-LT"/>
        </w:rPr>
      </w:pPr>
      <w:r w:rsidRPr="0069569E">
        <w:rPr>
          <w:color w:val="000000"/>
          <w:szCs w:val="22"/>
          <w:lang w:val="lt-LT"/>
        </w:rPr>
        <w:t>Siekiant iki minimumo sumažinti daugiavaisio nėštumo riziką, rekomenduojama atidžiai tikrinti kiaušidžių atsaką į vaistą.</w:t>
      </w:r>
    </w:p>
    <w:p w14:paraId="1493D6AF" w14:textId="77777777" w:rsidR="00017499" w:rsidRPr="0069569E" w:rsidRDefault="00017499" w:rsidP="0069559E">
      <w:pPr>
        <w:pStyle w:val="BodyText"/>
        <w:rPr>
          <w:color w:val="000000"/>
          <w:szCs w:val="22"/>
          <w:lang w:val="lt-LT"/>
        </w:rPr>
      </w:pPr>
    </w:p>
    <w:p w14:paraId="069FA80F" w14:textId="77777777" w:rsidR="00017499" w:rsidRPr="0069569E" w:rsidRDefault="00017499" w:rsidP="0069559E">
      <w:pPr>
        <w:pStyle w:val="BodyText"/>
        <w:rPr>
          <w:color w:val="000000"/>
          <w:szCs w:val="22"/>
          <w:lang w:val="lt-LT"/>
        </w:rPr>
      </w:pPr>
      <w:r w:rsidRPr="0069569E">
        <w:rPr>
          <w:color w:val="000000"/>
          <w:szCs w:val="22"/>
          <w:lang w:val="lt-LT"/>
        </w:rPr>
        <w:t>Pacientėms, kurioms atliekamos dirbtinio apvaisinimo procedūros, daugiavaisio nėštumo rizika priklauso nuo persodintų embrionų skaičiaus, jų savybių ir pacientės amžiaus.</w:t>
      </w:r>
    </w:p>
    <w:p w14:paraId="35FEE892" w14:textId="77777777" w:rsidR="00017499" w:rsidRPr="0069569E" w:rsidRDefault="00017499" w:rsidP="0069559E">
      <w:pPr>
        <w:pStyle w:val="BodyText"/>
        <w:rPr>
          <w:color w:val="000000"/>
          <w:szCs w:val="22"/>
          <w:lang w:val="lt-LT"/>
        </w:rPr>
      </w:pPr>
    </w:p>
    <w:p w14:paraId="0F2CE775" w14:textId="77777777" w:rsidR="00017499" w:rsidRPr="0069569E" w:rsidRDefault="00017499" w:rsidP="0069559E">
      <w:pPr>
        <w:pStyle w:val="BodyText"/>
        <w:rPr>
          <w:color w:val="000000"/>
          <w:szCs w:val="22"/>
          <w:lang w:val="lt-LT"/>
        </w:rPr>
      </w:pPr>
      <w:r w:rsidRPr="0069569E">
        <w:rPr>
          <w:color w:val="000000"/>
          <w:szCs w:val="22"/>
          <w:lang w:val="lt-LT"/>
        </w:rPr>
        <w:t>Prieš gydymo pradžią pacientės turi būti informuojamos apie daugybinio gimdymo tikimybę.</w:t>
      </w:r>
    </w:p>
    <w:p w14:paraId="48B832BE" w14:textId="77777777" w:rsidR="00017499" w:rsidRPr="0069569E" w:rsidRDefault="00017499" w:rsidP="0069559E">
      <w:pPr>
        <w:pStyle w:val="BodyText"/>
        <w:rPr>
          <w:color w:val="000000"/>
          <w:szCs w:val="22"/>
          <w:lang w:val="lt-LT"/>
        </w:rPr>
      </w:pPr>
    </w:p>
    <w:p w14:paraId="5D7F888D" w14:textId="77777777" w:rsidR="00017499" w:rsidRPr="0069569E" w:rsidRDefault="00017499" w:rsidP="0069559E">
      <w:pPr>
        <w:pStyle w:val="BodyText"/>
        <w:keepNext/>
        <w:rPr>
          <w:b/>
          <w:color w:val="000000"/>
          <w:szCs w:val="22"/>
          <w:lang w:val="lt-LT"/>
        </w:rPr>
      </w:pPr>
      <w:r w:rsidRPr="0069569E">
        <w:rPr>
          <w:i/>
          <w:color w:val="000000"/>
          <w:szCs w:val="22"/>
          <w:u w:val="single"/>
          <w:lang w:val="lt-LT"/>
        </w:rPr>
        <w:t>Nėštumo nutrūkimas</w:t>
      </w:r>
    </w:p>
    <w:p w14:paraId="00A667C9" w14:textId="77777777" w:rsidR="00017499" w:rsidRPr="0069569E" w:rsidRDefault="00017499" w:rsidP="0069559E">
      <w:pPr>
        <w:pStyle w:val="BodyText"/>
        <w:rPr>
          <w:color w:val="000000"/>
          <w:szCs w:val="22"/>
          <w:lang w:val="lt-LT"/>
        </w:rPr>
      </w:pPr>
      <w:r w:rsidRPr="0069569E">
        <w:rPr>
          <w:color w:val="000000"/>
          <w:szCs w:val="22"/>
          <w:lang w:val="lt-LT"/>
        </w:rPr>
        <w:t>Pacientėms, kurioms folikulų augimas stimuliuojamas siekiant sukelti ovuliaciją ar parengti dirbtiniam apvaisinimui, nėštumo nutrūkimo dažnis dėl persileidimo ar neišnešiojimo</w:t>
      </w:r>
      <w:r w:rsidRPr="0069569E">
        <w:rPr>
          <w:i/>
          <w:color w:val="000000"/>
          <w:szCs w:val="22"/>
          <w:lang w:val="lt-LT"/>
        </w:rPr>
        <w:t xml:space="preserve"> </w:t>
      </w:r>
      <w:r w:rsidRPr="0069569E">
        <w:rPr>
          <w:color w:val="000000"/>
          <w:szCs w:val="22"/>
          <w:lang w:val="lt-LT"/>
        </w:rPr>
        <w:t>yra didesnis nei pastojus natūraliai.</w:t>
      </w:r>
    </w:p>
    <w:p w14:paraId="0AE84657" w14:textId="77777777" w:rsidR="00017499" w:rsidRPr="0069569E" w:rsidRDefault="00017499" w:rsidP="0069559E">
      <w:pPr>
        <w:pStyle w:val="BodyText"/>
        <w:rPr>
          <w:color w:val="000000"/>
          <w:szCs w:val="22"/>
          <w:lang w:val="lt-LT"/>
        </w:rPr>
      </w:pPr>
    </w:p>
    <w:p w14:paraId="0BDF338E" w14:textId="77777777" w:rsidR="00017499" w:rsidRPr="0069569E" w:rsidRDefault="00017499" w:rsidP="0069559E">
      <w:pPr>
        <w:pStyle w:val="BodyText"/>
        <w:keepNext/>
        <w:rPr>
          <w:i/>
          <w:color w:val="000000"/>
          <w:szCs w:val="22"/>
          <w:u w:val="single"/>
          <w:lang w:val="lt-LT"/>
        </w:rPr>
      </w:pPr>
      <w:r w:rsidRPr="0069569E">
        <w:rPr>
          <w:i/>
          <w:color w:val="000000"/>
          <w:szCs w:val="22"/>
          <w:u w:val="single"/>
          <w:lang w:val="lt-LT"/>
        </w:rPr>
        <w:t>Negimdinis nėštumas</w:t>
      </w:r>
    </w:p>
    <w:p w14:paraId="0CC97331" w14:textId="77777777" w:rsidR="00017499" w:rsidRPr="0069569E" w:rsidRDefault="00017499" w:rsidP="0069559E">
      <w:pPr>
        <w:pStyle w:val="BodyText"/>
        <w:keepNext/>
        <w:rPr>
          <w:color w:val="000000"/>
          <w:szCs w:val="22"/>
          <w:lang w:val="lt-LT"/>
        </w:rPr>
      </w:pPr>
      <w:r w:rsidRPr="0069569E">
        <w:rPr>
          <w:color w:val="000000"/>
          <w:szCs w:val="22"/>
          <w:lang w:val="lt-LT"/>
        </w:rPr>
        <w:t>Didesnę tikimybę patirti negimdinį nėštumą turi kiaušintakių ligomis sirgusios moterys, tiek pastojus natūraliai, tiek po dirbtinio apvaisinimo procedūrų</w:t>
      </w:r>
      <w:r w:rsidRPr="0069569E">
        <w:rPr>
          <w:color w:val="000000"/>
          <w:szCs w:val="22"/>
          <w:u w:val="dash"/>
          <w:lang w:val="lt-LT"/>
        </w:rPr>
        <w:t>.</w:t>
      </w:r>
      <w:r w:rsidRPr="0069569E">
        <w:rPr>
          <w:color w:val="000000"/>
          <w:szCs w:val="22"/>
          <w:lang w:val="lt-LT"/>
        </w:rPr>
        <w:t xml:space="preserve"> Yra žinoma, kad negimdinio nėštumo dažnis po dirbtinio apvaisinimo yra didesnis lyginant su bendros populiacijos.</w:t>
      </w:r>
    </w:p>
    <w:p w14:paraId="2754DB28" w14:textId="77777777" w:rsidR="00017499" w:rsidRPr="0069569E" w:rsidRDefault="00017499" w:rsidP="0069559E">
      <w:pPr>
        <w:pStyle w:val="BodyText"/>
        <w:rPr>
          <w:color w:val="000000"/>
          <w:szCs w:val="22"/>
          <w:lang w:val="lt-LT"/>
        </w:rPr>
      </w:pPr>
    </w:p>
    <w:p w14:paraId="7D686023" w14:textId="77777777" w:rsidR="00017499" w:rsidRPr="0069569E" w:rsidRDefault="00017499" w:rsidP="0069559E">
      <w:pPr>
        <w:pStyle w:val="BodyText"/>
        <w:keepNext/>
        <w:keepLines/>
        <w:rPr>
          <w:i/>
          <w:color w:val="000000"/>
          <w:szCs w:val="22"/>
          <w:u w:val="single"/>
          <w:lang w:val="lt-LT"/>
        </w:rPr>
      </w:pPr>
      <w:r w:rsidRPr="0069569E">
        <w:rPr>
          <w:i/>
          <w:color w:val="000000"/>
          <w:szCs w:val="22"/>
          <w:u w:val="single"/>
          <w:lang w:val="lt-LT"/>
        </w:rPr>
        <w:t>Lytinių organų sistemos navikai</w:t>
      </w:r>
    </w:p>
    <w:p w14:paraId="283D15AA" w14:textId="77777777" w:rsidR="00017499" w:rsidRPr="0069569E" w:rsidRDefault="00017499" w:rsidP="0069559E">
      <w:pPr>
        <w:pStyle w:val="BodyText"/>
        <w:rPr>
          <w:color w:val="000000"/>
          <w:szCs w:val="22"/>
          <w:lang w:val="lt-LT"/>
        </w:rPr>
      </w:pPr>
      <w:r w:rsidRPr="0069569E">
        <w:rPr>
          <w:color w:val="000000"/>
          <w:szCs w:val="22"/>
          <w:lang w:val="lt-LT"/>
        </w:rPr>
        <w:t xml:space="preserve">Yra duomenų apie gerybinius ir piktybinius kiaušidžių ir kitų lytinių organų navikus toms moterims, kurioms nevaisingumo gydymui buvo skirta keli gydymo kursai. Kol kas nėra žinoma, ar gydymas </w:t>
      </w:r>
      <w:proofErr w:type="spellStart"/>
      <w:r w:rsidRPr="0069569E">
        <w:rPr>
          <w:color w:val="000000"/>
          <w:szCs w:val="22"/>
          <w:lang w:val="lt-LT"/>
        </w:rPr>
        <w:t>gonadotropinu</w:t>
      </w:r>
      <w:proofErr w:type="spellEnd"/>
      <w:r w:rsidRPr="0069569E">
        <w:rPr>
          <w:color w:val="000000"/>
          <w:szCs w:val="22"/>
          <w:lang w:val="lt-LT"/>
        </w:rPr>
        <w:t xml:space="preserve"> padidina minėtų auglių atsiradimo riziką nevaisingoms moterims.</w:t>
      </w:r>
    </w:p>
    <w:p w14:paraId="4A74EF0D" w14:textId="77777777" w:rsidR="00017499" w:rsidRPr="0069569E" w:rsidRDefault="00017499" w:rsidP="0069559E">
      <w:pPr>
        <w:pStyle w:val="BodyText"/>
        <w:rPr>
          <w:color w:val="000000"/>
          <w:szCs w:val="22"/>
          <w:lang w:val="lt-LT"/>
        </w:rPr>
      </w:pPr>
    </w:p>
    <w:p w14:paraId="0303ACD4" w14:textId="77777777" w:rsidR="00017499" w:rsidRPr="0069569E" w:rsidRDefault="00017499" w:rsidP="0069559E">
      <w:pPr>
        <w:pStyle w:val="BodyText"/>
        <w:keepNext/>
        <w:rPr>
          <w:i/>
          <w:color w:val="000000"/>
          <w:szCs w:val="22"/>
          <w:u w:val="single"/>
          <w:lang w:val="lt-LT"/>
        </w:rPr>
      </w:pPr>
      <w:r w:rsidRPr="0069569E">
        <w:rPr>
          <w:i/>
          <w:color w:val="000000"/>
          <w:szCs w:val="22"/>
          <w:u w:val="single"/>
          <w:lang w:val="lt-LT"/>
        </w:rPr>
        <w:t>Įgimti raidos defektai</w:t>
      </w:r>
    </w:p>
    <w:p w14:paraId="3F09F218" w14:textId="77777777" w:rsidR="00017499" w:rsidRPr="0069569E" w:rsidRDefault="00017499" w:rsidP="0069559E">
      <w:pPr>
        <w:pStyle w:val="BodyText"/>
        <w:rPr>
          <w:color w:val="000000"/>
          <w:szCs w:val="22"/>
          <w:lang w:val="lt-LT"/>
        </w:rPr>
      </w:pPr>
      <w:r w:rsidRPr="0069569E">
        <w:rPr>
          <w:color w:val="000000"/>
          <w:szCs w:val="22"/>
          <w:lang w:val="lt-LT"/>
        </w:rPr>
        <w:t>Įgimtų raidos defektų skaičius po dirbtinio apvaisinimo gali būti šiek tiek didesnis nei pastojus natūraliai. Manoma, kad taip yra todėl, kad skiriasi tėvų ypatybės (pvz.: motinos amžius, spermos apibūdinimas) bei dėl daugiavaisio nėštumo.</w:t>
      </w:r>
    </w:p>
    <w:p w14:paraId="7B995B95" w14:textId="77777777" w:rsidR="00017499" w:rsidRPr="0069569E" w:rsidRDefault="00017499" w:rsidP="0069559E">
      <w:pPr>
        <w:pStyle w:val="BodyText"/>
        <w:rPr>
          <w:color w:val="000000"/>
          <w:szCs w:val="22"/>
          <w:lang w:val="lt-LT"/>
        </w:rPr>
      </w:pPr>
    </w:p>
    <w:p w14:paraId="455B644E" w14:textId="77777777" w:rsidR="00017499" w:rsidRPr="0069569E" w:rsidRDefault="00017499" w:rsidP="0069559E">
      <w:pPr>
        <w:pStyle w:val="BodyText"/>
        <w:keepNext/>
        <w:rPr>
          <w:i/>
          <w:color w:val="000000"/>
          <w:szCs w:val="22"/>
          <w:u w:val="single"/>
          <w:lang w:val="lt-LT"/>
        </w:rPr>
      </w:pPr>
      <w:r w:rsidRPr="0069569E">
        <w:rPr>
          <w:i/>
          <w:color w:val="000000"/>
          <w:szCs w:val="22"/>
          <w:u w:val="single"/>
          <w:lang w:val="lt-LT"/>
        </w:rPr>
        <w:t>Tromboembolijos atvejai</w:t>
      </w:r>
    </w:p>
    <w:p w14:paraId="5E23E3DE" w14:textId="77777777" w:rsidR="00017499" w:rsidRPr="0069569E" w:rsidRDefault="00017499" w:rsidP="0069559E">
      <w:pPr>
        <w:pStyle w:val="BodyText"/>
        <w:rPr>
          <w:color w:val="000000"/>
          <w:szCs w:val="22"/>
          <w:lang w:val="lt-LT"/>
        </w:rPr>
      </w:pPr>
      <w:r w:rsidRPr="0069569E">
        <w:rPr>
          <w:color w:val="000000"/>
          <w:szCs w:val="22"/>
          <w:lang w:val="lt-LT"/>
        </w:rPr>
        <w:t xml:space="preserve">Moterims, kurios neseniai sirgo arba dabar serga tromboembolija, arba moterims, kurioms yra nustatytų rizikos faktorių tromboembolijai (tokių kaip asmens ar šeimos istorija), gydymas </w:t>
      </w:r>
      <w:proofErr w:type="spellStart"/>
      <w:r w:rsidRPr="0069569E">
        <w:rPr>
          <w:color w:val="000000"/>
          <w:szCs w:val="22"/>
          <w:lang w:val="lt-LT"/>
        </w:rPr>
        <w:lastRenderedPageBreak/>
        <w:t>gonadotropinais</w:t>
      </w:r>
      <w:proofErr w:type="spellEnd"/>
      <w:r w:rsidRPr="0069569E">
        <w:rPr>
          <w:color w:val="000000"/>
          <w:szCs w:val="22"/>
          <w:lang w:val="lt-LT"/>
        </w:rPr>
        <w:t xml:space="preserve"> gali dar labiau padidinti tokių reiškinių pasunkėjimo arba atsiradimo riziką. Šioms moterims reikia įvertinti gydymo </w:t>
      </w:r>
      <w:proofErr w:type="spellStart"/>
      <w:r w:rsidRPr="0069569E">
        <w:rPr>
          <w:color w:val="000000"/>
          <w:szCs w:val="22"/>
          <w:lang w:val="lt-LT"/>
        </w:rPr>
        <w:t>gonadotropinu</w:t>
      </w:r>
      <w:proofErr w:type="spellEnd"/>
      <w:r w:rsidRPr="0069569E">
        <w:rPr>
          <w:color w:val="000000"/>
          <w:szCs w:val="22"/>
          <w:lang w:val="lt-LT"/>
        </w:rPr>
        <w:t xml:space="preserve"> naudą ir galimą riziką. Taip pat būtina prisiminti, kad pats nėštumas ir KHSS padidina tromboembolijos riziką.</w:t>
      </w:r>
    </w:p>
    <w:p w14:paraId="21E9AC31" w14:textId="77777777" w:rsidR="00017499" w:rsidRPr="0069569E" w:rsidRDefault="00017499" w:rsidP="0069559E">
      <w:pPr>
        <w:pStyle w:val="BodyText"/>
        <w:rPr>
          <w:b/>
          <w:color w:val="000000"/>
          <w:szCs w:val="22"/>
          <w:lang w:val="lt-LT"/>
        </w:rPr>
      </w:pPr>
    </w:p>
    <w:p w14:paraId="1C7FA6E6" w14:textId="77777777" w:rsidR="00017499" w:rsidRPr="0069569E" w:rsidRDefault="00017499" w:rsidP="0069559E">
      <w:pPr>
        <w:pStyle w:val="BodyText"/>
        <w:keepNext/>
        <w:rPr>
          <w:iCs/>
          <w:color w:val="000000"/>
          <w:szCs w:val="22"/>
          <w:u w:val="single"/>
          <w:lang w:val="lt-LT"/>
        </w:rPr>
      </w:pPr>
      <w:r w:rsidRPr="0069569E">
        <w:rPr>
          <w:iCs/>
          <w:color w:val="000000"/>
          <w:szCs w:val="22"/>
          <w:u w:val="single"/>
          <w:lang w:val="lt-LT"/>
        </w:rPr>
        <w:t>Vyrų gydymas</w:t>
      </w:r>
    </w:p>
    <w:p w14:paraId="683289E3" w14:textId="77777777" w:rsidR="00017499" w:rsidRPr="0069569E" w:rsidRDefault="00017499" w:rsidP="0069559E">
      <w:pPr>
        <w:pStyle w:val="BodyText"/>
        <w:keepNext/>
        <w:rPr>
          <w:color w:val="000000"/>
          <w:szCs w:val="22"/>
          <w:lang w:val="lt-LT"/>
        </w:rPr>
      </w:pPr>
    </w:p>
    <w:p w14:paraId="75E0BC7A" w14:textId="77777777" w:rsidR="00017499" w:rsidRPr="0069569E" w:rsidRDefault="00017499" w:rsidP="0069559E">
      <w:pPr>
        <w:pStyle w:val="BodyText"/>
        <w:numPr>
          <w:ilvl w:val="12"/>
          <w:numId w:val="0"/>
        </w:numPr>
        <w:tabs>
          <w:tab w:val="clear" w:pos="567"/>
          <w:tab w:val="num" w:pos="0"/>
        </w:tabs>
        <w:rPr>
          <w:color w:val="000000"/>
          <w:szCs w:val="22"/>
          <w:lang w:val="lt-LT"/>
        </w:rPr>
      </w:pPr>
      <w:r w:rsidRPr="0069569E">
        <w:rPr>
          <w:color w:val="000000"/>
          <w:szCs w:val="22"/>
          <w:lang w:val="lt-LT"/>
        </w:rPr>
        <w:t>Padidėjęs endogeninio FSH kiekis rodo pirminį sėklidžių nepakankamumą. Tokiems pacientams gydymas GONAL</w:t>
      </w:r>
      <w:r w:rsidRPr="0069569E">
        <w:rPr>
          <w:color w:val="000000"/>
          <w:szCs w:val="22"/>
          <w:lang w:val="lt-LT"/>
        </w:rPr>
        <w:noBreakHyphen/>
        <w:t>f/</w:t>
      </w:r>
      <w:proofErr w:type="spellStart"/>
      <w:r w:rsidRPr="0069569E">
        <w:rPr>
          <w:color w:val="000000"/>
          <w:szCs w:val="22"/>
          <w:lang w:val="lt-LT"/>
        </w:rPr>
        <w:t>žCG</w:t>
      </w:r>
      <w:proofErr w:type="spellEnd"/>
      <w:r w:rsidRPr="0069569E">
        <w:rPr>
          <w:color w:val="000000"/>
          <w:szCs w:val="22"/>
          <w:lang w:val="lt-LT"/>
        </w:rPr>
        <w:t xml:space="preserve"> yra ne</w:t>
      </w:r>
      <w:r w:rsidR="00145B25" w:rsidRPr="0069569E">
        <w:rPr>
          <w:color w:val="000000"/>
          <w:szCs w:val="22"/>
          <w:lang w:val="lt-LT"/>
        </w:rPr>
        <w:t>veiksmingas</w:t>
      </w:r>
      <w:r w:rsidRPr="0069569E">
        <w:rPr>
          <w:color w:val="000000"/>
          <w:szCs w:val="22"/>
          <w:lang w:val="lt-LT"/>
        </w:rPr>
        <w:t>. GONAL</w:t>
      </w:r>
      <w:r w:rsidRPr="0069569E">
        <w:rPr>
          <w:color w:val="000000"/>
          <w:szCs w:val="22"/>
          <w:lang w:val="lt-LT"/>
        </w:rPr>
        <w:noBreakHyphen/>
        <w:t xml:space="preserve">f negalima skirti, kai neįmanoma pasiekti </w:t>
      </w:r>
      <w:r w:rsidR="00145B25" w:rsidRPr="0069569E">
        <w:rPr>
          <w:color w:val="000000"/>
          <w:szCs w:val="22"/>
          <w:lang w:val="lt-LT"/>
        </w:rPr>
        <w:t>veiksmingo</w:t>
      </w:r>
      <w:r w:rsidRPr="0069569E">
        <w:rPr>
          <w:color w:val="000000"/>
          <w:szCs w:val="22"/>
          <w:lang w:val="lt-LT"/>
        </w:rPr>
        <w:t xml:space="preserve"> </w:t>
      </w:r>
      <w:r w:rsidR="002D6205" w:rsidRPr="0069569E">
        <w:rPr>
          <w:color w:val="000000"/>
          <w:szCs w:val="22"/>
          <w:lang w:val="lt-LT"/>
        </w:rPr>
        <w:t>poveikio</w:t>
      </w:r>
      <w:r w:rsidRPr="0069569E">
        <w:rPr>
          <w:color w:val="000000"/>
          <w:szCs w:val="22"/>
          <w:lang w:val="lt-LT"/>
        </w:rPr>
        <w:t>.</w:t>
      </w:r>
    </w:p>
    <w:p w14:paraId="49AB8D8E" w14:textId="77777777" w:rsidR="00017499" w:rsidRPr="0069569E" w:rsidRDefault="00017499" w:rsidP="0069559E">
      <w:pPr>
        <w:pStyle w:val="BodyText"/>
        <w:rPr>
          <w:color w:val="000000"/>
          <w:szCs w:val="22"/>
          <w:lang w:val="lt-LT"/>
        </w:rPr>
      </w:pPr>
    </w:p>
    <w:p w14:paraId="55625687" w14:textId="77777777" w:rsidR="00017499" w:rsidRPr="0069569E" w:rsidRDefault="00017499" w:rsidP="0069559E">
      <w:pPr>
        <w:pStyle w:val="BodyText"/>
        <w:rPr>
          <w:color w:val="000000"/>
          <w:szCs w:val="22"/>
          <w:lang w:val="lt-LT"/>
        </w:rPr>
      </w:pPr>
      <w:r w:rsidRPr="0069569E">
        <w:rPr>
          <w:color w:val="000000"/>
          <w:szCs w:val="22"/>
          <w:lang w:val="lt-LT"/>
        </w:rPr>
        <w:t xml:space="preserve">Įvertinant gydymo </w:t>
      </w:r>
      <w:r w:rsidR="00C17661" w:rsidRPr="0069569E">
        <w:rPr>
          <w:color w:val="000000"/>
          <w:szCs w:val="22"/>
          <w:lang w:val="lt-LT"/>
        </w:rPr>
        <w:t>veiksming</w:t>
      </w:r>
      <w:r w:rsidRPr="0069569E">
        <w:rPr>
          <w:color w:val="000000"/>
          <w:szCs w:val="22"/>
          <w:lang w:val="lt-LT"/>
        </w:rPr>
        <w:t>umą, rekomenduojama atlikti spermos analizę praėjus 4</w:t>
      </w:r>
      <w:r w:rsidRPr="0069569E">
        <w:rPr>
          <w:color w:val="000000"/>
          <w:szCs w:val="22"/>
          <w:lang w:val="lt-LT"/>
        </w:rPr>
        <w:noBreakHyphen/>
        <w:t>6 mėnesiams nuo gydymo pradžios.</w:t>
      </w:r>
    </w:p>
    <w:p w14:paraId="389E5FFF" w14:textId="77777777" w:rsidR="00017499" w:rsidRPr="0069569E" w:rsidRDefault="00017499" w:rsidP="0069559E">
      <w:pPr>
        <w:pStyle w:val="BodyText"/>
        <w:rPr>
          <w:color w:val="000000"/>
          <w:szCs w:val="22"/>
          <w:lang w:val="lt-LT"/>
        </w:rPr>
      </w:pPr>
    </w:p>
    <w:p w14:paraId="2ED58325" w14:textId="77777777" w:rsidR="00017499" w:rsidRPr="0069569E" w:rsidRDefault="00DC6C6F" w:rsidP="0069559E">
      <w:pPr>
        <w:pStyle w:val="BodyText"/>
        <w:keepNext/>
        <w:rPr>
          <w:i/>
          <w:color w:val="000000"/>
          <w:szCs w:val="22"/>
          <w:u w:val="single"/>
          <w:lang w:val="lt-LT"/>
        </w:rPr>
      </w:pPr>
      <w:r w:rsidRPr="0069569E">
        <w:rPr>
          <w:color w:val="000000"/>
          <w:szCs w:val="22"/>
          <w:u w:val="single"/>
          <w:lang w:val="lt-LT"/>
        </w:rPr>
        <w:t>Natrio kiekis</w:t>
      </w:r>
    </w:p>
    <w:p w14:paraId="5014DD2F" w14:textId="77777777" w:rsidR="00017499" w:rsidRPr="0069569E" w:rsidRDefault="00017499" w:rsidP="0069559E">
      <w:pPr>
        <w:pStyle w:val="BodyText"/>
        <w:keepNext/>
        <w:rPr>
          <w:color w:val="000000"/>
          <w:szCs w:val="22"/>
          <w:lang w:val="lt-LT"/>
        </w:rPr>
      </w:pPr>
    </w:p>
    <w:p w14:paraId="4B763D7F" w14:textId="77777777" w:rsidR="00017499" w:rsidRPr="0069569E" w:rsidRDefault="00017499" w:rsidP="0069559E">
      <w:pPr>
        <w:pStyle w:val="BodyText"/>
        <w:rPr>
          <w:color w:val="000000"/>
          <w:szCs w:val="22"/>
          <w:lang w:val="lt-LT"/>
        </w:rPr>
      </w:pPr>
      <w:r w:rsidRPr="0069569E">
        <w:rPr>
          <w:color w:val="000000"/>
          <w:szCs w:val="22"/>
          <w:lang w:val="lt-LT"/>
        </w:rPr>
        <w:t>GONAL</w:t>
      </w:r>
      <w:r w:rsidRPr="0069569E">
        <w:rPr>
          <w:color w:val="000000"/>
          <w:szCs w:val="22"/>
          <w:lang w:val="lt-LT"/>
        </w:rPr>
        <w:noBreakHyphen/>
        <w:t>f dozėje yra mažiau kaip 1 mmol (23 mg) natrio, t.</w:t>
      </w:r>
      <w:r w:rsidR="0052664F" w:rsidRPr="0069569E">
        <w:rPr>
          <w:color w:val="000000"/>
          <w:szCs w:val="22"/>
          <w:lang w:val="lt-LT"/>
        </w:rPr>
        <w:t xml:space="preserve"> </w:t>
      </w:r>
      <w:r w:rsidRPr="0069569E">
        <w:rPr>
          <w:color w:val="000000"/>
          <w:szCs w:val="22"/>
          <w:lang w:val="lt-LT"/>
        </w:rPr>
        <w:t>y. jis beveik neturi reikšmės.</w:t>
      </w:r>
    </w:p>
    <w:p w14:paraId="122220C8" w14:textId="77777777" w:rsidR="00017499" w:rsidRPr="0069569E" w:rsidRDefault="00017499" w:rsidP="0069559E">
      <w:pPr>
        <w:pStyle w:val="BodyText"/>
        <w:rPr>
          <w:color w:val="000000"/>
          <w:szCs w:val="22"/>
          <w:lang w:val="lt-LT"/>
        </w:rPr>
      </w:pPr>
    </w:p>
    <w:p w14:paraId="425064DC" w14:textId="77777777" w:rsidR="00017499" w:rsidRPr="0069569E" w:rsidRDefault="00017499" w:rsidP="00B26DE3">
      <w:pPr>
        <w:keepNext/>
        <w:keepLines/>
        <w:rPr>
          <w:b/>
          <w:sz w:val="22"/>
          <w:szCs w:val="22"/>
          <w:lang w:val="lt-LT"/>
        </w:rPr>
      </w:pPr>
      <w:r w:rsidRPr="0069569E">
        <w:rPr>
          <w:b/>
          <w:sz w:val="22"/>
          <w:szCs w:val="22"/>
          <w:lang w:val="lt-LT"/>
        </w:rPr>
        <w:t>4.5</w:t>
      </w:r>
      <w:r w:rsidRPr="0069569E">
        <w:rPr>
          <w:b/>
          <w:sz w:val="22"/>
          <w:szCs w:val="22"/>
          <w:lang w:val="lt-LT"/>
        </w:rPr>
        <w:tab/>
        <w:t>Sąveika su kitais vaistiniais preparatais ir kitokia sąveika</w:t>
      </w:r>
    </w:p>
    <w:p w14:paraId="213A1B59" w14:textId="77777777" w:rsidR="00017499" w:rsidRPr="0069569E" w:rsidRDefault="00017499" w:rsidP="0069559E">
      <w:pPr>
        <w:pStyle w:val="BodyText2"/>
        <w:keepNext/>
        <w:jc w:val="left"/>
        <w:rPr>
          <w:color w:val="000000"/>
          <w:szCs w:val="22"/>
          <w:lang w:val="lt-LT"/>
        </w:rPr>
      </w:pPr>
    </w:p>
    <w:p w14:paraId="4D37ED7D" w14:textId="77777777" w:rsidR="00017499" w:rsidRPr="0069569E" w:rsidRDefault="00017499" w:rsidP="0069559E">
      <w:pPr>
        <w:pStyle w:val="BodyText2"/>
        <w:jc w:val="left"/>
        <w:rPr>
          <w:color w:val="000000"/>
          <w:szCs w:val="22"/>
          <w:lang w:val="lt-LT"/>
        </w:rPr>
      </w:pPr>
      <w:r w:rsidRPr="0069569E">
        <w:rPr>
          <w:color w:val="000000"/>
          <w:szCs w:val="22"/>
          <w:lang w:val="lt-LT"/>
        </w:rPr>
        <w:t>GONAL</w:t>
      </w:r>
      <w:r w:rsidRPr="0069569E">
        <w:rPr>
          <w:color w:val="000000"/>
          <w:szCs w:val="22"/>
          <w:lang w:val="lt-LT"/>
        </w:rPr>
        <w:noBreakHyphen/>
        <w:t>f</w:t>
      </w:r>
      <w:r w:rsidRPr="0069569E">
        <w:rPr>
          <w:i/>
          <w:color w:val="000000"/>
          <w:szCs w:val="22"/>
          <w:lang w:val="lt-LT"/>
        </w:rPr>
        <w:t>,</w:t>
      </w:r>
      <w:r w:rsidRPr="0069569E">
        <w:rPr>
          <w:color w:val="000000"/>
          <w:szCs w:val="22"/>
          <w:lang w:val="lt-LT"/>
        </w:rPr>
        <w:t xml:space="preserve"> vartojant su kitais vaistiniais preparatais ovuliacijai stimuliuoti (pvz.: </w:t>
      </w:r>
      <w:proofErr w:type="spellStart"/>
      <w:r w:rsidRPr="0069569E">
        <w:rPr>
          <w:color w:val="000000"/>
          <w:szCs w:val="22"/>
          <w:lang w:val="lt-LT"/>
        </w:rPr>
        <w:t>žCG</w:t>
      </w:r>
      <w:proofErr w:type="spellEnd"/>
      <w:r w:rsidRPr="0069569E">
        <w:rPr>
          <w:color w:val="000000"/>
          <w:szCs w:val="22"/>
          <w:lang w:val="lt-LT"/>
        </w:rPr>
        <w:t xml:space="preserve">, </w:t>
      </w:r>
      <w:proofErr w:type="spellStart"/>
      <w:r w:rsidRPr="0069569E">
        <w:rPr>
          <w:color w:val="000000"/>
          <w:szCs w:val="22"/>
          <w:lang w:val="lt-LT"/>
        </w:rPr>
        <w:t>klomifeno</w:t>
      </w:r>
      <w:proofErr w:type="spellEnd"/>
      <w:r w:rsidRPr="0069569E">
        <w:rPr>
          <w:color w:val="000000"/>
          <w:szCs w:val="22"/>
          <w:lang w:val="lt-LT"/>
        </w:rPr>
        <w:t xml:space="preserve"> citratas), gali skatinti folikulų susidarymą, o kartu vartojant GnRH </w:t>
      </w:r>
      <w:proofErr w:type="spellStart"/>
      <w:r w:rsidRPr="0069569E">
        <w:rPr>
          <w:color w:val="000000"/>
          <w:szCs w:val="22"/>
          <w:lang w:val="lt-LT"/>
        </w:rPr>
        <w:t>agonistą</w:t>
      </w:r>
      <w:proofErr w:type="spellEnd"/>
      <w:r w:rsidRPr="0069569E">
        <w:rPr>
          <w:color w:val="000000"/>
          <w:szCs w:val="22"/>
          <w:lang w:val="lt-LT"/>
        </w:rPr>
        <w:t xml:space="preserve"> arba antagonistą, tikslu </w:t>
      </w:r>
      <w:proofErr w:type="spellStart"/>
      <w:r w:rsidRPr="0069569E">
        <w:rPr>
          <w:color w:val="000000"/>
          <w:szCs w:val="22"/>
          <w:lang w:val="lt-LT"/>
        </w:rPr>
        <w:t>desensibilizuoti</w:t>
      </w:r>
      <w:proofErr w:type="spellEnd"/>
      <w:r w:rsidRPr="0069569E">
        <w:rPr>
          <w:color w:val="000000"/>
          <w:szCs w:val="22"/>
          <w:lang w:val="lt-LT"/>
        </w:rPr>
        <w:t xml:space="preserve"> </w:t>
      </w:r>
      <w:proofErr w:type="spellStart"/>
      <w:r w:rsidRPr="0069569E">
        <w:rPr>
          <w:color w:val="000000"/>
          <w:szCs w:val="22"/>
          <w:lang w:val="lt-LT"/>
        </w:rPr>
        <w:t>hipofizę</w:t>
      </w:r>
      <w:proofErr w:type="spellEnd"/>
      <w:r w:rsidRPr="0069569E">
        <w:rPr>
          <w:color w:val="000000"/>
          <w:szCs w:val="22"/>
          <w:lang w:val="lt-LT"/>
        </w:rPr>
        <w:t>, gali prireikti padidinti GONAL</w:t>
      </w:r>
      <w:r w:rsidRPr="0069569E">
        <w:rPr>
          <w:color w:val="000000"/>
          <w:szCs w:val="22"/>
          <w:lang w:val="lt-LT"/>
        </w:rPr>
        <w:noBreakHyphen/>
        <w:t>f dozę, kurios reikia adekvačiam kiaušidžių atsakui pasiekti. Nestebėta kitų klinikai reikšmingų GONAL</w:t>
      </w:r>
      <w:r w:rsidRPr="0069569E">
        <w:rPr>
          <w:color w:val="000000"/>
          <w:szCs w:val="22"/>
          <w:lang w:val="lt-LT"/>
        </w:rPr>
        <w:noBreakHyphen/>
        <w:t xml:space="preserve">f ir kitų </w:t>
      </w:r>
      <w:r w:rsidR="0019025E" w:rsidRPr="0069569E">
        <w:rPr>
          <w:color w:val="000000"/>
          <w:szCs w:val="22"/>
          <w:lang w:val="lt-LT"/>
        </w:rPr>
        <w:t>vaistinių preparatų</w:t>
      </w:r>
      <w:r w:rsidRPr="0069569E">
        <w:rPr>
          <w:color w:val="000000"/>
          <w:szCs w:val="22"/>
          <w:lang w:val="lt-LT"/>
        </w:rPr>
        <w:t xml:space="preserve"> sąveikos atvejų.</w:t>
      </w:r>
    </w:p>
    <w:p w14:paraId="759EAB2D" w14:textId="77777777" w:rsidR="00017499" w:rsidRPr="0069569E" w:rsidRDefault="00017499" w:rsidP="0069559E">
      <w:pPr>
        <w:pStyle w:val="BodyText2"/>
        <w:jc w:val="left"/>
        <w:rPr>
          <w:color w:val="000000"/>
          <w:szCs w:val="22"/>
          <w:lang w:val="lt-LT"/>
        </w:rPr>
      </w:pPr>
    </w:p>
    <w:p w14:paraId="6319C439" w14:textId="77777777" w:rsidR="00017499" w:rsidRPr="0069569E" w:rsidRDefault="00017499" w:rsidP="006A4B85">
      <w:pPr>
        <w:keepNext/>
        <w:keepLines/>
        <w:rPr>
          <w:b/>
          <w:sz w:val="22"/>
          <w:szCs w:val="22"/>
          <w:lang w:val="lt-LT"/>
        </w:rPr>
      </w:pPr>
      <w:r w:rsidRPr="0069569E">
        <w:rPr>
          <w:b/>
          <w:sz w:val="22"/>
          <w:szCs w:val="22"/>
          <w:lang w:val="lt-LT"/>
        </w:rPr>
        <w:t>4.6</w:t>
      </w:r>
      <w:r w:rsidRPr="0069569E">
        <w:rPr>
          <w:b/>
          <w:sz w:val="22"/>
          <w:szCs w:val="22"/>
          <w:lang w:val="lt-LT"/>
        </w:rPr>
        <w:tab/>
      </w:r>
      <w:r w:rsidR="0039745B" w:rsidRPr="0069569E">
        <w:rPr>
          <w:b/>
          <w:sz w:val="22"/>
          <w:szCs w:val="22"/>
          <w:lang w:val="lt-LT"/>
        </w:rPr>
        <w:t>Vaisingumas, n</w:t>
      </w:r>
      <w:r w:rsidRPr="0069569E">
        <w:rPr>
          <w:b/>
          <w:sz w:val="22"/>
          <w:szCs w:val="22"/>
          <w:lang w:val="lt-LT"/>
        </w:rPr>
        <w:t>ėštumo ir žindymo laikotarpis</w:t>
      </w:r>
    </w:p>
    <w:p w14:paraId="6E89A7AE" w14:textId="77777777" w:rsidR="00017499" w:rsidRPr="0069569E" w:rsidRDefault="00017499" w:rsidP="0069559E">
      <w:pPr>
        <w:pStyle w:val="BodyText2"/>
        <w:keepNext/>
        <w:jc w:val="left"/>
        <w:rPr>
          <w:color w:val="000000"/>
          <w:szCs w:val="22"/>
          <w:lang w:val="lt-LT"/>
        </w:rPr>
      </w:pPr>
    </w:p>
    <w:p w14:paraId="31F2AA69" w14:textId="77777777" w:rsidR="00017499" w:rsidRPr="0069569E" w:rsidRDefault="00017499" w:rsidP="0069559E">
      <w:pPr>
        <w:pStyle w:val="BodyText2"/>
        <w:keepNext/>
        <w:keepLines/>
        <w:jc w:val="left"/>
        <w:rPr>
          <w:color w:val="000000"/>
          <w:szCs w:val="22"/>
          <w:u w:val="single"/>
          <w:lang w:val="lt-LT"/>
        </w:rPr>
      </w:pPr>
      <w:r w:rsidRPr="0069569E">
        <w:rPr>
          <w:color w:val="000000"/>
          <w:szCs w:val="22"/>
          <w:u w:val="single"/>
          <w:lang w:val="lt-LT"/>
        </w:rPr>
        <w:t>Nėštumas</w:t>
      </w:r>
    </w:p>
    <w:p w14:paraId="45803CB6" w14:textId="77777777" w:rsidR="00AE1967" w:rsidRPr="0069569E" w:rsidRDefault="00AE1967" w:rsidP="0069559E">
      <w:pPr>
        <w:pStyle w:val="BodyText2"/>
        <w:keepNext/>
        <w:keepLines/>
        <w:jc w:val="left"/>
        <w:rPr>
          <w:color w:val="000000"/>
          <w:szCs w:val="22"/>
          <w:lang w:val="lt-LT"/>
        </w:rPr>
      </w:pPr>
    </w:p>
    <w:p w14:paraId="63A5DF4B" w14:textId="77777777" w:rsidR="00017499" w:rsidRPr="0069569E" w:rsidRDefault="00017499" w:rsidP="0069559E">
      <w:pPr>
        <w:pStyle w:val="BodyText2"/>
        <w:jc w:val="left"/>
        <w:rPr>
          <w:color w:val="000000"/>
          <w:szCs w:val="22"/>
          <w:lang w:val="lt-LT"/>
        </w:rPr>
      </w:pPr>
      <w:r w:rsidRPr="0069569E">
        <w:rPr>
          <w:color w:val="000000"/>
          <w:szCs w:val="22"/>
          <w:lang w:val="lt-LT"/>
        </w:rPr>
        <w:t>GONAL</w:t>
      </w:r>
      <w:r w:rsidRPr="0069569E">
        <w:rPr>
          <w:color w:val="000000"/>
          <w:szCs w:val="22"/>
          <w:lang w:val="lt-LT"/>
        </w:rPr>
        <w:noBreakHyphen/>
        <w:t>f</w:t>
      </w:r>
      <w:r w:rsidRPr="0069569E">
        <w:rPr>
          <w:i/>
          <w:color w:val="000000"/>
          <w:szCs w:val="22"/>
          <w:lang w:val="lt-LT"/>
        </w:rPr>
        <w:t xml:space="preserve"> </w:t>
      </w:r>
      <w:r w:rsidRPr="0069569E">
        <w:rPr>
          <w:color w:val="000000"/>
          <w:szCs w:val="22"/>
          <w:lang w:val="lt-LT"/>
        </w:rPr>
        <w:t xml:space="preserve">neskiriamas </w:t>
      </w:r>
      <w:r w:rsidR="006C40A1" w:rsidRPr="0069569E">
        <w:rPr>
          <w:szCs w:val="22"/>
          <w:lang w:val="lt-LT"/>
        </w:rPr>
        <w:t>nėštumo metu</w:t>
      </w:r>
      <w:r w:rsidRPr="0069569E">
        <w:rPr>
          <w:color w:val="000000"/>
          <w:szCs w:val="22"/>
          <w:lang w:val="lt-LT"/>
        </w:rPr>
        <w:t>. Nedaugelio nėštumų stebėjimo duomenys (</w:t>
      </w:r>
      <w:r w:rsidR="006C40A1" w:rsidRPr="0069569E">
        <w:rPr>
          <w:bCs/>
          <w:iCs/>
          <w:szCs w:val="22"/>
          <w:lang w:val="lt-LT"/>
        </w:rPr>
        <w:t xml:space="preserve">duomenų yra </w:t>
      </w:r>
      <w:r w:rsidRPr="0069569E">
        <w:rPr>
          <w:color w:val="000000"/>
          <w:szCs w:val="22"/>
          <w:lang w:val="lt-LT"/>
        </w:rPr>
        <w:t>mažiau kaip apie 300 nėštum</w:t>
      </w:r>
      <w:r w:rsidR="006C40A1" w:rsidRPr="0069569E">
        <w:rPr>
          <w:color w:val="000000"/>
          <w:szCs w:val="22"/>
          <w:lang w:val="lt-LT"/>
        </w:rPr>
        <w:t>ų</w:t>
      </w:r>
      <w:r w:rsidRPr="0069569E">
        <w:rPr>
          <w:color w:val="000000"/>
          <w:szCs w:val="22"/>
          <w:lang w:val="lt-LT"/>
        </w:rPr>
        <w:t xml:space="preserve"> baig</w:t>
      </w:r>
      <w:r w:rsidR="006C40A1" w:rsidRPr="0069569E">
        <w:rPr>
          <w:color w:val="000000"/>
          <w:szCs w:val="22"/>
          <w:lang w:val="lt-LT"/>
        </w:rPr>
        <w:t>tis</w:t>
      </w:r>
      <w:r w:rsidRPr="0069569E">
        <w:rPr>
          <w:color w:val="000000"/>
          <w:szCs w:val="22"/>
          <w:lang w:val="lt-LT"/>
        </w:rPr>
        <w:t xml:space="preserve">) nerodo </w:t>
      </w:r>
      <w:proofErr w:type="spellStart"/>
      <w:r w:rsidRPr="0069569E">
        <w:rPr>
          <w:color w:val="000000"/>
          <w:szCs w:val="22"/>
          <w:lang w:val="lt-LT"/>
        </w:rPr>
        <w:t>folitropino</w:t>
      </w:r>
      <w:proofErr w:type="spellEnd"/>
      <w:r w:rsidRPr="0069569E">
        <w:rPr>
          <w:color w:val="000000"/>
          <w:szCs w:val="22"/>
          <w:lang w:val="lt-LT"/>
        </w:rPr>
        <w:t xml:space="preserve"> </w:t>
      </w:r>
      <w:r w:rsidR="00891569" w:rsidRPr="0069569E">
        <w:rPr>
          <w:color w:val="000000"/>
          <w:szCs w:val="22"/>
          <w:lang w:val="lt-LT"/>
        </w:rPr>
        <w:t xml:space="preserve">alfa </w:t>
      </w:r>
      <w:r w:rsidRPr="0069569E">
        <w:rPr>
          <w:color w:val="000000"/>
          <w:szCs w:val="22"/>
          <w:lang w:val="lt-LT"/>
        </w:rPr>
        <w:t>poveikio apsigimimams ar toksinio poveikio vaisiui (ar) naujagimiui.</w:t>
      </w:r>
    </w:p>
    <w:p w14:paraId="6D741D88" w14:textId="77777777" w:rsidR="00017499" w:rsidRPr="0069569E" w:rsidRDefault="00017499" w:rsidP="0069559E">
      <w:pPr>
        <w:pStyle w:val="BodyText2"/>
        <w:jc w:val="left"/>
        <w:rPr>
          <w:color w:val="000000"/>
          <w:szCs w:val="22"/>
          <w:lang w:val="lt-LT"/>
        </w:rPr>
      </w:pPr>
    </w:p>
    <w:p w14:paraId="1A9DC9B8" w14:textId="77777777" w:rsidR="00017499" w:rsidRPr="0069569E" w:rsidRDefault="00017499" w:rsidP="0069559E">
      <w:pPr>
        <w:pStyle w:val="BodyText2"/>
        <w:jc w:val="left"/>
        <w:rPr>
          <w:color w:val="000000"/>
          <w:szCs w:val="22"/>
          <w:lang w:val="lt-LT"/>
        </w:rPr>
      </w:pPr>
      <w:r w:rsidRPr="0069569E">
        <w:rPr>
          <w:color w:val="000000"/>
          <w:szCs w:val="22"/>
          <w:lang w:val="lt-LT"/>
        </w:rPr>
        <w:t xml:space="preserve">Tyrimuose su laboratoriniais gyvūnais nestebėta </w:t>
      </w:r>
      <w:proofErr w:type="spellStart"/>
      <w:r w:rsidRPr="0069569E">
        <w:rPr>
          <w:color w:val="000000"/>
          <w:szCs w:val="22"/>
          <w:lang w:val="lt-LT"/>
        </w:rPr>
        <w:t>teratogeninio</w:t>
      </w:r>
      <w:proofErr w:type="spellEnd"/>
      <w:r w:rsidRPr="0069569E">
        <w:rPr>
          <w:color w:val="000000"/>
          <w:szCs w:val="22"/>
          <w:lang w:val="lt-LT"/>
        </w:rPr>
        <w:t xml:space="preserve"> poveikio (žr. 5.3 skyrių).</w:t>
      </w:r>
    </w:p>
    <w:p w14:paraId="32504D1E" w14:textId="77777777" w:rsidR="00017499" w:rsidRPr="0069569E" w:rsidRDefault="00017499" w:rsidP="0069559E">
      <w:pPr>
        <w:pStyle w:val="BodyText2"/>
        <w:jc w:val="left"/>
        <w:rPr>
          <w:color w:val="000000"/>
          <w:szCs w:val="22"/>
          <w:lang w:val="lt-LT"/>
        </w:rPr>
      </w:pPr>
      <w:r w:rsidRPr="0069569E">
        <w:rPr>
          <w:color w:val="000000"/>
          <w:szCs w:val="22"/>
          <w:lang w:val="lt-LT"/>
        </w:rPr>
        <w:t xml:space="preserve">Kai vaistas vartojamas nėštumo metu, nėra pakankamai klinikinių duomenų, kad galima būtų atmesti </w:t>
      </w:r>
      <w:proofErr w:type="spellStart"/>
      <w:r w:rsidRPr="0069569E">
        <w:rPr>
          <w:color w:val="000000"/>
          <w:szCs w:val="22"/>
          <w:lang w:val="lt-LT"/>
        </w:rPr>
        <w:t>teratogeninį</w:t>
      </w:r>
      <w:proofErr w:type="spellEnd"/>
      <w:r w:rsidRPr="0069569E">
        <w:rPr>
          <w:color w:val="000000"/>
          <w:szCs w:val="22"/>
          <w:lang w:val="lt-LT"/>
        </w:rPr>
        <w:t xml:space="preserve"> GONAL</w:t>
      </w:r>
      <w:r w:rsidRPr="0069569E">
        <w:rPr>
          <w:color w:val="000000"/>
          <w:szCs w:val="22"/>
          <w:lang w:val="lt-LT"/>
        </w:rPr>
        <w:noBreakHyphen/>
        <w:t>f poveikį.</w:t>
      </w:r>
    </w:p>
    <w:p w14:paraId="4DAB575B" w14:textId="77777777" w:rsidR="00017499" w:rsidRPr="0069569E" w:rsidRDefault="00017499" w:rsidP="0069559E">
      <w:pPr>
        <w:pStyle w:val="BodyText2"/>
        <w:jc w:val="left"/>
        <w:rPr>
          <w:color w:val="000000"/>
          <w:szCs w:val="22"/>
          <w:lang w:val="lt-LT"/>
        </w:rPr>
      </w:pPr>
    </w:p>
    <w:p w14:paraId="414327A2" w14:textId="77777777" w:rsidR="00017499" w:rsidRPr="0069569E" w:rsidRDefault="00017499" w:rsidP="0069559E">
      <w:pPr>
        <w:pStyle w:val="BodyText2"/>
        <w:keepNext/>
        <w:keepLines/>
        <w:jc w:val="left"/>
        <w:rPr>
          <w:color w:val="000000"/>
          <w:szCs w:val="22"/>
          <w:u w:val="single"/>
          <w:lang w:val="lt-LT"/>
        </w:rPr>
      </w:pPr>
      <w:r w:rsidRPr="0069569E">
        <w:rPr>
          <w:color w:val="000000"/>
          <w:szCs w:val="22"/>
          <w:u w:val="single"/>
          <w:lang w:val="lt-LT"/>
        </w:rPr>
        <w:t>Žindymas</w:t>
      </w:r>
    </w:p>
    <w:p w14:paraId="48544911" w14:textId="77777777" w:rsidR="00AE1967" w:rsidRPr="0069569E" w:rsidRDefault="00AE1967" w:rsidP="0069559E">
      <w:pPr>
        <w:pStyle w:val="BodyText2"/>
        <w:keepNext/>
        <w:keepLines/>
        <w:jc w:val="left"/>
        <w:rPr>
          <w:color w:val="000000"/>
          <w:szCs w:val="22"/>
          <w:lang w:val="lt-LT"/>
        </w:rPr>
      </w:pPr>
    </w:p>
    <w:p w14:paraId="6483FB7F" w14:textId="77777777" w:rsidR="00D2079A" w:rsidRPr="0069569E" w:rsidRDefault="00017499" w:rsidP="0069559E">
      <w:pPr>
        <w:pStyle w:val="BodyText2"/>
        <w:jc w:val="left"/>
        <w:rPr>
          <w:color w:val="000000"/>
          <w:szCs w:val="22"/>
          <w:lang w:val="lt-LT"/>
        </w:rPr>
      </w:pPr>
      <w:r w:rsidRPr="0069569E">
        <w:rPr>
          <w:color w:val="000000"/>
          <w:szCs w:val="22"/>
          <w:lang w:val="lt-LT"/>
        </w:rPr>
        <w:t>GONAL</w:t>
      </w:r>
      <w:r w:rsidRPr="0069569E">
        <w:rPr>
          <w:color w:val="000000"/>
          <w:szCs w:val="22"/>
          <w:lang w:val="lt-LT"/>
        </w:rPr>
        <w:noBreakHyphen/>
        <w:t xml:space="preserve">f </w:t>
      </w:r>
      <w:r w:rsidR="006C40A1" w:rsidRPr="0069569E">
        <w:rPr>
          <w:rFonts w:eastAsia="SimSun"/>
          <w:color w:val="000000"/>
          <w:szCs w:val="22"/>
          <w:lang w:val="lt-LT" w:eastAsia="zh-CN"/>
        </w:rPr>
        <w:t>negalima vartoti žindymo metu</w:t>
      </w:r>
      <w:r w:rsidRPr="0069569E">
        <w:rPr>
          <w:color w:val="000000"/>
          <w:szCs w:val="22"/>
          <w:lang w:val="lt-LT"/>
        </w:rPr>
        <w:t>.</w:t>
      </w:r>
    </w:p>
    <w:p w14:paraId="36542DAD" w14:textId="77777777" w:rsidR="00D2079A" w:rsidRPr="0069569E" w:rsidRDefault="00D2079A" w:rsidP="0069559E">
      <w:pPr>
        <w:pStyle w:val="BodyText2"/>
        <w:jc w:val="left"/>
        <w:rPr>
          <w:color w:val="000000"/>
          <w:szCs w:val="22"/>
          <w:lang w:val="lt-LT"/>
        </w:rPr>
      </w:pPr>
    </w:p>
    <w:p w14:paraId="566906F6" w14:textId="77777777" w:rsidR="00017499" w:rsidRPr="0069569E" w:rsidRDefault="00D2079A" w:rsidP="0069559E">
      <w:pPr>
        <w:pStyle w:val="BodyText2"/>
        <w:keepNext/>
        <w:keepLines/>
        <w:jc w:val="left"/>
        <w:rPr>
          <w:color w:val="000000"/>
          <w:szCs w:val="22"/>
          <w:u w:val="single"/>
          <w:lang w:val="lt-LT"/>
        </w:rPr>
      </w:pPr>
      <w:r w:rsidRPr="0069569E">
        <w:rPr>
          <w:color w:val="000000"/>
          <w:szCs w:val="22"/>
          <w:u w:val="single"/>
          <w:lang w:val="lt-LT"/>
        </w:rPr>
        <w:t>Vaisingumas</w:t>
      </w:r>
    </w:p>
    <w:p w14:paraId="163CDF4A" w14:textId="77777777" w:rsidR="00AE1967" w:rsidRPr="0069569E" w:rsidRDefault="00AE1967" w:rsidP="0069559E">
      <w:pPr>
        <w:pStyle w:val="BodyText2"/>
        <w:keepNext/>
        <w:keepLines/>
        <w:jc w:val="left"/>
        <w:rPr>
          <w:szCs w:val="22"/>
          <w:lang w:val="lt-LT"/>
        </w:rPr>
      </w:pPr>
    </w:p>
    <w:p w14:paraId="384EDE25" w14:textId="77777777" w:rsidR="00017499" w:rsidRPr="0069569E" w:rsidRDefault="00D2079A" w:rsidP="0069559E">
      <w:pPr>
        <w:pStyle w:val="BodyText2"/>
        <w:jc w:val="left"/>
        <w:rPr>
          <w:color w:val="000000"/>
          <w:szCs w:val="22"/>
          <w:lang w:val="lt-LT"/>
        </w:rPr>
      </w:pPr>
      <w:r w:rsidRPr="0069569E">
        <w:rPr>
          <w:szCs w:val="22"/>
          <w:lang w:val="lt-LT"/>
        </w:rPr>
        <w:t>GONAL</w:t>
      </w:r>
      <w:r w:rsidR="00847BF6" w:rsidRPr="0069569E">
        <w:rPr>
          <w:szCs w:val="22"/>
          <w:lang w:val="lt-LT"/>
        </w:rPr>
        <w:noBreakHyphen/>
      </w:r>
      <w:r w:rsidRPr="0069569E">
        <w:rPr>
          <w:szCs w:val="22"/>
          <w:lang w:val="lt-LT"/>
        </w:rPr>
        <w:t>f skirtas vartoti esant nevaising</w:t>
      </w:r>
      <w:r w:rsidR="00847BF6" w:rsidRPr="0069569E">
        <w:rPr>
          <w:szCs w:val="22"/>
          <w:lang w:val="lt-LT"/>
        </w:rPr>
        <w:t>umui (žr. 4.1 </w:t>
      </w:r>
      <w:r w:rsidRPr="0069569E">
        <w:rPr>
          <w:szCs w:val="22"/>
          <w:lang w:val="lt-LT"/>
        </w:rPr>
        <w:t>skyrių).</w:t>
      </w:r>
    </w:p>
    <w:p w14:paraId="44ACF720" w14:textId="77777777" w:rsidR="00D2079A" w:rsidRPr="0069569E" w:rsidRDefault="00D2079A" w:rsidP="0069559E">
      <w:pPr>
        <w:pStyle w:val="BodyText2"/>
        <w:jc w:val="left"/>
        <w:rPr>
          <w:color w:val="000000"/>
          <w:szCs w:val="22"/>
          <w:lang w:val="lt-LT"/>
        </w:rPr>
      </w:pPr>
    </w:p>
    <w:p w14:paraId="3A915D9E" w14:textId="77777777" w:rsidR="00017499" w:rsidRPr="0069569E" w:rsidRDefault="00017499" w:rsidP="006A4B85">
      <w:pPr>
        <w:keepNext/>
        <w:keepLines/>
        <w:rPr>
          <w:b/>
          <w:sz w:val="22"/>
          <w:szCs w:val="22"/>
          <w:lang w:val="lt-LT"/>
        </w:rPr>
      </w:pPr>
      <w:r w:rsidRPr="0069569E">
        <w:rPr>
          <w:b/>
          <w:sz w:val="22"/>
          <w:szCs w:val="22"/>
          <w:lang w:val="lt-LT"/>
        </w:rPr>
        <w:t>4.7</w:t>
      </w:r>
      <w:r w:rsidRPr="0069569E">
        <w:rPr>
          <w:b/>
          <w:sz w:val="22"/>
          <w:szCs w:val="22"/>
          <w:lang w:val="lt-LT"/>
        </w:rPr>
        <w:tab/>
        <w:t>Poveikis gebėjimui vairuoti ir valdyti mechanizmus</w:t>
      </w:r>
    </w:p>
    <w:p w14:paraId="75C14BD0" w14:textId="77777777" w:rsidR="00017499" w:rsidRPr="0069569E" w:rsidRDefault="00017499" w:rsidP="0069559E">
      <w:pPr>
        <w:pStyle w:val="BodyText2"/>
        <w:keepNext/>
        <w:tabs>
          <w:tab w:val="clear" w:pos="567"/>
        </w:tabs>
        <w:jc w:val="left"/>
        <w:rPr>
          <w:color w:val="000000"/>
          <w:szCs w:val="22"/>
          <w:lang w:val="lt-LT"/>
        </w:rPr>
      </w:pPr>
    </w:p>
    <w:p w14:paraId="13866D77" w14:textId="77777777" w:rsidR="00017499" w:rsidRPr="0069569E" w:rsidRDefault="00017499" w:rsidP="0069559E">
      <w:pPr>
        <w:pStyle w:val="BodyText2"/>
        <w:jc w:val="left"/>
        <w:rPr>
          <w:color w:val="000000"/>
          <w:szCs w:val="22"/>
          <w:lang w:val="lt-LT"/>
        </w:rPr>
      </w:pPr>
      <w:r w:rsidRPr="0069569E">
        <w:rPr>
          <w:color w:val="000000"/>
          <w:szCs w:val="22"/>
          <w:lang w:val="lt-LT"/>
        </w:rPr>
        <w:t>GONAL</w:t>
      </w:r>
      <w:r w:rsidRPr="0069569E">
        <w:rPr>
          <w:color w:val="000000"/>
          <w:szCs w:val="22"/>
          <w:lang w:val="lt-LT"/>
        </w:rPr>
        <w:noBreakHyphen/>
        <w:t>f gebėjimo vairuoti ir valdyti mechanizmus neveikia arba veikia nereikšmingai.</w:t>
      </w:r>
    </w:p>
    <w:p w14:paraId="27222E4C" w14:textId="77777777" w:rsidR="00017499" w:rsidRPr="0069569E" w:rsidRDefault="00017499" w:rsidP="0069559E">
      <w:pPr>
        <w:pStyle w:val="BodyText2"/>
        <w:jc w:val="left"/>
        <w:rPr>
          <w:color w:val="000000"/>
          <w:szCs w:val="22"/>
          <w:lang w:val="lt-LT"/>
        </w:rPr>
      </w:pPr>
    </w:p>
    <w:p w14:paraId="6556D8B2" w14:textId="77777777" w:rsidR="00017499" w:rsidRPr="0069569E" w:rsidRDefault="00017499" w:rsidP="006A4B85">
      <w:pPr>
        <w:keepNext/>
        <w:keepLines/>
        <w:rPr>
          <w:b/>
          <w:sz w:val="22"/>
          <w:szCs w:val="22"/>
          <w:lang w:val="lt-LT"/>
        </w:rPr>
      </w:pPr>
      <w:r w:rsidRPr="0069569E">
        <w:rPr>
          <w:b/>
          <w:sz w:val="22"/>
          <w:szCs w:val="22"/>
          <w:lang w:val="lt-LT"/>
        </w:rPr>
        <w:t>4.8</w:t>
      </w:r>
      <w:r w:rsidRPr="0069569E">
        <w:rPr>
          <w:b/>
          <w:sz w:val="22"/>
          <w:szCs w:val="22"/>
          <w:lang w:val="lt-LT"/>
        </w:rPr>
        <w:tab/>
        <w:t>Nepageidaujamas poveikis</w:t>
      </w:r>
    </w:p>
    <w:p w14:paraId="4FC4229E" w14:textId="77777777" w:rsidR="002B10BA" w:rsidRPr="0069569E" w:rsidRDefault="002B10BA" w:rsidP="0069559E">
      <w:pPr>
        <w:keepNext/>
        <w:rPr>
          <w:color w:val="000000"/>
          <w:sz w:val="22"/>
          <w:szCs w:val="22"/>
          <w:lang w:val="lt-LT"/>
        </w:rPr>
      </w:pPr>
    </w:p>
    <w:p w14:paraId="3270EE34" w14:textId="77777777" w:rsidR="002B10BA" w:rsidRPr="0069569E" w:rsidRDefault="002B10BA" w:rsidP="0069559E">
      <w:pPr>
        <w:keepNext/>
        <w:rPr>
          <w:color w:val="000000"/>
          <w:sz w:val="22"/>
          <w:szCs w:val="22"/>
          <w:u w:val="single"/>
          <w:lang w:val="lt-LT"/>
        </w:rPr>
      </w:pPr>
      <w:r w:rsidRPr="0069569E">
        <w:rPr>
          <w:color w:val="000000"/>
          <w:sz w:val="22"/>
          <w:szCs w:val="22"/>
          <w:u w:val="single"/>
          <w:lang w:val="lt-LT"/>
        </w:rPr>
        <w:t>Saugumo duomenų santrauka</w:t>
      </w:r>
    </w:p>
    <w:p w14:paraId="316EFC76" w14:textId="77777777" w:rsidR="00D320A1" w:rsidRPr="0069569E" w:rsidRDefault="00D320A1" w:rsidP="0069559E">
      <w:pPr>
        <w:keepNext/>
        <w:rPr>
          <w:color w:val="000000"/>
          <w:sz w:val="22"/>
          <w:szCs w:val="22"/>
          <w:u w:val="single"/>
          <w:lang w:val="lt-LT"/>
        </w:rPr>
      </w:pPr>
    </w:p>
    <w:p w14:paraId="09D7FDDB" w14:textId="77777777" w:rsidR="00017499" w:rsidRPr="0069569E" w:rsidRDefault="00017499" w:rsidP="0069559E">
      <w:pPr>
        <w:rPr>
          <w:color w:val="000000"/>
          <w:sz w:val="22"/>
          <w:szCs w:val="22"/>
          <w:lang w:val="lt-LT"/>
        </w:rPr>
      </w:pPr>
      <w:r w:rsidRPr="0069569E">
        <w:rPr>
          <w:color w:val="000000"/>
          <w:sz w:val="22"/>
          <w:szCs w:val="22"/>
          <w:lang w:val="lt-LT"/>
        </w:rPr>
        <w:t xml:space="preserve">Dažniausiai nustatytos nepageidaujamos reakcijos buvo galvos skausmas, kiaušidžių cistos ir vietinės reakcijos injekcijos vietoje (pvz., skausmas, </w:t>
      </w:r>
      <w:proofErr w:type="spellStart"/>
      <w:r w:rsidRPr="0069569E">
        <w:rPr>
          <w:color w:val="000000"/>
          <w:sz w:val="22"/>
          <w:szCs w:val="22"/>
          <w:lang w:val="lt-LT"/>
        </w:rPr>
        <w:t>eritema</w:t>
      </w:r>
      <w:proofErr w:type="spellEnd"/>
      <w:r w:rsidRPr="0069569E">
        <w:rPr>
          <w:color w:val="000000"/>
          <w:sz w:val="22"/>
          <w:szCs w:val="22"/>
          <w:lang w:val="lt-LT"/>
        </w:rPr>
        <w:t>, hematoma, patinimas ir (arba) sudirginimas injekcijos vietoje).</w:t>
      </w:r>
    </w:p>
    <w:p w14:paraId="3E327CDF" w14:textId="77777777" w:rsidR="00017499" w:rsidRPr="0069569E" w:rsidRDefault="00017499" w:rsidP="0069559E">
      <w:pPr>
        <w:rPr>
          <w:color w:val="000000"/>
          <w:sz w:val="22"/>
          <w:szCs w:val="22"/>
          <w:lang w:val="lt-LT"/>
        </w:rPr>
      </w:pPr>
    </w:p>
    <w:p w14:paraId="31ED4756" w14:textId="77777777" w:rsidR="00017499" w:rsidRPr="0069569E" w:rsidRDefault="00017499" w:rsidP="0069559E">
      <w:pPr>
        <w:rPr>
          <w:color w:val="000000"/>
          <w:sz w:val="22"/>
          <w:szCs w:val="22"/>
          <w:lang w:val="lt-LT"/>
        </w:rPr>
      </w:pPr>
      <w:r w:rsidRPr="0069569E">
        <w:rPr>
          <w:color w:val="000000"/>
          <w:sz w:val="22"/>
          <w:szCs w:val="22"/>
          <w:lang w:val="lt-LT"/>
        </w:rPr>
        <w:lastRenderedPageBreak/>
        <w:t xml:space="preserve">Dažnai nustatytas lengvas ar vidutinio sunkumo kiaušidžių </w:t>
      </w:r>
      <w:proofErr w:type="spellStart"/>
      <w:r w:rsidRPr="0069569E">
        <w:rPr>
          <w:color w:val="000000"/>
          <w:sz w:val="22"/>
          <w:szCs w:val="22"/>
          <w:lang w:val="lt-LT"/>
        </w:rPr>
        <w:t>hiperstimuliacijos</w:t>
      </w:r>
      <w:proofErr w:type="spellEnd"/>
      <w:r w:rsidRPr="0069569E">
        <w:rPr>
          <w:color w:val="000000"/>
          <w:sz w:val="22"/>
          <w:szCs w:val="22"/>
          <w:lang w:val="lt-LT"/>
        </w:rPr>
        <w:t xml:space="preserve"> sindromas (KHSS), kuris turi būti laikomas būdinga stimuliavimo procedūros rizika. Sunkus KHSS pasireiškė nedažnai (žr. 4.4 skyrių).</w:t>
      </w:r>
    </w:p>
    <w:p w14:paraId="76D67D4A" w14:textId="77777777" w:rsidR="00017499" w:rsidRPr="0069569E" w:rsidRDefault="00017499" w:rsidP="0069559E">
      <w:pPr>
        <w:rPr>
          <w:color w:val="000000"/>
          <w:sz w:val="22"/>
          <w:szCs w:val="22"/>
          <w:lang w:val="lt-LT"/>
        </w:rPr>
      </w:pPr>
    </w:p>
    <w:p w14:paraId="1D9171ED" w14:textId="77777777" w:rsidR="007C2871" w:rsidRPr="0069569E" w:rsidRDefault="007C2871" w:rsidP="0069559E">
      <w:pPr>
        <w:rPr>
          <w:color w:val="000000"/>
          <w:sz w:val="22"/>
          <w:szCs w:val="22"/>
          <w:lang w:val="lt-LT"/>
        </w:rPr>
      </w:pPr>
      <w:r w:rsidRPr="0069569E">
        <w:rPr>
          <w:color w:val="000000"/>
          <w:sz w:val="22"/>
          <w:szCs w:val="22"/>
          <w:lang w:val="lt-LT"/>
        </w:rPr>
        <w:t>Tromboembolija gali pasireikšti labai retai (žr. 4.4 skyrių).</w:t>
      </w:r>
    </w:p>
    <w:p w14:paraId="6FCC5641" w14:textId="77777777" w:rsidR="007C2871" w:rsidRPr="0069569E" w:rsidRDefault="007C2871" w:rsidP="0069559E">
      <w:pPr>
        <w:rPr>
          <w:color w:val="000000"/>
          <w:sz w:val="22"/>
          <w:szCs w:val="22"/>
          <w:lang w:val="lt-LT"/>
        </w:rPr>
      </w:pPr>
    </w:p>
    <w:p w14:paraId="0D15EE8F" w14:textId="77777777" w:rsidR="007C2871" w:rsidRPr="0069569E" w:rsidRDefault="007C2871" w:rsidP="0069559E">
      <w:pPr>
        <w:keepNext/>
        <w:keepLines/>
        <w:rPr>
          <w:color w:val="000000"/>
          <w:sz w:val="22"/>
          <w:szCs w:val="22"/>
          <w:lang w:val="lt-LT"/>
        </w:rPr>
      </w:pPr>
      <w:r w:rsidRPr="0069569E">
        <w:rPr>
          <w:sz w:val="22"/>
          <w:szCs w:val="22"/>
          <w:u w:val="single"/>
          <w:lang w:val="lt-LT"/>
        </w:rPr>
        <w:t>Nepageidaujamų reakcijų sąrašas</w:t>
      </w:r>
    </w:p>
    <w:p w14:paraId="1D6D89A4" w14:textId="77777777" w:rsidR="007C2871" w:rsidRPr="0069569E" w:rsidRDefault="007C2871" w:rsidP="0069559E">
      <w:pPr>
        <w:keepNext/>
        <w:keepLines/>
        <w:rPr>
          <w:color w:val="000000"/>
          <w:sz w:val="22"/>
          <w:szCs w:val="22"/>
          <w:lang w:val="lt-LT"/>
        </w:rPr>
      </w:pPr>
    </w:p>
    <w:p w14:paraId="0E461A12" w14:textId="4428FE7D" w:rsidR="007C2871" w:rsidRPr="0069569E" w:rsidRDefault="007C2871" w:rsidP="0069559E">
      <w:pPr>
        <w:keepNext/>
        <w:rPr>
          <w:color w:val="000000"/>
          <w:sz w:val="22"/>
          <w:szCs w:val="22"/>
          <w:lang w:val="lt-LT"/>
        </w:rPr>
      </w:pPr>
      <w:r w:rsidRPr="0069569E">
        <w:rPr>
          <w:color w:val="000000"/>
          <w:sz w:val="22"/>
          <w:szCs w:val="22"/>
          <w:lang w:val="lt-LT"/>
        </w:rPr>
        <w:t>Toliau nurodytas dažnis apibrėžiamas taip: labai dažni (</w:t>
      </w:r>
      <w:r w:rsidR="008514DE" w:rsidRPr="0069569E">
        <w:rPr>
          <w:color w:val="000000"/>
          <w:sz w:val="22"/>
          <w:szCs w:val="22"/>
          <w:lang w:val="lt-LT"/>
        </w:rPr>
        <w:t>≥</w:t>
      </w:r>
      <w:r w:rsidR="005A12B6">
        <w:rPr>
          <w:color w:val="000000"/>
          <w:sz w:val="22"/>
          <w:szCs w:val="22"/>
          <w:lang w:val="lt-LT"/>
        </w:rPr>
        <w:t> </w:t>
      </w:r>
      <w:r w:rsidRPr="0069569E">
        <w:rPr>
          <w:color w:val="000000"/>
          <w:sz w:val="22"/>
          <w:szCs w:val="22"/>
          <w:lang w:val="lt-LT"/>
        </w:rPr>
        <w:t>1/10), dažni (nuo ≥</w:t>
      </w:r>
      <w:r w:rsidR="005A12B6">
        <w:rPr>
          <w:color w:val="000000"/>
          <w:sz w:val="22"/>
          <w:szCs w:val="22"/>
          <w:lang w:val="lt-LT"/>
        </w:rPr>
        <w:t> </w:t>
      </w:r>
      <w:r w:rsidRPr="0069569E">
        <w:rPr>
          <w:color w:val="000000"/>
          <w:sz w:val="22"/>
          <w:szCs w:val="22"/>
          <w:lang w:val="lt-LT"/>
        </w:rPr>
        <w:t>1/100 iki &lt;</w:t>
      </w:r>
      <w:r w:rsidR="005A12B6">
        <w:rPr>
          <w:color w:val="000000"/>
          <w:sz w:val="22"/>
          <w:szCs w:val="22"/>
          <w:lang w:val="lt-LT"/>
        </w:rPr>
        <w:t> </w:t>
      </w:r>
      <w:r w:rsidRPr="0069569E">
        <w:rPr>
          <w:color w:val="000000"/>
          <w:sz w:val="22"/>
          <w:szCs w:val="22"/>
          <w:lang w:val="lt-LT"/>
        </w:rPr>
        <w:t>1/10), nedažni (nuo ≥</w:t>
      </w:r>
      <w:r w:rsidR="005A12B6">
        <w:rPr>
          <w:color w:val="000000"/>
          <w:sz w:val="22"/>
          <w:szCs w:val="22"/>
          <w:lang w:val="lt-LT"/>
        </w:rPr>
        <w:t> </w:t>
      </w:r>
      <w:r w:rsidRPr="0069569E">
        <w:rPr>
          <w:color w:val="000000"/>
          <w:sz w:val="22"/>
          <w:szCs w:val="22"/>
          <w:lang w:val="lt-LT"/>
        </w:rPr>
        <w:t>1/1 000 iki &lt;</w:t>
      </w:r>
      <w:r w:rsidR="005A12B6">
        <w:rPr>
          <w:color w:val="000000"/>
          <w:sz w:val="22"/>
          <w:szCs w:val="22"/>
          <w:lang w:val="lt-LT"/>
        </w:rPr>
        <w:t> </w:t>
      </w:r>
      <w:r w:rsidRPr="0069569E">
        <w:rPr>
          <w:color w:val="000000"/>
          <w:sz w:val="22"/>
          <w:szCs w:val="22"/>
          <w:lang w:val="lt-LT"/>
        </w:rPr>
        <w:t>1/100), reti (nuo ≥</w:t>
      </w:r>
      <w:r w:rsidR="005A12B6">
        <w:rPr>
          <w:color w:val="000000"/>
          <w:sz w:val="22"/>
          <w:szCs w:val="22"/>
          <w:lang w:val="lt-LT"/>
        </w:rPr>
        <w:t> </w:t>
      </w:r>
      <w:r w:rsidRPr="0069569E">
        <w:rPr>
          <w:color w:val="000000"/>
          <w:sz w:val="22"/>
          <w:szCs w:val="22"/>
          <w:lang w:val="lt-LT"/>
        </w:rPr>
        <w:t>1/10 000 iki &lt;</w:t>
      </w:r>
      <w:r w:rsidR="005A12B6">
        <w:rPr>
          <w:color w:val="000000"/>
          <w:sz w:val="22"/>
          <w:szCs w:val="22"/>
          <w:lang w:val="lt-LT"/>
        </w:rPr>
        <w:t> </w:t>
      </w:r>
      <w:r w:rsidRPr="0069569E">
        <w:rPr>
          <w:color w:val="000000"/>
          <w:sz w:val="22"/>
          <w:szCs w:val="22"/>
          <w:lang w:val="lt-LT"/>
        </w:rPr>
        <w:t>1/1 000), labai reti (&lt;</w:t>
      </w:r>
      <w:r w:rsidR="005A12B6">
        <w:rPr>
          <w:color w:val="000000"/>
          <w:sz w:val="22"/>
          <w:szCs w:val="22"/>
          <w:lang w:val="lt-LT"/>
        </w:rPr>
        <w:t> </w:t>
      </w:r>
      <w:r w:rsidRPr="0069569E">
        <w:rPr>
          <w:color w:val="000000"/>
          <w:sz w:val="22"/>
          <w:szCs w:val="22"/>
          <w:lang w:val="lt-LT"/>
        </w:rPr>
        <w:t>1/10 000).</w:t>
      </w:r>
    </w:p>
    <w:p w14:paraId="3262CE93" w14:textId="77777777" w:rsidR="007C2871" w:rsidRPr="0069569E" w:rsidRDefault="007C2871" w:rsidP="0069559E">
      <w:pPr>
        <w:rPr>
          <w:color w:val="000000"/>
          <w:sz w:val="22"/>
          <w:szCs w:val="22"/>
          <w:lang w:val="lt-LT"/>
        </w:rPr>
      </w:pPr>
    </w:p>
    <w:p w14:paraId="139BB36C" w14:textId="77777777" w:rsidR="007C2871" w:rsidRPr="0069569E" w:rsidRDefault="007C2871" w:rsidP="0069559E">
      <w:pPr>
        <w:keepNext/>
        <w:rPr>
          <w:color w:val="000000"/>
          <w:sz w:val="22"/>
          <w:szCs w:val="22"/>
          <w:u w:val="single"/>
          <w:lang w:val="lt-LT"/>
        </w:rPr>
      </w:pPr>
      <w:r w:rsidRPr="0069569E">
        <w:rPr>
          <w:color w:val="000000"/>
          <w:sz w:val="22"/>
          <w:szCs w:val="22"/>
          <w:u w:val="single"/>
          <w:lang w:val="lt-LT"/>
        </w:rPr>
        <w:t>Moterų gydymas</w:t>
      </w:r>
    </w:p>
    <w:p w14:paraId="573EFDCA" w14:textId="77777777" w:rsidR="007C2871" w:rsidRPr="0069569E" w:rsidRDefault="007C2871" w:rsidP="0069559E">
      <w:pPr>
        <w:keepNext/>
        <w:rPr>
          <w:color w:val="000000"/>
          <w:sz w:val="22"/>
          <w:szCs w:val="22"/>
          <w:lang w:val="lt-LT"/>
        </w:rPr>
      </w:pPr>
    </w:p>
    <w:p w14:paraId="269B1A22" w14:textId="77777777" w:rsidR="007C2871" w:rsidRPr="0069569E" w:rsidRDefault="007C2871" w:rsidP="0069559E">
      <w:pPr>
        <w:keepNext/>
        <w:ind w:left="1701" w:hanging="1701"/>
        <w:rPr>
          <w:i/>
          <w:color w:val="000000"/>
          <w:sz w:val="22"/>
          <w:szCs w:val="22"/>
          <w:u w:val="single"/>
          <w:lang w:val="lt-LT"/>
        </w:rPr>
      </w:pPr>
      <w:r w:rsidRPr="0069569E">
        <w:rPr>
          <w:i/>
          <w:color w:val="000000"/>
          <w:sz w:val="22"/>
          <w:szCs w:val="22"/>
          <w:u w:val="single"/>
          <w:lang w:val="lt-LT"/>
        </w:rPr>
        <w:t>Imuninės sistemos sutrikimai</w:t>
      </w:r>
    </w:p>
    <w:p w14:paraId="27464579" w14:textId="77777777" w:rsidR="007C2871" w:rsidRPr="0069569E" w:rsidRDefault="007C2871" w:rsidP="0069559E">
      <w:pPr>
        <w:ind w:left="1701" w:hanging="1701"/>
        <w:rPr>
          <w:color w:val="000000"/>
          <w:sz w:val="22"/>
          <w:szCs w:val="22"/>
          <w:lang w:val="lt-LT"/>
        </w:rPr>
      </w:pPr>
      <w:r w:rsidRPr="0069569E">
        <w:rPr>
          <w:color w:val="000000"/>
          <w:sz w:val="22"/>
          <w:szCs w:val="22"/>
          <w:lang w:val="lt-LT"/>
        </w:rPr>
        <w:t>Labai reti:</w:t>
      </w:r>
      <w:r w:rsidRPr="0069569E">
        <w:rPr>
          <w:color w:val="000000"/>
          <w:sz w:val="22"/>
          <w:szCs w:val="22"/>
          <w:lang w:val="lt-LT"/>
        </w:rPr>
        <w:tab/>
        <w:t>nuo lengvų iki sunkių padidėjusio jautrumo reakcijų, įskaitant anafilaksines reakcijas ir šoką</w:t>
      </w:r>
    </w:p>
    <w:p w14:paraId="4DE3F27F" w14:textId="77777777" w:rsidR="007C2871" w:rsidRPr="0069569E" w:rsidRDefault="007C2871" w:rsidP="0069559E">
      <w:pPr>
        <w:ind w:left="1701" w:hanging="1701"/>
        <w:rPr>
          <w:color w:val="000000"/>
          <w:sz w:val="22"/>
          <w:szCs w:val="22"/>
          <w:lang w:val="lt-LT"/>
        </w:rPr>
      </w:pPr>
    </w:p>
    <w:p w14:paraId="3CDACD2D" w14:textId="77777777" w:rsidR="007C2871" w:rsidRPr="0069569E" w:rsidRDefault="007C2871" w:rsidP="0069559E">
      <w:pPr>
        <w:keepNext/>
        <w:keepLines/>
        <w:ind w:left="1701" w:hanging="1701"/>
        <w:rPr>
          <w:i/>
          <w:color w:val="000000"/>
          <w:sz w:val="22"/>
          <w:szCs w:val="22"/>
          <w:u w:val="single"/>
          <w:lang w:val="lt-LT"/>
        </w:rPr>
      </w:pPr>
      <w:r w:rsidRPr="0069569E">
        <w:rPr>
          <w:i/>
          <w:color w:val="000000"/>
          <w:sz w:val="22"/>
          <w:szCs w:val="22"/>
          <w:u w:val="single"/>
          <w:lang w:val="lt-LT"/>
        </w:rPr>
        <w:t>Nervų sistemos sutrikimai</w:t>
      </w:r>
    </w:p>
    <w:p w14:paraId="30FE056D" w14:textId="77777777" w:rsidR="007C2871" w:rsidRPr="0069569E" w:rsidRDefault="007C2871" w:rsidP="0069559E">
      <w:pPr>
        <w:ind w:left="1701" w:hanging="1701"/>
        <w:rPr>
          <w:color w:val="000000"/>
          <w:sz w:val="22"/>
          <w:szCs w:val="22"/>
          <w:lang w:val="lt-LT"/>
        </w:rPr>
      </w:pPr>
      <w:r w:rsidRPr="0069569E">
        <w:rPr>
          <w:color w:val="000000"/>
          <w:sz w:val="22"/>
          <w:szCs w:val="22"/>
          <w:lang w:val="lt-LT"/>
        </w:rPr>
        <w:t>Labai dažni:</w:t>
      </w:r>
      <w:r w:rsidRPr="0069569E">
        <w:rPr>
          <w:color w:val="000000"/>
          <w:sz w:val="22"/>
          <w:szCs w:val="22"/>
          <w:lang w:val="lt-LT"/>
        </w:rPr>
        <w:tab/>
        <w:t>galvos skausmas</w:t>
      </w:r>
    </w:p>
    <w:p w14:paraId="1C22E46A" w14:textId="77777777" w:rsidR="007C2871" w:rsidRPr="0069569E" w:rsidRDefault="007C2871" w:rsidP="0069559E">
      <w:pPr>
        <w:ind w:left="1701" w:hanging="1701"/>
        <w:rPr>
          <w:color w:val="000000"/>
          <w:sz w:val="22"/>
          <w:szCs w:val="22"/>
          <w:lang w:val="lt-LT"/>
        </w:rPr>
      </w:pPr>
    </w:p>
    <w:p w14:paraId="01A18ABB" w14:textId="77777777" w:rsidR="007C2871" w:rsidRPr="0069569E" w:rsidRDefault="007C2871" w:rsidP="0069559E">
      <w:pPr>
        <w:keepNext/>
        <w:keepLines/>
        <w:ind w:left="1701" w:hanging="1701"/>
        <w:rPr>
          <w:i/>
          <w:color w:val="000000"/>
          <w:sz w:val="22"/>
          <w:szCs w:val="22"/>
          <w:u w:val="single"/>
          <w:lang w:val="lt-LT"/>
        </w:rPr>
      </w:pPr>
      <w:r w:rsidRPr="0069569E">
        <w:rPr>
          <w:i/>
          <w:color w:val="000000"/>
          <w:sz w:val="22"/>
          <w:szCs w:val="22"/>
          <w:u w:val="single"/>
          <w:lang w:val="lt-LT"/>
        </w:rPr>
        <w:t>Kraujagyslių sutrikimai</w:t>
      </w:r>
    </w:p>
    <w:p w14:paraId="2D53E1B4" w14:textId="77777777" w:rsidR="007C2871" w:rsidRPr="0069569E" w:rsidRDefault="007C2871" w:rsidP="0069559E">
      <w:pPr>
        <w:ind w:left="1701" w:hanging="1701"/>
        <w:rPr>
          <w:color w:val="000000"/>
          <w:sz w:val="22"/>
          <w:szCs w:val="22"/>
          <w:lang w:val="lt-LT"/>
        </w:rPr>
      </w:pPr>
      <w:r w:rsidRPr="0069569E">
        <w:rPr>
          <w:color w:val="000000"/>
          <w:sz w:val="22"/>
          <w:szCs w:val="22"/>
          <w:lang w:val="lt-LT"/>
        </w:rPr>
        <w:t>Labai reti:</w:t>
      </w:r>
      <w:r w:rsidRPr="0069569E">
        <w:rPr>
          <w:color w:val="000000"/>
          <w:sz w:val="22"/>
          <w:szCs w:val="22"/>
          <w:lang w:val="lt-LT"/>
        </w:rPr>
        <w:tab/>
        <w:t>tromboembolija</w:t>
      </w:r>
      <w:r w:rsidR="003B08E5" w:rsidRPr="0069569E">
        <w:rPr>
          <w:color w:val="000000"/>
          <w:sz w:val="22"/>
          <w:szCs w:val="22"/>
          <w:lang w:val="lt-LT"/>
        </w:rPr>
        <w:t xml:space="preserve"> (susijusi ir nesusijusi su KHSS)</w:t>
      </w:r>
    </w:p>
    <w:p w14:paraId="060691F5" w14:textId="77777777" w:rsidR="00017499" w:rsidRPr="0069569E" w:rsidRDefault="00017499" w:rsidP="0069559E">
      <w:pPr>
        <w:ind w:left="1701" w:hanging="1701"/>
        <w:rPr>
          <w:color w:val="000000"/>
          <w:sz w:val="22"/>
          <w:szCs w:val="22"/>
          <w:lang w:val="lt-LT"/>
        </w:rPr>
      </w:pPr>
    </w:p>
    <w:p w14:paraId="451A21A2" w14:textId="77777777" w:rsidR="00017499" w:rsidRPr="0069569E" w:rsidRDefault="00017499" w:rsidP="0069559E">
      <w:pPr>
        <w:keepNext/>
        <w:ind w:left="1701" w:hanging="1701"/>
        <w:rPr>
          <w:i/>
          <w:color w:val="000000"/>
          <w:sz w:val="22"/>
          <w:szCs w:val="22"/>
          <w:u w:val="single"/>
          <w:lang w:val="lt-LT"/>
        </w:rPr>
      </w:pPr>
      <w:r w:rsidRPr="0069569E">
        <w:rPr>
          <w:i/>
          <w:color w:val="000000"/>
          <w:sz w:val="22"/>
          <w:szCs w:val="22"/>
          <w:u w:val="single"/>
          <w:lang w:val="lt-LT"/>
        </w:rPr>
        <w:t>Kvėpavimo sistemos, krūtinės ląstos ir tarpuplaučio sutrikimai</w:t>
      </w:r>
    </w:p>
    <w:p w14:paraId="168919D6"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reti:</w:t>
      </w:r>
      <w:r w:rsidRPr="0069569E">
        <w:rPr>
          <w:color w:val="000000"/>
          <w:sz w:val="22"/>
          <w:szCs w:val="22"/>
          <w:lang w:val="lt-LT"/>
        </w:rPr>
        <w:tab/>
        <w:t xml:space="preserve">astmos paūmėjimas arba </w:t>
      </w:r>
      <w:r w:rsidR="0019025E" w:rsidRPr="0069569E">
        <w:rPr>
          <w:color w:val="000000"/>
          <w:sz w:val="22"/>
          <w:szCs w:val="22"/>
          <w:lang w:val="lt-LT"/>
        </w:rPr>
        <w:t>pasunkėjimas</w:t>
      </w:r>
    </w:p>
    <w:p w14:paraId="24B0D799" w14:textId="77777777" w:rsidR="00017499" w:rsidRPr="0069569E" w:rsidRDefault="00017499" w:rsidP="0069559E">
      <w:pPr>
        <w:ind w:left="1701" w:hanging="1701"/>
        <w:rPr>
          <w:color w:val="000000"/>
          <w:sz w:val="22"/>
          <w:szCs w:val="22"/>
          <w:lang w:val="lt-LT"/>
        </w:rPr>
      </w:pPr>
    </w:p>
    <w:p w14:paraId="2F4BCC8B" w14:textId="77777777" w:rsidR="00017499" w:rsidRPr="0069569E" w:rsidRDefault="00017499" w:rsidP="0069559E">
      <w:pPr>
        <w:keepNext/>
        <w:ind w:left="1701" w:hanging="1701"/>
        <w:rPr>
          <w:i/>
          <w:color w:val="000000"/>
          <w:sz w:val="22"/>
          <w:szCs w:val="22"/>
          <w:u w:val="single"/>
          <w:lang w:val="lt-LT"/>
        </w:rPr>
      </w:pPr>
      <w:r w:rsidRPr="0069569E">
        <w:rPr>
          <w:i/>
          <w:color w:val="000000"/>
          <w:sz w:val="22"/>
          <w:szCs w:val="22"/>
          <w:u w:val="single"/>
          <w:lang w:val="lt-LT"/>
        </w:rPr>
        <w:t>Virškinimo trakto sutrikimai</w:t>
      </w:r>
    </w:p>
    <w:p w14:paraId="09F2C0AC"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Dažni:</w:t>
      </w:r>
      <w:r w:rsidRPr="0069569E">
        <w:rPr>
          <w:color w:val="000000"/>
          <w:sz w:val="22"/>
          <w:szCs w:val="22"/>
          <w:lang w:val="lt-LT"/>
        </w:rPr>
        <w:tab/>
        <w:t>pilvo skausmas, pilvo pūtimas, diskomfortas pilvo srityje, pykinimas, vėmimas, viduriavimas</w:t>
      </w:r>
    </w:p>
    <w:p w14:paraId="40D64799" w14:textId="77777777" w:rsidR="00017499" w:rsidRPr="0069569E" w:rsidRDefault="00017499" w:rsidP="0069559E">
      <w:pPr>
        <w:ind w:left="1701" w:hanging="1701"/>
        <w:rPr>
          <w:color w:val="000000"/>
          <w:sz w:val="22"/>
          <w:szCs w:val="22"/>
          <w:lang w:val="lt-LT"/>
        </w:rPr>
      </w:pPr>
    </w:p>
    <w:p w14:paraId="77858C80"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Lytinės sistemos ir krūties sutrikimai</w:t>
      </w:r>
    </w:p>
    <w:p w14:paraId="596BF51F"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dažni:</w:t>
      </w:r>
      <w:r w:rsidRPr="0069569E">
        <w:rPr>
          <w:color w:val="000000"/>
          <w:sz w:val="22"/>
          <w:szCs w:val="22"/>
          <w:lang w:val="lt-LT"/>
        </w:rPr>
        <w:tab/>
        <w:t>kiaušidžių cistos</w:t>
      </w:r>
    </w:p>
    <w:p w14:paraId="1DA79263"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Dažni:</w:t>
      </w:r>
      <w:r w:rsidRPr="0069569E">
        <w:rPr>
          <w:color w:val="000000"/>
          <w:sz w:val="22"/>
          <w:szCs w:val="22"/>
          <w:lang w:val="lt-LT"/>
        </w:rPr>
        <w:tab/>
        <w:t>lengvas arba vidutinio sunkumo KHSS (įskaitant susijusią simptomatiką)</w:t>
      </w:r>
    </w:p>
    <w:p w14:paraId="40A79790"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Nedažni:</w:t>
      </w:r>
      <w:r w:rsidRPr="0069569E">
        <w:rPr>
          <w:color w:val="000000"/>
          <w:sz w:val="22"/>
          <w:szCs w:val="22"/>
          <w:lang w:val="lt-LT"/>
        </w:rPr>
        <w:tab/>
        <w:t>sunkus KHSS (įskaitant susijusią simptomatiką)</w:t>
      </w:r>
      <w:r w:rsidR="008A6B98" w:rsidRPr="0069569E">
        <w:rPr>
          <w:color w:val="000000"/>
          <w:sz w:val="22"/>
          <w:szCs w:val="22"/>
          <w:lang w:val="lt-LT"/>
        </w:rPr>
        <w:t xml:space="preserve"> (žr. 4.4 skyrių)</w:t>
      </w:r>
    </w:p>
    <w:p w14:paraId="786E409B" w14:textId="77777777" w:rsidR="00017499" w:rsidRPr="0069569E" w:rsidRDefault="00017499" w:rsidP="0069559E">
      <w:pPr>
        <w:tabs>
          <w:tab w:val="left" w:pos="1701"/>
        </w:tabs>
        <w:ind w:left="1701" w:hanging="1701"/>
        <w:rPr>
          <w:color w:val="000000"/>
          <w:sz w:val="22"/>
          <w:szCs w:val="22"/>
          <w:lang w:val="lt-LT"/>
        </w:rPr>
      </w:pPr>
      <w:r w:rsidRPr="0069569E">
        <w:rPr>
          <w:color w:val="000000"/>
          <w:sz w:val="22"/>
          <w:szCs w:val="22"/>
          <w:lang w:val="lt-LT"/>
        </w:rPr>
        <w:t>Reti:</w:t>
      </w:r>
      <w:r w:rsidRPr="0069569E">
        <w:rPr>
          <w:color w:val="000000"/>
          <w:sz w:val="22"/>
          <w:szCs w:val="22"/>
          <w:lang w:val="lt-LT"/>
        </w:rPr>
        <w:tab/>
        <w:t>sunkaus KHSS komplikacija</w:t>
      </w:r>
    </w:p>
    <w:p w14:paraId="38B17D95" w14:textId="77777777" w:rsidR="00017499" w:rsidRPr="0069569E" w:rsidRDefault="00017499" w:rsidP="0069559E">
      <w:pPr>
        <w:ind w:left="1701" w:hanging="1701"/>
        <w:rPr>
          <w:color w:val="000000"/>
          <w:sz w:val="22"/>
          <w:szCs w:val="22"/>
          <w:lang w:val="lt-LT"/>
        </w:rPr>
      </w:pPr>
    </w:p>
    <w:p w14:paraId="0C2B9FF6"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Bendrieji sutrikimai ir vartojimo vietos pažeidimai</w:t>
      </w:r>
    </w:p>
    <w:p w14:paraId="00A46A40"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dažni:</w:t>
      </w:r>
      <w:r w:rsidRPr="0069569E">
        <w:rPr>
          <w:color w:val="000000"/>
          <w:sz w:val="22"/>
          <w:szCs w:val="22"/>
          <w:lang w:val="lt-LT"/>
        </w:rPr>
        <w:tab/>
        <w:t xml:space="preserve">reakcijos injekcijos vietoje (pvz., skausmas, </w:t>
      </w:r>
      <w:proofErr w:type="spellStart"/>
      <w:r w:rsidRPr="0069569E">
        <w:rPr>
          <w:color w:val="000000"/>
          <w:sz w:val="22"/>
          <w:szCs w:val="22"/>
          <w:lang w:val="lt-LT"/>
        </w:rPr>
        <w:t>eritema</w:t>
      </w:r>
      <w:proofErr w:type="spellEnd"/>
      <w:r w:rsidRPr="0069569E">
        <w:rPr>
          <w:color w:val="000000"/>
          <w:sz w:val="22"/>
          <w:szCs w:val="22"/>
          <w:lang w:val="lt-LT"/>
        </w:rPr>
        <w:t>, hematoma, patinimas ir (arba) sudirginimas injekcijos vietoje)</w:t>
      </w:r>
    </w:p>
    <w:p w14:paraId="3E8CD079" w14:textId="77777777" w:rsidR="00017499" w:rsidRPr="0069569E" w:rsidRDefault="00017499" w:rsidP="0069559E">
      <w:pPr>
        <w:ind w:left="1701" w:hanging="1701"/>
        <w:rPr>
          <w:color w:val="000000"/>
          <w:sz w:val="22"/>
          <w:szCs w:val="22"/>
          <w:lang w:val="lt-LT"/>
        </w:rPr>
      </w:pPr>
    </w:p>
    <w:p w14:paraId="3B2686C7" w14:textId="77777777" w:rsidR="00017499" w:rsidRPr="0069569E" w:rsidRDefault="00017499" w:rsidP="0069559E">
      <w:pPr>
        <w:keepNext/>
        <w:keepLines/>
        <w:ind w:left="1701" w:hanging="1701"/>
        <w:rPr>
          <w:iCs/>
          <w:color w:val="000000"/>
          <w:sz w:val="22"/>
          <w:szCs w:val="22"/>
          <w:u w:val="single"/>
          <w:lang w:val="lt-LT"/>
        </w:rPr>
      </w:pPr>
      <w:r w:rsidRPr="0069569E">
        <w:rPr>
          <w:iCs/>
          <w:color w:val="000000"/>
          <w:sz w:val="22"/>
          <w:szCs w:val="22"/>
          <w:u w:val="single"/>
          <w:lang w:val="lt-LT"/>
        </w:rPr>
        <w:t>Vyrų gydymas</w:t>
      </w:r>
    </w:p>
    <w:p w14:paraId="500D56E9" w14:textId="77777777" w:rsidR="00017499" w:rsidRPr="0069569E" w:rsidRDefault="00017499" w:rsidP="0069559E">
      <w:pPr>
        <w:keepNext/>
        <w:keepLines/>
        <w:ind w:left="1701" w:hanging="1701"/>
        <w:rPr>
          <w:color w:val="000000"/>
          <w:sz w:val="22"/>
          <w:szCs w:val="22"/>
          <w:lang w:val="lt-LT"/>
        </w:rPr>
      </w:pPr>
    </w:p>
    <w:p w14:paraId="2ACC0196"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Imuninės sistemos sutrikimai</w:t>
      </w:r>
    </w:p>
    <w:p w14:paraId="6F65A245"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reti:</w:t>
      </w:r>
      <w:r w:rsidRPr="0069569E">
        <w:rPr>
          <w:color w:val="000000"/>
          <w:sz w:val="22"/>
          <w:szCs w:val="22"/>
          <w:lang w:val="lt-LT"/>
        </w:rPr>
        <w:tab/>
        <w:t>nuo lengvų iki sunkių padidėjusio jautrumo reakcijų, įskaitant anafilaksines reakcijas ir šoką</w:t>
      </w:r>
    </w:p>
    <w:p w14:paraId="290F158C" w14:textId="77777777" w:rsidR="00017499" w:rsidRPr="0069569E" w:rsidRDefault="00017499" w:rsidP="0069559E">
      <w:pPr>
        <w:ind w:left="1701" w:hanging="1701"/>
        <w:rPr>
          <w:color w:val="000000"/>
          <w:sz w:val="22"/>
          <w:szCs w:val="22"/>
          <w:lang w:val="lt-LT"/>
        </w:rPr>
      </w:pPr>
    </w:p>
    <w:p w14:paraId="42BA65AA"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Kvėpavimo sistemos, krūtinės ląstos ir tarpuplaučio sutrikimai</w:t>
      </w:r>
    </w:p>
    <w:p w14:paraId="03DB0161"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reti:</w:t>
      </w:r>
      <w:r w:rsidRPr="0069569E">
        <w:rPr>
          <w:color w:val="000000"/>
          <w:sz w:val="22"/>
          <w:szCs w:val="22"/>
          <w:lang w:val="lt-LT"/>
        </w:rPr>
        <w:tab/>
        <w:t xml:space="preserve">astmos paūmėjimas arba </w:t>
      </w:r>
      <w:r w:rsidR="0019025E" w:rsidRPr="0069569E">
        <w:rPr>
          <w:color w:val="000000"/>
          <w:sz w:val="22"/>
          <w:szCs w:val="22"/>
          <w:lang w:val="lt-LT"/>
        </w:rPr>
        <w:t>pasunkėjimas</w:t>
      </w:r>
    </w:p>
    <w:p w14:paraId="03D098D2" w14:textId="77777777" w:rsidR="00017499" w:rsidRPr="0069569E" w:rsidRDefault="00017499" w:rsidP="0069559E">
      <w:pPr>
        <w:ind w:left="1701" w:hanging="1701"/>
        <w:rPr>
          <w:color w:val="000000"/>
          <w:sz w:val="22"/>
          <w:szCs w:val="22"/>
          <w:lang w:val="lt-LT"/>
        </w:rPr>
      </w:pPr>
    </w:p>
    <w:p w14:paraId="748354B4"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Odos ir poodinio audinio sutrikimai</w:t>
      </w:r>
    </w:p>
    <w:p w14:paraId="6D5561DE"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Dažni:</w:t>
      </w:r>
      <w:r w:rsidRPr="0069569E">
        <w:rPr>
          <w:color w:val="000000"/>
          <w:sz w:val="22"/>
          <w:szCs w:val="22"/>
          <w:lang w:val="lt-LT"/>
        </w:rPr>
        <w:tab/>
        <w:t>spuogai</w:t>
      </w:r>
    </w:p>
    <w:p w14:paraId="7F9871D0" w14:textId="77777777" w:rsidR="00017499" w:rsidRPr="0069569E" w:rsidRDefault="00017499" w:rsidP="0069559E">
      <w:pPr>
        <w:ind w:left="1701" w:hanging="1701"/>
        <w:rPr>
          <w:color w:val="000000"/>
          <w:sz w:val="22"/>
          <w:szCs w:val="22"/>
          <w:lang w:val="lt-LT"/>
        </w:rPr>
      </w:pPr>
    </w:p>
    <w:p w14:paraId="1653359F"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t>Lytinės sistemos ir krūties sutrikimai</w:t>
      </w:r>
    </w:p>
    <w:p w14:paraId="113CCE62"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Dažni:</w:t>
      </w:r>
      <w:r w:rsidRPr="0069569E">
        <w:rPr>
          <w:color w:val="000000"/>
          <w:sz w:val="22"/>
          <w:szCs w:val="22"/>
          <w:lang w:val="lt-LT"/>
        </w:rPr>
        <w:tab/>
      </w:r>
      <w:proofErr w:type="spellStart"/>
      <w:r w:rsidRPr="0069569E">
        <w:rPr>
          <w:color w:val="000000"/>
          <w:sz w:val="22"/>
          <w:szCs w:val="22"/>
          <w:lang w:val="lt-LT"/>
        </w:rPr>
        <w:t>ginekomastija</w:t>
      </w:r>
      <w:proofErr w:type="spellEnd"/>
      <w:r w:rsidRPr="0069569E">
        <w:rPr>
          <w:color w:val="000000"/>
          <w:sz w:val="22"/>
          <w:szCs w:val="22"/>
          <w:lang w:val="lt-LT"/>
        </w:rPr>
        <w:t xml:space="preserve">, </w:t>
      </w:r>
      <w:proofErr w:type="spellStart"/>
      <w:r w:rsidRPr="0069569E">
        <w:rPr>
          <w:color w:val="000000"/>
          <w:sz w:val="22"/>
          <w:szCs w:val="22"/>
          <w:lang w:val="lt-LT"/>
        </w:rPr>
        <w:t>varikocelė</w:t>
      </w:r>
      <w:proofErr w:type="spellEnd"/>
    </w:p>
    <w:p w14:paraId="64C6533A" w14:textId="77777777" w:rsidR="00017499" w:rsidRPr="0069569E" w:rsidRDefault="00017499" w:rsidP="0069559E">
      <w:pPr>
        <w:ind w:left="1701" w:hanging="1701"/>
        <w:rPr>
          <w:color w:val="000000"/>
          <w:sz w:val="22"/>
          <w:szCs w:val="22"/>
          <w:lang w:val="lt-LT"/>
        </w:rPr>
      </w:pPr>
    </w:p>
    <w:p w14:paraId="2773B8CE" w14:textId="77777777" w:rsidR="00017499" w:rsidRPr="0069569E" w:rsidRDefault="00017499" w:rsidP="0069559E">
      <w:pPr>
        <w:keepNext/>
        <w:keepLines/>
        <w:ind w:left="1701" w:hanging="1701"/>
        <w:rPr>
          <w:i/>
          <w:color w:val="000000"/>
          <w:sz w:val="22"/>
          <w:szCs w:val="22"/>
          <w:u w:val="single"/>
          <w:lang w:val="lt-LT"/>
        </w:rPr>
      </w:pPr>
      <w:r w:rsidRPr="0069569E">
        <w:rPr>
          <w:i/>
          <w:color w:val="000000"/>
          <w:sz w:val="22"/>
          <w:szCs w:val="22"/>
          <w:u w:val="single"/>
          <w:lang w:val="lt-LT"/>
        </w:rPr>
        <w:lastRenderedPageBreak/>
        <w:t>Bendrieji sutrikimai ir vartojimo vietos pažeidimai</w:t>
      </w:r>
    </w:p>
    <w:p w14:paraId="1D857D6C"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Labai dažni:</w:t>
      </w:r>
      <w:r w:rsidRPr="0069569E">
        <w:rPr>
          <w:color w:val="000000"/>
          <w:sz w:val="22"/>
          <w:szCs w:val="22"/>
          <w:lang w:val="lt-LT"/>
        </w:rPr>
        <w:tab/>
        <w:t xml:space="preserve">reakcijos injekcijos vietoje (pvz., skausmas, </w:t>
      </w:r>
      <w:proofErr w:type="spellStart"/>
      <w:r w:rsidRPr="0069569E">
        <w:rPr>
          <w:color w:val="000000"/>
          <w:sz w:val="22"/>
          <w:szCs w:val="22"/>
          <w:lang w:val="lt-LT"/>
        </w:rPr>
        <w:t>eritema</w:t>
      </w:r>
      <w:proofErr w:type="spellEnd"/>
      <w:r w:rsidRPr="0069569E">
        <w:rPr>
          <w:color w:val="000000"/>
          <w:sz w:val="22"/>
          <w:szCs w:val="22"/>
          <w:lang w:val="lt-LT"/>
        </w:rPr>
        <w:t>, hematoma, patinimas ir (arba) sudirginimas injekcijos vietoje)</w:t>
      </w:r>
    </w:p>
    <w:p w14:paraId="25294FC2" w14:textId="77777777" w:rsidR="00017499" w:rsidRPr="0069569E" w:rsidRDefault="00017499" w:rsidP="0069559E">
      <w:pPr>
        <w:ind w:left="1701" w:hanging="1701"/>
        <w:rPr>
          <w:color w:val="000000"/>
          <w:sz w:val="22"/>
          <w:szCs w:val="22"/>
          <w:lang w:val="lt-LT"/>
        </w:rPr>
      </w:pPr>
    </w:p>
    <w:p w14:paraId="3CE58FCE" w14:textId="77777777" w:rsidR="00017499" w:rsidRPr="0069569E" w:rsidRDefault="00017499" w:rsidP="0069559E">
      <w:pPr>
        <w:keepNext/>
        <w:ind w:left="1701" w:hanging="1701"/>
        <w:rPr>
          <w:i/>
          <w:color w:val="000000"/>
          <w:sz w:val="22"/>
          <w:szCs w:val="22"/>
          <w:u w:val="single"/>
          <w:lang w:val="lt-LT"/>
        </w:rPr>
      </w:pPr>
      <w:r w:rsidRPr="0069569E">
        <w:rPr>
          <w:i/>
          <w:color w:val="000000"/>
          <w:sz w:val="22"/>
          <w:szCs w:val="22"/>
          <w:u w:val="single"/>
          <w:lang w:val="lt-LT"/>
        </w:rPr>
        <w:t>Tyrimai</w:t>
      </w:r>
    </w:p>
    <w:p w14:paraId="4DCAB2DE" w14:textId="77777777" w:rsidR="00017499" w:rsidRPr="0069569E" w:rsidRDefault="00017499" w:rsidP="0069559E">
      <w:pPr>
        <w:ind w:left="1701" w:hanging="1701"/>
        <w:rPr>
          <w:color w:val="000000"/>
          <w:sz w:val="22"/>
          <w:szCs w:val="22"/>
          <w:lang w:val="lt-LT"/>
        </w:rPr>
      </w:pPr>
      <w:r w:rsidRPr="0069569E">
        <w:rPr>
          <w:color w:val="000000"/>
          <w:sz w:val="22"/>
          <w:szCs w:val="22"/>
          <w:lang w:val="lt-LT"/>
        </w:rPr>
        <w:t>Dažni:</w:t>
      </w:r>
      <w:r w:rsidRPr="0069569E">
        <w:rPr>
          <w:color w:val="000000"/>
          <w:sz w:val="22"/>
          <w:szCs w:val="22"/>
          <w:lang w:val="lt-LT"/>
        </w:rPr>
        <w:tab/>
        <w:t>kūno svorio didėjimas</w:t>
      </w:r>
    </w:p>
    <w:p w14:paraId="743CD11A" w14:textId="77777777" w:rsidR="002B10BA" w:rsidRPr="0069569E" w:rsidRDefault="002B10BA" w:rsidP="0069559E">
      <w:pPr>
        <w:pStyle w:val="BodyText2"/>
        <w:jc w:val="left"/>
        <w:rPr>
          <w:color w:val="000000"/>
          <w:szCs w:val="22"/>
          <w:lang w:val="lt-LT"/>
        </w:rPr>
      </w:pPr>
    </w:p>
    <w:p w14:paraId="5C2EC635" w14:textId="77777777" w:rsidR="0052664F" w:rsidRPr="0069569E" w:rsidRDefault="0052664F" w:rsidP="0069559E">
      <w:pPr>
        <w:keepNext/>
        <w:keepLines/>
        <w:jc w:val="both"/>
        <w:rPr>
          <w:sz w:val="22"/>
          <w:szCs w:val="22"/>
          <w:u w:val="single"/>
          <w:lang w:val="lt-LT"/>
        </w:rPr>
      </w:pPr>
      <w:r w:rsidRPr="0069569E">
        <w:rPr>
          <w:sz w:val="22"/>
          <w:szCs w:val="22"/>
          <w:u w:val="single"/>
          <w:lang w:val="lt-LT"/>
        </w:rPr>
        <w:t>Pranešimas apie įtariamas nepageidaujamas reakcijas</w:t>
      </w:r>
    </w:p>
    <w:p w14:paraId="0976D186" w14:textId="77777777" w:rsidR="0052664F" w:rsidRPr="0069569E" w:rsidRDefault="0052664F" w:rsidP="0069559E">
      <w:pPr>
        <w:pStyle w:val="BodyText2"/>
        <w:keepNext/>
        <w:keepLines/>
        <w:jc w:val="left"/>
        <w:rPr>
          <w:szCs w:val="22"/>
          <w:lang w:val="lt-LT"/>
        </w:rPr>
      </w:pPr>
      <w:r w:rsidRPr="0069569E">
        <w:rPr>
          <w:snapToGrid w:val="0"/>
          <w:szCs w:val="22"/>
          <w:lang w:val="lt-LT"/>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0">
        <w:r w:rsidRPr="0069569E">
          <w:rPr>
            <w:rStyle w:val="Hyperlink"/>
            <w:shd w:val="clear" w:color="auto" w:fill="D9D9D9"/>
            <w:lang w:val="lt-LT"/>
          </w:rPr>
          <w:t xml:space="preserve">V priede </w:t>
        </w:r>
      </w:hyperlink>
      <w:r w:rsidRPr="0069569E">
        <w:rPr>
          <w:shd w:val="clear" w:color="auto" w:fill="D9D9D9"/>
          <w:lang w:val="lt-LT"/>
        </w:rPr>
        <w:t>nurodyta nacionaline pranešimo sistema</w:t>
      </w:r>
      <w:r w:rsidRPr="0069569E">
        <w:rPr>
          <w:snapToGrid w:val="0"/>
          <w:color w:val="008000"/>
          <w:szCs w:val="22"/>
          <w:lang w:val="lt-LT"/>
        </w:rPr>
        <w:t>.</w:t>
      </w:r>
    </w:p>
    <w:p w14:paraId="2E50B53B" w14:textId="77777777" w:rsidR="00017499" w:rsidRPr="0069569E" w:rsidRDefault="00017499" w:rsidP="0069559E">
      <w:pPr>
        <w:pStyle w:val="BodyText2"/>
        <w:jc w:val="left"/>
        <w:rPr>
          <w:color w:val="000000"/>
          <w:szCs w:val="22"/>
          <w:lang w:val="lt-LT"/>
        </w:rPr>
      </w:pPr>
    </w:p>
    <w:p w14:paraId="69457112" w14:textId="77777777" w:rsidR="00017499" w:rsidRPr="0069569E" w:rsidRDefault="00017499" w:rsidP="006A4B85">
      <w:pPr>
        <w:keepNext/>
        <w:keepLines/>
        <w:rPr>
          <w:b/>
          <w:sz w:val="22"/>
          <w:szCs w:val="22"/>
          <w:lang w:val="lt-LT"/>
        </w:rPr>
      </w:pPr>
      <w:r w:rsidRPr="0069569E">
        <w:rPr>
          <w:b/>
          <w:sz w:val="22"/>
          <w:szCs w:val="22"/>
          <w:lang w:val="lt-LT"/>
        </w:rPr>
        <w:t>4.9</w:t>
      </w:r>
      <w:r w:rsidRPr="0069569E">
        <w:rPr>
          <w:b/>
          <w:sz w:val="22"/>
          <w:szCs w:val="22"/>
          <w:lang w:val="lt-LT"/>
        </w:rPr>
        <w:tab/>
        <w:t>Perdozavimas</w:t>
      </w:r>
    </w:p>
    <w:p w14:paraId="280FBB2C" w14:textId="77777777" w:rsidR="00017499" w:rsidRPr="0069569E" w:rsidRDefault="00017499" w:rsidP="0069559E">
      <w:pPr>
        <w:pStyle w:val="BodyText2"/>
        <w:keepNext/>
        <w:jc w:val="left"/>
        <w:rPr>
          <w:color w:val="000000"/>
          <w:szCs w:val="22"/>
          <w:lang w:val="lt-LT"/>
        </w:rPr>
      </w:pPr>
    </w:p>
    <w:p w14:paraId="7E8C5595" w14:textId="77777777" w:rsidR="00017499" w:rsidRPr="0069569E" w:rsidRDefault="00017499" w:rsidP="0069559E">
      <w:pPr>
        <w:pStyle w:val="BodyText2"/>
        <w:jc w:val="left"/>
        <w:rPr>
          <w:color w:val="000000"/>
          <w:szCs w:val="22"/>
          <w:lang w:val="lt-LT"/>
        </w:rPr>
      </w:pPr>
      <w:r w:rsidRPr="0069569E">
        <w:rPr>
          <w:color w:val="000000"/>
          <w:szCs w:val="22"/>
          <w:lang w:val="lt-LT"/>
        </w:rPr>
        <w:t>GONAL</w:t>
      </w:r>
      <w:r w:rsidRPr="0069569E">
        <w:rPr>
          <w:color w:val="000000"/>
          <w:szCs w:val="22"/>
          <w:lang w:val="lt-LT"/>
        </w:rPr>
        <w:noBreakHyphen/>
        <w:t>f perdozavimo poveikis nežinomas, tačiau gali išsivystyti KHSS (žr. 4.4 skyrių)</w:t>
      </w:r>
      <w:r w:rsidRPr="0069569E">
        <w:rPr>
          <w:i/>
          <w:color w:val="000000"/>
          <w:szCs w:val="22"/>
          <w:lang w:val="lt-LT"/>
        </w:rPr>
        <w:t>.</w:t>
      </w:r>
    </w:p>
    <w:p w14:paraId="68BC23B9" w14:textId="77777777" w:rsidR="00017499" w:rsidRPr="0069569E" w:rsidRDefault="00017499" w:rsidP="0069559E">
      <w:pPr>
        <w:pStyle w:val="BodyText2"/>
        <w:jc w:val="left"/>
        <w:rPr>
          <w:color w:val="000000"/>
          <w:szCs w:val="22"/>
          <w:lang w:val="lt-LT"/>
        </w:rPr>
      </w:pPr>
    </w:p>
    <w:p w14:paraId="14B34DF2" w14:textId="77777777" w:rsidR="00017499" w:rsidRPr="0069569E" w:rsidRDefault="00017499" w:rsidP="0069559E">
      <w:pPr>
        <w:pStyle w:val="BodyText2"/>
        <w:jc w:val="left"/>
        <w:rPr>
          <w:color w:val="000000"/>
          <w:szCs w:val="22"/>
          <w:lang w:val="lt-LT"/>
        </w:rPr>
      </w:pPr>
    </w:p>
    <w:p w14:paraId="3DC1F94F" w14:textId="77777777" w:rsidR="00017499" w:rsidRPr="0069569E" w:rsidRDefault="00017499" w:rsidP="0069559E">
      <w:pPr>
        <w:keepNext/>
        <w:keepLines/>
        <w:rPr>
          <w:b/>
          <w:sz w:val="22"/>
          <w:szCs w:val="22"/>
          <w:lang w:val="lt-LT"/>
        </w:rPr>
      </w:pPr>
      <w:r w:rsidRPr="0069569E">
        <w:rPr>
          <w:b/>
          <w:sz w:val="22"/>
          <w:szCs w:val="22"/>
          <w:lang w:val="lt-LT"/>
        </w:rPr>
        <w:t>5.</w:t>
      </w:r>
      <w:r w:rsidRPr="0069569E">
        <w:rPr>
          <w:b/>
          <w:sz w:val="22"/>
          <w:szCs w:val="22"/>
          <w:lang w:val="lt-LT"/>
        </w:rPr>
        <w:tab/>
        <w:t>FARMAKOLOGINĖS SAVYBĖS</w:t>
      </w:r>
    </w:p>
    <w:p w14:paraId="55860E9C" w14:textId="77777777" w:rsidR="00017499" w:rsidRPr="0069569E" w:rsidRDefault="00017499" w:rsidP="0069559E">
      <w:pPr>
        <w:pStyle w:val="BodyText2"/>
        <w:keepNext/>
        <w:jc w:val="left"/>
        <w:rPr>
          <w:b/>
          <w:color w:val="000000"/>
          <w:szCs w:val="22"/>
          <w:lang w:val="lt-LT"/>
        </w:rPr>
      </w:pPr>
    </w:p>
    <w:p w14:paraId="12EB5862" w14:textId="77777777" w:rsidR="00017499" w:rsidRPr="0069569E" w:rsidRDefault="00017499" w:rsidP="006A4B85">
      <w:pPr>
        <w:keepNext/>
        <w:keepLines/>
        <w:rPr>
          <w:b/>
          <w:sz w:val="22"/>
          <w:szCs w:val="22"/>
          <w:lang w:val="lt-LT"/>
        </w:rPr>
      </w:pPr>
      <w:r w:rsidRPr="0069569E">
        <w:rPr>
          <w:b/>
          <w:sz w:val="22"/>
          <w:szCs w:val="22"/>
          <w:lang w:val="lt-LT"/>
        </w:rPr>
        <w:t>5.1</w:t>
      </w:r>
      <w:r w:rsidRPr="0069569E">
        <w:rPr>
          <w:b/>
          <w:sz w:val="22"/>
          <w:szCs w:val="22"/>
          <w:lang w:val="lt-LT"/>
        </w:rPr>
        <w:tab/>
      </w:r>
      <w:proofErr w:type="spellStart"/>
      <w:r w:rsidRPr="0069569E">
        <w:rPr>
          <w:b/>
          <w:sz w:val="22"/>
          <w:szCs w:val="22"/>
          <w:lang w:val="lt-LT"/>
        </w:rPr>
        <w:t>Farmakodinaminės</w:t>
      </w:r>
      <w:proofErr w:type="spellEnd"/>
      <w:r w:rsidRPr="0069569E">
        <w:rPr>
          <w:b/>
          <w:sz w:val="22"/>
          <w:szCs w:val="22"/>
          <w:lang w:val="lt-LT"/>
        </w:rPr>
        <w:t xml:space="preserve"> savybės</w:t>
      </w:r>
    </w:p>
    <w:p w14:paraId="69AA55AE" w14:textId="77777777" w:rsidR="00017499" w:rsidRPr="0069569E" w:rsidRDefault="00017499" w:rsidP="0069559E">
      <w:pPr>
        <w:pStyle w:val="BodyText2"/>
        <w:keepNext/>
        <w:jc w:val="left"/>
        <w:rPr>
          <w:b/>
          <w:color w:val="000000"/>
          <w:szCs w:val="22"/>
          <w:lang w:val="lt-LT"/>
        </w:rPr>
      </w:pPr>
    </w:p>
    <w:p w14:paraId="46A5E940" w14:textId="77777777" w:rsidR="00017499" w:rsidRPr="0069569E" w:rsidRDefault="00017499" w:rsidP="0069559E">
      <w:pPr>
        <w:pStyle w:val="BodyText2"/>
        <w:jc w:val="left"/>
        <w:rPr>
          <w:color w:val="000000"/>
          <w:szCs w:val="22"/>
          <w:lang w:val="lt-LT"/>
        </w:rPr>
      </w:pPr>
      <w:proofErr w:type="spellStart"/>
      <w:r w:rsidRPr="0069569E">
        <w:rPr>
          <w:color w:val="000000"/>
          <w:szCs w:val="22"/>
          <w:lang w:val="lt-LT"/>
        </w:rPr>
        <w:t>Farmakoterapinė</w:t>
      </w:r>
      <w:proofErr w:type="spellEnd"/>
      <w:r w:rsidRPr="0069569E">
        <w:rPr>
          <w:color w:val="000000"/>
          <w:szCs w:val="22"/>
          <w:lang w:val="lt-LT"/>
        </w:rPr>
        <w:t xml:space="preserve"> grupė – Lytiniai hormonai ir lytinės sistemos moduliatoriai, </w:t>
      </w:r>
      <w:proofErr w:type="spellStart"/>
      <w:r w:rsidRPr="0069569E">
        <w:rPr>
          <w:color w:val="000000"/>
          <w:szCs w:val="22"/>
          <w:lang w:val="lt-LT"/>
        </w:rPr>
        <w:t>gonadotropinai</w:t>
      </w:r>
      <w:proofErr w:type="spellEnd"/>
      <w:r w:rsidRPr="0069569E">
        <w:rPr>
          <w:color w:val="000000"/>
          <w:szCs w:val="22"/>
          <w:lang w:val="lt-LT"/>
        </w:rPr>
        <w:t>, ATC kodas – G03G A05.</w:t>
      </w:r>
    </w:p>
    <w:p w14:paraId="65F20B72" w14:textId="77777777" w:rsidR="00017499" w:rsidRPr="0069569E" w:rsidRDefault="00017499" w:rsidP="0069559E">
      <w:pPr>
        <w:pStyle w:val="BodyText2"/>
        <w:jc w:val="left"/>
        <w:rPr>
          <w:color w:val="000000"/>
          <w:szCs w:val="22"/>
          <w:lang w:val="lt-LT"/>
        </w:rPr>
      </w:pPr>
    </w:p>
    <w:p w14:paraId="11AE1465" w14:textId="77777777" w:rsidR="00017499" w:rsidRPr="0069569E" w:rsidRDefault="00017499" w:rsidP="0069559E">
      <w:pPr>
        <w:pStyle w:val="BodyText2"/>
        <w:jc w:val="left"/>
        <w:rPr>
          <w:color w:val="000000"/>
          <w:szCs w:val="22"/>
          <w:lang w:val="lt-LT"/>
        </w:rPr>
      </w:pPr>
      <w:r w:rsidRPr="0069569E">
        <w:rPr>
          <w:color w:val="000000"/>
          <w:szCs w:val="22"/>
          <w:lang w:val="lt-LT"/>
        </w:rPr>
        <w:t xml:space="preserve">Moterims svarbiausias FSH poveikis </w:t>
      </w:r>
      <w:proofErr w:type="spellStart"/>
      <w:r w:rsidRPr="0069569E">
        <w:rPr>
          <w:color w:val="000000"/>
          <w:szCs w:val="22"/>
          <w:lang w:val="lt-LT"/>
        </w:rPr>
        <w:t>parenteraliai</w:t>
      </w:r>
      <w:proofErr w:type="spellEnd"/>
      <w:r w:rsidRPr="0069569E">
        <w:rPr>
          <w:color w:val="000000"/>
          <w:szCs w:val="22"/>
          <w:lang w:val="lt-LT"/>
        </w:rPr>
        <w:t xml:space="preserve"> jį vartojant yra subrendusių </w:t>
      </w:r>
      <w:proofErr w:type="spellStart"/>
      <w:r w:rsidRPr="0069569E">
        <w:rPr>
          <w:color w:val="000000"/>
          <w:szCs w:val="22"/>
          <w:lang w:val="lt-LT"/>
        </w:rPr>
        <w:t>Graafo</w:t>
      </w:r>
      <w:proofErr w:type="spellEnd"/>
      <w:r w:rsidRPr="0069569E">
        <w:rPr>
          <w:color w:val="000000"/>
          <w:szCs w:val="22"/>
          <w:lang w:val="lt-LT"/>
        </w:rPr>
        <w:t xml:space="preserve"> folikulų vystymasis. Gydant GONAL</w:t>
      </w:r>
      <w:r w:rsidRPr="0069569E">
        <w:rPr>
          <w:color w:val="000000"/>
          <w:szCs w:val="22"/>
          <w:lang w:val="lt-LT"/>
        </w:rPr>
        <w:noBreakHyphen/>
        <w:t xml:space="preserve">f moteris, kurioms nevyksta ovuliacija, siekiama, kad subręstų atskiras </w:t>
      </w:r>
      <w:proofErr w:type="spellStart"/>
      <w:r w:rsidRPr="0069569E">
        <w:rPr>
          <w:color w:val="000000"/>
          <w:szCs w:val="22"/>
          <w:lang w:val="lt-LT"/>
        </w:rPr>
        <w:t>Graafo</w:t>
      </w:r>
      <w:proofErr w:type="spellEnd"/>
      <w:r w:rsidRPr="0069569E">
        <w:rPr>
          <w:color w:val="000000"/>
          <w:szCs w:val="22"/>
          <w:lang w:val="lt-LT"/>
        </w:rPr>
        <w:t xml:space="preserve"> folikulas, nuo kurio kiaušinėlis atsiskirs pavartojus </w:t>
      </w:r>
      <w:proofErr w:type="spellStart"/>
      <w:r w:rsidRPr="0069569E">
        <w:rPr>
          <w:color w:val="000000"/>
          <w:szCs w:val="22"/>
          <w:lang w:val="lt-LT"/>
        </w:rPr>
        <w:t>žCG</w:t>
      </w:r>
      <w:proofErr w:type="spellEnd"/>
      <w:r w:rsidRPr="0069569E">
        <w:rPr>
          <w:color w:val="000000"/>
          <w:szCs w:val="22"/>
          <w:lang w:val="lt-LT"/>
        </w:rPr>
        <w:t>.</w:t>
      </w:r>
    </w:p>
    <w:p w14:paraId="5E512375" w14:textId="77777777" w:rsidR="00017499" w:rsidRPr="0069569E" w:rsidRDefault="00017499" w:rsidP="0069559E">
      <w:pPr>
        <w:pStyle w:val="BodyText2"/>
        <w:jc w:val="left"/>
        <w:rPr>
          <w:color w:val="000000"/>
          <w:szCs w:val="22"/>
          <w:lang w:val="lt-LT"/>
        </w:rPr>
      </w:pPr>
    </w:p>
    <w:p w14:paraId="69CA2541" w14:textId="77777777" w:rsidR="00017499" w:rsidRPr="0069569E" w:rsidRDefault="00017499" w:rsidP="0069559E">
      <w:pPr>
        <w:pStyle w:val="BodyText2"/>
        <w:keepNext/>
        <w:keepLines/>
        <w:jc w:val="left"/>
        <w:rPr>
          <w:color w:val="000000"/>
          <w:szCs w:val="22"/>
          <w:u w:val="single"/>
          <w:lang w:val="lt-LT"/>
        </w:rPr>
      </w:pPr>
      <w:r w:rsidRPr="0069569E">
        <w:rPr>
          <w:color w:val="000000"/>
          <w:szCs w:val="22"/>
          <w:u w:val="single"/>
          <w:lang w:val="lt-LT"/>
        </w:rPr>
        <w:t xml:space="preserve">Klinikinis </w:t>
      </w:r>
      <w:r w:rsidR="007B53E8" w:rsidRPr="0069569E">
        <w:rPr>
          <w:color w:val="000000"/>
          <w:szCs w:val="22"/>
          <w:u w:val="single"/>
          <w:lang w:val="lt-LT"/>
        </w:rPr>
        <w:t xml:space="preserve">veiksmingumas </w:t>
      </w:r>
      <w:r w:rsidRPr="0069569E">
        <w:rPr>
          <w:color w:val="000000"/>
          <w:szCs w:val="22"/>
          <w:u w:val="single"/>
          <w:lang w:val="lt-LT"/>
        </w:rPr>
        <w:t>ir saugumas moterims</w:t>
      </w:r>
    </w:p>
    <w:p w14:paraId="0B042215" w14:textId="77777777" w:rsidR="00017499" w:rsidRPr="0069569E" w:rsidRDefault="00017499" w:rsidP="0069559E">
      <w:pPr>
        <w:pStyle w:val="BodyText2"/>
        <w:keepNext/>
        <w:keepLines/>
        <w:jc w:val="left"/>
        <w:rPr>
          <w:color w:val="000000"/>
          <w:szCs w:val="22"/>
          <w:lang w:val="lt-LT"/>
        </w:rPr>
      </w:pPr>
    </w:p>
    <w:p w14:paraId="389C2F95" w14:textId="77777777" w:rsidR="00017499" w:rsidRPr="0069569E" w:rsidRDefault="00017499" w:rsidP="0069559E">
      <w:pPr>
        <w:tabs>
          <w:tab w:val="left" w:pos="567"/>
        </w:tabs>
        <w:rPr>
          <w:color w:val="000000"/>
          <w:sz w:val="22"/>
          <w:szCs w:val="22"/>
          <w:lang w:val="lt-LT"/>
        </w:rPr>
      </w:pPr>
      <w:r w:rsidRPr="0069569E">
        <w:rPr>
          <w:color w:val="000000"/>
          <w:sz w:val="22"/>
          <w:szCs w:val="22"/>
          <w:lang w:val="lt-LT"/>
        </w:rPr>
        <w:t>Klinikiniuose tyrimuose ligoniais su sunkiu FSH ir LH nepakankamumu buvo laikomos moterys, kurių serume endogeninio LH lygis buvo &lt;1,2 TV/L, nustatant centrinėje laboratorijoje. Tačiau, reikia atsižvelgti į tai, kad tarp LH matavimų, atliktų skirtingose laboratorijose, galimos paklaidos.</w:t>
      </w:r>
    </w:p>
    <w:p w14:paraId="5ADA4A8F" w14:textId="77777777" w:rsidR="00017499" w:rsidRPr="0069569E" w:rsidRDefault="00017499" w:rsidP="0069559E">
      <w:pPr>
        <w:tabs>
          <w:tab w:val="left" w:pos="567"/>
        </w:tabs>
        <w:rPr>
          <w:color w:val="000000"/>
          <w:sz w:val="22"/>
          <w:szCs w:val="22"/>
          <w:lang w:val="lt-LT"/>
        </w:rPr>
      </w:pPr>
    </w:p>
    <w:p w14:paraId="036B2B37" w14:textId="77777777" w:rsidR="00017499" w:rsidRPr="0069569E" w:rsidRDefault="00017499" w:rsidP="0069559E">
      <w:pPr>
        <w:tabs>
          <w:tab w:val="left" w:pos="567"/>
        </w:tabs>
        <w:rPr>
          <w:color w:val="000000"/>
          <w:sz w:val="22"/>
          <w:szCs w:val="22"/>
          <w:lang w:val="lt-LT"/>
        </w:rPr>
      </w:pPr>
      <w:r w:rsidRPr="0069569E">
        <w:rPr>
          <w:color w:val="000000"/>
          <w:sz w:val="22"/>
          <w:szCs w:val="22"/>
          <w:lang w:val="lt-LT"/>
        </w:rPr>
        <w:t>Klinikiniuose tyrimuose, kuriuose buvo lyginamas r</w:t>
      </w:r>
      <w:r w:rsidRPr="0069569E">
        <w:rPr>
          <w:color w:val="000000"/>
          <w:sz w:val="22"/>
          <w:szCs w:val="22"/>
          <w:lang w:val="lt-LT"/>
        </w:rPr>
        <w:noBreakHyphen/>
      </w:r>
      <w:proofErr w:type="spellStart"/>
      <w:r w:rsidRPr="0069569E">
        <w:rPr>
          <w:color w:val="000000"/>
          <w:sz w:val="22"/>
          <w:szCs w:val="22"/>
          <w:lang w:val="lt-LT"/>
        </w:rPr>
        <w:t>žFSH</w:t>
      </w:r>
      <w:proofErr w:type="spellEnd"/>
      <w:r w:rsidRPr="0069569E">
        <w:rPr>
          <w:color w:val="000000"/>
          <w:sz w:val="22"/>
          <w:szCs w:val="22"/>
          <w:lang w:val="lt-LT"/>
        </w:rPr>
        <w:t xml:space="preserve"> (</w:t>
      </w:r>
      <w:proofErr w:type="spellStart"/>
      <w:r w:rsidRPr="0069569E">
        <w:rPr>
          <w:color w:val="000000"/>
          <w:sz w:val="22"/>
          <w:szCs w:val="22"/>
          <w:lang w:val="lt-LT"/>
        </w:rPr>
        <w:t>folitropinas</w:t>
      </w:r>
      <w:proofErr w:type="spellEnd"/>
      <w:r w:rsidR="00291AFB" w:rsidRPr="0069569E">
        <w:rPr>
          <w:color w:val="000000"/>
          <w:sz w:val="22"/>
          <w:szCs w:val="22"/>
          <w:lang w:val="lt-LT"/>
        </w:rPr>
        <w:t xml:space="preserve"> alfa</w:t>
      </w:r>
      <w:r w:rsidRPr="0069569E">
        <w:rPr>
          <w:color w:val="000000"/>
          <w:sz w:val="22"/>
          <w:szCs w:val="22"/>
          <w:lang w:val="lt-LT"/>
        </w:rPr>
        <w:t>) ir iš šlapimo išskirto FSH poveikis dirbtinio apvaisinimo technologijoms (žr. lentelę žemiau) ir ovuliacijos stimuliacijai, GONAL</w:t>
      </w:r>
      <w:r w:rsidRPr="0069569E">
        <w:rPr>
          <w:color w:val="000000"/>
          <w:sz w:val="22"/>
          <w:szCs w:val="22"/>
          <w:lang w:val="lt-LT"/>
        </w:rPr>
        <w:noBreakHyphen/>
        <w:t>f buvo veiksmingesnis nei šlapimo FSH, kadangi reikėjo mažesnės bendros dozės ir trumpesnio gydymo laiko reikalingo folikului subręsti.</w:t>
      </w:r>
    </w:p>
    <w:p w14:paraId="41659999" w14:textId="77777777" w:rsidR="00017499" w:rsidRPr="0069569E" w:rsidRDefault="00017499" w:rsidP="0069559E">
      <w:pPr>
        <w:tabs>
          <w:tab w:val="left" w:pos="567"/>
        </w:tabs>
        <w:rPr>
          <w:color w:val="000000"/>
          <w:sz w:val="22"/>
          <w:szCs w:val="22"/>
          <w:lang w:val="lt-LT"/>
        </w:rPr>
      </w:pPr>
      <w:r w:rsidRPr="0069569E">
        <w:rPr>
          <w:color w:val="000000"/>
          <w:sz w:val="22"/>
          <w:szCs w:val="22"/>
          <w:lang w:val="lt-LT"/>
        </w:rPr>
        <w:t>Dirbtinio apvaisinimo technologijose GONAL</w:t>
      </w:r>
      <w:r w:rsidRPr="0069569E">
        <w:rPr>
          <w:color w:val="000000"/>
          <w:sz w:val="22"/>
          <w:szCs w:val="22"/>
          <w:lang w:val="lt-LT"/>
        </w:rPr>
        <w:noBreakHyphen/>
        <w:t xml:space="preserve">f mažesnės bendros dozės ir trumpesnis gydymo </w:t>
      </w:r>
      <w:proofErr w:type="spellStart"/>
      <w:r w:rsidRPr="0069569E">
        <w:rPr>
          <w:color w:val="000000"/>
          <w:sz w:val="22"/>
          <w:szCs w:val="22"/>
          <w:lang w:val="lt-LT"/>
        </w:rPr>
        <w:t>laiktarpis</w:t>
      </w:r>
      <w:proofErr w:type="spellEnd"/>
      <w:r w:rsidRPr="0069569E">
        <w:rPr>
          <w:color w:val="000000"/>
          <w:sz w:val="22"/>
          <w:szCs w:val="22"/>
          <w:lang w:val="lt-LT"/>
        </w:rPr>
        <w:t xml:space="preserve"> sąlygojo didesnį </w:t>
      </w:r>
      <w:proofErr w:type="spellStart"/>
      <w:r w:rsidRPr="0069569E">
        <w:rPr>
          <w:color w:val="000000"/>
          <w:sz w:val="22"/>
          <w:szCs w:val="22"/>
          <w:lang w:val="lt-LT"/>
        </w:rPr>
        <w:t>oocitų</w:t>
      </w:r>
      <w:proofErr w:type="spellEnd"/>
      <w:r w:rsidRPr="0069569E">
        <w:rPr>
          <w:color w:val="000000"/>
          <w:sz w:val="22"/>
          <w:szCs w:val="22"/>
          <w:lang w:val="lt-LT"/>
        </w:rPr>
        <w:t xml:space="preserve"> skaičių nei naudojant iš šlapimo išskirtą FSH.</w:t>
      </w:r>
    </w:p>
    <w:p w14:paraId="71C25A65" w14:textId="77777777" w:rsidR="00017499" w:rsidRPr="0069569E" w:rsidRDefault="00017499" w:rsidP="0069559E">
      <w:pPr>
        <w:tabs>
          <w:tab w:val="left" w:pos="567"/>
        </w:tabs>
        <w:rPr>
          <w:color w:val="000000"/>
          <w:sz w:val="22"/>
          <w:szCs w:val="22"/>
          <w:lang w:val="lt-LT"/>
        </w:rPr>
      </w:pPr>
    </w:p>
    <w:p w14:paraId="4812D066" w14:textId="73B7E237" w:rsidR="00017499" w:rsidRPr="0069569E" w:rsidRDefault="00017499" w:rsidP="0069559E">
      <w:pPr>
        <w:tabs>
          <w:tab w:val="left" w:pos="567"/>
        </w:tabs>
        <w:rPr>
          <w:color w:val="000000"/>
          <w:sz w:val="22"/>
          <w:szCs w:val="22"/>
          <w:lang w:val="lt-LT"/>
        </w:rPr>
      </w:pPr>
      <w:r w:rsidRPr="0069569E">
        <w:rPr>
          <w:color w:val="000000"/>
          <w:sz w:val="22"/>
          <w:szCs w:val="22"/>
          <w:lang w:val="lt-LT"/>
        </w:rPr>
        <w:t>Lentelė: GF</w:t>
      </w:r>
      <w:r w:rsidR="00CD3983" w:rsidRPr="0069569E">
        <w:rPr>
          <w:color w:val="000000"/>
          <w:sz w:val="22"/>
          <w:szCs w:val="22"/>
          <w:lang w:val="lt-LT"/>
        </w:rPr>
        <w:t> </w:t>
      </w:r>
      <w:r w:rsidRPr="0069569E">
        <w:rPr>
          <w:color w:val="000000"/>
          <w:sz w:val="22"/>
          <w:szCs w:val="22"/>
          <w:lang w:val="lt-LT"/>
        </w:rPr>
        <w:t>8407 tyrimo rezultatai (paralelinės atsitiktinės imties grupės tyrimas lyginant GONAL</w:t>
      </w:r>
      <w:r w:rsidRPr="0069569E">
        <w:rPr>
          <w:color w:val="000000"/>
          <w:sz w:val="22"/>
          <w:szCs w:val="22"/>
          <w:lang w:val="lt-LT"/>
        </w:rPr>
        <w:noBreakHyphen/>
        <w:t>f ir šlapimo FSH veiksmingumą bei saugumą dirbtiniam apvaisinimui).</w:t>
      </w:r>
    </w:p>
    <w:p w14:paraId="14D1AEB3" w14:textId="77777777" w:rsidR="00017499" w:rsidRPr="0069569E" w:rsidRDefault="00017499" w:rsidP="0069559E">
      <w:pPr>
        <w:tabs>
          <w:tab w:val="left" w:pos="567"/>
        </w:tabs>
        <w:rPr>
          <w:color w:val="000000"/>
          <w:sz w:val="22"/>
          <w:szCs w:val="22"/>
          <w:lang w:val="lt-LT"/>
        </w:rPr>
      </w:pPr>
    </w:p>
    <w:tbl>
      <w:tblPr>
        <w:tblW w:w="8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67"/>
        <w:gridCol w:w="2301"/>
        <w:gridCol w:w="2160"/>
      </w:tblGrid>
      <w:tr w:rsidR="00017499" w:rsidRPr="0069569E" w14:paraId="527261FE" w14:textId="77777777">
        <w:trPr>
          <w:tblHeader/>
        </w:trPr>
        <w:tc>
          <w:tcPr>
            <w:tcW w:w="3567" w:type="dxa"/>
          </w:tcPr>
          <w:p w14:paraId="4B27D41B" w14:textId="77777777" w:rsidR="00017499" w:rsidRPr="0069569E" w:rsidRDefault="00017499" w:rsidP="0069559E">
            <w:pPr>
              <w:keepNext/>
              <w:tabs>
                <w:tab w:val="left" w:pos="567"/>
              </w:tabs>
              <w:ind w:firstLine="567"/>
              <w:rPr>
                <w:color w:val="000000"/>
                <w:sz w:val="22"/>
                <w:szCs w:val="22"/>
                <w:lang w:val="lt-LT"/>
              </w:rPr>
            </w:pPr>
          </w:p>
        </w:tc>
        <w:tc>
          <w:tcPr>
            <w:tcW w:w="2301" w:type="dxa"/>
          </w:tcPr>
          <w:p w14:paraId="5200E9CC" w14:textId="77777777" w:rsidR="00017499" w:rsidRPr="0069569E" w:rsidRDefault="00017499" w:rsidP="0069559E">
            <w:pPr>
              <w:keepNext/>
              <w:jc w:val="center"/>
              <w:rPr>
                <w:b/>
                <w:color w:val="000000"/>
                <w:sz w:val="22"/>
                <w:szCs w:val="22"/>
                <w:lang w:val="lt-LT"/>
              </w:rPr>
            </w:pPr>
            <w:r w:rsidRPr="0069569E">
              <w:rPr>
                <w:b/>
                <w:color w:val="000000"/>
                <w:sz w:val="22"/>
                <w:szCs w:val="22"/>
                <w:lang w:val="lt-LT"/>
              </w:rPr>
              <w:t>GONAL</w:t>
            </w:r>
            <w:r w:rsidRPr="0069569E">
              <w:rPr>
                <w:b/>
                <w:color w:val="000000"/>
                <w:sz w:val="22"/>
                <w:szCs w:val="22"/>
                <w:lang w:val="lt-LT"/>
              </w:rPr>
              <w:noBreakHyphen/>
              <w:t>f</w:t>
            </w:r>
            <w:r w:rsidRPr="0069569E">
              <w:rPr>
                <w:b/>
                <w:color w:val="000000"/>
                <w:sz w:val="22"/>
                <w:szCs w:val="22"/>
                <w:lang w:val="lt-LT"/>
              </w:rPr>
              <w:br/>
              <w:t>(n = 130)</w:t>
            </w:r>
          </w:p>
        </w:tc>
        <w:tc>
          <w:tcPr>
            <w:tcW w:w="2160" w:type="dxa"/>
          </w:tcPr>
          <w:p w14:paraId="081616B9" w14:textId="77777777" w:rsidR="00017499" w:rsidRPr="0069569E" w:rsidRDefault="00017499" w:rsidP="0069559E">
            <w:pPr>
              <w:keepNext/>
              <w:jc w:val="center"/>
              <w:rPr>
                <w:b/>
                <w:color w:val="000000"/>
                <w:sz w:val="22"/>
                <w:szCs w:val="22"/>
                <w:lang w:val="lt-LT"/>
              </w:rPr>
            </w:pPr>
            <w:r w:rsidRPr="0069569E">
              <w:rPr>
                <w:b/>
                <w:color w:val="000000"/>
                <w:sz w:val="22"/>
                <w:szCs w:val="22"/>
                <w:lang w:val="lt-LT"/>
              </w:rPr>
              <w:t xml:space="preserve">šlapimo FSH </w:t>
            </w:r>
            <w:r w:rsidRPr="0069569E">
              <w:rPr>
                <w:b/>
                <w:color w:val="000000"/>
                <w:sz w:val="22"/>
                <w:szCs w:val="22"/>
                <w:lang w:val="lt-LT"/>
              </w:rPr>
              <w:br/>
              <w:t>(n = 116)</w:t>
            </w:r>
          </w:p>
        </w:tc>
      </w:tr>
      <w:tr w:rsidR="00017499" w:rsidRPr="0069569E" w14:paraId="0D2839C5" w14:textId="77777777">
        <w:tc>
          <w:tcPr>
            <w:tcW w:w="3567" w:type="dxa"/>
          </w:tcPr>
          <w:p w14:paraId="09261C40" w14:textId="77777777" w:rsidR="00017499" w:rsidRPr="0069569E" w:rsidRDefault="00017499" w:rsidP="0069559E">
            <w:pPr>
              <w:keepNext/>
              <w:tabs>
                <w:tab w:val="left" w:pos="567"/>
              </w:tabs>
              <w:rPr>
                <w:color w:val="000000"/>
                <w:sz w:val="22"/>
                <w:szCs w:val="22"/>
                <w:lang w:val="lt-LT"/>
              </w:rPr>
            </w:pPr>
            <w:r w:rsidRPr="0069569E">
              <w:rPr>
                <w:color w:val="000000"/>
                <w:sz w:val="22"/>
                <w:szCs w:val="22"/>
                <w:lang w:val="lt-LT"/>
              </w:rPr>
              <w:t xml:space="preserve">Gautų </w:t>
            </w:r>
            <w:proofErr w:type="spellStart"/>
            <w:r w:rsidRPr="0069569E">
              <w:rPr>
                <w:color w:val="000000"/>
                <w:sz w:val="22"/>
                <w:szCs w:val="22"/>
                <w:lang w:val="lt-LT"/>
              </w:rPr>
              <w:t>oocitų</w:t>
            </w:r>
            <w:proofErr w:type="spellEnd"/>
            <w:r w:rsidRPr="0069569E">
              <w:rPr>
                <w:color w:val="000000"/>
                <w:sz w:val="22"/>
                <w:szCs w:val="22"/>
                <w:lang w:val="lt-LT"/>
              </w:rPr>
              <w:t xml:space="preserve"> skaičius</w:t>
            </w:r>
          </w:p>
        </w:tc>
        <w:tc>
          <w:tcPr>
            <w:tcW w:w="2301" w:type="dxa"/>
          </w:tcPr>
          <w:p w14:paraId="161687F6" w14:textId="77777777" w:rsidR="00017499" w:rsidRPr="0069569E" w:rsidRDefault="00017499" w:rsidP="0069559E">
            <w:pPr>
              <w:keepNext/>
              <w:tabs>
                <w:tab w:val="left" w:pos="567"/>
              </w:tabs>
              <w:jc w:val="center"/>
              <w:rPr>
                <w:color w:val="000000"/>
                <w:sz w:val="22"/>
                <w:szCs w:val="22"/>
                <w:lang w:val="lt-LT"/>
              </w:rPr>
            </w:pPr>
            <w:r w:rsidRPr="0069569E">
              <w:rPr>
                <w:color w:val="000000"/>
                <w:sz w:val="22"/>
                <w:szCs w:val="22"/>
                <w:lang w:val="lt-LT"/>
              </w:rPr>
              <w:t>11,0 ± 5,9</w:t>
            </w:r>
          </w:p>
        </w:tc>
        <w:tc>
          <w:tcPr>
            <w:tcW w:w="2160" w:type="dxa"/>
          </w:tcPr>
          <w:p w14:paraId="796AB17E" w14:textId="77777777" w:rsidR="00017499" w:rsidRPr="0069569E" w:rsidRDefault="00017499" w:rsidP="0069559E">
            <w:pPr>
              <w:keepNext/>
              <w:tabs>
                <w:tab w:val="left" w:pos="567"/>
              </w:tabs>
              <w:jc w:val="center"/>
              <w:rPr>
                <w:color w:val="000000"/>
                <w:sz w:val="22"/>
                <w:szCs w:val="22"/>
                <w:lang w:val="lt-LT"/>
              </w:rPr>
            </w:pPr>
            <w:r w:rsidRPr="0069569E">
              <w:rPr>
                <w:color w:val="000000"/>
                <w:sz w:val="22"/>
                <w:szCs w:val="22"/>
                <w:lang w:val="lt-LT"/>
              </w:rPr>
              <w:t>8,8 ± 4,8</w:t>
            </w:r>
          </w:p>
        </w:tc>
      </w:tr>
      <w:tr w:rsidR="00017499" w:rsidRPr="0069569E" w14:paraId="130EB424" w14:textId="77777777">
        <w:tc>
          <w:tcPr>
            <w:tcW w:w="3567" w:type="dxa"/>
          </w:tcPr>
          <w:p w14:paraId="5B3CEBF1" w14:textId="77777777" w:rsidR="00017499" w:rsidRPr="0069569E" w:rsidRDefault="00017499" w:rsidP="0069559E">
            <w:pPr>
              <w:keepNext/>
              <w:tabs>
                <w:tab w:val="left" w:pos="567"/>
              </w:tabs>
              <w:rPr>
                <w:color w:val="000000"/>
                <w:sz w:val="22"/>
                <w:szCs w:val="22"/>
                <w:lang w:val="lt-LT"/>
              </w:rPr>
            </w:pPr>
            <w:r w:rsidRPr="0069569E">
              <w:rPr>
                <w:color w:val="000000"/>
                <w:sz w:val="22"/>
                <w:szCs w:val="22"/>
                <w:lang w:val="lt-LT"/>
              </w:rPr>
              <w:t xml:space="preserve">Stimuliacijai su FSH būtinos dienos </w:t>
            </w:r>
          </w:p>
        </w:tc>
        <w:tc>
          <w:tcPr>
            <w:tcW w:w="2301" w:type="dxa"/>
          </w:tcPr>
          <w:p w14:paraId="4B34714A" w14:textId="77777777" w:rsidR="00017499" w:rsidRPr="0069569E" w:rsidRDefault="00017499" w:rsidP="0069559E">
            <w:pPr>
              <w:keepNext/>
              <w:tabs>
                <w:tab w:val="left" w:pos="567"/>
              </w:tabs>
              <w:jc w:val="center"/>
              <w:rPr>
                <w:color w:val="000000"/>
                <w:sz w:val="22"/>
                <w:szCs w:val="22"/>
                <w:lang w:val="lt-LT"/>
              </w:rPr>
            </w:pPr>
            <w:r w:rsidRPr="0069569E">
              <w:rPr>
                <w:color w:val="000000"/>
                <w:sz w:val="22"/>
                <w:szCs w:val="22"/>
                <w:lang w:val="lt-LT"/>
              </w:rPr>
              <w:t>11,7 ± 1,9</w:t>
            </w:r>
          </w:p>
        </w:tc>
        <w:tc>
          <w:tcPr>
            <w:tcW w:w="2160" w:type="dxa"/>
          </w:tcPr>
          <w:p w14:paraId="35EAFD93" w14:textId="77777777" w:rsidR="00017499" w:rsidRPr="0069569E" w:rsidRDefault="00017499" w:rsidP="0069559E">
            <w:pPr>
              <w:keepNext/>
              <w:tabs>
                <w:tab w:val="left" w:pos="567"/>
              </w:tabs>
              <w:jc w:val="center"/>
              <w:rPr>
                <w:color w:val="000000"/>
                <w:sz w:val="22"/>
                <w:szCs w:val="22"/>
                <w:lang w:val="lt-LT"/>
              </w:rPr>
            </w:pPr>
            <w:r w:rsidRPr="0069569E">
              <w:rPr>
                <w:color w:val="000000"/>
                <w:sz w:val="22"/>
                <w:szCs w:val="22"/>
                <w:lang w:val="lt-LT"/>
              </w:rPr>
              <w:t>14,5 ± 3,3</w:t>
            </w:r>
          </w:p>
        </w:tc>
      </w:tr>
      <w:tr w:rsidR="00017499" w:rsidRPr="0069569E" w14:paraId="362E2F76" w14:textId="77777777">
        <w:tc>
          <w:tcPr>
            <w:tcW w:w="3567" w:type="dxa"/>
          </w:tcPr>
          <w:p w14:paraId="36218459" w14:textId="77777777" w:rsidR="00017499" w:rsidRPr="0069569E" w:rsidRDefault="00017499" w:rsidP="0069559E">
            <w:pPr>
              <w:keepNext/>
              <w:tabs>
                <w:tab w:val="left" w:pos="567"/>
              </w:tabs>
              <w:rPr>
                <w:color w:val="000000"/>
                <w:sz w:val="22"/>
                <w:szCs w:val="22"/>
                <w:lang w:val="lt-LT"/>
              </w:rPr>
            </w:pPr>
            <w:r w:rsidRPr="0069569E">
              <w:rPr>
                <w:color w:val="000000"/>
                <w:sz w:val="22"/>
                <w:szCs w:val="22"/>
                <w:lang w:val="lt-LT"/>
              </w:rPr>
              <w:t xml:space="preserve">Būtina bendroji FSH dozė (FSH 75 TV ampulių skaičius) </w:t>
            </w:r>
          </w:p>
        </w:tc>
        <w:tc>
          <w:tcPr>
            <w:tcW w:w="2301" w:type="dxa"/>
          </w:tcPr>
          <w:p w14:paraId="3EDF17CF" w14:textId="77777777" w:rsidR="00017499" w:rsidRPr="0069569E" w:rsidRDefault="00017499" w:rsidP="0069559E">
            <w:pPr>
              <w:keepNext/>
              <w:tabs>
                <w:tab w:val="left" w:pos="567"/>
              </w:tabs>
              <w:jc w:val="center"/>
              <w:rPr>
                <w:color w:val="000000"/>
                <w:sz w:val="22"/>
                <w:szCs w:val="22"/>
                <w:lang w:val="lt-LT"/>
              </w:rPr>
            </w:pPr>
            <w:r w:rsidRPr="0069569E">
              <w:rPr>
                <w:color w:val="000000"/>
                <w:sz w:val="22"/>
                <w:szCs w:val="22"/>
                <w:lang w:val="lt-LT"/>
              </w:rPr>
              <w:t>27,6 ± 10,2</w:t>
            </w:r>
          </w:p>
        </w:tc>
        <w:tc>
          <w:tcPr>
            <w:tcW w:w="2160" w:type="dxa"/>
          </w:tcPr>
          <w:p w14:paraId="0FA13300" w14:textId="77777777" w:rsidR="00017499" w:rsidRPr="0069569E" w:rsidRDefault="00017499" w:rsidP="0069559E">
            <w:pPr>
              <w:keepNext/>
              <w:tabs>
                <w:tab w:val="left" w:pos="567"/>
              </w:tabs>
              <w:jc w:val="center"/>
              <w:rPr>
                <w:color w:val="000000"/>
                <w:sz w:val="22"/>
                <w:szCs w:val="22"/>
                <w:lang w:val="lt-LT"/>
              </w:rPr>
            </w:pPr>
            <w:r w:rsidRPr="0069569E">
              <w:rPr>
                <w:color w:val="000000"/>
                <w:sz w:val="22"/>
                <w:szCs w:val="22"/>
                <w:lang w:val="lt-LT"/>
              </w:rPr>
              <w:t>40,7 ± 13,6</w:t>
            </w:r>
          </w:p>
        </w:tc>
      </w:tr>
      <w:tr w:rsidR="00017499" w:rsidRPr="0069569E" w14:paraId="237D770F" w14:textId="77777777">
        <w:tc>
          <w:tcPr>
            <w:tcW w:w="3567" w:type="dxa"/>
          </w:tcPr>
          <w:p w14:paraId="24DF9F01" w14:textId="77777777" w:rsidR="00017499" w:rsidRPr="0069569E" w:rsidRDefault="00017499" w:rsidP="0069559E">
            <w:pPr>
              <w:keepNext/>
              <w:tabs>
                <w:tab w:val="left" w:pos="567"/>
              </w:tabs>
              <w:rPr>
                <w:color w:val="000000"/>
                <w:sz w:val="22"/>
                <w:szCs w:val="22"/>
                <w:lang w:val="lt-LT"/>
              </w:rPr>
            </w:pPr>
            <w:r w:rsidRPr="0069569E">
              <w:rPr>
                <w:color w:val="000000"/>
                <w:sz w:val="22"/>
                <w:szCs w:val="22"/>
                <w:lang w:val="lt-LT"/>
              </w:rPr>
              <w:t>Dozės didinimo poreikis (%)</w:t>
            </w:r>
          </w:p>
        </w:tc>
        <w:tc>
          <w:tcPr>
            <w:tcW w:w="2301" w:type="dxa"/>
          </w:tcPr>
          <w:p w14:paraId="31E3BABD" w14:textId="77777777" w:rsidR="00017499" w:rsidRPr="0069569E" w:rsidRDefault="00017499" w:rsidP="0069559E">
            <w:pPr>
              <w:keepNext/>
              <w:tabs>
                <w:tab w:val="left" w:pos="567"/>
              </w:tabs>
              <w:rPr>
                <w:color w:val="000000"/>
                <w:sz w:val="22"/>
                <w:szCs w:val="22"/>
                <w:lang w:val="lt-LT"/>
              </w:rPr>
            </w:pPr>
            <w:r w:rsidRPr="0069569E">
              <w:rPr>
                <w:color w:val="000000"/>
                <w:sz w:val="22"/>
                <w:szCs w:val="22"/>
                <w:lang w:val="lt-LT"/>
              </w:rPr>
              <w:t>56,2</w:t>
            </w:r>
          </w:p>
        </w:tc>
        <w:tc>
          <w:tcPr>
            <w:tcW w:w="2160" w:type="dxa"/>
          </w:tcPr>
          <w:p w14:paraId="087FA22E" w14:textId="77777777" w:rsidR="00017499" w:rsidRPr="0069569E" w:rsidRDefault="00017499" w:rsidP="0069559E">
            <w:pPr>
              <w:keepNext/>
              <w:tabs>
                <w:tab w:val="left" w:pos="567"/>
              </w:tabs>
              <w:rPr>
                <w:color w:val="000000"/>
                <w:sz w:val="22"/>
                <w:szCs w:val="22"/>
                <w:lang w:val="lt-LT"/>
              </w:rPr>
            </w:pPr>
            <w:r w:rsidRPr="0069569E">
              <w:rPr>
                <w:color w:val="000000"/>
                <w:sz w:val="22"/>
                <w:szCs w:val="22"/>
                <w:lang w:val="lt-LT"/>
              </w:rPr>
              <w:t>85,3</w:t>
            </w:r>
          </w:p>
        </w:tc>
      </w:tr>
    </w:tbl>
    <w:p w14:paraId="1F4D44B5" w14:textId="77777777" w:rsidR="00096B46" w:rsidRDefault="00096B46" w:rsidP="0069559E">
      <w:pPr>
        <w:tabs>
          <w:tab w:val="left" w:pos="567"/>
        </w:tabs>
        <w:rPr>
          <w:color w:val="000000"/>
          <w:sz w:val="22"/>
          <w:szCs w:val="22"/>
          <w:lang w:val="lt-LT"/>
        </w:rPr>
      </w:pPr>
    </w:p>
    <w:p w14:paraId="72518774" w14:textId="77777777" w:rsidR="00017499" w:rsidRPr="0069569E" w:rsidRDefault="00017499" w:rsidP="0069559E">
      <w:pPr>
        <w:tabs>
          <w:tab w:val="left" w:pos="567"/>
        </w:tabs>
        <w:rPr>
          <w:color w:val="000000"/>
          <w:sz w:val="22"/>
          <w:szCs w:val="22"/>
          <w:lang w:val="lt-LT"/>
        </w:rPr>
      </w:pPr>
      <w:r w:rsidRPr="0069569E">
        <w:rPr>
          <w:color w:val="000000"/>
          <w:sz w:val="22"/>
          <w:szCs w:val="22"/>
          <w:lang w:val="lt-LT"/>
        </w:rPr>
        <w:t>visiems išvardintiems kriterijams skirtumas tarp 2 grupių buvo statistiškai reikšmingas (p &lt; 0,05).</w:t>
      </w:r>
    </w:p>
    <w:p w14:paraId="3CC653B8" w14:textId="77777777" w:rsidR="00017499" w:rsidRPr="0069569E" w:rsidRDefault="00017499" w:rsidP="0069559E">
      <w:pPr>
        <w:tabs>
          <w:tab w:val="left" w:pos="567"/>
        </w:tabs>
        <w:rPr>
          <w:color w:val="000000"/>
          <w:sz w:val="22"/>
          <w:szCs w:val="22"/>
          <w:lang w:val="lt-LT"/>
        </w:rPr>
      </w:pPr>
    </w:p>
    <w:p w14:paraId="1F8686F3" w14:textId="77777777" w:rsidR="00017499" w:rsidRPr="0069569E" w:rsidRDefault="00017499" w:rsidP="0069559E">
      <w:pPr>
        <w:keepNext/>
        <w:keepLines/>
        <w:tabs>
          <w:tab w:val="left" w:pos="567"/>
        </w:tabs>
        <w:rPr>
          <w:color w:val="000000"/>
          <w:sz w:val="22"/>
          <w:szCs w:val="22"/>
          <w:u w:val="single"/>
          <w:lang w:val="lt-LT"/>
        </w:rPr>
      </w:pPr>
      <w:r w:rsidRPr="0069569E">
        <w:rPr>
          <w:color w:val="000000"/>
          <w:sz w:val="22"/>
          <w:szCs w:val="22"/>
          <w:u w:val="single"/>
          <w:lang w:val="lt-LT"/>
        </w:rPr>
        <w:lastRenderedPageBreak/>
        <w:t xml:space="preserve">Klinikinis </w:t>
      </w:r>
      <w:r w:rsidR="007B53E8" w:rsidRPr="0069569E">
        <w:rPr>
          <w:color w:val="000000"/>
          <w:sz w:val="22"/>
          <w:szCs w:val="22"/>
          <w:u w:val="single"/>
          <w:lang w:val="lt-LT"/>
        </w:rPr>
        <w:t xml:space="preserve">veiksmingumas </w:t>
      </w:r>
      <w:r w:rsidRPr="0069569E">
        <w:rPr>
          <w:color w:val="000000"/>
          <w:sz w:val="22"/>
          <w:szCs w:val="22"/>
          <w:u w:val="single"/>
          <w:lang w:val="lt-LT"/>
        </w:rPr>
        <w:t>ir saugumas vyrams</w:t>
      </w:r>
    </w:p>
    <w:p w14:paraId="06F3C83C" w14:textId="77777777" w:rsidR="00017499" w:rsidRPr="0069569E" w:rsidRDefault="00017499" w:rsidP="0069559E">
      <w:pPr>
        <w:keepNext/>
        <w:keepLines/>
        <w:tabs>
          <w:tab w:val="left" w:pos="567"/>
        </w:tabs>
        <w:rPr>
          <w:color w:val="000000"/>
          <w:sz w:val="22"/>
          <w:szCs w:val="22"/>
          <w:lang w:val="lt-LT"/>
        </w:rPr>
      </w:pPr>
    </w:p>
    <w:p w14:paraId="515562DD" w14:textId="77777777" w:rsidR="00017499" w:rsidRPr="0069569E" w:rsidRDefault="00017499" w:rsidP="0069559E">
      <w:pPr>
        <w:pStyle w:val="BodyText2"/>
        <w:jc w:val="left"/>
        <w:rPr>
          <w:color w:val="000000"/>
          <w:szCs w:val="22"/>
          <w:lang w:val="lt-LT"/>
        </w:rPr>
      </w:pPr>
      <w:r w:rsidRPr="0069569E">
        <w:rPr>
          <w:color w:val="000000"/>
          <w:szCs w:val="22"/>
          <w:lang w:val="lt-LT"/>
        </w:rPr>
        <w:t>Vyrams, kuriems trūksta FSH, GONAL</w:t>
      </w:r>
      <w:r w:rsidRPr="0069569E">
        <w:rPr>
          <w:color w:val="000000"/>
          <w:szCs w:val="22"/>
          <w:lang w:val="lt-LT"/>
        </w:rPr>
        <w:noBreakHyphen/>
        <w:t xml:space="preserve">f, vartojamas kartu su </w:t>
      </w:r>
      <w:proofErr w:type="spellStart"/>
      <w:r w:rsidRPr="0069569E">
        <w:rPr>
          <w:color w:val="000000"/>
          <w:szCs w:val="22"/>
          <w:lang w:val="lt-LT"/>
        </w:rPr>
        <w:t>žCG</w:t>
      </w:r>
      <w:proofErr w:type="spellEnd"/>
      <w:r w:rsidRPr="0069569E">
        <w:rPr>
          <w:color w:val="000000"/>
          <w:szCs w:val="22"/>
          <w:lang w:val="lt-LT"/>
        </w:rPr>
        <w:t xml:space="preserve"> bent 4 mėnesius, skatina </w:t>
      </w:r>
      <w:proofErr w:type="spellStart"/>
      <w:r w:rsidRPr="0069569E">
        <w:rPr>
          <w:color w:val="000000"/>
          <w:szCs w:val="22"/>
          <w:lang w:val="lt-LT"/>
        </w:rPr>
        <w:t>spermatogenezę</w:t>
      </w:r>
      <w:proofErr w:type="spellEnd"/>
      <w:r w:rsidRPr="0069569E">
        <w:rPr>
          <w:color w:val="000000"/>
          <w:szCs w:val="22"/>
          <w:lang w:val="lt-LT"/>
        </w:rPr>
        <w:t>.</w:t>
      </w:r>
    </w:p>
    <w:p w14:paraId="53BE938C" w14:textId="77777777" w:rsidR="00017499" w:rsidRPr="0069569E" w:rsidRDefault="00017499" w:rsidP="0069559E">
      <w:pPr>
        <w:pStyle w:val="BodyText2"/>
        <w:jc w:val="left"/>
        <w:rPr>
          <w:color w:val="000000"/>
          <w:szCs w:val="22"/>
          <w:lang w:val="lt-LT"/>
        </w:rPr>
      </w:pPr>
    </w:p>
    <w:p w14:paraId="512F44D7" w14:textId="77777777" w:rsidR="00017499" w:rsidRPr="0069569E" w:rsidRDefault="00017499" w:rsidP="006A4B85">
      <w:pPr>
        <w:keepNext/>
        <w:keepLines/>
        <w:rPr>
          <w:b/>
          <w:sz w:val="22"/>
          <w:szCs w:val="22"/>
          <w:lang w:val="lt-LT"/>
        </w:rPr>
      </w:pPr>
      <w:r w:rsidRPr="0069569E">
        <w:rPr>
          <w:b/>
          <w:sz w:val="22"/>
          <w:szCs w:val="22"/>
          <w:lang w:val="lt-LT"/>
        </w:rPr>
        <w:t>5.2</w:t>
      </w:r>
      <w:r w:rsidRPr="0069569E">
        <w:rPr>
          <w:b/>
          <w:sz w:val="22"/>
          <w:szCs w:val="22"/>
          <w:lang w:val="lt-LT"/>
        </w:rPr>
        <w:tab/>
      </w:r>
      <w:proofErr w:type="spellStart"/>
      <w:r w:rsidRPr="0069569E">
        <w:rPr>
          <w:b/>
          <w:sz w:val="22"/>
          <w:szCs w:val="22"/>
          <w:lang w:val="lt-LT"/>
        </w:rPr>
        <w:t>Farmakokinetinės</w:t>
      </w:r>
      <w:proofErr w:type="spellEnd"/>
      <w:r w:rsidRPr="0069569E">
        <w:rPr>
          <w:b/>
          <w:sz w:val="22"/>
          <w:szCs w:val="22"/>
          <w:lang w:val="lt-LT"/>
        </w:rPr>
        <w:t xml:space="preserve"> savybės</w:t>
      </w:r>
    </w:p>
    <w:p w14:paraId="1D70C3ED" w14:textId="77777777" w:rsidR="00017499" w:rsidRPr="0069569E" w:rsidRDefault="00017499" w:rsidP="0069559E">
      <w:pPr>
        <w:keepNext/>
        <w:rPr>
          <w:color w:val="000000"/>
          <w:sz w:val="22"/>
          <w:szCs w:val="22"/>
          <w:lang w:val="lt-LT"/>
        </w:rPr>
      </w:pPr>
    </w:p>
    <w:p w14:paraId="0A190A15" w14:textId="706E4BE4" w:rsidR="00017499" w:rsidRPr="0069569E" w:rsidRDefault="00AE078D" w:rsidP="0069559E">
      <w:pPr>
        <w:pStyle w:val="BodyText2"/>
        <w:jc w:val="left"/>
        <w:rPr>
          <w:color w:val="000000"/>
          <w:szCs w:val="22"/>
          <w:lang w:val="lt-LT"/>
        </w:rPr>
      </w:pPr>
      <w:r>
        <w:rPr>
          <w:color w:val="000000"/>
          <w:szCs w:val="22"/>
          <w:lang w:val="lt-LT"/>
        </w:rPr>
        <w:t>Suleidus</w:t>
      </w:r>
      <w:r w:rsidR="00017499" w:rsidRPr="0069569E">
        <w:rPr>
          <w:color w:val="000000"/>
          <w:szCs w:val="22"/>
          <w:lang w:val="lt-LT"/>
        </w:rPr>
        <w:t xml:space="preserve"> į veną </w:t>
      </w:r>
      <w:proofErr w:type="spellStart"/>
      <w:r w:rsidR="00017499" w:rsidRPr="0069569E">
        <w:rPr>
          <w:color w:val="000000"/>
          <w:szCs w:val="22"/>
          <w:lang w:val="lt-LT"/>
        </w:rPr>
        <w:t>folitropinas</w:t>
      </w:r>
      <w:proofErr w:type="spellEnd"/>
      <w:r w:rsidR="00017499" w:rsidRPr="0069569E">
        <w:rPr>
          <w:color w:val="000000"/>
          <w:szCs w:val="22"/>
          <w:lang w:val="lt-LT"/>
        </w:rPr>
        <w:t xml:space="preserve"> </w:t>
      </w:r>
      <w:r w:rsidR="00291AFB" w:rsidRPr="0069569E">
        <w:rPr>
          <w:color w:val="000000"/>
          <w:szCs w:val="22"/>
          <w:lang w:val="lt-LT"/>
        </w:rPr>
        <w:t xml:space="preserve">alfa </w:t>
      </w:r>
      <w:r w:rsidR="00017499" w:rsidRPr="0069569E">
        <w:rPr>
          <w:color w:val="000000"/>
          <w:szCs w:val="22"/>
          <w:lang w:val="lt-LT"/>
        </w:rPr>
        <w:t xml:space="preserve">pasiskirsto neląsteliniame skystyje. Pradinis pusinės eliminacijos periodas yra apie 2 valandos. Terminalinis pusinės eliminacijos periodas yra apie vieną parą. Pusiausvyros fazėje pasiskirstymo tūris ir bendras klirensas yra atitinkamai 10 l ir 0,6 l/val. Viena aštuntoji </w:t>
      </w:r>
      <w:proofErr w:type="spellStart"/>
      <w:r w:rsidR="00017499" w:rsidRPr="0069569E">
        <w:rPr>
          <w:color w:val="000000"/>
          <w:szCs w:val="22"/>
          <w:lang w:val="lt-LT"/>
        </w:rPr>
        <w:t>folitropino</w:t>
      </w:r>
      <w:proofErr w:type="spellEnd"/>
      <w:r w:rsidR="00017499" w:rsidRPr="0069569E">
        <w:rPr>
          <w:color w:val="000000"/>
          <w:szCs w:val="22"/>
          <w:lang w:val="lt-LT"/>
        </w:rPr>
        <w:t xml:space="preserve"> </w:t>
      </w:r>
      <w:r w:rsidR="00891569" w:rsidRPr="0069569E">
        <w:rPr>
          <w:color w:val="000000"/>
          <w:szCs w:val="22"/>
          <w:lang w:val="lt-LT"/>
        </w:rPr>
        <w:t xml:space="preserve">alfa </w:t>
      </w:r>
      <w:r w:rsidR="00017499" w:rsidRPr="0069569E">
        <w:rPr>
          <w:color w:val="000000"/>
          <w:szCs w:val="22"/>
          <w:lang w:val="lt-LT"/>
        </w:rPr>
        <w:t>dozės išsiskiria su šlapimu.</w:t>
      </w:r>
    </w:p>
    <w:p w14:paraId="7DA476D5" w14:textId="77777777" w:rsidR="00017499" w:rsidRPr="0069569E" w:rsidRDefault="00017499" w:rsidP="0069559E">
      <w:pPr>
        <w:pStyle w:val="BodyText2"/>
        <w:jc w:val="left"/>
        <w:rPr>
          <w:color w:val="000000"/>
          <w:szCs w:val="22"/>
          <w:lang w:val="lt-LT"/>
        </w:rPr>
      </w:pPr>
    </w:p>
    <w:p w14:paraId="296FB3DB" w14:textId="248A86A8" w:rsidR="00017499" w:rsidRPr="0069569E" w:rsidRDefault="00AE078D" w:rsidP="0069559E">
      <w:pPr>
        <w:pStyle w:val="BodyText2"/>
        <w:jc w:val="left"/>
        <w:rPr>
          <w:color w:val="000000"/>
          <w:szCs w:val="22"/>
          <w:lang w:val="lt-LT"/>
        </w:rPr>
      </w:pPr>
      <w:r>
        <w:rPr>
          <w:color w:val="000000"/>
          <w:szCs w:val="22"/>
          <w:lang w:val="lt-LT"/>
        </w:rPr>
        <w:t>Suleidus</w:t>
      </w:r>
      <w:r w:rsidR="00017499" w:rsidRPr="0069569E">
        <w:rPr>
          <w:color w:val="000000"/>
          <w:szCs w:val="22"/>
          <w:lang w:val="lt-LT"/>
        </w:rPr>
        <w:t xml:space="preserve"> po oda, absoliutus vaisto </w:t>
      </w:r>
      <w:proofErr w:type="spellStart"/>
      <w:r w:rsidR="00017499" w:rsidRPr="0069569E">
        <w:rPr>
          <w:color w:val="000000"/>
          <w:szCs w:val="22"/>
          <w:lang w:val="lt-LT"/>
        </w:rPr>
        <w:t>bioprieinamumas</w:t>
      </w:r>
      <w:proofErr w:type="spellEnd"/>
      <w:r w:rsidR="00017499" w:rsidRPr="0069569E">
        <w:rPr>
          <w:color w:val="000000"/>
          <w:szCs w:val="22"/>
          <w:lang w:val="lt-LT"/>
        </w:rPr>
        <w:t xml:space="preserve"> yra apie 70</w:t>
      </w:r>
      <w:r w:rsidR="00017499" w:rsidRPr="0069569E">
        <w:rPr>
          <w:color w:val="000000"/>
          <w:szCs w:val="22"/>
          <w:lang w:val="lt-LT"/>
        </w:rPr>
        <w:sym w:font="Symbol" w:char="F025"/>
      </w:r>
      <w:r w:rsidR="00017499" w:rsidRPr="0069569E">
        <w:rPr>
          <w:color w:val="000000"/>
          <w:szCs w:val="22"/>
          <w:lang w:val="lt-LT"/>
        </w:rPr>
        <w:t xml:space="preserve">. </w:t>
      </w:r>
      <w:r>
        <w:rPr>
          <w:color w:val="000000"/>
          <w:szCs w:val="22"/>
          <w:lang w:val="lt-LT"/>
        </w:rPr>
        <w:t>Suleidus</w:t>
      </w:r>
      <w:r w:rsidR="00017499" w:rsidRPr="0069569E">
        <w:rPr>
          <w:color w:val="000000"/>
          <w:szCs w:val="22"/>
          <w:lang w:val="lt-LT"/>
        </w:rPr>
        <w:t xml:space="preserve"> kartotinę dozę, kaupiasi 3</w:t>
      </w:r>
      <w:r w:rsidR="00017499" w:rsidRPr="0069569E">
        <w:rPr>
          <w:color w:val="000000"/>
          <w:szCs w:val="22"/>
          <w:lang w:val="lt-LT"/>
        </w:rPr>
        <w:noBreakHyphen/>
        <w:t xml:space="preserve">kartus daugiau </w:t>
      </w:r>
      <w:proofErr w:type="spellStart"/>
      <w:r w:rsidR="00017499" w:rsidRPr="0069569E">
        <w:rPr>
          <w:color w:val="000000"/>
          <w:szCs w:val="22"/>
          <w:lang w:val="lt-LT"/>
        </w:rPr>
        <w:t>folitropino</w:t>
      </w:r>
      <w:proofErr w:type="spellEnd"/>
      <w:r w:rsidR="00891569" w:rsidRPr="0069569E">
        <w:rPr>
          <w:color w:val="000000"/>
          <w:szCs w:val="22"/>
          <w:lang w:val="lt-LT"/>
        </w:rPr>
        <w:t xml:space="preserve"> alfa</w:t>
      </w:r>
      <w:r w:rsidR="00017499" w:rsidRPr="0069569E">
        <w:rPr>
          <w:color w:val="000000"/>
          <w:szCs w:val="22"/>
          <w:lang w:val="lt-LT"/>
        </w:rPr>
        <w:t xml:space="preserve">, pusiausvyros fazė pasiekiama per 3-4 dienas. Moterims, kurių endogeninio </w:t>
      </w:r>
      <w:proofErr w:type="spellStart"/>
      <w:r w:rsidR="00017499" w:rsidRPr="0069569E">
        <w:rPr>
          <w:color w:val="000000"/>
          <w:szCs w:val="22"/>
          <w:lang w:val="lt-LT"/>
        </w:rPr>
        <w:t>gonadotropino</w:t>
      </w:r>
      <w:proofErr w:type="spellEnd"/>
      <w:r w:rsidR="00017499" w:rsidRPr="0069569E">
        <w:rPr>
          <w:color w:val="000000"/>
          <w:szCs w:val="22"/>
          <w:lang w:val="lt-LT"/>
        </w:rPr>
        <w:t xml:space="preserve"> sekrecija yra užslopinta, vis dėlto įrodyta, kad </w:t>
      </w:r>
      <w:proofErr w:type="spellStart"/>
      <w:r w:rsidR="00017499" w:rsidRPr="0069569E">
        <w:rPr>
          <w:color w:val="000000"/>
          <w:szCs w:val="22"/>
          <w:lang w:val="lt-LT"/>
        </w:rPr>
        <w:t>folitropinas</w:t>
      </w:r>
      <w:proofErr w:type="spellEnd"/>
      <w:r w:rsidR="00017499" w:rsidRPr="0069569E">
        <w:rPr>
          <w:color w:val="000000"/>
          <w:szCs w:val="22"/>
          <w:lang w:val="lt-LT"/>
        </w:rPr>
        <w:t xml:space="preserve"> </w:t>
      </w:r>
      <w:r w:rsidR="00291AFB" w:rsidRPr="0069569E">
        <w:rPr>
          <w:color w:val="000000"/>
          <w:szCs w:val="22"/>
          <w:lang w:val="lt-LT"/>
        </w:rPr>
        <w:t xml:space="preserve">alfa </w:t>
      </w:r>
      <w:r w:rsidR="00017499" w:rsidRPr="0069569E">
        <w:rPr>
          <w:color w:val="000000"/>
          <w:szCs w:val="22"/>
          <w:lang w:val="lt-LT"/>
        </w:rPr>
        <w:t xml:space="preserve">veiksmingai skatina folikulų </w:t>
      </w:r>
      <w:proofErr w:type="spellStart"/>
      <w:r w:rsidR="00017499" w:rsidRPr="0069569E">
        <w:rPr>
          <w:color w:val="000000"/>
          <w:szCs w:val="22"/>
          <w:lang w:val="lt-LT"/>
        </w:rPr>
        <w:t>vystimąsi</w:t>
      </w:r>
      <w:proofErr w:type="spellEnd"/>
      <w:r w:rsidR="00017499" w:rsidRPr="0069569E">
        <w:rPr>
          <w:color w:val="000000"/>
          <w:szCs w:val="22"/>
          <w:lang w:val="lt-LT"/>
        </w:rPr>
        <w:t xml:space="preserve"> ir steroidų susidarymą, nors ir neįmanoma išmatuoti LH kiekio.</w:t>
      </w:r>
    </w:p>
    <w:p w14:paraId="3D539061" w14:textId="77777777" w:rsidR="00017499" w:rsidRPr="0069569E" w:rsidRDefault="00017499" w:rsidP="0069559E">
      <w:pPr>
        <w:pStyle w:val="BodyText2"/>
        <w:jc w:val="left"/>
        <w:rPr>
          <w:color w:val="000000"/>
          <w:szCs w:val="22"/>
          <w:lang w:val="lt-LT"/>
        </w:rPr>
      </w:pPr>
    </w:p>
    <w:p w14:paraId="49D6BF71" w14:textId="77777777" w:rsidR="00017499" w:rsidRPr="0069569E" w:rsidRDefault="00017499" w:rsidP="006A4B85">
      <w:pPr>
        <w:keepNext/>
        <w:keepLines/>
        <w:rPr>
          <w:b/>
          <w:sz w:val="22"/>
          <w:szCs w:val="22"/>
          <w:lang w:val="lt-LT"/>
        </w:rPr>
      </w:pPr>
      <w:r w:rsidRPr="0069569E">
        <w:rPr>
          <w:b/>
          <w:sz w:val="22"/>
          <w:szCs w:val="22"/>
          <w:lang w:val="lt-LT"/>
        </w:rPr>
        <w:t>5.3</w:t>
      </w:r>
      <w:r w:rsidRPr="0069569E">
        <w:rPr>
          <w:b/>
          <w:sz w:val="22"/>
          <w:szCs w:val="22"/>
          <w:lang w:val="lt-LT"/>
        </w:rPr>
        <w:tab/>
      </w:r>
      <w:proofErr w:type="spellStart"/>
      <w:r w:rsidRPr="0069569E">
        <w:rPr>
          <w:b/>
          <w:sz w:val="22"/>
          <w:szCs w:val="22"/>
          <w:lang w:val="lt-LT"/>
        </w:rPr>
        <w:t>Ikiklinikinių</w:t>
      </w:r>
      <w:proofErr w:type="spellEnd"/>
      <w:r w:rsidRPr="0069569E">
        <w:rPr>
          <w:b/>
          <w:sz w:val="22"/>
          <w:szCs w:val="22"/>
          <w:lang w:val="lt-LT"/>
        </w:rPr>
        <w:t xml:space="preserve"> saugumo tyrimų duomenys</w:t>
      </w:r>
    </w:p>
    <w:p w14:paraId="4E7B2299" w14:textId="77777777" w:rsidR="00017499" w:rsidRPr="0069569E" w:rsidRDefault="00017499" w:rsidP="0069559E">
      <w:pPr>
        <w:pStyle w:val="BodyText2"/>
        <w:keepNext/>
        <w:jc w:val="left"/>
        <w:rPr>
          <w:color w:val="000000"/>
          <w:szCs w:val="22"/>
          <w:lang w:val="lt-LT"/>
        </w:rPr>
      </w:pPr>
    </w:p>
    <w:p w14:paraId="64EB2B89" w14:textId="77777777" w:rsidR="00017499" w:rsidRPr="0069569E" w:rsidRDefault="00017499" w:rsidP="0069559E">
      <w:pPr>
        <w:keepNext/>
        <w:rPr>
          <w:color w:val="000000"/>
          <w:sz w:val="22"/>
          <w:szCs w:val="22"/>
          <w:lang w:val="lt-LT"/>
        </w:rPr>
      </w:pPr>
      <w:r w:rsidRPr="0069569E">
        <w:rPr>
          <w:color w:val="000000"/>
          <w:sz w:val="22"/>
          <w:szCs w:val="22"/>
          <w:lang w:val="lt-LT"/>
        </w:rPr>
        <w:t xml:space="preserve">Įprastų vienkartinių ir kartotinių dozių toksiškumo ir </w:t>
      </w:r>
      <w:proofErr w:type="spellStart"/>
      <w:r w:rsidRPr="0069569E">
        <w:rPr>
          <w:color w:val="000000"/>
          <w:sz w:val="22"/>
          <w:szCs w:val="22"/>
          <w:lang w:val="lt-LT"/>
        </w:rPr>
        <w:t>genotoksiškumo</w:t>
      </w:r>
      <w:proofErr w:type="spellEnd"/>
      <w:r w:rsidRPr="0069569E">
        <w:rPr>
          <w:color w:val="000000"/>
          <w:sz w:val="22"/>
          <w:szCs w:val="22"/>
          <w:lang w:val="lt-LT"/>
        </w:rPr>
        <w:t xml:space="preserve"> </w:t>
      </w:r>
      <w:proofErr w:type="spellStart"/>
      <w:r w:rsidR="002B10BA" w:rsidRPr="0069569E">
        <w:rPr>
          <w:color w:val="000000"/>
          <w:sz w:val="22"/>
          <w:szCs w:val="22"/>
          <w:lang w:val="lt-LT"/>
        </w:rPr>
        <w:t>ikiklinikinių</w:t>
      </w:r>
      <w:proofErr w:type="spellEnd"/>
      <w:r w:rsidR="002B10BA" w:rsidRPr="0069569E">
        <w:rPr>
          <w:color w:val="000000"/>
          <w:sz w:val="22"/>
          <w:szCs w:val="22"/>
          <w:lang w:val="lt-LT"/>
        </w:rPr>
        <w:t xml:space="preserve"> tyrimų duomenys specifinio pavojaus žmogui, kitokio nei paminėtas kituose</w:t>
      </w:r>
      <w:r w:rsidRPr="0069569E">
        <w:rPr>
          <w:color w:val="000000"/>
          <w:sz w:val="22"/>
          <w:szCs w:val="22"/>
          <w:lang w:val="lt-LT"/>
        </w:rPr>
        <w:t xml:space="preserve"> šios PCS skyriuose, nerodo.</w:t>
      </w:r>
    </w:p>
    <w:p w14:paraId="2CF20C73" w14:textId="77777777" w:rsidR="00017499" w:rsidRPr="0069569E" w:rsidRDefault="00017499" w:rsidP="0069559E">
      <w:pPr>
        <w:pStyle w:val="BodyText2"/>
        <w:jc w:val="left"/>
        <w:rPr>
          <w:color w:val="000000"/>
          <w:szCs w:val="22"/>
          <w:lang w:val="lt-LT"/>
        </w:rPr>
      </w:pPr>
    </w:p>
    <w:p w14:paraId="5CD45DE9" w14:textId="77777777" w:rsidR="00017499" w:rsidRPr="0069569E" w:rsidRDefault="00017499" w:rsidP="0069559E">
      <w:pPr>
        <w:pStyle w:val="BodyText2"/>
        <w:jc w:val="left"/>
        <w:rPr>
          <w:color w:val="000000"/>
          <w:szCs w:val="22"/>
          <w:lang w:val="lt-LT"/>
        </w:rPr>
      </w:pPr>
      <w:r w:rsidRPr="0069569E">
        <w:rPr>
          <w:color w:val="000000"/>
          <w:szCs w:val="22"/>
          <w:lang w:val="lt-LT"/>
        </w:rPr>
        <w:t xml:space="preserve">Sumažėjęs žiurkių vaisingumas ir produktyvumas buvo stebėtas vartojant farmakologiniuose tyrimuose tirtas </w:t>
      </w:r>
      <w:proofErr w:type="spellStart"/>
      <w:r w:rsidRPr="0069569E">
        <w:rPr>
          <w:color w:val="000000"/>
          <w:szCs w:val="22"/>
          <w:lang w:val="lt-LT"/>
        </w:rPr>
        <w:t>folitropino</w:t>
      </w:r>
      <w:proofErr w:type="spellEnd"/>
      <w:r w:rsidRPr="0069569E">
        <w:rPr>
          <w:color w:val="000000"/>
          <w:szCs w:val="22"/>
          <w:lang w:val="lt-LT"/>
        </w:rPr>
        <w:t xml:space="preserve"> </w:t>
      </w:r>
      <w:r w:rsidR="00891569" w:rsidRPr="0069569E">
        <w:rPr>
          <w:color w:val="000000"/>
          <w:szCs w:val="22"/>
          <w:lang w:val="lt-LT"/>
        </w:rPr>
        <w:t xml:space="preserve">alfa </w:t>
      </w:r>
      <w:r w:rsidRPr="0069569E">
        <w:rPr>
          <w:color w:val="000000"/>
          <w:szCs w:val="22"/>
          <w:lang w:val="lt-LT"/>
        </w:rPr>
        <w:t>dozes (≥ 40 TV/kg/d) ilgesnį laiką.</w:t>
      </w:r>
    </w:p>
    <w:p w14:paraId="5A238E15" w14:textId="77777777" w:rsidR="00017499" w:rsidRPr="0069569E" w:rsidRDefault="00017499" w:rsidP="0069559E">
      <w:pPr>
        <w:pStyle w:val="BodyText2"/>
        <w:jc w:val="left"/>
        <w:rPr>
          <w:color w:val="000000"/>
          <w:szCs w:val="22"/>
          <w:lang w:val="lt-LT"/>
        </w:rPr>
      </w:pPr>
    </w:p>
    <w:p w14:paraId="210E9EB0" w14:textId="715C9506" w:rsidR="00017499" w:rsidRPr="0069569E" w:rsidRDefault="00AE078D" w:rsidP="0069559E">
      <w:pPr>
        <w:pStyle w:val="BodyText2"/>
        <w:jc w:val="left"/>
        <w:rPr>
          <w:color w:val="000000"/>
          <w:szCs w:val="22"/>
          <w:lang w:val="lt-LT"/>
        </w:rPr>
      </w:pPr>
      <w:r>
        <w:rPr>
          <w:color w:val="000000"/>
          <w:szCs w:val="22"/>
          <w:lang w:val="lt-LT"/>
        </w:rPr>
        <w:t>Suleidus</w:t>
      </w:r>
      <w:r w:rsidR="00017499" w:rsidRPr="0069569E">
        <w:rPr>
          <w:color w:val="000000"/>
          <w:szCs w:val="22"/>
          <w:lang w:val="lt-LT"/>
        </w:rPr>
        <w:t xml:space="preserve"> dideles (≥ 5 TV/kg/d) </w:t>
      </w:r>
      <w:proofErr w:type="spellStart"/>
      <w:r w:rsidR="00017499" w:rsidRPr="0069569E">
        <w:rPr>
          <w:color w:val="000000"/>
          <w:szCs w:val="22"/>
          <w:lang w:val="lt-LT"/>
        </w:rPr>
        <w:t>folitropino</w:t>
      </w:r>
      <w:proofErr w:type="spellEnd"/>
      <w:r w:rsidR="00891569" w:rsidRPr="0069569E">
        <w:rPr>
          <w:color w:val="000000"/>
          <w:szCs w:val="22"/>
          <w:lang w:val="lt-LT"/>
        </w:rPr>
        <w:t xml:space="preserve"> alfa</w:t>
      </w:r>
      <w:r w:rsidR="00017499" w:rsidRPr="0069569E">
        <w:rPr>
          <w:color w:val="000000"/>
          <w:szCs w:val="22"/>
          <w:lang w:val="lt-LT"/>
        </w:rPr>
        <w:t xml:space="preserve"> dozes, sumažėjo gyvų vaisių skaičius, nors nebuvo </w:t>
      </w:r>
      <w:proofErr w:type="spellStart"/>
      <w:r w:rsidR="00017499" w:rsidRPr="0069569E">
        <w:rPr>
          <w:color w:val="000000"/>
          <w:szCs w:val="22"/>
          <w:lang w:val="lt-LT"/>
        </w:rPr>
        <w:t>teratogeninio</w:t>
      </w:r>
      <w:proofErr w:type="spellEnd"/>
      <w:r w:rsidR="00017499" w:rsidRPr="0069569E">
        <w:rPr>
          <w:color w:val="000000"/>
          <w:szCs w:val="22"/>
          <w:lang w:val="lt-LT"/>
        </w:rPr>
        <w:t xml:space="preserve"> poveikio. Taip pat buvo stebėti sunkūs gimdymai, panašiai, kaip ir paskyrus iš šlapimo išskirto žmogaus </w:t>
      </w:r>
      <w:proofErr w:type="spellStart"/>
      <w:r w:rsidR="00017499" w:rsidRPr="0069569E">
        <w:rPr>
          <w:color w:val="000000"/>
          <w:szCs w:val="22"/>
          <w:lang w:val="lt-LT"/>
        </w:rPr>
        <w:t>menopauzinio</w:t>
      </w:r>
      <w:proofErr w:type="spellEnd"/>
      <w:r w:rsidR="00017499" w:rsidRPr="0069569E">
        <w:rPr>
          <w:color w:val="000000"/>
          <w:szCs w:val="22"/>
          <w:lang w:val="lt-LT"/>
        </w:rPr>
        <w:t xml:space="preserve"> </w:t>
      </w:r>
      <w:proofErr w:type="spellStart"/>
      <w:r w:rsidR="00017499" w:rsidRPr="0069569E">
        <w:rPr>
          <w:color w:val="000000"/>
          <w:szCs w:val="22"/>
          <w:lang w:val="lt-LT"/>
        </w:rPr>
        <w:t>gonadotropino</w:t>
      </w:r>
      <w:proofErr w:type="spellEnd"/>
      <w:r w:rsidR="00017499" w:rsidRPr="0069569E">
        <w:rPr>
          <w:color w:val="000000"/>
          <w:szCs w:val="22"/>
          <w:lang w:val="lt-LT"/>
        </w:rPr>
        <w:t xml:space="preserve"> (</w:t>
      </w:r>
      <w:proofErr w:type="spellStart"/>
      <w:r w:rsidR="00017499" w:rsidRPr="0069569E">
        <w:rPr>
          <w:color w:val="000000"/>
          <w:szCs w:val="22"/>
          <w:lang w:val="lt-LT"/>
        </w:rPr>
        <w:t>žMG</w:t>
      </w:r>
      <w:proofErr w:type="spellEnd"/>
      <w:r w:rsidR="00017499" w:rsidRPr="0069569E">
        <w:rPr>
          <w:color w:val="000000"/>
          <w:szCs w:val="22"/>
          <w:lang w:val="lt-LT"/>
        </w:rPr>
        <w:t>). Kadangi GONAL</w:t>
      </w:r>
      <w:r w:rsidR="00017499" w:rsidRPr="0069569E">
        <w:rPr>
          <w:color w:val="000000"/>
          <w:szCs w:val="22"/>
          <w:lang w:val="lt-LT"/>
        </w:rPr>
        <w:noBreakHyphen/>
        <w:t xml:space="preserve">f neskiriamas </w:t>
      </w:r>
      <w:r w:rsidR="000241B8" w:rsidRPr="0069569E">
        <w:rPr>
          <w:color w:val="000000"/>
          <w:szCs w:val="22"/>
          <w:lang w:val="lt-LT"/>
        </w:rPr>
        <w:t>nėštumo metu</w:t>
      </w:r>
      <w:r w:rsidR="00017499" w:rsidRPr="0069569E">
        <w:rPr>
          <w:color w:val="000000"/>
          <w:szCs w:val="22"/>
          <w:lang w:val="lt-LT"/>
        </w:rPr>
        <w:t>, šie duomenys neturi didelės reikšmės.</w:t>
      </w:r>
    </w:p>
    <w:p w14:paraId="48EA7E5C" w14:textId="77777777" w:rsidR="00017499" w:rsidRPr="0069569E" w:rsidRDefault="00017499" w:rsidP="0069559E">
      <w:pPr>
        <w:pStyle w:val="BodyText2"/>
        <w:jc w:val="left"/>
        <w:rPr>
          <w:color w:val="000000"/>
          <w:szCs w:val="22"/>
          <w:lang w:val="lt-LT"/>
        </w:rPr>
      </w:pPr>
    </w:p>
    <w:p w14:paraId="66FE60A4" w14:textId="77777777" w:rsidR="00017499" w:rsidRPr="0069569E" w:rsidRDefault="00017499" w:rsidP="0069559E">
      <w:pPr>
        <w:pStyle w:val="BodyText2"/>
        <w:jc w:val="left"/>
        <w:rPr>
          <w:color w:val="000000"/>
          <w:szCs w:val="22"/>
          <w:lang w:val="lt-LT"/>
        </w:rPr>
      </w:pPr>
    </w:p>
    <w:p w14:paraId="47CE6FE2" w14:textId="77777777" w:rsidR="00017499" w:rsidRPr="0069569E" w:rsidRDefault="00017499" w:rsidP="0069559E">
      <w:pPr>
        <w:keepNext/>
        <w:keepLines/>
        <w:rPr>
          <w:b/>
          <w:sz w:val="22"/>
          <w:szCs w:val="22"/>
          <w:lang w:val="lt-LT"/>
        </w:rPr>
      </w:pPr>
      <w:r w:rsidRPr="0069569E">
        <w:rPr>
          <w:b/>
          <w:sz w:val="22"/>
          <w:szCs w:val="22"/>
          <w:lang w:val="lt-LT"/>
        </w:rPr>
        <w:t>6.</w:t>
      </w:r>
      <w:r w:rsidRPr="0069569E">
        <w:rPr>
          <w:b/>
          <w:sz w:val="22"/>
          <w:szCs w:val="22"/>
          <w:lang w:val="lt-LT"/>
        </w:rPr>
        <w:tab/>
        <w:t xml:space="preserve">FARMACINĖ </w:t>
      </w:r>
      <w:r w:rsidR="007663A8" w:rsidRPr="0069569E">
        <w:rPr>
          <w:b/>
          <w:sz w:val="22"/>
          <w:szCs w:val="22"/>
          <w:lang w:val="lt-LT"/>
        </w:rPr>
        <w:t>INFORMACIJA</w:t>
      </w:r>
    </w:p>
    <w:p w14:paraId="55A7180D" w14:textId="77777777" w:rsidR="00017499" w:rsidRPr="0069569E" w:rsidRDefault="00017499" w:rsidP="0069559E">
      <w:pPr>
        <w:pStyle w:val="BodyText2"/>
        <w:keepNext/>
        <w:jc w:val="left"/>
        <w:rPr>
          <w:color w:val="000000"/>
          <w:szCs w:val="22"/>
          <w:lang w:val="lt-LT"/>
        </w:rPr>
      </w:pPr>
    </w:p>
    <w:p w14:paraId="06529A98" w14:textId="77777777" w:rsidR="00017499" w:rsidRPr="0069569E" w:rsidRDefault="00017499" w:rsidP="006A4B85">
      <w:pPr>
        <w:keepNext/>
        <w:keepLines/>
        <w:rPr>
          <w:b/>
          <w:sz w:val="22"/>
          <w:szCs w:val="22"/>
          <w:lang w:val="lt-LT"/>
        </w:rPr>
      </w:pPr>
      <w:r w:rsidRPr="0069569E">
        <w:rPr>
          <w:b/>
          <w:sz w:val="22"/>
          <w:szCs w:val="22"/>
          <w:lang w:val="lt-LT"/>
        </w:rPr>
        <w:t>6.1</w:t>
      </w:r>
      <w:r w:rsidRPr="0069569E">
        <w:rPr>
          <w:b/>
          <w:sz w:val="22"/>
          <w:szCs w:val="22"/>
          <w:lang w:val="lt-LT"/>
        </w:rPr>
        <w:tab/>
        <w:t>Pagalbinių medžiagų sąrašas</w:t>
      </w:r>
    </w:p>
    <w:p w14:paraId="2A0173F7" w14:textId="77777777" w:rsidR="00017499" w:rsidRPr="0069569E" w:rsidRDefault="00017499" w:rsidP="0069559E">
      <w:pPr>
        <w:pStyle w:val="BodyText2"/>
        <w:keepNext/>
        <w:jc w:val="left"/>
        <w:rPr>
          <w:b/>
          <w:color w:val="000000"/>
          <w:szCs w:val="22"/>
          <w:lang w:val="lt-LT"/>
        </w:rPr>
      </w:pPr>
    </w:p>
    <w:p w14:paraId="14CA8DCB" w14:textId="77777777" w:rsidR="00017499" w:rsidRPr="0069569E" w:rsidRDefault="00017499" w:rsidP="0069559E">
      <w:pPr>
        <w:pStyle w:val="BodyText2"/>
        <w:jc w:val="left"/>
        <w:rPr>
          <w:color w:val="000000"/>
          <w:szCs w:val="22"/>
          <w:lang w:val="lt-LT"/>
        </w:rPr>
      </w:pPr>
      <w:proofErr w:type="spellStart"/>
      <w:r w:rsidRPr="0069569E">
        <w:rPr>
          <w:color w:val="000000"/>
          <w:szCs w:val="22"/>
          <w:lang w:val="lt-LT"/>
        </w:rPr>
        <w:t>Poloksameras</w:t>
      </w:r>
      <w:proofErr w:type="spellEnd"/>
      <w:r w:rsidRPr="0069569E">
        <w:rPr>
          <w:color w:val="000000"/>
          <w:szCs w:val="22"/>
          <w:lang w:val="lt-LT"/>
        </w:rPr>
        <w:t> 188</w:t>
      </w:r>
    </w:p>
    <w:p w14:paraId="39AE6E07" w14:textId="77777777" w:rsidR="00017499" w:rsidRPr="0069569E" w:rsidRDefault="00017499" w:rsidP="0069559E">
      <w:pPr>
        <w:pStyle w:val="BodyText2"/>
        <w:jc w:val="left"/>
        <w:rPr>
          <w:color w:val="000000"/>
          <w:szCs w:val="22"/>
          <w:lang w:val="lt-LT"/>
        </w:rPr>
      </w:pPr>
      <w:r w:rsidRPr="0069569E">
        <w:rPr>
          <w:color w:val="000000"/>
          <w:szCs w:val="22"/>
          <w:lang w:val="lt-LT"/>
        </w:rPr>
        <w:t>Sacharozė</w:t>
      </w:r>
    </w:p>
    <w:p w14:paraId="73BFCEBE" w14:textId="77777777" w:rsidR="00017499" w:rsidRPr="0069569E" w:rsidRDefault="00017499" w:rsidP="0069559E">
      <w:pPr>
        <w:pStyle w:val="BodyText2"/>
        <w:jc w:val="left"/>
        <w:rPr>
          <w:color w:val="000000"/>
          <w:szCs w:val="22"/>
          <w:lang w:val="lt-LT"/>
        </w:rPr>
      </w:pPr>
      <w:proofErr w:type="spellStart"/>
      <w:r w:rsidRPr="0069569E">
        <w:rPr>
          <w:color w:val="000000"/>
          <w:szCs w:val="22"/>
          <w:lang w:val="lt-LT"/>
        </w:rPr>
        <w:t>Metioninas</w:t>
      </w:r>
      <w:proofErr w:type="spellEnd"/>
    </w:p>
    <w:p w14:paraId="206B44D0" w14:textId="77777777" w:rsidR="00017499" w:rsidRPr="0069569E" w:rsidRDefault="00017499" w:rsidP="0069559E">
      <w:pPr>
        <w:pStyle w:val="BodyText2"/>
        <w:jc w:val="left"/>
        <w:rPr>
          <w:color w:val="000000"/>
          <w:szCs w:val="22"/>
          <w:lang w:val="lt-LT"/>
        </w:rPr>
      </w:pPr>
      <w:r w:rsidRPr="0069569E">
        <w:rPr>
          <w:color w:val="000000"/>
          <w:szCs w:val="22"/>
          <w:lang w:val="lt-LT"/>
        </w:rPr>
        <w:t>Natrio</w:t>
      </w:r>
      <w:r w:rsidR="005F55D0" w:rsidRPr="0069569E">
        <w:rPr>
          <w:color w:val="000000"/>
          <w:szCs w:val="22"/>
          <w:lang w:val="lt-LT"/>
        </w:rPr>
        <w:t>-</w:t>
      </w:r>
      <w:proofErr w:type="spellStart"/>
      <w:r w:rsidRPr="0069569E">
        <w:rPr>
          <w:color w:val="000000"/>
          <w:szCs w:val="22"/>
          <w:lang w:val="lt-LT"/>
        </w:rPr>
        <w:t>divandenilio</w:t>
      </w:r>
      <w:proofErr w:type="spellEnd"/>
      <w:r w:rsidRPr="0069569E">
        <w:rPr>
          <w:color w:val="000000"/>
          <w:szCs w:val="22"/>
          <w:lang w:val="lt-LT"/>
        </w:rPr>
        <w:t xml:space="preserve"> fosfat</w:t>
      </w:r>
      <w:r w:rsidR="005F55D0"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monohidratas</w:t>
      </w:r>
      <w:proofErr w:type="spellEnd"/>
    </w:p>
    <w:p w14:paraId="4E3BA7B8" w14:textId="77777777" w:rsidR="00017499" w:rsidRPr="0069569E" w:rsidRDefault="00017499" w:rsidP="0069559E">
      <w:pPr>
        <w:pStyle w:val="BodyText2"/>
        <w:jc w:val="left"/>
        <w:rPr>
          <w:color w:val="000000"/>
          <w:szCs w:val="22"/>
          <w:lang w:val="lt-LT"/>
        </w:rPr>
      </w:pPr>
      <w:proofErr w:type="spellStart"/>
      <w:r w:rsidRPr="0069569E">
        <w:rPr>
          <w:color w:val="000000"/>
          <w:szCs w:val="22"/>
          <w:lang w:val="lt-LT"/>
        </w:rPr>
        <w:t>Dinatrio</w:t>
      </w:r>
      <w:proofErr w:type="spellEnd"/>
      <w:r w:rsidRPr="0069569E">
        <w:rPr>
          <w:color w:val="000000"/>
          <w:szCs w:val="22"/>
          <w:lang w:val="lt-LT"/>
        </w:rPr>
        <w:t xml:space="preserve"> fosfat</w:t>
      </w:r>
      <w:r w:rsidR="005F55D0"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dihidratas</w:t>
      </w:r>
      <w:proofErr w:type="spellEnd"/>
    </w:p>
    <w:p w14:paraId="619E149C" w14:textId="77777777" w:rsidR="00017499" w:rsidRPr="0069569E" w:rsidRDefault="005F55D0" w:rsidP="0069559E">
      <w:pPr>
        <w:pStyle w:val="BodyText2"/>
        <w:jc w:val="left"/>
        <w:rPr>
          <w:color w:val="000000"/>
          <w:szCs w:val="22"/>
          <w:lang w:val="lt-LT"/>
        </w:rPr>
      </w:pPr>
      <w:proofErr w:type="spellStart"/>
      <w:r w:rsidRPr="0069569E">
        <w:rPr>
          <w:color w:val="000000"/>
          <w:szCs w:val="22"/>
          <w:lang w:val="lt-LT"/>
        </w:rPr>
        <w:t>M</w:t>
      </w:r>
      <w:r w:rsidR="00017499" w:rsidRPr="0069569E">
        <w:rPr>
          <w:color w:val="000000"/>
          <w:szCs w:val="22"/>
          <w:lang w:val="lt-LT"/>
        </w:rPr>
        <w:t>etakrezolis</w:t>
      </w:r>
      <w:proofErr w:type="spellEnd"/>
    </w:p>
    <w:p w14:paraId="08898B8D" w14:textId="07CDF7A7" w:rsidR="00017499" w:rsidRPr="0069569E" w:rsidRDefault="00017499" w:rsidP="0069559E">
      <w:pPr>
        <w:pStyle w:val="BodyText2"/>
        <w:jc w:val="left"/>
        <w:rPr>
          <w:color w:val="000000"/>
          <w:szCs w:val="22"/>
          <w:lang w:val="lt-LT"/>
        </w:rPr>
      </w:pPr>
      <w:r w:rsidRPr="0069569E">
        <w:rPr>
          <w:color w:val="000000"/>
          <w:szCs w:val="22"/>
          <w:lang w:val="lt-LT"/>
        </w:rPr>
        <w:t>Koncentruota fosf</w:t>
      </w:r>
      <w:r w:rsidR="00DF163E">
        <w:rPr>
          <w:color w:val="000000"/>
          <w:szCs w:val="22"/>
          <w:lang w:val="lt-LT"/>
        </w:rPr>
        <w:t>ato</w:t>
      </w:r>
      <w:r w:rsidRPr="0069569E">
        <w:rPr>
          <w:color w:val="000000"/>
          <w:szCs w:val="22"/>
          <w:lang w:val="lt-LT"/>
        </w:rPr>
        <w:t xml:space="preserve"> rūgštis</w:t>
      </w:r>
    </w:p>
    <w:p w14:paraId="1FBB62C3" w14:textId="77777777" w:rsidR="00017499" w:rsidRPr="0069569E" w:rsidRDefault="00017499" w:rsidP="0069559E">
      <w:pPr>
        <w:pStyle w:val="BodyText2"/>
        <w:jc w:val="left"/>
        <w:rPr>
          <w:color w:val="000000"/>
          <w:szCs w:val="22"/>
          <w:lang w:val="lt-LT"/>
        </w:rPr>
      </w:pPr>
      <w:r w:rsidRPr="0069569E">
        <w:rPr>
          <w:color w:val="000000"/>
          <w:szCs w:val="22"/>
          <w:lang w:val="lt-LT"/>
        </w:rPr>
        <w:t>Natrio hidroksidas</w:t>
      </w:r>
    </w:p>
    <w:p w14:paraId="72C891B4" w14:textId="77777777" w:rsidR="00017499" w:rsidRPr="0069569E" w:rsidRDefault="00017499" w:rsidP="0069559E">
      <w:pPr>
        <w:pStyle w:val="BodyText2"/>
        <w:jc w:val="left"/>
        <w:rPr>
          <w:color w:val="000000"/>
          <w:szCs w:val="22"/>
          <w:lang w:val="lt-LT"/>
        </w:rPr>
      </w:pPr>
      <w:r w:rsidRPr="0069569E">
        <w:rPr>
          <w:color w:val="000000"/>
          <w:szCs w:val="22"/>
          <w:lang w:val="lt-LT"/>
        </w:rPr>
        <w:t>Injekcinis vanduo</w:t>
      </w:r>
    </w:p>
    <w:p w14:paraId="138A8F71" w14:textId="77777777" w:rsidR="00017499" w:rsidRPr="0069569E" w:rsidRDefault="00017499" w:rsidP="0069559E">
      <w:pPr>
        <w:pStyle w:val="BodyText2"/>
        <w:jc w:val="left"/>
        <w:rPr>
          <w:i/>
          <w:color w:val="000000"/>
          <w:szCs w:val="22"/>
          <w:lang w:val="lt-LT"/>
        </w:rPr>
      </w:pPr>
    </w:p>
    <w:p w14:paraId="45ADAF01" w14:textId="77777777" w:rsidR="00017499" w:rsidRPr="0069569E" w:rsidRDefault="00017499" w:rsidP="006A4B85">
      <w:pPr>
        <w:keepNext/>
        <w:keepLines/>
        <w:rPr>
          <w:b/>
          <w:sz w:val="22"/>
          <w:szCs w:val="22"/>
          <w:lang w:val="lt-LT"/>
        </w:rPr>
      </w:pPr>
      <w:r w:rsidRPr="0069569E">
        <w:rPr>
          <w:b/>
          <w:sz w:val="22"/>
          <w:szCs w:val="22"/>
          <w:lang w:val="lt-LT"/>
        </w:rPr>
        <w:t>6.2</w:t>
      </w:r>
      <w:r w:rsidRPr="0069569E">
        <w:rPr>
          <w:b/>
          <w:sz w:val="22"/>
          <w:szCs w:val="22"/>
          <w:lang w:val="lt-LT"/>
        </w:rPr>
        <w:tab/>
        <w:t>Nesuderinamumas</w:t>
      </w:r>
    </w:p>
    <w:p w14:paraId="331F81BF" w14:textId="77777777" w:rsidR="00017499" w:rsidRPr="0069569E" w:rsidRDefault="00017499" w:rsidP="0069559E">
      <w:pPr>
        <w:pStyle w:val="BodyText2"/>
        <w:keepNext/>
        <w:jc w:val="left"/>
        <w:rPr>
          <w:color w:val="000000"/>
          <w:szCs w:val="22"/>
          <w:lang w:val="lt-LT"/>
        </w:rPr>
      </w:pPr>
    </w:p>
    <w:p w14:paraId="5AC141B2" w14:textId="77777777" w:rsidR="00017499" w:rsidRPr="0069569E" w:rsidRDefault="00017499" w:rsidP="0069559E">
      <w:pPr>
        <w:pStyle w:val="BodyText2"/>
        <w:jc w:val="left"/>
        <w:rPr>
          <w:color w:val="000000"/>
          <w:szCs w:val="22"/>
          <w:lang w:val="lt-LT"/>
        </w:rPr>
      </w:pPr>
      <w:r w:rsidRPr="0069569E">
        <w:rPr>
          <w:color w:val="000000"/>
          <w:szCs w:val="22"/>
          <w:lang w:val="lt-LT"/>
        </w:rPr>
        <w:t>Duomenys nebūtini.</w:t>
      </w:r>
    </w:p>
    <w:p w14:paraId="4302242D" w14:textId="77777777" w:rsidR="00017499" w:rsidRPr="0069569E" w:rsidRDefault="00017499" w:rsidP="0069559E">
      <w:pPr>
        <w:pStyle w:val="BodyText2"/>
        <w:jc w:val="left"/>
        <w:rPr>
          <w:color w:val="000000"/>
          <w:szCs w:val="22"/>
          <w:lang w:val="lt-LT"/>
        </w:rPr>
      </w:pPr>
    </w:p>
    <w:p w14:paraId="4432BC5F" w14:textId="77777777" w:rsidR="00017499" w:rsidRPr="0069569E" w:rsidRDefault="00017499" w:rsidP="006A4B85">
      <w:pPr>
        <w:keepNext/>
        <w:keepLines/>
        <w:rPr>
          <w:b/>
          <w:sz w:val="22"/>
          <w:szCs w:val="22"/>
          <w:lang w:val="lt-LT"/>
        </w:rPr>
      </w:pPr>
      <w:r w:rsidRPr="0069569E">
        <w:rPr>
          <w:b/>
          <w:sz w:val="22"/>
          <w:szCs w:val="22"/>
          <w:lang w:val="lt-LT"/>
        </w:rPr>
        <w:t>6.3</w:t>
      </w:r>
      <w:r w:rsidRPr="0069569E">
        <w:rPr>
          <w:b/>
          <w:sz w:val="22"/>
          <w:szCs w:val="22"/>
          <w:lang w:val="lt-LT"/>
        </w:rPr>
        <w:tab/>
        <w:t>Tinkamumo laikas</w:t>
      </w:r>
    </w:p>
    <w:p w14:paraId="6971632C" w14:textId="77777777" w:rsidR="00017499" w:rsidRPr="0069569E" w:rsidRDefault="00017499" w:rsidP="0069559E">
      <w:pPr>
        <w:pStyle w:val="BodyText2"/>
        <w:keepNext/>
        <w:jc w:val="left"/>
        <w:rPr>
          <w:color w:val="000000"/>
          <w:szCs w:val="22"/>
          <w:lang w:val="lt-LT"/>
        </w:rPr>
      </w:pPr>
    </w:p>
    <w:p w14:paraId="3DF686F2" w14:textId="77777777" w:rsidR="00017499" w:rsidRPr="0069569E" w:rsidRDefault="00017499" w:rsidP="0069559E">
      <w:pPr>
        <w:pStyle w:val="BodyText2"/>
        <w:jc w:val="left"/>
        <w:rPr>
          <w:color w:val="000000"/>
          <w:szCs w:val="22"/>
          <w:lang w:val="lt-LT"/>
        </w:rPr>
      </w:pPr>
      <w:r w:rsidRPr="0069569E">
        <w:rPr>
          <w:color w:val="000000"/>
          <w:szCs w:val="22"/>
          <w:lang w:val="lt-LT"/>
        </w:rPr>
        <w:t>2 metai.</w:t>
      </w:r>
    </w:p>
    <w:p w14:paraId="35A3C456" w14:textId="77777777" w:rsidR="00017499" w:rsidRPr="0069569E" w:rsidRDefault="00017499" w:rsidP="0069559E">
      <w:pPr>
        <w:pStyle w:val="BodyText2"/>
        <w:jc w:val="left"/>
        <w:rPr>
          <w:color w:val="000000"/>
          <w:szCs w:val="22"/>
          <w:lang w:val="lt-LT"/>
        </w:rPr>
      </w:pPr>
    </w:p>
    <w:p w14:paraId="66AFE996" w14:textId="77777777" w:rsidR="00017499" w:rsidRPr="0069569E" w:rsidRDefault="002B10BA" w:rsidP="0069559E">
      <w:pPr>
        <w:pStyle w:val="BodyText2"/>
        <w:tabs>
          <w:tab w:val="left" w:pos="4500"/>
        </w:tabs>
        <w:jc w:val="left"/>
        <w:rPr>
          <w:color w:val="000000"/>
          <w:szCs w:val="22"/>
          <w:lang w:val="lt-LT"/>
        </w:rPr>
      </w:pPr>
      <w:r w:rsidRPr="0069569E">
        <w:rPr>
          <w:color w:val="000000"/>
          <w:szCs w:val="22"/>
          <w:lang w:val="lt-LT"/>
        </w:rPr>
        <w:t>Atidarytą</w:t>
      </w:r>
      <w:r w:rsidR="00017499" w:rsidRPr="0069569E">
        <w:rPr>
          <w:color w:val="000000"/>
          <w:szCs w:val="22"/>
          <w:lang w:val="lt-LT"/>
        </w:rPr>
        <w:t xml:space="preserve"> vaistinį preparatą galima </w:t>
      </w:r>
      <w:r w:rsidRPr="0069569E">
        <w:rPr>
          <w:color w:val="000000"/>
          <w:szCs w:val="22"/>
          <w:lang w:val="lt-LT"/>
        </w:rPr>
        <w:t xml:space="preserve">laikyti </w:t>
      </w:r>
      <w:r w:rsidR="00017499" w:rsidRPr="0069569E">
        <w:rPr>
          <w:color w:val="000000"/>
          <w:szCs w:val="22"/>
          <w:lang w:val="lt-LT"/>
        </w:rPr>
        <w:t xml:space="preserve">ne ilgiau kaip 28 dienas ir ne aukštesnėje kaip 25 °C temperatūroje. Pacientas </w:t>
      </w:r>
      <w:r w:rsidR="008A6B98" w:rsidRPr="0069569E">
        <w:rPr>
          <w:color w:val="000000"/>
          <w:szCs w:val="22"/>
          <w:lang w:val="lt-LT"/>
        </w:rPr>
        <w:t>turi</w:t>
      </w:r>
      <w:r w:rsidR="00017499" w:rsidRPr="0069569E">
        <w:rPr>
          <w:color w:val="000000"/>
          <w:szCs w:val="22"/>
          <w:lang w:val="lt-LT"/>
        </w:rPr>
        <w:t xml:space="preserve"> užsirašyti ant GONAL</w:t>
      </w:r>
      <w:r w:rsidR="00017499" w:rsidRPr="0069569E">
        <w:rPr>
          <w:color w:val="000000"/>
          <w:szCs w:val="22"/>
          <w:lang w:val="lt-LT"/>
        </w:rPr>
        <w:noBreakHyphen/>
        <w:t xml:space="preserve">f užpildyto </w:t>
      </w:r>
      <w:proofErr w:type="spellStart"/>
      <w:r w:rsidR="00017499" w:rsidRPr="0069569E">
        <w:rPr>
          <w:color w:val="000000"/>
          <w:szCs w:val="22"/>
          <w:lang w:val="lt-LT"/>
        </w:rPr>
        <w:t>švirkšti</w:t>
      </w:r>
      <w:r w:rsidR="002F555B" w:rsidRPr="0069569E">
        <w:rPr>
          <w:color w:val="000000"/>
          <w:szCs w:val="22"/>
          <w:lang w:val="lt-LT"/>
        </w:rPr>
        <w:t>klio</w:t>
      </w:r>
      <w:proofErr w:type="spellEnd"/>
      <w:r w:rsidR="00017499" w:rsidRPr="0069569E">
        <w:rPr>
          <w:color w:val="000000"/>
          <w:szCs w:val="22"/>
          <w:lang w:val="lt-LT"/>
        </w:rPr>
        <w:t xml:space="preserve"> pirmo vartojimo dieną.</w:t>
      </w:r>
    </w:p>
    <w:p w14:paraId="05A1113D" w14:textId="77777777" w:rsidR="00017499" w:rsidRPr="0069569E" w:rsidRDefault="00017499" w:rsidP="0069559E">
      <w:pPr>
        <w:pStyle w:val="BodyText2"/>
        <w:jc w:val="left"/>
        <w:rPr>
          <w:color w:val="000000"/>
          <w:szCs w:val="22"/>
          <w:lang w:val="lt-LT"/>
        </w:rPr>
      </w:pPr>
    </w:p>
    <w:p w14:paraId="0F1EFA4D" w14:textId="77777777" w:rsidR="00017499" w:rsidRPr="0069569E" w:rsidRDefault="00017499" w:rsidP="006A4B85">
      <w:pPr>
        <w:keepNext/>
        <w:keepLines/>
        <w:rPr>
          <w:b/>
          <w:sz w:val="22"/>
          <w:szCs w:val="22"/>
          <w:lang w:val="lt-LT"/>
        </w:rPr>
      </w:pPr>
      <w:r w:rsidRPr="0069569E">
        <w:rPr>
          <w:b/>
          <w:sz w:val="22"/>
          <w:szCs w:val="22"/>
          <w:lang w:val="lt-LT"/>
        </w:rPr>
        <w:lastRenderedPageBreak/>
        <w:t>6.4</w:t>
      </w:r>
      <w:r w:rsidRPr="0069569E">
        <w:rPr>
          <w:b/>
          <w:sz w:val="22"/>
          <w:szCs w:val="22"/>
          <w:lang w:val="lt-LT"/>
        </w:rPr>
        <w:tab/>
        <w:t>Specialios laikymo sąlygos</w:t>
      </w:r>
    </w:p>
    <w:p w14:paraId="327504BC" w14:textId="77777777" w:rsidR="00017499" w:rsidRPr="0069569E" w:rsidRDefault="00017499" w:rsidP="0069559E">
      <w:pPr>
        <w:pStyle w:val="BodyText2"/>
        <w:keepNext/>
        <w:jc w:val="left"/>
        <w:rPr>
          <w:caps/>
          <w:color w:val="000000"/>
          <w:szCs w:val="22"/>
          <w:lang w:val="lt-LT"/>
        </w:rPr>
      </w:pPr>
    </w:p>
    <w:p w14:paraId="4E4372F1" w14:textId="77777777" w:rsidR="00017499" w:rsidRPr="0069569E" w:rsidRDefault="00017499" w:rsidP="0069559E">
      <w:pPr>
        <w:rPr>
          <w:color w:val="000000"/>
          <w:sz w:val="22"/>
          <w:szCs w:val="22"/>
          <w:lang w:val="lt-LT"/>
        </w:rPr>
      </w:pPr>
      <w:r w:rsidRPr="0069569E">
        <w:rPr>
          <w:color w:val="000000"/>
          <w:sz w:val="22"/>
          <w:szCs w:val="22"/>
          <w:lang w:val="lt-LT"/>
        </w:rPr>
        <w:t>Laikyti šaldytuve (2 °C–8 °C). Negalima užšaldyti.</w:t>
      </w:r>
    </w:p>
    <w:p w14:paraId="0C9D6ECE" w14:textId="77777777" w:rsidR="00017499" w:rsidRPr="0069569E" w:rsidRDefault="00017499" w:rsidP="0069559E">
      <w:pPr>
        <w:rPr>
          <w:color w:val="000000"/>
          <w:sz w:val="22"/>
          <w:szCs w:val="22"/>
          <w:lang w:val="lt-LT"/>
        </w:rPr>
      </w:pPr>
    </w:p>
    <w:p w14:paraId="0EB093DB" w14:textId="60592926" w:rsidR="00017499" w:rsidRPr="0069569E" w:rsidRDefault="00017499" w:rsidP="0069559E">
      <w:pPr>
        <w:rPr>
          <w:color w:val="000000"/>
          <w:sz w:val="22"/>
          <w:szCs w:val="22"/>
          <w:lang w:val="lt-LT"/>
        </w:rPr>
      </w:pPr>
      <w:r w:rsidRPr="0069569E">
        <w:rPr>
          <w:color w:val="000000"/>
          <w:sz w:val="22"/>
          <w:szCs w:val="22"/>
          <w:lang w:val="lt-LT"/>
        </w:rPr>
        <w:t xml:space="preserve">Jei tinkamumo </w:t>
      </w:r>
      <w:r w:rsidR="00A103E3" w:rsidRPr="0069569E">
        <w:rPr>
          <w:color w:val="000000"/>
          <w:sz w:val="22"/>
          <w:szCs w:val="22"/>
          <w:lang w:val="lt-LT"/>
        </w:rPr>
        <w:t>laik</w:t>
      </w:r>
      <w:r w:rsidRPr="0069569E">
        <w:rPr>
          <w:color w:val="000000"/>
          <w:sz w:val="22"/>
          <w:szCs w:val="22"/>
          <w:lang w:val="lt-LT"/>
        </w:rPr>
        <w:t>as nepasibaigęs ir jeigu vaist</w:t>
      </w:r>
      <w:r w:rsidR="00DF163E">
        <w:rPr>
          <w:color w:val="000000"/>
          <w:sz w:val="22"/>
          <w:szCs w:val="22"/>
          <w:lang w:val="lt-LT"/>
        </w:rPr>
        <w:t>inis preparat</w:t>
      </w:r>
      <w:r w:rsidRPr="0069569E">
        <w:rPr>
          <w:color w:val="000000"/>
          <w:sz w:val="22"/>
          <w:szCs w:val="22"/>
          <w:lang w:val="lt-LT"/>
        </w:rPr>
        <w:t>as vėl neatšaldomas, preparatą galima laikyti ne aukštesnėje kaip 25 °C temperatūroje ir ne ilgiau kaip 3 mėnesius. Jeigu preparatas nebuvo vartojamas 3 mėnesius, nesuvartotą tirpalą reikia sunaikinti.</w:t>
      </w:r>
    </w:p>
    <w:p w14:paraId="2724E2D2" w14:textId="77777777" w:rsidR="00017499" w:rsidRPr="0069569E" w:rsidRDefault="00017499" w:rsidP="0069559E">
      <w:pPr>
        <w:rPr>
          <w:color w:val="000000"/>
          <w:sz w:val="22"/>
          <w:szCs w:val="22"/>
          <w:lang w:val="lt-LT"/>
        </w:rPr>
      </w:pPr>
    </w:p>
    <w:p w14:paraId="4D1E56D9" w14:textId="2D06BC49" w:rsidR="00017499" w:rsidRPr="0069569E" w:rsidRDefault="00017499" w:rsidP="0069559E">
      <w:pPr>
        <w:rPr>
          <w:color w:val="000000"/>
          <w:sz w:val="22"/>
          <w:szCs w:val="22"/>
          <w:lang w:val="lt-LT"/>
        </w:rPr>
      </w:pPr>
      <w:r w:rsidRPr="0069569E">
        <w:rPr>
          <w:color w:val="000000"/>
          <w:sz w:val="22"/>
          <w:szCs w:val="22"/>
          <w:lang w:val="lt-LT"/>
        </w:rPr>
        <w:t>Laikyti gamintojo pakuotėje, kad</w:t>
      </w:r>
      <w:r w:rsidR="00DF163E">
        <w:rPr>
          <w:color w:val="000000"/>
          <w:sz w:val="22"/>
          <w:szCs w:val="22"/>
          <w:lang w:val="lt-LT"/>
        </w:rPr>
        <w:t xml:space="preserve"> vaistinis</w:t>
      </w:r>
      <w:r w:rsidRPr="0069569E">
        <w:rPr>
          <w:color w:val="000000"/>
          <w:sz w:val="22"/>
          <w:szCs w:val="22"/>
          <w:lang w:val="lt-LT"/>
        </w:rPr>
        <w:t xml:space="preserve"> preparatas būtų apsaugotas nuo šviesos.</w:t>
      </w:r>
    </w:p>
    <w:p w14:paraId="1FF6A464" w14:textId="77777777" w:rsidR="00017499" w:rsidRPr="0069569E" w:rsidRDefault="00017499" w:rsidP="0069559E">
      <w:pPr>
        <w:rPr>
          <w:color w:val="000000"/>
          <w:sz w:val="22"/>
          <w:szCs w:val="22"/>
          <w:lang w:val="lt-LT"/>
        </w:rPr>
      </w:pPr>
      <w:r w:rsidRPr="0069569E">
        <w:rPr>
          <w:color w:val="000000"/>
          <w:sz w:val="22"/>
          <w:szCs w:val="22"/>
          <w:lang w:val="lt-LT"/>
        </w:rPr>
        <w:t xml:space="preserve">Vartojamo vaistinio preparato laikymo sąlygos </w:t>
      </w:r>
      <w:r w:rsidR="00DE2D8B" w:rsidRPr="0069569E">
        <w:rPr>
          <w:color w:val="000000"/>
          <w:sz w:val="22"/>
          <w:szCs w:val="22"/>
          <w:lang w:val="lt-LT"/>
        </w:rPr>
        <w:t>pateikiamos</w:t>
      </w:r>
      <w:r w:rsidRPr="0069569E">
        <w:rPr>
          <w:color w:val="000000"/>
          <w:sz w:val="22"/>
          <w:szCs w:val="22"/>
          <w:lang w:val="lt-LT"/>
        </w:rPr>
        <w:t xml:space="preserve"> 6.3 skyriuje</w:t>
      </w:r>
      <w:r w:rsidRPr="0069569E">
        <w:rPr>
          <w:b/>
          <w:caps/>
          <w:color w:val="000000"/>
          <w:sz w:val="22"/>
          <w:szCs w:val="22"/>
          <w:lang w:val="lt-LT"/>
        </w:rPr>
        <w:t>.</w:t>
      </w:r>
    </w:p>
    <w:p w14:paraId="540D56D6" w14:textId="77777777" w:rsidR="00017499" w:rsidRPr="0069569E" w:rsidRDefault="00017499" w:rsidP="0069559E">
      <w:pPr>
        <w:pStyle w:val="BodyText2"/>
        <w:tabs>
          <w:tab w:val="clear" w:pos="567"/>
        </w:tabs>
        <w:jc w:val="left"/>
        <w:rPr>
          <w:color w:val="000000"/>
          <w:szCs w:val="22"/>
          <w:lang w:val="lt-LT"/>
        </w:rPr>
      </w:pPr>
    </w:p>
    <w:p w14:paraId="1EC926A9" w14:textId="77777777" w:rsidR="00017499" w:rsidRPr="0069569E" w:rsidRDefault="00017499" w:rsidP="006A4B85">
      <w:pPr>
        <w:keepNext/>
        <w:keepLines/>
        <w:rPr>
          <w:b/>
          <w:sz w:val="22"/>
          <w:szCs w:val="22"/>
          <w:lang w:val="lt-LT"/>
        </w:rPr>
      </w:pPr>
      <w:r w:rsidRPr="0069569E">
        <w:rPr>
          <w:b/>
          <w:sz w:val="22"/>
          <w:szCs w:val="22"/>
          <w:lang w:val="lt-LT"/>
        </w:rPr>
        <w:t>6.5</w:t>
      </w:r>
      <w:r w:rsidRPr="0069569E">
        <w:rPr>
          <w:b/>
          <w:sz w:val="22"/>
          <w:szCs w:val="22"/>
          <w:lang w:val="lt-LT"/>
        </w:rPr>
        <w:tab/>
      </w:r>
      <w:proofErr w:type="spellStart"/>
      <w:r w:rsidRPr="0069569E">
        <w:rPr>
          <w:b/>
          <w:sz w:val="22"/>
          <w:szCs w:val="22"/>
          <w:lang w:val="lt-LT"/>
        </w:rPr>
        <w:t>Talpyklės</w:t>
      </w:r>
      <w:proofErr w:type="spellEnd"/>
      <w:r w:rsidRPr="0069569E">
        <w:rPr>
          <w:b/>
          <w:sz w:val="22"/>
          <w:szCs w:val="22"/>
          <w:lang w:val="lt-LT"/>
        </w:rPr>
        <w:t xml:space="preserve"> pobūdis</w:t>
      </w:r>
      <w:r w:rsidR="00DE2D8B" w:rsidRPr="0069569E">
        <w:rPr>
          <w:b/>
          <w:sz w:val="22"/>
          <w:szCs w:val="22"/>
          <w:lang w:val="lt-LT"/>
        </w:rPr>
        <w:t xml:space="preserve"> ir</w:t>
      </w:r>
      <w:r w:rsidRPr="0069569E">
        <w:rPr>
          <w:b/>
          <w:sz w:val="22"/>
          <w:szCs w:val="22"/>
          <w:lang w:val="lt-LT"/>
        </w:rPr>
        <w:t xml:space="preserve"> jos turinys</w:t>
      </w:r>
    </w:p>
    <w:p w14:paraId="25DCEFD9" w14:textId="77777777" w:rsidR="00CD3983" w:rsidRPr="0069569E" w:rsidRDefault="00CD3983" w:rsidP="006A4B85">
      <w:pPr>
        <w:keepNext/>
        <w:keepLines/>
        <w:rPr>
          <w:b/>
          <w:sz w:val="22"/>
          <w:szCs w:val="22"/>
          <w:lang w:val="lt-LT"/>
        </w:rPr>
      </w:pPr>
    </w:p>
    <w:p w14:paraId="27EA1221" w14:textId="607CEE5F" w:rsidR="00CD3983" w:rsidRPr="0069569E" w:rsidRDefault="00CD3983" w:rsidP="00CD3983">
      <w:pPr>
        <w:keepNext/>
        <w:keepLines/>
        <w:shd w:val="clear" w:color="auto" w:fill="D5DCE4"/>
        <w:ind w:left="567" w:hanging="567"/>
        <w:rPr>
          <w:i/>
          <w:sz w:val="22"/>
          <w:szCs w:val="22"/>
          <w:lang w:val="lt-LT"/>
        </w:rPr>
      </w:pPr>
      <w:r w:rsidRPr="0069569E">
        <w:rPr>
          <w:i/>
          <w:sz w:val="22"/>
          <w:szCs w:val="22"/>
          <w:lang w:val="lt-LT"/>
        </w:rPr>
        <w:t>&lt;GONAL-f 150</w:t>
      </w:r>
      <w:r w:rsidR="00732A1F">
        <w:rPr>
          <w:i/>
          <w:sz w:val="22"/>
          <w:szCs w:val="22"/>
          <w:lang w:val="lt-LT"/>
        </w:rPr>
        <w:t> </w:t>
      </w:r>
      <w:r w:rsidRPr="0069569E">
        <w:rPr>
          <w:i/>
          <w:sz w:val="22"/>
          <w:szCs w:val="22"/>
          <w:lang w:val="lt-LT"/>
        </w:rPr>
        <w:t>IU– PEN&gt;</w:t>
      </w:r>
    </w:p>
    <w:p w14:paraId="59C63B9A" w14:textId="77777777" w:rsidR="00CD3983" w:rsidRPr="0069569E" w:rsidRDefault="009D49AF" w:rsidP="00CD3983">
      <w:pPr>
        <w:keepNext/>
        <w:keepLines/>
        <w:shd w:val="clear" w:color="auto" w:fill="D5DCE4"/>
        <w:rPr>
          <w:sz w:val="22"/>
          <w:szCs w:val="22"/>
          <w:lang w:val="lt-LT"/>
        </w:rPr>
      </w:pPr>
      <w:r w:rsidRPr="0069569E">
        <w:rPr>
          <w:sz w:val="22"/>
          <w:szCs w:val="22"/>
          <w:lang w:val="lt-LT"/>
        </w:rPr>
        <w:t xml:space="preserve">3 ml </w:t>
      </w:r>
      <w:r w:rsidR="00CD3983" w:rsidRPr="0069569E">
        <w:rPr>
          <w:sz w:val="22"/>
          <w:szCs w:val="22"/>
          <w:lang w:val="lt-LT"/>
        </w:rPr>
        <w:t>užtaise (I tipo stiklas), užkimštame stūmokliniu kamščiu (</w:t>
      </w:r>
      <w:proofErr w:type="spellStart"/>
      <w:r w:rsidR="00CD3983" w:rsidRPr="0069569E">
        <w:rPr>
          <w:sz w:val="22"/>
          <w:szCs w:val="22"/>
          <w:lang w:val="lt-LT"/>
        </w:rPr>
        <w:t>halobutilo</w:t>
      </w:r>
      <w:proofErr w:type="spellEnd"/>
      <w:r w:rsidR="00CD3983" w:rsidRPr="0069569E">
        <w:rPr>
          <w:sz w:val="22"/>
          <w:szCs w:val="22"/>
          <w:lang w:val="lt-LT"/>
        </w:rPr>
        <w:t xml:space="preserve"> guma) ir užspaudžiamuoju aliumininiu dangteliu su juodu guminiu įdėklu, yra </w:t>
      </w:r>
      <w:r w:rsidRPr="0069569E">
        <w:rPr>
          <w:sz w:val="22"/>
          <w:szCs w:val="22"/>
          <w:lang w:val="lt-LT"/>
        </w:rPr>
        <w:t xml:space="preserve">0,25 ml </w:t>
      </w:r>
      <w:r w:rsidR="00CD3983" w:rsidRPr="0069569E">
        <w:rPr>
          <w:sz w:val="22"/>
          <w:szCs w:val="22"/>
          <w:lang w:val="lt-LT"/>
        </w:rPr>
        <w:t>tirpalo.</w:t>
      </w:r>
    </w:p>
    <w:p w14:paraId="24E964F4" w14:textId="77777777" w:rsidR="00CD3983" w:rsidRPr="0069569E" w:rsidRDefault="00CD3983" w:rsidP="00CD3983">
      <w:pPr>
        <w:keepNext/>
        <w:keepLines/>
        <w:shd w:val="clear" w:color="auto" w:fill="D5DCE4"/>
        <w:rPr>
          <w:sz w:val="22"/>
          <w:szCs w:val="22"/>
          <w:lang w:val="lt-LT"/>
        </w:rPr>
      </w:pPr>
    </w:p>
    <w:p w14:paraId="28D2AE99" w14:textId="0869B5A7" w:rsidR="00CD3983" w:rsidRPr="0069569E" w:rsidRDefault="00CD3983" w:rsidP="00CD3983">
      <w:pPr>
        <w:keepNext/>
        <w:keepLines/>
        <w:shd w:val="clear" w:color="auto" w:fill="D5DCE4"/>
        <w:rPr>
          <w:sz w:val="22"/>
          <w:szCs w:val="22"/>
          <w:lang w:val="lt-LT"/>
        </w:rPr>
      </w:pPr>
      <w:r w:rsidRPr="0069569E">
        <w:rPr>
          <w:sz w:val="22"/>
          <w:szCs w:val="22"/>
          <w:lang w:val="lt-LT"/>
        </w:rPr>
        <w:t xml:space="preserve">Rinkinyje yra vienas užpildytas </w:t>
      </w:r>
      <w:proofErr w:type="spellStart"/>
      <w:r w:rsidR="002E23BC" w:rsidRPr="0069569E">
        <w:rPr>
          <w:sz w:val="22"/>
          <w:szCs w:val="22"/>
          <w:lang w:val="lt-LT"/>
        </w:rPr>
        <w:t>švirkštiklis</w:t>
      </w:r>
      <w:proofErr w:type="spellEnd"/>
      <w:r w:rsidR="002E23BC" w:rsidRPr="0069569E">
        <w:rPr>
          <w:sz w:val="22"/>
          <w:szCs w:val="22"/>
          <w:lang w:val="lt-LT"/>
        </w:rPr>
        <w:t xml:space="preserve"> ir 4 adatos, kurios </w:t>
      </w:r>
      <w:r w:rsidR="00DF163E" w:rsidRPr="0069569E">
        <w:rPr>
          <w:sz w:val="22"/>
          <w:szCs w:val="22"/>
          <w:lang w:val="lt-LT"/>
        </w:rPr>
        <w:t xml:space="preserve">kartu su </w:t>
      </w:r>
      <w:proofErr w:type="spellStart"/>
      <w:r w:rsidR="00DF163E" w:rsidRPr="0069569E">
        <w:rPr>
          <w:sz w:val="22"/>
          <w:szCs w:val="22"/>
          <w:lang w:val="lt-LT"/>
        </w:rPr>
        <w:t>švirkštikliu</w:t>
      </w:r>
      <w:proofErr w:type="spellEnd"/>
      <w:r w:rsidR="00DF163E" w:rsidRPr="0069569E">
        <w:rPr>
          <w:sz w:val="22"/>
          <w:szCs w:val="22"/>
          <w:lang w:val="lt-LT"/>
        </w:rPr>
        <w:t xml:space="preserve"> </w:t>
      </w:r>
      <w:r w:rsidR="002E23BC" w:rsidRPr="0069569E">
        <w:rPr>
          <w:sz w:val="22"/>
          <w:szCs w:val="22"/>
          <w:lang w:val="lt-LT"/>
        </w:rPr>
        <w:t xml:space="preserve">turi būti naudojamos </w:t>
      </w:r>
      <w:r w:rsidR="00AE078D">
        <w:rPr>
          <w:sz w:val="22"/>
          <w:szCs w:val="22"/>
          <w:lang w:val="lt-LT"/>
        </w:rPr>
        <w:t>suleidimui</w:t>
      </w:r>
      <w:r w:rsidRPr="0069569E">
        <w:rPr>
          <w:sz w:val="22"/>
          <w:szCs w:val="22"/>
          <w:lang w:val="lt-LT"/>
        </w:rPr>
        <w:t>.</w:t>
      </w:r>
    </w:p>
    <w:p w14:paraId="3580E1C6" w14:textId="77777777" w:rsidR="00017499" w:rsidRPr="0069569E" w:rsidRDefault="00017499" w:rsidP="0069559E">
      <w:pPr>
        <w:pStyle w:val="BodyText2"/>
        <w:keepNext/>
        <w:tabs>
          <w:tab w:val="clear" w:pos="567"/>
          <w:tab w:val="left" w:pos="570"/>
        </w:tabs>
        <w:jc w:val="left"/>
        <w:rPr>
          <w:b/>
          <w:color w:val="000000"/>
          <w:szCs w:val="22"/>
          <w:lang w:val="lt-LT"/>
        </w:rPr>
      </w:pPr>
    </w:p>
    <w:p w14:paraId="2C6239A1" w14:textId="08C8ACF5" w:rsidR="00890790" w:rsidRPr="0069569E" w:rsidRDefault="00890790" w:rsidP="0069559E">
      <w:pPr>
        <w:keepNext/>
        <w:keepLines/>
        <w:shd w:val="clear" w:color="auto" w:fill="CCFFFF"/>
        <w:rPr>
          <w:sz w:val="22"/>
          <w:szCs w:val="22"/>
          <w:lang w:val="lt-LT"/>
        </w:rPr>
      </w:pPr>
      <w:r w:rsidRPr="0069569E">
        <w:rPr>
          <w:i/>
          <w:sz w:val="22"/>
          <w:szCs w:val="22"/>
          <w:lang w:val="lt-LT"/>
        </w:rPr>
        <w:t>&lt;GONAL-f 300</w:t>
      </w:r>
      <w:r w:rsidR="001236D5">
        <w:rPr>
          <w:i/>
          <w:sz w:val="22"/>
          <w:szCs w:val="22"/>
          <w:lang w:val="lt-LT"/>
        </w:rPr>
        <w:t> </w:t>
      </w:r>
      <w:r w:rsidRPr="0069569E">
        <w:rPr>
          <w:i/>
          <w:sz w:val="22"/>
          <w:szCs w:val="22"/>
          <w:lang w:val="lt-LT"/>
        </w:rPr>
        <w:t>IU– PEN&gt;</w:t>
      </w:r>
    </w:p>
    <w:p w14:paraId="4F49A104" w14:textId="77777777" w:rsidR="00890790" w:rsidRPr="0069569E" w:rsidRDefault="00890790" w:rsidP="0069559E">
      <w:pPr>
        <w:shd w:val="clear" w:color="auto" w:fill="CCFFFF"/>
        <w:rPr>
          <w:sz w:val="22"/>
          <w:szCs w:val="22"/>
          <w:lang w:val="lt-LT"/>
        </w:rPr>
      </w:pPr>
      <w:r w:rsidRPr="0069569E">
        <w:rPr>
          <w:bCs/>
          <w:sz w:val="22"/>
          <w:szCs w:val="22"/>
          <w:lang w:val="lt-LT"/>
        </w:rPr>
        <w:t>3 ml užtaise (I tipo stiklas), užkimštame stūmokliniu kamš</w:t>
      </w:r>
      <w:r w:rsidR="002B10BA" w:rsidRPr="0069569E">
        <w:rPr>
          <w:bCs/>
          <w:sz w:val="22"/>
          <w:szCs w:val="22"/>
          <w:lang w:val="lt-LT"/>
        </w:rPr>
        <w:t>čiu</w:t>
      </w:r>
      <w:r w:rsidRPr="0069569E">
        <w:rPr>
          <w:bCs/>
          <w:sz w:val="22"/>
          <w:szCs w:val="22"/>
          <w:lang w:val="lt-LT"/>
        </w:rPr>
        <w:t xml:space="preserve"> (</w:t>
      </w:r>
      <w:proofErr w:type="spellStart"/>
      <w:r w:rsidRPr="0069569E">
        <w:rPr>
          <w:bCs/>
          <w:sz w:val="22"/>
          <w:szCs w:val="22"/>
          <w:lang w:val="lt-LT"/>
        </w:rPr>
        <w:t>halobutilo</w:t>
      </w:r>
      <w:proofErr w:type="spellEnd"/>
      <w:r w:rsidRPr="0069569E">
        <w:rPr>
          <w:bCs/>
          <w:sz w:val="22"/>
          <w:szCs w:val="22"/>
          <w:lang w:val="lt-LT"/>
        </w:rPr>
        <w:t xml:space="preserve"> guma) ir užspaudžiamu</w:t>
      </w:r>
      <w:r w:rsidR="002B10BA" w:rsidRPr="0069569E">
        <w:rPr>
          <w:bCs/>
          <w:sz w:val="22"/>
          <w:szCs w:val="22"/>
          <w:lang w:val="lt-LT"/>
        </w:rPr>
        <w:t>oju</w:t>
      </w:r>
      <w:r w:rsidRPr="0069569E">
        <w:rPr>
          <w:bCs/>
          <w:sz w:val="22"/>
          <w:szCs w:val="22"/>
          <w:lang w:val="lt-LT"/>
        </w:rPr>
        <w:t xml:space="preserve"> </w:t>
      </w:r>
      <w:r w:rsidR="002B10BA" w:rsidRPr="0069569E">
        <w:rPr>
          <w:bCs/>
          <w:sz w:val="22"/>
          <w:szCs w:val="22"/>
          <w:lang w:val="lt-LT"/>
        </w:rPr>
        <w:t xml:space="preserve">aliumininiu </w:t>
      </w:r>
      <w:r w:rsidRPr="0069569E">
        <w:rPr>
          <w:bCs/>
          <w:sz w:val="22"/>
          <w:szCs w:val="22"/>
          <w:lang w:val="lt-LT"/>
        </w:rPr>
        <w:t xml:space="preserve">dangteliu </w:t>
      </w:r>
      <w:r w:rsidR="002B10BA" w:rsidRPr="0069569E">
        <w:rPr>
          <w:bCs/>
          <w:sz w:val="22"/>
          <w:szCs w:val="22"/>
          <w:lang w:val="lt-LT"/>
        </w:rPr>
        <w:t>su juodu guminiu įdėklu</w:t>
      </w:r>
      <w:r w:rsidRPr="0069569E">
        <w:rPr>
          <w:bCs/>
          <w:sz w:val="22"/>
          <w:szCs w:val="22"/>
          <w:lang w:val="lt-LT"/>
        </w:rPr>
        <w:t>, yra 0,5 ml tirpalo.</w:t>
      </w:r>
    </w:p>
    <w:p w14:paraId="56B2F3E3" w14:textId="77777777" w:rsidR="00890790" w:rsidRPr="0069569E" w:rsidRDefault="00890790" w:rsidP="0069559E">
      <w:pPr>
        <w:shd w:val="clear" w:color="auto" w:fill="CCFFFF"/>
        <w:rPr>
          <w:sz w:val="22"/>
          <w:szCs w:val="22"/>
          <w:lang w:val="lt-LT"/>
        </w:rPr>
      </w:pPr>
    </w:p>
    <w:p w14:paraId="2A4338B6" w14:textId="5D56ECBF" w:rsidR="00890790" w:rsidRPr="0069569E" w:rsidRDefault="00890790" w:rsidP="0069559E">
      <w:pPr>
        <w:shd w:val="clear" w:color="auto" w:fill="CCFFFF"/>
        <w:rPr>
          <w:sz w:val="22"/>
          <w:szCs w:val="22"/>
          <w:lang w:val="lt-LT"/>
        </w:rPr>
      </w:pPr>
      <w:r w:rsidRPr="0069569E">
        <w:rPr>
          <w:bCs/>
          <w:sz w:val="22"/>
          <w:szCs w:val="22"/>
          <w:lang w:val="lt-LT"/>
        </w:rPr>
        <w:t>Rinkinyje</w:t>
      </w:r>
      <w:r w:rsidRPr="0069569E">
        <w:rPr>
          <w:sz w:val="22"/>
          <w:szCs w:val="22"/>
          <w:lang w:val="lt-LT"/>
        </w:rPr>
        <w:t xml:space="preserve"> yra viena</w:t>
      </w:r>
      <w:r w:rsidR="002F555B" w:rsidRPr="0069569E">
        <w:rPr>
          <w:sz w:val="22"/>
          <w:szCs w:val="22"/>
          <w:lang w:val="lt-LT"/>
        </w:rPr>
        <w:t>s</w:t>
      </w:r>
      <w:r w:rsidRPr="0069569E">
        <w:rPr>
          <w:sz w:val="22"/>
          <w:szCs w:val="22"/>
          <w:lang w:val="lt-LT"/>
        </w:rPr>
        <w:t xml:space="preserve"> užpildyta</w:t>
      </w:r>
      <w:r w:rsidR="002F555B" w:rsidRPr="0069569E">
        <w:rPr>
          <w:sz w:val="22"/>
          <w:szCs w:val="22"/>
          <w:lang w:val="lt-LT"/>
        </w:rPr>
        <w:t>s</w:t>
      </w:r>
      <w:r w:rsidRPr="0069569E">
        <w:rPr>
          <w:sz w:val="22"/>
          <w:szCs w:val="22"/>
          <w:lang w:val="lt-LT"/>
        </w:rPr>
        <w:t xml:space="preserve"> </w:t>
      </w:r>
      <w:proofErr w:type="spellStart"/>
      <w:r w:rsidRPr="0069569E">
        <w:rPr>
          <w:sz w:val="22"/>
          <w:szCs w:val="22"/>
          <w:lang w:val="lt-LT"/>
        </w:rPr>
        <w:t>švirkšti</w:t>
      </w:r>
      <w:r w:rsidR="002F555B" w:rsidRPr="0069569E">
        <w:rPr>
          <w:sz w:val="22"/>
          <w:szCs w:val="22"/>
          <w:lang w:val="lt-LT"/>
        </w:rPr>
        <w:t>klis</w:t>
      </w:r>
      <w:proofErr w:type="spellEnd"/>
      <w:r w:rsidRPr="0069569E">
        <w:rPr>
          <w:sz w:val="22"/>
          <w:szCs w:val="22"/>
          <w:lang w:val="lt-LT"/>
        </w:rPr>
        <w:t xml:space="preserve"> ir 8 adatos, kurios </w:t>
      </w:r>
      <w:r w:rsidR="00DF163E" w:rsidRPr="0069569E">
        <w:rPr>
          <w:sz w:val="22"/>
          <w:szCs w:val="22"/>
          <w:lang w:val="lt-LT"/>
        </w:rPr>
        <w:t xml:space="preserve">kartu su </w:t>
      </w:r>
      <w:proofErr w:type="spellStart"/>
      <w:r w:rsidR="00DF163E" w:rsidRPr="0069569E">
        <w:rPr>
          <w:sz w:val="22"/>
          <w:szCs w:val="22"/>
          <w:lang w:val="lt-LT"/>
        </w:rPr>
        <w:t>švirkštikliu</w:t>
      </w:r>
      <w:proofErr w:type="spellEnd"/>
      <w:r w:rsidR="00DF163E" w:rsidRPr="0069569E">
        <w:rPr>
          <w:sz w:val="22"/>
          <w:szCs w:val="22"/>
          <w:lang w:val="lt-LT"/>
        </w:rPr>
        <w:t xml:space="preserve"> </w:t>
      </w:r>
      <w:r w:rsidRPr="0069569E">
        <w:rPr>
          <w:sz w:val="22"/>
          <w:szCs w:val="22"/>
          <w:lang w:val="lt-LT"/>
        </w:rPr>
        <w:t xml:space="preserve">turi būti naudojamos </w:t>
      </w:r>
      <w:r w:rsidR="00AE078D">
        <w:rPr>
          <w:sz w:val="22"/>
          <w:szCs w:val="22"/>
          <w:lang w:val="lt-LT"/>
        </w:rPr>
        <w:t>suleidimui</w:t>
      </w:r>
      <w:r w:rsidRPr="0069569E">
        <w:rPr>
          <w:sz w:val="22"/>
          <w:szCs w:val="22"/>
          <w:lang w:val="lt-LT"/>
        </w:rPr>
        <w:t>.</w:t>
      </w:r>
    </w:p>
    <w:p w14:paraId="6FE37183" w14:textId="77777777" w:rsidR="00890790" w:rsidRPr="0069569E" w:rsidRDefault="00890790" w:rsidP="0069559E">
      <w:pPr>
        <w:rPr>
          <w:sz w:val="22"/>
          <w:szCs w:val="22"/>
          <w:lang w:val="lt-LT"/>
        </w:rPr>
      </w:pPr>
    </w:p>
    <w:p w14:paraId="03868ECD" w14:textId="3323054E" w:rsidR="00890790" w:rsidRPr="0069569E" w:rsidRDefault="00890790" w:rsidP="0069559E">
      <w:pPr>
        <w:shd w:val="clear" w:color="auto" w:fill="CCECFF"/>
        <w:rPr>
          <w:sz w:val="22"/>
          <w:szCs w:val="22"/>
          <w:lang w:val="lt-LT"/>
        </w:rPr>
      </w:pPr>
      <w:r w:rsidRPr="0069569E">
        <w:rPr>
          <w:i/>
          <w:sz w:val="22"/>
          <w:szCs w:val="22"/>
          <w:shd w:val="clear" w:color="auto" w:fill="CCECFF"/>
          <w:lang w:val="lt-LT"/>
        </w:rPr>
        <w:t>&lt;GONAL-f 450</w:t>
      </w:r>
      <w:r w:rsidR="001236D5">
        <w:rPr>
          <w:i/>
          <w:sz w:val="22"/>
          <w:szCs w:val="22"/>
          <w:shd w:val="clear" w:color="auto" w:fill="CCECFF"/>
          <w:lang w:val="lt-LT"/>
        </w:rPr>
        <w:t> </w:t>
      </w:r>
      <w:r w:rsidRPr="0069569E">
        <w:rPr>
          <w:i/>
          <w:sz w:val="22"/>
          <w:szCs w:val="22"/>
          <w:shd w:val="clear" w:color="auto" w:fill="CCECFF"/>
          <w:lang w:val="lt-LT"/>
        </w:rPr>
        <w:t>IU– PEN&gt;</w:t>
      </w:r>
    </w:p>
    <w:p w14:paraId="5C210AA4" w14:textId="77777777" w:rsidR="00890790" w:rsidRPr="0069569E" w:rsidRDefault="00696FDD" w:rsidP="0069559E">
      <w:pPr>
        <w:shd w:val="clear" w:color="auto" w:fill="CCECFF"/>
        <w:tabs>
          <w:tab w:val="left" w:pos="567"/>
          <w:tab w:val="left" w:pos="3119"/>
        </w:tabs>
        <w:rPr>
          <w:sz w:val="22"/>
          <w:szCs w:val="22"/>
          <w:lang w:val="lt-LT"/>
        </w:rPr>
      </w:pPr>
      <w:r w:rsidRPr="0069569E">
        <w:rPr>
          <w:color w:val="000000"/>
          <w:sz w:val="22"/>
          <w:szCs w:val="22"/>
          <w:lang w:val="lt-LT"/>
        </w:rPr>
        <w:t>3 ml užtaise (I tipo stiklas), užkimštame stūmokliniu kamš</w:t>
      </w:r>
      <w:r w:rsidR="002B10BA" w:rsidRPr="0069569E">
        <w:rPr>
          <w:color w:val="000000"/>
          <w:sz w:val="22"/>
          <w:szCs w:val="22"/>
          <w:lang w:val="lt-LT"/>
        </w:rPr>
        <w:t>čiu</w:t>
      </w:r>
      <w:r w:rsidRPr="0069569E">
        <w:rPr>
          <w:color w:val="000000"/>
          <w:sz w:val="22"/>
          <w:szCs w:val="22"/>
          <w:lang w:val="lt-LT"/>
        </w:rPr>
        <w:t xml:space="preserve"> (</w:t>
      </w:r>
      <w:proofErr w:type="spellStart"/>
      <w:r w:rsidRPr="0069569E">
        <w:rPr>
          <w:color w:val="000000"/>
          <w:sz w:val="22"/>
          <w:szCs w:val="22"/>
          <w:lang w:val="lt-LT"/>
        </w:rPr>
        <w:t>halobutilo</w:t>
      </w:r>
      <w:proofErr w:type="spellEnd"/>
      <w:r w:rsidRPr="0069569E">
        <w:rPr>
          <w:color w:val="000000"/>
          <w:sz w:val="22"/>
          <w:szCs w:val="22"/>
          <w:lang w:val="lt-LT"/>
        </w:rPr>
        <w:t xml:space="preserve"> guma) ir užspaudžiamuoju </w:t>
      </w:r>
      <w:r w:rsidR="002B10BA" w:rsidRPr="0069569E">
        <w:rPr>
          <w:color w:val="000000"/>
          <w:sz w:val="22"/>
          <w:szCs w:val="22"/>
          <w:lang w:val="lt-LT"/>
        </w:rPr>
        <w:t xml:space="preserve">aliumininiu </w:t>
      </w:r>
      <w:r w:rsidRPr="0069569E">
        <w:rPr>
          <w:color w:val="000000"/>
          <w:sz w:val="22"/>
          <w:szCs w:val="22"/>
          <w:lang w:val="lt-LT"/>
        </w:rPr>
        <w:t xml:space="preserve">dangteliu </w:t>
      </w:r>
      <w:r w:rsidR="002B10BA" w:rsidRPr="0069569E">
        <w:rPr>
          <w:color w:val="000000"/>
          <w:sz w:val="22"/>
          <w:szCs w:val="22"/>
          <w:lang w:val="lt-LT"/>
        </w:rPr>
        <w:t>su juodu guminiu įdėklu</w:t>
      </w:r>
      <w:r w:rsidRPr="0069569E">
        <w:rPr>
          <w:color w:val="000000"/>
          <w:sz w:val="22"/>
          <w:szCs w:val="22"/>
          <w:lang w:val="lt-LT"/>
        </w:rPr>
        <w:t>, yra 0,75 ml tirpalo.</w:t>
      </w:r>
    </w:p>
    <w:p w14:paraId="7AA209F2" w14:textId="77777777" w:rsidR="00890790" w:rsidRPr="0069569E" w:rsidRDefault="00890790" w:rsidP="0069559E">
      <w:pPr>
        <w:shd w:val="clear" w:color="auto" w:fill="CCECFF"/>
        <w:tabs>
          <w:tab w:val="left" w:pos="567"/>
          <w:tab w:val="left" w:pos="3119"/>
        </w:tabs>
        <w:rPr>
          <w:sz w:val="22"/>
          <w:szCs w:val="22"/>
          <w:lang w:val="lt-LT"/>
        </w:rPr>
      </w:pPr>
    </w:p>
    <w:p w14:paraId="356476FC" w14:textId="31F10EC4" w:rsidR="00890790" w:rsidRPr="0069569E" w:rsidRDefault="00696FDD" w:rsidP="0069559E">
      <w:pPr>
        <w:shd w:val="clear" w:color="auto" w:fill="CCECFF"/>
        <w:tabs>
          <w:tab w:val="left" w:pos="567"/>
          <w:tab w:val="left" w:pos="3119"/>
        </w:tabs>
        <w:rPr>
          <w:sz w:val="22"/>
          <w:szCs w:val="22"/>
          <w:lang w:val="lt-LT"/>
        </w:rPr>
      </w:pPr>
      <w:r w:rsidRPr="0069569E">
        <w:rPr>
          <w:color w:val="000000"/>
          <w:sz w:val="22"/>
          <w:szCs w:val="22"/>
          <w:lang w:val="lt-LT"/>
        </w:rPr>
        <w:t>Rinkinyje yra viena</w:t>
      </w:r>
      <w:r w:rsidR="002F555B" w:rsidRPr="0069569E">
        <w:rPr>
          <w:color w:val="000000"/>
          <w:sz w:val="22"/>
          <w:szCs w:val="22"/>
          <w:lang w:val="lt-LT"/>
        </w:rPr>
        <w:t>s</w:t>
      </w:r>
      <w:r w:rsidRPr="0069569E">
        <w:rPr>
          <w:color w:val="000000"/>
          <w:sz w:val="22"/>
          <w:szCs w:val="22"/>
          <w:lang w:val="lt-LT"/>
        </w:rPr>
        <w:t xml:space="preserve"> užpildyta</w:t>
      </w:r>
      <w:r w:rsidR="002F555B" w:rsidRPr="0069569E">
        <w:rPr>
          <w:color w:val="000000"/>
          <w:sz w:val="22"/>
          <w:szCs w:val="22"/>
          <w:lang w:val="lt-LT"/>
        </w:rPr>
        <w:t>s</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klis</w:t>
      </w:r>
      <w:proofErr w:type="spellEnd"/>
      <w:r w:rsidRPr="0069569E">
        <w:rPr>
          <w:color w:val="000000"/>
          <w:sz w:val="22"/>
          <w:szCs w:val="22"/>
          <w:lang w:val="lt-LT"/>
        </w:rPr>
        <w:t xml:space="preserve"> ir 12 adatų, kurios </w:t>
      </w:r>
      <w:r w:rsidR="00DF163E" w:rsidRPr="0069569E">
        <w:rPr>
          <w:color w:val="000000"/>
          <w:sz w:val="22"/>
          <w:szCs w:val="22"/>
          <w:lang w:val="lt-LT"/>
        </w:rPr>
        <w:t xml:space="preserve">kartu su </w:t>
      </w:r>
      <w:proofErr w:type="spellStart"/>
      <w:r w:rsidR="00DF163E" w:rsidRPr="0069569E">
        <w:rPr>
          <w:color w:val="000000"/>
          <w:sz w:val="22"/>
          <w:szCs w:val="22"/>
          <w:lang w:val="lt-LT"/>
        </w:rPr>
        <w:t>švirkštikliu</w:t>
      </w:r>
      <w:proofErr w:type="spellEnd"/>
      <w:r w:rsidR="00DF163E" w:rsidRPr="0069569E">
        <w:rPr>
          <w:color w:val="000000"/>
          <w:sz w:val="22"/>
          <w:szCs w:val="22"/>
          <w:lang w:val="lt-LT"/>
        </w:rPr>
        <w:t xml:space="preserve"> </w:t>
      </w:r>
      <w:r w:rsidRPr="0069569E">
        <w:rPr>
          <w:color w:val="000000"/>
          <w:sz w:val="22"/>
          <w:szCs w:val="22"/>
          <w:lang w:val="lt-LT"/>
        </w:rPr>
        <w:t xml:space="preserve">turi būti naudojamos </w:t>
      </w:r>
      <w:r w:rsidR="00AE078D">
        <w:rPr>
          <w:color w:val="000000"/>
          <w:sz w:val="22"/>
          <w:szCs w:val="22"/>
          <w:lang w:val="lt-LT"/>
        </w:rPr>
        <w:t>suleidimui</w:t>
      </w:r>
      <w:r w:rsidRPr="0069569E">
        <w:rPr>
          <w:color w:val="000000"/>
          <w:sz w:val="22"/>
          <w:szCs w:val="22"/>
          <w:lang w:val="lt-LT"/>
        </w:rPr>
        <w:t>.</w:t>
      </w:r>
    </w:p>
    <w:p w14:paraId="6A3574F1" w14:textId="77777777" w:rsidR="00890790" w:rsidRPr="0069569E" w:rsidRDefault="00890790" w:rsidP="0069559E">
      <w:pPr>
        <w:rPr>
          <w:sz w:val="22"/>
          <w:szCs w:val="22"/>
          <w:lang w:val="lt-LT"/>
        </w:rPr>
      </w:pPr>
    </w:p>
    <w:p w14:paraId="1FD421C3" w14:textId="509BC232" w:rsidR="00890790" w:rsidRPr="0069569E" w:rsidRDefault="00890790" w:rsidP="0069559E">
      <w:pPr>
        <w:shd w:val="clear" w:color="auto" w:fill="99CCFF"/>
        <w:rPr>
          <w:i/>
          <w:sz w:val="22"/>
          <w:szCs w:val="22"/>
          <w:shd w:val="clear" w:color="auto" w:fill="99CCFF"/>
          <w:lang w:val="lt-LT"/>
        </w:rPr>
      </w:pPr>
      <w:r w:rsidRPr="0069569E">
        <w:rPr>
          <w:i/>
          <w:sz w:val="22"/>
          <w:szCs w:val="22"/>
          <w:lang w:val="lt-LT"/>
        </w:rPr>
        <w:t>&lt;GONAL-f 900</w:t>
      </w:r>
      <w:r w:rsidR="001236D5">
        <w:rPr>
          <w:i/>
          <w:sz w:val="22"/>
          <w:szCs w:val="22"/>
          <w:lang w:val="lt-LT"/>
        </w:rPr>
        <w:t> </w:t>
      </w:r>
      <w:r w:rsidRPr="0069569E">
        <w:rPr>
          <w:i/>
          <w:sz w:val="22"/>
          <w:szCs w:val="22"/>
          <w:lang w:val="lt-LT"/>
        </w:rPr>
        <w:t>IU– PEN&gt;</w:t>
      </w:r>
    </w:p>
    <w:p w14:paraId="281FF202" w14:textId="77777777" w:rsidR="00890790" w:rsidRPr="0069569E" w:rsidRDefault="00461173" w:rsidP="0069559E">
      <w:pPr>
        <w:shd w:val="clear" w:color="auto" w:fill="99CCFF"/>
        <w:overflowPunct/>
        <w:autoSpaceDE/>
        <w:autoSpaceDN/>
        <w:adjustRightInd/>
        <w:textAlignment w:val="auto"/>
        <w:rPr>
          <w:sz w:val="22"/>
          <w:szCs w:val="22"/>
          <w:lang w:val="lt-LT"/>
        </w:rPr>
      </w:pPr>
      <w:r w:rsidRPr="0069569E">
        <w:rPr>
          <w:sz w:val="22"/>
          <w:szCs w:val="22"/>
          <w:lang w:val="lt-LT"/>
        </w:rPr>
        <w:t>3 ml užtaise (I tipo stiklas), užkimštame stūmokliniu kamš</w:t>
      </w:r>
      <w:r w:rsidR="002B10BA" w:rsidRPr="0069569E">
        <w:rPr>
          <w:sz w:val="22"/>
          <w:szCs w:val="22"/>
          <w:lang w:val="lt-LT"/>
        </w:rPr>
        <w:t>čiu</w:t>
      </w:r>
      <w:r w:rsidRPr="0069569E">
        <w:rPr>
          <w:sz w:val="22"/>
          <w:szCs w:val="22"/>
          <w:lang w:val="lt-LT"/>
        </w:rPr>
        <w:t xml:space="preserve"> (</w:t>
      </w:r>
      <w:proofErr w:type="spellStart"/>
      <w:r w:rsidRPr="0069569E">
        <w:rPr>
          <w:sz w:val="22"/>
          <w:szCs w:val="22"/>
          <w:lang w:val="lt-LT"/>
        </w:rPr>
        <w:t>halobutilo</w:t>
      </w:r>
      <w:proofErr w:type="spellEnd"/>
      <w:r w:rsidRPr="0069569E">
        <w:rPr>
          <w:sz w:val="22"/>
          <w:szCs w:val="22"/>
          <w:lang w:val="lt-LT"/>
        </w:rPr>
        <w:t xml:space="preserve"> guma) ir užspaudžiamu</w:t>
      </w:r>
      <w:r w:rsidR="002B10BA" w:rsidRPr="0069569E">
        <w:rPr>
          <w:sz w:val="22"/>
          <w:szCs w:val="22"/>
          <w:lang w:val="lt-LT"/>
        </w:rPr>
        <w:t>oju</w:t>
      </w:r>
      <w:r w:rsidRPr="0069569E">
        <w:rPr>
          <w:sz w:val="22"/>
          <w:szCs w:val="22"/>
          <w:lang w:val="lt-LT"/>
        </w:rPr>
        <w:t xml:space="preserve"> dangteliu </w:t>
      </w:r>
      <w:r w:rsidR="002B10BA" w:rsidRPr="0069569E">
        <w:rPr>
          <w:sz w:val="22"/>
          <w:szCs w:val="22"/>
          <w:lang w:val="lt-LT"/>
        </w:rPr>
        <w:t>su juodu guminiu įdėklu</w:t>
      </w:r>
      <w:r w:rsidRPr="0069569E">
        <w:rPr>
          <w:sz w:val="22"/>
          <w:szCs w:val="22"/>
          <w:lang w:val="lt-LT"/>
        </w:rPr>
        <w:t>, yra 1,5 ml tirpalo.</w:t>
      </w:r>
    </w:p>
    <w:p w14:paraId="6C940B18" w14:textId="77777777" w:rsidR="00890790" w:rsidRPr="0069569E" w:rsidRDefault="00890790" w:rsidP="0069559E">
      <w:pPr>
        <w:shd w:val="clear" w:color="auto" w:fill="99CCFF"/>
        <w:overflowPunct/>
        <w:autoSpaceDE/>
        <w:autoSpaceDN/>
        <w:adjustRightInd/>
        <w:textAlignment w:val="auto"/>
        <w:rPr>
          <w:sz w:val="22"/>
          <w:szCs w:val="22"/>
          <w:lang w:val="lt-LT"/>
        </w:rPr>
      </w:pPr>
    </w:p>
    <w:p w14:paraId="067A85CB" w14:textId="538B91A2" w:rsidR="00890790" w:rsidRPr="0069569E" w:rsidRDefault="00461173" w:rsidP="0069559E">
      <w:pPr>
        <w:shd w:val="clear" w:color="auto" w:fill="99CCFF"/>
        <w:overflowPunct/>
        <w:autoSpaceDE/>
        <w:autoSpaceDN/>
        <w:adjustRightInd/>
        <w:textAlignment w:val="auto"/>
        <w:rPr>
          <w:sz w:val="22"/>
          <w:szCs w:val="22"/>
          <w:lang w:val="lt-LT"/>
        </w:rPr>
      </w:pPr>
      <w:r w:rsidRPr="0069569E">
        <w:rPr>
          <w:sz w:val="22"/>
          <w:szCs w:val="22"/>
          <w:lang w:val="lt-LT"/>
        </w:rPr>
        <w:t>Rinkinyje yra viena</w:t>
      </w:r>
      <w:r w:rsidR="002F555B" w:rsidRPr="0069569E">
        <w:rPr>
          <w:sz w:val="22"/>
          <w:szCs w:val="22"/>
          <w:lang w:val="lt-LT"/>
        </w:rPr>
        <w:t>s</w:t>
      </w:r>
      <w:r w:rsidRPr="0069569E">
        <w:rPr>
          <w:sz w:val="22"/>
          <w:szCs w:val="22"/>
          <w:lang w:val="lt-LT"/>
        </w:rPr>
        <w:t xml:space="preserve"> užpildyta</w:t>
      </w:r>
      <w:r w:rsidR="002F555B" w:rsidRPr="0069569E">
        <w:rPr>
          <w:sz w:val="22"/>
          <w:szCs w:val="22"/>
          <w:lang w:val="lt-LT"/>
        </w:rPr>
        <w:t>s</w:t>
      </w:r>
      <w:r w:rsidRPr="0069569E">
        <w:rPr>
          <w:sz w:val="22"/>
          <w:szCs w:val="22"/>
          <w:lang w:val="lt-LT"/>
        </w:rPr>
        <w:t xml:space="preserve"> </w:t>
      </w:r>
      <w:proofErr w:type="spellStart"/>
      <w:r w:rsidRPr="0069569E">
        <w:rPr>
          <w:sz w:val="22"/>
          <w:szCs w:val="22"/>
          <w:lang w:val="lt-LT"/>
        </w:rPr>
        <w:t>švirkšti</w:t>
      </w:r>
      <w:r w:rsidR="002F555B" w:rsidRPr="0069569E">
        <w:rPr>
          <w:sz w:val="22"/>
          <w:szCs w:val="22"/>
          <w:lang w:val="lt-LT"/>
        </w:rPr>
        <w:t>klis</w:t>
      </w:r>
      <w:proofErr w:type="spellEnd"/>
      <w:r w:rsidRPr="0069569E">
        <w:rPr>
          <w:sz w:val="22"/>
          <w:szCs w:val="22"/>
          <w:lang w:val="lt-LT"/>
        </w:rPr>
        <w:t xml:space="preserve"> ir 20 adatų, kurios </w:t>
      </w:r>
      <w:r w:rsidR="00DF163E" w:rsidRPr="0069569E">
        <w:rPr>
          <w:sz w:val="22"/>
          <w:szCs w:val="22"/>
          <w:lang w:val="lt-LT"/>
        </w:rPr>
        <w:t xml:space="preserve">kartu su </w:t>
      </w:r>
      <w:proofErr w:type="spellStart"/>
      <w:r w:rsidR="00DF163E" w:rsidRPr="0069569E">
        <w:rPr>
          <w:sz w:val="22"/>
          <w:szCs w:val="22"/>
          <w:lang w:val="lt-LT"/>
        </w:rPr>
        <w:t>švirkštikliu</w:t>
      </w:r>
      <w:proofErr w:type="spellEnd"/>
      <w:r w:rsidR="00DF163E" w:rsidRPr="0069569E">
        <w:rPr>
          <w:sz w:val="22"/>
          <w:szCs w:val="22"/>
          <w:lang w:val="lt-LT"/>
        </w:rPr>
        <w:t xml:space="preserve"> </w:t>
      </w:r>
      <w:r w:rsidRPr="0069569E">
        <w:rPr>
          <w:sz w:val="22"/>
          <w:szCs w:val="22"/>
          <w:lang w:val="lt-LT"/>
        </w:rPr>
        <w:t xml:space="preserve">turi būti naudojamos </w:t>
      </w:r>
      <w:r w:rsidR="00AE078D">
        <w:rPr>
          <w:sz w:val="22"/>
          <w:szCs w:val="22"/>
          <w:lang w:val="lt-LT"/>
        </w:rPr>
        <w:t>suleidimui</w:t>
      </w:r>
      <w:r w:rsidRPr="0069569E">
        <w:rPr>
          <w:sz w:val="22"/>
          <w:szCs w:val="22"/>
          <w:lang w:val="lt-LT"/>
        </w:rPr>
        <w:t>.</w:t>
      </w:r>
    </w:p>
    <w:p w14:paraId="256B69C8" w14:textId="77777777" w:rsidR="00017499" w:rsidRPr="0069569E" w:rsidRDefault="00017499" w:rsidP="0069559E">
      <w:pPr>
        <w:pStyle w:val="BodyText2"/>
        <w:jc w:val="left"/>
        <w:rPr>
          <w:color w:val="000000"/>
          <w:szCs w:val="22"/>
          <w:lang w:val="lt-LT"/>
        </w:rPr>
      </w:pPr>
    </w:p>
    <w:p w14:paraId="24C5D781" w14:textId="77777777" w:rsidR="00017499" w:rsidRPr="0069569E" w:rsidRDefault="00017499" w:rsidP="006A4B85">
      <w:pPr>
        <w:keepNext/>
        <w:keepLines/>
        <w:rPr>
          <w:b/>
          <w:sz w:val="22"/>
          <w:szCs w:val="22"/>
          <w:lang w:val="lt-LT"/>
        </w:rPr>
      </w:pPr>
      <w:r w:rsidRPr="0069569E">
        <w:rPr>
          <w:b/>
          <w:sz w:val="22"/>
          <w:szCs w:val="22"/>
          <w:lang w:val="lt-LT"/>
        </w:rPr>
        <w:t>6.6</w:t>
      </w:r>
      <w:r w:rsidRPr="0069569E">
        <w:rPr>
          <w:b/>
          <w:sz w:val="22"/>
          <w:szCs w:val="22"/>
          <w:lang w:val="lt-LT"/>
        </w:rPr>
        <w:tab/>
        <w:t xml:space="preserve">Specialūs reikalavimai atliekoms tvarkyti </w:t>
      </w:r>
      <w:r w:rsidRPr="0069569E">
        <w:rPr>
          <w:sz w:val="22"/>
          <w:szCs w:val="22"/>
          <w:lang w:val="lt-LT"/>
        </w:rPr>
        <w:t>ir vaistiniam preparatui ruošti</w:t>
      </w:r>
    </w:p>
    <w:p w14:paraId="54E92C08" w14:textId="77777777" w:rsidR="00017499" w:rsidRPr="0069569E" w:rsidRDefault="00017499" w:rsidP="0069559E">
      <w:pPr>
        <w:pStyle w:val="BodyText2"/>
        <w:keepNext/>
        <w:jc w:val="left"/>
        <w:rPr>
          <w:color w:val="000000"/>
          <w:szCs w:val="22"/>
          <w:lang w:val="lt-LT"/>
        </w:rPr>
      </w:pPr>
    </w:p>
    <w:p w14:paraId="104B0347" w14:textId="77777777" w:rsidR="00017499" w:rsidRPr="0069569E" w:rsidRDefault="00017499" w:rsidP="0069559E">
      <w:pPr>
        <w:pStyle w:val="BodyText2"/>
        <w:keepNext/>
        <w:jc w:val="left"/>
        <w:rPr>
          <w:color w:val="000000"/>
          <w:szCs w:val="22"/>
          <w:lang w:val="lt-LT"/>
        </w:rPr>
      </w:pPr>
      <w:r w:rsidRPr="0069569E">
        <w:rPr>
          <w:color w:val="000000"/>
          <w:szCs w:val="22"/>
          <w:lang w:val="lt-LT"/>
        </w:rPr>
        <w:t xml:space="preserve">Žr. </w:t>
      </w:r>
      <w:r w:rsidR="00CA3D13" w:rsidRPr="0069569E">
        <w:rPr>
          <w:color w:val="000000"/>
          <w:szCs w:val="22"/>
          <w:lang w:val="lt-LT"/>
        </w:rPr>
        <w:t>Naudojimo instrukcij</w:t>
      </w:r>
      <w:r w:rsidR="00F43861" w:rsidRPr="0069569E">
        <w:rPr>
          <w:color w:val="000000"/>
          <w:szCs w:val="22"/>
          <w:lang w:val="lt-LT"/>
        </w:rPr>
        <w:t>ą</w:t>
      </w:r>
      <w:r w:rsidRPr="0069569E">
        <w:rPr>
          <w:color w:val="000000"/>
          <w:szCs w:val="22"/>
          <w:lang w:val="lt-LT"/>
        </w:rPr>
        <w:t>.</w:t>
      </w:r>
    </w:p>
    <w:p w14:paraId="28C98280" w14:textId="77777777" w:rsidR="00017499" w:rsidRPr="0069569E" w:rsidRDefault="00017499" w:rsidP="0069559E">
      <w:pPr>
        <w:pStyle w:val="BodyText2"/>
        <w:keepNext/>
        <w:jc w:val="left"/>
        <w:rPr>
          <w:color w:val="000000"/>
          <w:szCs w:val="22"/>
          <w:lang w:val="lt-LT"/>
        </w:rPr>
      </w:pPr>
      <w:r w:rsidRPr="0069569E">
        <w:rPr>
          <w:color w:val="000000"/>
          <w:szCs w:val="22"/>
          <w:lang w:val="lt-LT"/>
        </w:rPr>
        <w:t>Tirpalo vartoti negalima, jei jame yra pašalinių dalelių arba jis nėra skaidrus.</w:t>
      </w:r>
    </w:p>
    <w:p w14:paraId="55A03BD2" w14:textId="2C5ED376" w:rsidR="00017499" w:rsidRPr="0069569E" w:rsidRDefault="00DE2D8B" w:rsidP="0069559E">
      <w:pPr>
        <w:pStyle w:val="BodyText2"/>
        <w:jc w:val="left"/>
        <w:rPr>
          <w:color w:val="000000"/>
          <w:szCs w:val="22"/>
          <w:lang w:val="lt-LT"/>
        </w:rPr>
      </w:pPr>
      <w:r w:rsidRPr="0069569E">
        <w:rPr>
          <w:color w:val="000000"/>
          <w:szCs w:val="22"/>
          <w:lang w:val="lt-LT"/>
        </w:rPr>
        <w:t>N</w:t>
      </w:r>
      <w:r w:rsidR="00017499" w:rsidRPr="0069569E">
        <w:rPr>
          <w:color w:val="000000"/>
          <w:szCs w:val="22"/>
          <w:lang w:val="lt-LT"/>
        </w:rPr>
        <w:t>esuvartot</w:t>
      </w:r>
      <w:r w:rsidRPr="0069569E">
        <w:rPr>
          <w:color w:val="000000"/>
          <w:szCs w:val="22"/>
          <w:lang w:val="lt-LT"/>
        </w:rPr>
        <w:t>ą</w:t>
      </w:r>
      <w:r w:rsidR="00017499" w:rsidRPr="0069569E">
        <w:rPr>
          <w:color w:val="000000"/>
          <w:szCs w:val="22"/>
          <w:lang w:val="lt-LT"/>
        </w:rPr>
        <w:t xml:space="preserve"> tirpal</w:t>
      </w:r>
      <w:r w:rsidRPr="0069569E">
        <w:rPr>
          <w:color w:val="000000"/>
          <w:szCs w:val="22"/>
          <w:lang w:val="lt-LT"/>
        </w:rPr>
        <w:t>ą</w:t>
      </w:r>
      <w:r w:rsidR="00017499" w:rsidRPr="0069569E">
        <w:rPr>
          <w:color w:val="000000"/>
          <w:szCs w:val="22"/>
          <w:lang w:val="lt-LT"/>
        </w:rPr>
        <w:t xml:space="preserve"> </w:t>
      </w:r>
      <w:r w:rsidRPr="0069569E">
        <w:rPr>
          <w:color w:val="000000"/>
          <w:szCs w:val="22"/>
          <w:lang w:val="lt-LT"/>
        </w:rPr>
        <w:t xml:space="preserve">reikia </w:t>
      </w:r>
      <w:r w:rsidR="00017499" w:rsidRPr="0069569E">
        <w:rPr>
          <w:color w:val="000000"/>
          <w:szCs w:val="22"/>
          <w:lang w:val="lt-LT"/>
        </w:rPr>
        <w:t>sunaikint</w:t>
      </w:r>
      <w:r w:rsidRPr="0069569E">
        <w:rPr>
          <w:color w:val="000000"/>
          <w:szCs w:val="22"/>
          <w:lang w:val="lt-LT"/>
        </w:rPr>
        <w:t>i</w:t>
      </w:r>
      <w:r w:rsidR="00017499" w:rsidRPr="0069569E">
        <w:rPr>
          <w:color w:val="000000"/>
          <w:szCs w:val="22"/>
          <w:lang w:val="lt-LT"/>
        </w:rPr>
        <w:t xml:space="preserve"> per 28 dienas po </w:t>
      </w:r>
      <w:proofErr w:type="spellStart"/>
      <w:r w:rsidR="00017499" w:rsidRPr="0069569E">
        <w:rPr>
          <w:color w:val="000000"/>
          <w:szCs w:val="22"/>
          <w:lang w:val="lt-LT"/>
        </w:rPr>
        <w:t>švirkšti</w:t>
      </w:r>
      <w:r w:rsidR="002F555B" w:rsidRPr="0069569E">
        <w:rPr>
          <w:color w:val="000000"/>
          <w:szCs w:val="22"/>
          <w:lang w:val="lt-LT"/>
        </w:rPr>
        <w:t>klio</w:t>
      </w:r>
      <w:proofErr w:type="spellEnd"/>
      <w:r w:rsidR="00017499" w:rsidRPr="0069569E">
        <w:rPr>
          <w:color w:val="000000"/>
          <w:szCs w:val="22"/>
          <w:lang w:val="lt-LT"/>
        </w:rPr>
        <w:t xml:space="preserve"> </w:t>
      </w:r>
      <w:r w:rsidR="00DF163E" w:rsidRPr="0069569E">
        <w:rPr>
          <w:color w:val="000000"/>
          <w:szCs w:val="22"/>
          <w:lang w:val="lt-LT"/>
        </w:rPr>
        <w:t xml:space="preserve">pirmo </w:t>
      </w:r>
      <w:r w:rsidR="002B10BA" w:rsidRPr="0069569E">
        <w:rPr>
          <w:color w:val="000000"/>
          <w:szCs w:val="22"/>
          <w:lang w:val="lt-LT"/>
        </w:rPr>
        <w:t>atidarymo</w:t>
      </w:r>
      <w:r w:rsidR="00017499" w:rsidRPr="0069569E">
        <w:rPr>
          <w:color w:val="000000"/>
          <w:szCs w:val="22"/>
          <w:lang w:val="lt-LT"/>
        </w:rPr>
        <w:t>.</w:t>
      </w:r>
    </w:p>
    <w:p w14:paraId="7F23C086" w14:textId="77777777" w:rsidR="002E23BC" w:rsidRPr="0069569E" w:rsidRDefault="002E23BC" w:rsidP="002E23BC">
      <w:pPr>
        <w:rPr>
          <w:sz w:val="22"/>
          <w:szCs w:val="22"/>
          <w:lang w:val="lt-LT"/>
        </w:rPr>
      </w:pPr>
    </w:p>
    <w:p w14:paraId="199DE1B3" w14:textId="46D30892" w:rsidR="002E23BC" w:rsidRPr="0069569E" w:rsidRDefault="002E23BC" w:rsidP="002E23BC">
      <w:pPr>
        <w:keepNext/>
        <w:keepLines/>
        <w:shd w:val="clear" w:color="auto" w:fill="D5DCE4"/>
        <w:ind w:left="567" w:hanging="567"/>
        <w:rPr>
          <w:i/>
          <w:sz w:val="22"/>
          <w:szCs w:val="22"/>
          <w:lang w:val="lt-LT"/>
        </w:rPr>
      </w:pPr>
      <w:r w:rsidRPr="0069569E">
        <w:rPr>
          <w:i/>
          <w:sz w:val="22"/>
          <w:szCs w:val="22"/>
          <w:lang w:val="lt-LT"/>
        </w:rPr>
        <w:t>&lt;GONAL-f 150</w:t>
      </w:r>
      <w:r w:rsidR="00732A1F">
        <w:rPr>
          <w:i/>
          <w:sz w:val="22"/>
          <w:szCs w:val="22"/>
          <w:lang w:val="lt-LT"/>
        </w:rPr>
        <w:t> </w:t>
      </w:r>
      <w:r w:rsidRPr="0069569E">
        <w:rPr>
          <w:i/>
          <w:sz w:val="22"/>
          <w:szCs w:val="22"/>
          <w:lang w:val="lt-LT"/>
        </w:rPr>
        <w:t>IU– PEN&gt;</w:t>
      </w:r>
    </w:p>
    <w:p w14:paraId="58E83DCF" w14:textId="77777777" w:rsidR="002E23BC" w:rsidRPr="0069569E" w:rsidRDefault="002E23BC" w:rsidP="002E23BC">
      <w:pPr>
        <w:shd w:val="clear" w:color="auto" w:fill="D5DCE4"/>
        <w:rPr>
          <w:sz w:val="22"/>
          <w:szCs w:val="22"/>
          <w:lang w:val="lt-LT"/>
        </w:rPr>
      </w:pPr>
      <w:r w:rsidRPr="0069569E">
        <w:rPr>
          <w:sz w:val="22"/>
          <w:szCs w:val="22"/>
          <w:lang w:val="lt-LT"/>
        </w:rPr>
        <w:t xml:space="preserve">GONAL-f 150 TV/0,25 ml injekcinio tirpalo užpildytas </w:t>
      </w:r>
      <w:proofErr w:type="spellStart"/>
      <w:r w:rsidRPr="0069569E">
        <w:rPr>
          <w:sz w:val="22"/>
          <w:szCs w:val="22"/>
          <w:lang w:val="lt-LT"/>
        </w:rPr>
        <w:t>švirkštiklis</w:t>
      </w:r>
      <w:proofErr w:type="spellEnd"/>
      <w:r w:rsidRPr="0069569E">
        <w:rPr>
          <w:sz w:val="22"/>
          <w:szCs w:val="22"/>
          <w:lang w:val="lt-LT"/>
        </w:rPr>
        <w:t xml:space="preserve"> pagamintas taip, kad užtaiso išimti negalima.</w:t>
      </w:r>
    </w:p>
    <w:p w14:paraId="6098075D" w14:textId="77777777" w:rsidR="00017499" w:rsidRPr="0069569E" w:rsidRDefault="00017499" w:rsidP="0069559E">
      <w:pPr>
        <w:pStyle w:val="BodyText2"/>
        <w:jc w:val="left"/>
        <w:rPr>
          <w:color w:val="000000"/>
          <w:szCs w:val="22"/>
          <w:lang w:val="lt-LT"/>
        </w:rPr>
      </w:pPr>
    </w:p>
    <w:p w14:paraId="435F5A78" w14:textId="01CA4357" w:rsidR="002E5BAB" w:rsidRPr="0069569E" w:rsidRDefault="002E5BAB" w:rsidP="0069559E">
      <w:pPr>
        <w:keepNext/>
        <w:keepLines/>
        <w:shd w:val="clear" w:color="auto" w:fill="CCFFFF"/>
        <w:rPr>
          <w:sz w:val="22"/>
          <w:szCs w:val="22"/>
          <w:lang w:val="lt-LT"/>
        </w:rPr>
      </w:pPr>
      <w:r w:rsidRPr="0069569E">
        <w:rPr>
          <w:i/>
          <w:sz w:val="22"/>
          <w:szCs w:val="22"/>
          <w:lang w:val="lt-LT"/>
        </w:rPr>
        <w:t>&lt;GONAL-f 300</w:t>
      </w:r>
      <w:r w:rsidR="001236D5">
        <w:rPr>
          <w:i/>
          <w:sz w:val="22"/>
          <w:szCs w:val="22"/>
          <w:lang w:val="lt-LT"/>
        </w:rPr>
        <w:t> </w:t>
      </w:r>
      <w:r w:rsidRPr="0069569E">
        <w:rPr>
          <w:i/>
          <w:sz w:val="22"/>
          <w:szCs w:val="22"/>
          <w:lang w:val="lt-LT"/>
        </w:rPr>
        <w:t>IU – PEN&gt;</w:t>
      </w:r>
    </w:p>
    <w:p w14:paraId="3C1E85B6" w14:textId="4CE32704" w:rsidR="002E5BAB" w:rsidRPr="0069569E" w:rsidRDefault="002E5BAB" w:rsidP="0069559E">
      <w:pPr>
        <w:shd w:val="clear" w:color="auto" w:fill="CCFFFF"/>
        <w:rPr>
          <w:sz w:val="22"/>
          <w:szCs w:val="22"/>
          <w:lang w:val="lt-LT"/>
        </w:rPr>
      </w:pPr>
      <w:r w:rsidRPr="0069569E">
        <w:rPr>
          <w:iCs/>
          <w:sz w:val="22"/>
          <w:szCs w:val="22"/>
          <w:lang w:val="lt-LT"/>
        </w:rPr>
        <w:t>GONAL</w:t>
      </w:r>
      <w:r w:rsidRPr="0069569E">
        <w:rPr>
          <w:iCs/>
          <w:sz w:val="22"/>
          <w:szCs w:val="22"/>
          <w:lang w:val="lt-LT"/>
        </w:rPr>
        <w:noBreakHyphen/>
        <w:t xml:space="preserve">f </w:t>
      </w:r>
      <w:r w:rsidRPr="0069569E">
        <w:rPr>
          <w:sz w:val="22"/>
          <w:szCs w:val="22"/>
          <w:lang w:val="lt-LT"/>
        </w:rPr>
        <w:t xml:space="preserve">300 TV/0,5 ml </w:t>
      </w:r>
      <w:r w:rsidR="002E23BC" w:rsidRPr="0069569E">
        <w:rPr>
          <w:sz w:val="22"/>
          <w:szCs w:val="22"/>
          <w:lang w:val="lt-LT"/>
        </w:rPr>
        <w:t xml:space="preserve">injekcinio tirpalo užpildytas </w:t>
      </w:r>
      <w:proofErr w:type="spellStart"/>
      <w:r w:rsidR="002E23BC" w:rsidRPr="0069569E">
        <w:rPr>
          <w:sz w:val="22"/>
          <w:szCs w:val="22"/>
          <w:lang w:val="lt-LT"/>
        </w:rPr>
        <w:t>švirkštiklis</w:t>
      </w:r>
      <w:proofErr w:type="spellEnd"/>
      <w:r w:rsidRPr="0069569E">
        <w:rPr>
          <w:sz w:val="22"/>
          <w:szCs w:val="22"/>
          <w:lang w:val="lt-LT"/>
        </w:rPr>
        <w:t xml:space="preserve"> pagamintas taip, kad užtaiso išimti negalima.</w:t>
      </w:r>
    </w:p>
    <w:p w14:paraId="79FC61F8" w14:textId="77777777" w:rsidR="002E5BAB" w:rsidRPr="0069569E" w:rsidRDefault="002E5BAB" w:rsidP="0069559E">
      <w:pPr>
        <w:rPr>
          <w:sz w:val="22"/>
          <w:szCs w:val="22"/>
          <w:lang w:val="lt-LT"/>
        </w:rPr>
      </w:pPr>
    </w:p>
    <w:p w14:paraId="6247528A" w14:textId="7FBCE448" w:rsidR="002E5BAB" w:rsidRPr="0069569E" w:rsidRDefault="002E5BAB" w:rsidP="0069559E">
      <w:pPr>
        <w:shd w:val="clear" w:color="auto" w:fill="CCECFF"/>
        <w:rPr>
          <w:sz w:val="22"/>
          <w:szCs w:val="22"/>
          <w:lang w:val="lt-LT"/>
        </w:rPr>
      </w:pPr>
      <w:r w:rsidRPr="0069569E">
        <w:rPr>
          <w:i/>
          <w:sz w:val="22"/>
          <w:szCs w:val="22"/>
          <w:shd w:val="clear" w:color="auto" w:fill="CCECFF"/>
          <w:lang w:val="lt-LT"/>
        </w:rPr>
        <w:t>&lt;GONAL-f 450</w:t>
      </w:r>
      <w:r w:rsidR="001236D5">
        <w:rPr>
          <w:i/>
          <w:sz w:val="22"/>
          <w:szCs w:val="22"/>
          <w:shd w:val="clear" w:color="auto" w:fill="CCECFF"/>
          <w:lang w:val="lt-LT"/>
        </w:rPr>
        <w:t> </w:t>
      </w:r>
      <w:r w:rsidRPr="0069569E">
        <w:rPr>
          <w:i/>
          <w:sz w:val="22"/>
          <w:szCs w:val="22"/>
          <w:shd w:val="clear" w:color="auto" w:fill="CCECFF"/>
          <w:lang w:val="lt-LT"/>
        </w:rPr>
        <w:t>IU – PEN&gt;</w:t>
      </w:r>
    </w:p>
    <w:p w14:paraId="65366441" w14:textId="415C936E" w:rsidR="00F30F0A" w:rsidRPr="0069569E" w:rsidRDefault="00F30F0A" w:rsidP="0069559E">
      <w:pPr>
        <w:shd w:val="clear" w:color="auto" w:fill="CCECFF"/>
        <w:tabs>
          <w:tab w:val="left" w:pos="567"/>
          <w:tab w:val="left" w:pos="3119"/>
        </w:tabs>
        <w:rPr>
          <w:color w:val="000000"/>
          <w:sz w:val="22"/>
          <w:szCs w:val="22"/>
          <w:lang w:val="lt-LT"/>
        </w:rPr>
      </w:pPr>
      <w:r w:rsidRPr="0069569E">
        <w:rPr>
          <w:color w:val="000000"/>
          <w:sz w:val="22"/>
          <w:szCs w:val="22"/>
          <w:lang w:val="lt-LT"/>
        </w:rPr>
        <w:lastRenderedPageBreak/>
        <w:t>GONAL</w:t>
      </w:r>
      <w:r w:rsidRPr="0069569E">
        <w:rPr>
          <w:color w:val="000000"/>
          <w:sz w:val="22"/>
          <w:szCs w:val="22"/>
          <w:lang w:val="lt-LT"/>
        </w:rPr>
        <w:noBreakHyphen/>
        <w:t xml:space="preserve">f 450 TV/0,75 ml </w:t>
      </w:r>
      <w:r w:rsidR="002E23BC" w:rsidRPr="0069569E">
        <w:rPr>
          <w:color w:val="000000"/>
          <w:sz w:val="22"/>
          <w:szCs w:val="22"/>
          <w:lang w:val="lt-LT"/>
        </w:rPr>
        <w:t xml:space="preserve">injekcinio tirpalo užpildytas </w:t>
      </w:r>
      <w:proofErr w:type="spellStart"/>
      <w:r w:rsidR="002E23BC" w:rsidRPr="0069569E">
        <w:rPr>
          <w:color w:val="000000"/>
          <w:sz w:val="22"/>
          <w:szCs w:val="22"/>
          <w:lang w:val="lt-LT"/>
        </w:rPr>
        <w:t>švirkštiklis</w:t>
      </w:r>
      <w:proofErr w:type="spellEnd"/>
      <w:r w:rsidRPr="0069569E">
        <w:rPr>
          <w:color w:val="000000"/>
          <w:sz w:val="22"/>
          <w:szCs w:val="22"/>
          <w:lang w:val="lt-LT"/>
        </w:rPr>
        <w:t xml:space="preserve"> pagamintas taip, kad užtaiso išimti negalima.</w:t>
      </w:r>
    </w:p>
    <w:p w14:paraId="72B0EF92" w14:textId="77777777" w:rsidR="002E5BAB" w:rsidRPr="0069569E" w:rsidRDefault="002E5BAB" w:rsidP="0069559E">
      <w:pPr>
        <w:rPr>
          <w:sz w:val="22"/>
          <w:szCs w:val="22"/>
          <w:lang w:val="lt-LT"/>
        </w:rPr>
      </w:pPr>
    </w:p>
    <w:p w14:paraId="08E3ABB4" w14:textId="534D448C" w:rsidR="002E5BAB" w:rsidRPr="0069569E" w:rsidRDefault="002E5BAB" w:rsidP="00402BA6">
      <w:pPr>
        <w:keepNext/>
        <w:shd w:val="clear" w:color="auto" w:fill="99CCFF"/>
        <w:rPr>
          <w:i/>
          <w:sz w:val="22"/>
          <w:szCs w:val="22"/>
          <w:shd w:val="clear" w:color="auto" w:fill="99CCFF"/>
          <w:lang w:val="lt-LT"/>
        </w:rPr>
      </w:pPr>
      <w:r w:rsidRPr="0069569E">
        <w:rPr>
          <w:i/>
          <w:sz w:val="22"/>
          <w:szCs w:val="22"/>
          <w:lang w:val="lt-LT"/>
        </w:rPr>
        <w:t>&lt;GONAL-f 900</w:t>
      </w:r>
      <w:r w:rsidR="001236D5">
        <w:rPr>
          <w:i/>
          <w:sz w:val="22"/>
          <w:szCs w:val="22"/>
          <w:lang w:val="lt-LT"/>
        </w:rPr>
        <w:t> </w:t>
      </w:r>
      <w:r w:rsidRPr="0069569E">
        <w:rPr>
          <w:i/>
          <w:sz w:val="22"/>
          <w:szCs w:val="22"/>
          <w:lang w:val="lt-LT"/>
        </w:rPr>
        <w:t>IU – PEN&gt;</w:t>
      </w:r>
    </w:p>
    <w:p w14:paraId="213ECF04" w14:textId="1790A7AC" w:rsidR="00461173" w:rsidRPr="0069569E" w:rsidRDefault="00461173" w:rsidP="0069559E">
      <w:pPr>
        <w:shd w:val="clear" w:color="auto" w:fill="99CCFF"/>
        <w:overflowPunct/>
        <w:autoSpaceDE/>
        <w:autoSpaceDN/>
        <w:adjustRightInd/>
        <w:textAlignment w:val="auto"/>
        <w:rPr>
          <w:sz w:val="22"/>
          <w:szCs w:val="22"/>
          <w:lang w:val="lt-LT"/>
        </w:rPr>
      </w:pPr>
      <w:r w:rsidRPr="0069569E">
        <w:rPr>
          <w:sz w:val="22"/>
          <w:szCs w:val="22"/>
          <w:lang w:val="lt-LT"/>
        </w:rPr>
        <w:t>GONAL</w:t>
      </w:r>
      <w:r w:rsidRPr="0069569E">
        <w:rPr>
          <w:sz w:val="22"/>
          <w:szCs w:val="22"/>
          <w:lang w:val="lt-LT"/>
        </w:rPr>
        <w:noBreakHyphen/>
        <w:t xml:space="preserve">f 900 TV/1,5 ml </w:t>
      </w:r>
      <w:r w:rsidR="002E23BC" w:rsidRPr="0069569E">
        <w:rPr>
          <w:sz w:val="22"/>
          <w:szCs w:val="22"/>
          <w:lang w:val="lt-LT"/>
        </w:rPr>
        <w:t xml:space="preserve">injekcinio tirpalo užpildytas </w:t>
      </w:r>
      <w:proofErr w:type="spellStart"/>
      <w:r w:rsidR="002E23BC" w:rsidRPr="0069569E">
        <w:rPr>
          <w:sz w:val="22"/>
          <w:szCs w:val="22"/>
          <w:lang w:val="lt-LT"/>
        </w:rPr>
        <w:t>švirkštiklis</w:t>
      </w:r>
      <w:proofErr w:type="spellEnd"/>
      <w:r w:rsidRPr="0069569E">
        <w:rPr>
          <w:sz w:val="22"/>
          <w:szCs w:val="22"/>
          <w:lang w:val="lt-LT"/>
        </w:rPr>
        <w:t xml:space="preserve"> pagamintas taip, kad užtaiso išimti negalima.</w:t>
      </w:r>
    </w:p>
    <w:p w14:paraId="01988FE5" w14:textId="77777777" w:rsidR="002E5BAB" w:rsidRPr="0069569E" w:rsidRDefault="002E5BAB" w:rsidP="0069559E">
      <w:pPr>
        <w:pStyle w:val="BodyText2"/>
        <w:jc w:val="left"/>
        <w:rPr>
          <w:color w:val="000000"/>
          <w:szCs w:val="22"/>
          <w:lang w:val="lt-LT"/>
        </w:rPr>
      </w:pPr>
    </w:p>
    <w:p w14:paraId="54D4E396" w14:textId="77777777" w:rsidR="00017499" w:rsidRPr="0069569E" w:rsidRDefault="00017499" w:rsidP="0069559E">
      <w:pPr>
        <w:pStyle w:val="BodyText2"/>
        <w:jc w:val="left"/>
        <w:rPr>
          <w:color w:val="000000"/>
          <w:szCs w:val="22"/>
          <w:lang w:val="lt-LT"/>
        </w:rPr>
      </w:pPr>
      <w:r w:rsidRPr="0069569E">
        <w:rPr>
          <w:color w:val="000000"/>
          <w:szCs w:val="22"/>
          <w:lang w:val="lt-LT"/>
        </w:rPr>
        <w:t>Naudotas adatas sunaikinkite iškart po injekcijos.</w:t>
      </w:r>
    </w:p>
    <w:p w14:paraId="062BCF75" w14:textId="77777777" w:rsidR="00017499" w:rsidRPr="0069569E" w:rsidRDefault="00017499" w:rsidP="0069559E">
      <w:pPr>
        <w:pStyle w:val="BodyText2"/>
        <w:jc w:val="left"/>
        <w:rPr>
          <w:color w:val="000000"/>
          <w:szCs w:val="22"/>
          <w:lang w:val="lt-LT"/>
        </w:rPr>
      </w:pPr>
    </w:p>
    <w:p w14:paraId="59C271E7" w14:textId="77777777" w:rsidR="00017499" w:rsidRPr="0069569E" w:rsidRDefault="00017499" w:rsidP="0069559E">
      <w:pPr>
        <w:pStyle w:val="BodyText2"/>
        <w:jc w:val="left"/>
        <w:rPr>
          <w:color w:val="000000"/>
          <w:szCs w:val="22"/>
          <w:lang w:val="lt-LT"/>
        </w:rPr>
      </w:pPr>
      <w:r w:rsidRPr="0069569E">
        <w:rPr>
          <w:color w:val="000000"/>
          <w:szCs w:val="22"/>
          <w:lang w:val="lt-LT"/>
        </w:rPr>
        <w:t xml:space="preserve">Nesuvartotą </w:t>
      </w:r>
      <w:r w:rsidR="00E64D5E" w:rsidRPr="0069569E">
        <w:rPr>
          <w:szCs w:val="22"/>
          <w:lang w:val="lt-LT"/>
        </w:rPr>
        <w:t xml:space="preserve">vaistinį </w:t>
      </w:r>
      <w:r w:rsidRPr="0069569E">
        <w:rPr>
          <w:color w:val="000000"/>
          <w:szCs w:val="22"/>
          <w:lang w:val="lt-LT"/>
        </w:rPr>
        <w:t>preparatą ar atliekas reikia tvarkyti laikantis vietinių reikalavimų.</w:t>
      </w:r>
    </w:p>
    <w:p w14:paraId="13987FD1" w14:textId="77777777" w:rsidR="00017499" w:rsidRPr="0069569E" w:rsidRDefault="00017499" w:rsidP="0069559E">
      <w:pPr>
        <w:pStyle w:val="BodyText2"/>
        <w:jc w:val="left"/>
        <w:rPr>
          <w:color w:val="000000"/>
          <w:szCs w:val="22"/>
          <w:lang w:val="lt-LT"/>
        </w:rPr>
      </w:pPr>
    </w:p>
    <w:p w14:paraId="5C6C20AF" w14:textId="77777777" w:rsidR="00017499" w:rsidRPr="0069569E" w:rsidRDefault="00017499" w:rsidP="0069559E">
      <w:pPr>
        <w:rPr>
          <w:b/>
          <w:sz w:val="22"/>
          <w:szCs w:val="22"/>
          <w:lang w:val="lt-LT"/>
        </w:rPr>
      </w:pPr>
    </w:p>
    <w:p w14:paraId="3B2EB669" w14:textId="77777777" w:rsidR="007C2871" w:rsidRPr="0069569E" w:rsidRDefault="007C2871" w:rsidP="0069559E">
      <w:pPr>
        <w:keepNext/>
        <w:keepLines/>
        <w:rPr>
          <w:b/>
          <w:sz w:val="22"/>
          <w:szCs w:val="22"/>
          <w:lang w:val="lt-LT"/>
        </w:rPr>
      </w:pPr>
      <w:r w:rsidRPr="0069569E">
        <w:rPr>
          <w:b/>
          <w:sz w:val="22"/>
          <w:szCs w:val="22"/>
          <w:lang w:val="lt-LT"/>
        </w:rPr>
        <w:t>7.</w:t>
      </w:r>
      <w:r w:rsidRPr="0069569E">
        <w:rPr>
          <w:b/>
          <w:sz w:val="22"/>
          <w:szCs w:val="22"/>
          <w:lang w:val="lt-LT"/>
        </w:rPr>
        <w:tab/>
      </w:r>
      <w:r w:rsidRPr="0069569E">
        <w:rPr>
          <w:b/>
          <w:sz w:val="22"/>
          <w:lang w:val="lt-LT" w:eastAsia="lt-LT"/>
        </w:rPr>
        <w:t>REGISTRUOTOJAS</w:t>
      </w:r>
    </w:p>
    <w:p w14:paraId="0A18B603" w14:textId="77777777" w:rsidR="00017499" w:rsidRPr="0069569E" w:rsidRDefault="00017499" w:rsidP="0069559E">
      <w:pPr>
        <w:pStyle w:val="BodyText2"/>
        <w:keepNext/>
        <w:jc w:val="left"/>
        <w:rPr>
          <w:color w:val="000000"/>
          <w:szCs w:val="22"/>
          <w:lang w:val="lt-LT"/>
        </w:rPr>
      </w:pPr>
    </w:p>
    <w:p w14:paraId="710B38B9" w14:textId="77777777" w:rsidR="002E23BC" w:rsidRPr="0069569E" w:rsidRDefault="002E23BC" w:rsidP="002E23BC">
      <w:pPr>
        <w:pStyle w:val="ListParagraph"/>
        <w:keepNext/>
        <w:spacing w:before="0" w:line="240" w:lineRule="auto"/>
        <w:ind w:left="0"/>
        <w:rPr>
          <w:sz w:val="22"/>
          <w:szCs w:val="22"/>
          <w:lang w:val="lt-LT" w:eastAsia="de-DE"/>
        </w:rPr>
      </w:pPr>
      <w:proofErr w:type="spellStart"/>
      <w:r w:rsidRPr="0069569E">
        <w:rPr>
          <w:sz w:val="22"/>
          <w:szCs w:val="22"/>
          <w:lang w:val="lt-LT"/>
        </w:rPr>
        <w:t>Merck</w:t>
      </w:r>
      <w:proofErr w:type="spellEnd"/>
      <w:r w:rsidRPr="0069569E">
        <w:rPr>
          <w:sz w:val="22"/>
          <w:szCs w:val="22"/>
          <w:lang w:val="lt-LT"/>
        </w:rPr>
        <w:t xml:space="preserve"> </w:t>
      </w:r>
      <w:proofErr w:type="spellStart"/>
      <w:r w:rsidRPr="0069569E">
        <w:rPr>
          <w:sz w:val="22"/>
          <w:szCs w:val="22"/>
          <w:lang w:val="lt-LT"/>
        </w:rPr>
        <w:t>Europe</w:t>
      </w:r>
      <w:proofErr w:type="spellEnd"/>
      <w:r w:rsidRPr="0069569E">
        <w:rPr>
          <w:sz w:val="22"/>
          <w:szCs w:val="22"/>
          <w:lang w:val="lt-LT"/>
        </w:rPr>
        <w:t xml:space="preserve"> B.V.</w:t>
      </w:r>
    </w:p>
    <w:p w14:paraId="568C14C8" w14:textId="77777777" w:rsidR="002E23BC" w:rsidRPr="0069569E" w:rsidRDefault="002E23BC" w:rsidP="002E23BC">
      <w:pPr>
        <w:pStyle w:val="ListParagraph"/>
        <w:keepNext/>
        <w:spacing w:before="0" w:line="240" w:lineRule="auto"/>
        <w:ind w:left="0"/>
        <w:rPr>
          <w:sz w:val="22"/>
          <w:szCs w:val="22"/>
          <w:lang w:val="lt-LT"/>
        </w:rPr>
      </w:pPr>
      <w:proofErr w:type="spellStart"/>
      <w:r w:rsidRPr="0069569E">
        <w:rPr>
          <w:sz w:val="22"/>
          <w:szCs w:val="22"/>
          <w:lang w:val="lt-LT"/>
        </w:rPr>
        <w:t>Gustav</w:t>
      </w:r>
      <w:proofErr w:type="spellEnd"/>
      <w:r w:rsidRPr="0069569E">
        <w:rPr>
          <w:sz w:val="22"/>
          <w:szCs w:val="22"/>
          <w:lang w:val="lt-LT"/>
        </w:rPr>
        <w:t xml:space="preserve"> </w:t>
      </w:r>
      <w:proofErr w:type="spellStart"/>
      <w:r w:rsidRPr="0069569E">
        <w:rPr>
          <w:sz w:val="22"/>
          <w:szCs w:val="22"/>
          <w:lang w:val="lt-LT"/>
        </w:rPr>
        <w:t>Mahlerplein</w:t>
      </w:r>
      <w:proofErr w:type="spellEnd"/>
      <w:r w:rsidRPr="0069569E">
        <w:rPr>
          <w:sz w:val="22"/>
          <w:szCs w:val="22"/>
          <w:lang w:val="lt-LT"/>
        </w:rPr>
        <w:t> 102</w:t>
      </w:r>
    </w:p>
    <w:p w14:paraId="570614FF" w14:textId="77777777" w:rsidR="002E23BC" w:rsidRPr="0069569E" w:rsidRDefault="002E23BC" w:rsidP="002E23BC">
      <w:pPr>
        <w:pStyle w:val="ListParagraph"/>
        <w:keepNext/>
        <w:spacing w:before="0" w:line="240" w:lineRule="auto"/>
        <w:ind w:left="0"/>
        <w:rPr>
          <w:b/>
          <w:bCs/>
          <w:sz w:val="22"/>
          <w:szCs w:val="22"/>
          <w:lang w:val="lt-LT"/>
        </w:rPr>
      </w:pPr>
      <w:r w:rsidRPr="0069569E">
        <w:rPr>
          <w:sz w:val="22"/>
          <w:szCs w:val="22"/>
          <w:lang w:val="lt-LT"/>
        </w:rPr>
        <w:t xml:space="preserve">1082 MA </w:t>
      </w:r>
      <w:proofErr w:type="spellStart"/>
      <w:r w:rsidRPr="0069569E">
        <w:rPr>
          <w:sz w:val="22"/>
          <w:szCs w:val="22"/>
          <w:lang w:val="lt-LT"/>
        </w:rPr>
        <w:t>Amsterdam</w:t>
      </w:r>
      <w:proofErr w:type="spellEnd"/>
    </w:p>
    <w:p w14:paraId="1F605A66" w14:textId="77777777" w:rsidR="002E23BC" w:rsidRPr="0069569E" w:rsidRDefault="002E23BC" w:rsidP="002E23BC">
      <w:pPr>
        <w:tabs>
          <w:tab w:val="left" w:pos="851"/>
        </w:tabs>
        <w:rPr>
          <w:sz w:val="22"/>
          <w:szCs w:val="22"/>
          <w:lang w:val="lt-LT"/>
        </w:rPr>
      </w:pPr>
      <w:r w:rsidRPr="0069569E">
        <w:rPr>
          <w:sz w:val="22"/>
          <w:szCs w:val="22"/>
          <w:lang w:val="lt-LT"/>
        </w:rPr>
        <w:t>Nyderlandai</w:t>
      </w:r>
    </w:p>
    <w:p w14:paraId="4E78B3C6" w14:textId="77777777" w:rsidR="00017499" w:rsidRPr="0069569E" w:rsidRDefault="00017499" w:rsidP="0069559E">
      <w:pPr>
        <w:pStyle w:val="BodyText2"/>
        <w:jc w:val="left"/>
        <w:rPr>
          <w:color w:val="000000"/>
          <w:szCs w:val="22"/>
          <w:lang w:val="lt-LT"/>
        </w:rPr>
      </w:pPr>
    </w:p>
    <w:p w14:paraId="0795A007" w14:textId="77777777" w:rsidR="00017499" w:rsidRPr="0069569E" w:rsidRDefault="00017499" w:rsidP="0069559E">
      <w:pPr>
        <w:pStyle w:val="BodyText2"/>
        <w:jc w:val="left"/>
        <w:rPr>
          <w:color w:val="000000"/>
          <w:szCs w:val="22"/>
          <w:lang w:val="lt-LT"/>
        </w:rPr>
      </w:pPr>
    </w:p>
    <w:p w14:paraId="1228F201" w14:textId="77777777" w:rsidR="007C2871" w:rsidRPr="0069569E" w:rsidRDefault="007C2871" w:rsidP="0069559E">
      <w:pPr>
        <w:keepNext/>
        <w:keepLines/>
        <w:rPr>
          <w:b/>
          <w:sz w:val="22"/>
          <w:szCs w:val="22"/>
          <w:lang w:val="lt-LT"/>
        </w:rPr>
      </w:pPr>
      <w:r w:rsidRPr="0069569E">
        <w:rPr>
          <w:b/>
          <w:sz w:val="22"/>
          <w:szCs w:val="22"/>
          <w:lang w:val="lt-LT"/>
        </w:rPr>
        <w:t>8.</w:t>
      </w:r>
      <w:r w:rsidRPr="0069569E">
        <w:rPr>
          <w:b/>
          <w:sz w:val="22"/>
          <w:szCs w:val="22"/>
          <w:lang w:val="lt-LT"/>
        </w:rPr>
        <w:tab/>
      </w:r>
      <w:r w:rsidRPr="0069569E">
        <w:rPr>
          <w:b/>
          <w:sz w:val="22"/>
          <w:lang w:val="lt-LT" w:eastAsia="lt-LT"/>
        </w:rPr>
        <w:t xml:space="preserve">REGISTRACIJOS PAŽYMĖJIMO </w:t>
      </w:r>
      <w:r w:rsidRPr="0069569E">
        <w:rPr>
          <w:b/>
          <w:sz w:val="22"/>
          <w:szCs w:val="22"/>
          <w:lang w:val="lt-LT"/>
        </w:rPr>
        <w:t xml:space="preserve">NUMERIS </w:t>
      </w:r>
    </w:p>
    <w:p w14:paraId="47D8D273" w14:textId="77777777" w:rsidR="002E23BC" w:rsidRPr="0069569E" w:rsidRDefault="002E23BC" w:rsidP="002E23BC">
      <w:pPr>
        <w:keepNext/>
        <w:keepLines/>
        <w:rPr>
          <w:sz w:val="22"/>
          <w:szCs w:val="22"/>
          <w:lang w:val="lt-LT"/>
        </w:rPr>
      </w:pPr>
    </w:p>
    <w:p w14:paraId="640E678F" w14:textId="38F0ED1D" w:rsidR="002E23BC" w:rsidRPr="0069569E" w:rsidRDefault="002E23BC" w:rsidP="002E23BC">
      <w:pPr>
        <w:keepNext/>
        <w:keepLines/>
        <w:shd w:val="clear" w:color="auto" w:fill="D5DCE4"/>
        <w:ind w:left="567" w:hanging="567"/>
        <w:rPr>
          <w:i/>
          <w:sz w:val="22"/>
          <w:szCs w:val="22"/>
          <w:lang w:val="lt-LT"/>
        </w:rPr>
      </w:pPr>
      <w:r w:rsidRPr="0069569E">
        <w:rPr>
          <w:i/>
          <w:sz w:val="22"/>
          <w:szCs w:val="22"/>
          <w:lang w:val="lt-LT"/>
        </w:rPr>
        <w:t>&lt;GONAL-f 150</w:t>
      </w:r>
      <w:r w:rsidR="00732A1F">
        <w:rPr>
          <w:i/>
          <w:sz w:val="22"/>
          <w:szCs w:val="22"/>
          <w:lang w:val="lt-LT"/>
        </w:rPr>
        <w:t> </w:t>
      </w:r>
      <w:r w:rsidRPr="0069569E">
        <w:rPr>
          <w:i/>
          <w:sz w:val="22"/>
          <w:szCs w:val="22"/>
          <w:lang w:val="lt-LT"/>
        </w:rPr>
        <w:t>IU– PEN&gt;</w:t>
      </w:r>
    </w:p>
    <w:p w14:paraId="17A7B45D" w14:textId="77777777" w:rsidR="002E23BC" w:rsidRPr="0069569E" w:rsidRDefault="002E23BC" w:rsidP="002E23BC">
      <w:pPr>
        <w:shd w:val="clear" w:color="auto" w:fill="D5DCE4"/>
        <w:rPr>
          <w:sz w:val="22"/>
          <w:szCs w:val="22"/>
          <w:lang w:val="lt-LT"/>
        </w:rPr>
      </w:pPr>
      <w:r w:rsidRPr="0069569E">
        <w:rPr>
          <w:sz w:val="22"/>
          <w:szCs w:val="22"/>
          <w:lang w:val="lt-LT"/>
        </w:rPr>
        <w:t>EU/1/95/001/000</w:t>
      </w:r>
    </w:p>
    <w:p w14:paraId="17BF1E57" w14:textId="77777777" w:rsidR="00017499" w:rsidRPr="0069569E" w:rsidRDefault="00017499" w:rsidP="0069559E">
      <w:pPr>
        <w:pStyle w:val="BodyText2"/>
        <w:keepNext/>
        <w:jc w:val="left"/>
        <w:rPr>
          <w:color w:val="000000"/>
          <w:szCs w:val="22"/>
          <w:lang w:val="lt-LT"/>
        </w:rPr>
      </w:pPr>
    </w:p>
    <w:p w14:paraId="19FBBF2F" w14:textId="63EC7EED" w:rsidR="002E5BAB" w:rsidRPr="0069569E" w:rsidRDefault="002E5BAB" w:rsidP="0069559E">
      <w:pPr>
        <w:keepNext/>
        <w:keepLines/>
        <w:shd w:val="clear" w:color="auto" w:fill="CCFFFF"/>
        <w:rPr>
          <w:sz w:val="22"/>
          <w:szCs w:val="22"/>
          <w:lang w:val="lt-LT"/>
        </w:rPr>
      </w:pPr>
      <w:r w:rsidRPr="0069569E">
        <w:rPr>
          <w:i/>
          <w:sz w:val="22"/>
          <w:szCs w:val="22"/>
          <w:lang w:val="lt-LT"/>
        </w:rPr>
        <w:t>&lt;GONAL-f 300</w:t>
      </w:r>
      <w:r w:rsidR="001236D5">
        <w:rPr>
          <w:i/>
          <w:sz w:val="22"/>
          <w:szCs w:val="22"/>
          <w:lang w:val="lt-LT"/>
        </w:rPr>
        <w:t> </w:t>
      </w:r>
      <w:r w:rsidRPr="0069569E">
        <w:rPr>
          <w:i/>
          <w:sz w:val="22"/>
          <w:szCs w:val="22"/>
          <w:lang w:val="lt-LT"/>
        </w:rPr>
        <w:t>IU – PEN&gt;</w:t>
      </w:r>
    </w:p>
    <w:p w14:paraId="69E21DCD" w14:textId="77777777" w:rsidR="002E5BAB" w:rsidRPr="0069569E" w:rsidRDefault="002E5BAB" w:rsidP="0069559E">
      <w:pPr>
        <w:shd w:val="clear" w:color="auto" w:fill="CCFFFF"/>
        <w:rPr>
          <w:sz w:val="22"/>
          <w:szCs w:val="22"/>
          <w:lang w:val="lt-LT"/>
        </w:rPr>
      </w:pPr>
      <w:r w:rsidRPr="0069569E">
        <w:rPr>
          <w:sz w:val="22"/>
          <w:szCs w:val="22"/>
          <w:lang w:val="lt-LT"/>
        </w:rPr>
        <w:t>EU/1/95/001/033</w:t>
      </w:r>
    </w:p>
    <w:p w14:paraId="229E365D" w14:textId="77777777" w:rsidR="002E5BAB" w:rsidRPr="0069569E" w:rsidRDefault="002E5BAB" w:rsidP="0069559E">
      <w:pPr>
        <w:rPr>
          <w:sz w:val="22"/>
          <w:szCs w:val="22"/>
          <w:lang w:val="lt-LT"/>
        </w:rPr>
      </w:pPr>
    </w:p>
    <w:p w14:paraId="2A984F0D" w14:textId="3BCF22A2" w:rsidR="002E5BAB" w:rsidRPr="0069569E" w:rsidRDefault="002E5BAB" w:rsidP="0069559E">
      <w:pPr>
        <w:shd w:val="clear" w:color="auto" w:fill="CCECFF"/>
        <w:rPr>
          <w:sz w:val="22"/>
          <w:szCs w:val="22"/>
          <w:lang w:val="lt-LT"/>
        </w:rPr>
      </w:pPr>
      <w:r w:rsidRPr="0069569E">
        <w:rPr>
          <w:i/>
          <w:sz w:val="22"/>
          <w:szCs w:val="22"/>
          <w:shd w:val="clear" w:color="auto" w:fill="CCECFF"/>
          <w:lang w:val="lt-LT"/>
        </w:rPr>
        <w:t>&lt;GONAL-f 450</w:t>
      </w:r>
      <w:r w:rsidR="001236D5">
        <w:rPr>
          <w:i/>
          <w:sz w:val="22"/>
          <w:szCs w:val="22"/>
          <w:shd w:val="clear" w:color="auto" w:fill="CCECFF"/>
          <w:lang w:val="lt-LT"/>
        </w:rPr>
        <w:t> </w:t>
      </w:r>
      <w:r w:rsidRPr="0069569E">
        <w:rPr>
          <w:i/>
          <w:sz w:val="22"/>
          <w:szCs w:val="22"/>
          <w:shd w:val="clear" w:color="auto" w:fill="CCECFF"/>
          <w:lang w:val="lt-LT"/>
        </w:rPr>
        <w:t>IU – PEN&gt;</w:t>
      </w:r>
    </w:p>
    <w:p w14:paraId="301D6138" w14:textId="77777777" w:rsidR="002E5BAB" w:rsidRPr="0069569E" w:rsidRDefault="002E5BAB" w:rsidP="0069559E">
      <w:pPr>
        <w:shd w:val="clear" w:color="auto" w:fill="CCECFF"/>
        <w:tabs>
          <w:tab w:val="left" w:pos="567"/>
          <w:tab w:val="left" w:pos="3119"/>
        </w:tabs>
        <w:rPr>
          <w:sz w:val="22"/>
          <w:szCs w:val="22"/>
          <w:lang w:val="lt-LT"/>
        </w:rPr>
      </w:pPr>
      <w:r w:rsidRPr="0069569E">
        <w:rPr>
          <w:sz w:val="22"/>
          <w:szCs w:val="22"/>
          <w:lang w:val="lt-LT"/>
        </w:rPr>
        <w:t>EU/1/95/001/034</w:t>
      </w:r>
    </w:p>
    <w:p w14:paraId="72275D5C" w14:textId="77777777" w:rsidR="002E5BAB" w:rsidRPr="0069569E" w:rsidRDefault="002E5BAB" w:rsidP="0069559E">
      <w:pPr>
        <w:rPr>
          <w:sz w:val="22"/>
          <w:szCs w:val="22"/>
          <w:lang w:val="lt-LT"/>
        </w:rPr>
      </w:pPr>
    </w:p>
    <w:p w14:paraId="6B357F37" w14:textId="3876541E" w:rsidR="002E5BAB" w:rsidRPr="0069569E" w:rsidRDefault="002E5BAB" w:rsidP="0069559E">
      <w:pPr>
        <w:shd w:val="clear" w:color="auto" w:fill="99CCFF"/>
        <w:rPr>
          <w:i/>
          <w:sz w:val="22"/>
          <w:szCs w:val="22"/>
          <w:shd w:val="clear" w:color="auto" w:fill="99CCFF"/>
          <w:lang w:val="lt-LT"/>
        </w:rPr>
      </w:pPr>
      <w:r w:rsidRPr="0069569E">
        <w:rPr>
          <w:i/>
          <w:sz w:val="22"/>
          <w:szCs w:val="22"/>
          <w:lang w:val="lt-LT"/>
        </w:rPr>
        <w:t>&lt;GONAL-f 900</w:t>
      </w:r>
      <w:r w:rsidR="001236D5">
        <w:rPr>
          <w:i/>
          <w:sz w:val="22"/>
          <w:szCs w:val="22"/>
          <w:lang w:val="lt-LT"/>
        </w:rPr>
        <w:t> </w:t>
      </w:r>
      <w:r w:rsidRPr="0069569E">
        <w:rPr>
          <w:i/>
          <w:sz w:val="22"/>
          <w:szCs w:val="22"/>
          <w:lang w:val="lt-LT"/>
        </w:rPr>
        <w:t>IU – PEN&gt;</w:t>
      </w:r>
    </w:p>
    <w:p w14:paraId="7E5E574A" w14:textId="77777777" w:rsidR="002E5BAB" w:rsidRPr="0069569E" w:rsidRDefault="002E5BAB" w:rsidP="0069559E">
      <w:pPr>
        <w:shd w:val="clear" w:color="auto" w:fill="99CCFF"/>
        <w:rPr>
          <w:sz w:val="22"/>
          <w:szCs w:val="22"/>
          <w:lang w:val="lt-LT"/>
        </w:rPr>
      </w:pPr>
      <w:r w:rsidRPr="0069569E">
        <w:rPr>
          <w:sz w:val="22"/>
          <w:szCs w:val="22"/>
          <w:lang w:val="lt-LT"/>
        </w:rPr>
        <w:t>EU/1/95/001/035</w:t>
      </w:r>
    </w:p>
    <w:p w14:paraId="0447AAE5" w14:textId="77777777" w:rsidR="00017499" w:rsidRPr="0069569E" w:rsidRDefault="00017499" w:rsidP="0069559E">
      <w:pPr>
        <w:rPr>
          <w:color w:val="000000"/>
          <w:sz w:val="22"/>
          <w:szCs w:val="22"/>
          <w:lang w:val="lt-LT"/>
        </w:rPr>
      </w:pPr>
    </w:p>
    <w:p w14:paraId="4C73D427" w14:textId="77777777" w:rsidR="00017499" w:rsidRPr="0069569E" w:rsidRDefault="00017499" w:rsidP="0069559E">
      <w:pPr>
        <w:pStyle w:val="BodyText2"/>
        <w:jc w:val="left"/>
        <w:rPr>
          <w:color w:val="000000"/>
          <w:szCs w:val="22"/>
          <w:lang w:val="lt-LT"/>
        </w:rPr>
      </w:pPr>
    </w:p>
    <w:p w14:paraId="129EC884" w14:textId="77777777" w:rsidR="007C2871" w:rsidRPr="0069569E" w:rsidRDefault="007C2871" w:rsidP="00F525F8">
      <w:pPr>
        <w:keepNext/>
        <w:keepLines/>
        <w:ind w:left="567" w:hanging="567"/>
        <w:rPr>
          <w:b/>
          <w:sz w:val="22"/>
          <w:szCs w:val="22"/>
          <w:lang w:val="lt-LT"/>
        </w:rPr>
      </w:pPr>
      <w:r w:rsidRPr="0069569E">
        <w:rPr>
          <w:b/>
          <w:sz w:val="22"/>
          <w:szCs w:val="22"/>
          <w:lang w:val="lt-LT"/>
        </w:rPr>
        <w:t>9.</w:t>
      </w:r>
      <w:r w:rsidRPr="0069569E">
        <w:rPr>
          <w:b/>
          <w:sz w:val="22"/>
          <w:szCs w:val="22"/>
          <w:lang w:val="lt-LT"/>
        </w:rPr>
        <w:tab/>
      </w:r>
      <w:r w:rsidRPr="0069569E">
        <w:rPr>
          <w:b/>
          <w:sz w:val="22"/>
          <w:lang w:val="lt-LT" w:eastAsia="lt-LT"/>
        </w:rPr>
        <w:t>REGISTRAVIMO / PERREGISTRAVIMO</w:t>
      </w:r>
      <w:r w:rsidRPr="0069569E">
        <w:rPr>
          <w:b/>
          <w:sz w:val="22"/>
          <w:szCs w:val="22"/>
          <w:lang w:val="lt-LT"/>
        </w:rPr>
        <w:t xml:space="preserve"> DATA</w:t>
      </w:r>
    </w:p>
    <w:p w14:paraId="707F3C74" w14:textId="77777777" w:rsidR="007C2871" w:rsidRPr="0069569E" w:rsidRDefault="007C2871" w:rsidP="0069559E">
      <w:pPr>
        <w:pStyle w:val="BodyText2"/>
        <w:keepNext/>
        <w:jc w:val="left"/>
        <w:rPr>
          <w:b/>
          <w:color w:val="000000"/>
          <w:szCs w:val="22"/>
          <w:lang w:val="lt-LT"/>
        </w:rPr>
      </w:pPr>
    </w:p>
    <w:p w14:paraId="5C3F1970" w14:textId="77777777" w:rsidR="007C2871" w:rsidRPr="0069569E" w:rsidRDefault="007C2871" w:rsidP="0069559E">
      <w:pPr>
        <w:pStyle w:val="BodyText2"/>
        <w:jc w:val="left"/>
        <w:rPr>
          <w:color w:val="000000"/>
          <w:szCs w:val="22"/>
          <w:lang w:val="lt-LT"/>
        </w:rPr>
      </w:pPr>
      <w:r w:rsidRPr="0069569E">
        <w:rPr>
          <w:lang w:val="lt-LT" w:eastAsia="lt-LT"/>
        </w:rPr>
        <w:t>Registravimo data</w:t>
      </w:r>
      <w:r w:rsidRPr="0069569E">
        <w:rPr>
          <w:color w:val="000000"/>
          <w:szCs w:val="22"/>
          <w:lang w:val="lt-LT"/>
        </w:rPr>
        <w:t xml:space="preserve"> </w:t>
      </w:r>
      <w:smartTag w:uri="schemas-tilde-lv/tildestengine" w:element="metric2">
        <w:smartTagPr>
          <w:attr w:name="metric_text" w:val="m"/>
          <w:attr w:name="metric_value" w:val="1995"/>
        </w:smartTagPr>
        <w:r w:rsidRPr="0069569E">
          <w:rPr>
            <w:color w:val="000000"/>
            <w:szCs w:val="22"/>
            <w:lang w:val="lt-LT"/>
          </w:rPr>
          <w:t>1995 m</w:t>
        </w:r>
      </w:smartTag>
      <w:r w:rsidRPr="0069569E">
        <w:rPr>
          <w:color w:val="000000"/>
          <w:szCs w:val="22"/>
          <w:lang w:val="lt-LT"/>
        </w:rPr>
        <w:t>. spalio 20 d.</w:t>
      </w:r>
    </w:p>
    <w:p w14:paraId="7BBFBBB8" w14:textId="77777777" w:rsidR="007C2871" w:rsidRPr="0069569E" w:rsidRDefault="007C2871" w:rsidP="0069559E">
      <w:pPr>
        <w:pStyle w:val="BodyText2"/>
        <w:jc w:val="left"/>
        <w:rPr>
          <w:color w:val="000000"/>
          <w:szCs w:val="22"/>
          <w:lang w:val="lt-LT"/>
        </w:rPr>
      </w:pPr>
      <w:r w:rsidRPr="0069569E">
        <w:rPr>
          <w:lang w:val="lt-LT" w:eastAsia="lt-LT"/>
        </w:rPr>
        <w:t>Paskutinio perregistravimo data</w:t>
      </w:r>
      <w:r w:rsidRPr="0069569E">
        <w:rPr>
          <w:color w:val="000000"/>
          <w:szCs w:val="22"/>
          <w:lang w:val="lt-LT"/>
        </w:rPr>
        <w:t xml:space="preserve"> 2010 m. spalio 20 d.</w:t>
      </w:r>
    </w:p>
    <w:p w14:paraId="0591807A" w14:textId="77777777" w:rsidR="007C2871" w:rsidRPr="0069569E" w:rsidRDefault="007C2871" w:rsidP="0069559E">
      <w:pPr>
        <w:pStyle w:val="BodyText2"/>
        <w:jc w:val="left"/>
        <w:rPr>
          <w:color w:val="000000"/>
          <w:szCs w:val="22"/>
          <w:lang w:val="lt-LT"/>
        </w:rPr>
      </w:pPr>
    </w:p>
    <w:p w14:paraId="39FA7AE6" w14:textId="77777777" w:rsidR="007C2871" w:rsidRPr="0069569E" w:rsidRDefault="007C2871" w:rsidP="0069559E">
      <w:pPr>
        <w:pStyle w:val="BodyText2"/>
        <w:jc w:val="left"/>
        <w:rPr>
          <w:color w:val="000000"/>
          <w:szCs w:val="22"/>
          <w:lang w:val="lt-LT"/>
        </w:rPr>
      </w:pPr>
    </w:p>
    <w:p w14:paraId="59499455" w14:textId="77777777" w:rsidR="007C2871" w:rsidRPr="0069569E" w:rsidRDefault="007C2871" w:rsidP="0069559E">
      <w:pPr>
        <w:pStyle w:val="BodyText2"/>
        <w:keepNext/>
        <w:tabs>
          <w:tab w:val="clear" w:pos="567"/>
        </w:tabs>
        <w:ind w:left="567" w:hanging="567"/>
        <w:jc w:val="left"/>
        <w:rPr>
          <w:b/>
          <w:bCs/>
          <w:color w:val="000000"/>
          <w:szCs w:val="22"/>
          <w:lang w:val="lt-LT"/>
        </w:rPr>
      </w:pPr>
      <w:r w:rsidRPr="0069569E">
        <w:rPr>
          <w:b/>
          <w:bCs/>
          <w:color w:val="000000"/>
          <w:szCs w:val="22"/>
          <w:lang w:val="lt-LT"/>
        </w:rPr>
        <w:t>10.</w:t>
      </w:r>
      <w:r w:rsidRPr="0069569E">
        <w:rPr>
          <w:b/>
          <w:bCs/>
          <w:color w:val="000000"/>
          <w:szCs w:val="22"/>
          <w:lang w:val="lt-LT"/>
        </w:rPr>
        <w:tab/>
        <w:t>TEKSTO PERŽIŪROS DATA</w:t>
      </w:r>
    </w:p>
    <w:p w14:paraId="76CC655B" w14:textId="77777777" w:rsidR="007C2871" w:rsidRPr="0069569E" w:rsidRDefault="007C2871" w:rsidP="0069559E">
      <w:pPr>
        <w:pStyle w:val="BodyText2"/>
        <w:keepNext/>
        <w:jc w:val="left"/>
        <w:rPr>
          <w:b/>
          <w:bCs/>
          <w:color w:val="000000"/>
          <w:szCs w:val="22"/>
          <w:lang w:val="lt-LT"/>
        </w:rPr>
      </w:pPr>
    </w:p>
    <w:p w14:paraId="1A594427" w14:textId="77777777" w:rsidR="007C2871" w:rsidRPr="0069569E" w:rsidRDefault="007C2871" w:rsidP="0069559E">
      <w:pPr>
        <w:rPr>
          <w:color w:val="000000"/>
          <w:sz w:val="22"/>
          <w:szCs w:val="22"/>
          <w:lang w:val="lt-LT"/>
        </w:rPr>
      </w:pPr>
      <w:r w:rsidRPr="0069569E">
        <w:rPr>
          <w:color w:val="000000"/>
          <w:sz w:val="22"/>
          <w:szCs w:val="22"/>
          <w:lang w:val="lt-LT"/>
        </w:rPr>
        <w:t xml:space="preserve">Išsami informacija apie šį vaistinį preparatą pateikiama Europos vaistų agentūros tinklalapyje </w:t>
      </w:r>
      <w:hyperlink r:id="rId11">
        <w:r w:rsidRPr="0069569E">
          <w:rPr>
            <w:rStyle w:val="Hyperlink"/>
            <w:sz w:val="22"/>
            <w:szCs w:val="22"/>
            <w:lang w:val="lt-LT"/>
          </w:rPr>
          <w:t>http://www.ema.europa.eu</w:t>
        </w:r>
      </w:hyperlink>
      <w:r w:rsidRPr="0069569E">
        <w:rPr>
          <w:color w:val="000000"/>
          <w:sz w:val="22"/>
          <w:szCs w:val="22"/>
          <w:lang w:val="lt-LT"/>
        </w:rPr>
        <w:t>.</w:t>
      </w:r>
    </w:p>
    <w:p w14:paraId="6D985BD0" w14:textId="77777777" w:rsidR="00017499" w:rsidRPr="0069569E" w:rsidRDefault="00017499" w:rsidP="0069559E">
      <w:pPr>
        <w:pStyle w:val="BodyText2"/>
        <w:jc w:val="left"/>
        <w:rPr>
          <w:color w:val="000000"/>
          <w:szCs w:val="22"/>
          <w:lang w:val="lt-LT"/>
        </w:rPr>
      </w:pPr>
    </w:p>
    <w:p w14:paraId="09073DFE" w14:textId="77777777" w:rsidR="00017499" w:rsidRPr="0069569E" w:rsidRDefault="00017499" w:rsidP="0069559E">
      <w:pPr>
        <w:jc w:val="center"/>
        <w:rPr>
          <w:color w:val="000000"/>
          <w:sz w:val="22"/>
          <w:szCs w:val="22"/>
          <w:lang w:val="lt-LT"/>
        </w:rPr>
      </w:pPr>
      <w:r w:rsidRPr="0069569E">
        <w:rPr>
          <w:color w:val="000000"/>
          <w:sz w:val="22"/>
          <w:szCs w:val="22"/>
          <w:lang w:val="lt-LT"/>
        </w:rPr>
        <w:br w:type="page"/>
      </w:r>
    </w:p>
    <w:p w14:paraId="75E1DD76" w14:textId="77777777" w:rsidR="00017499" w:rsidRPr="0069569E" w:rsidRDefault="00017499" w:rsidP="0069559E">
      <w:pPr>
        <w:jc w:val="center"/>
        <w:rPr>
          <w:color w:val="000000"/>
          <w:sz w:val="22"/>
          <w:szCs w:val="22"/>
          <w:lang w:val="lt-LT"/>
        </w:rPr>
      </w:pPr>
    </w:p>
    <w:p w14:paraId="74F9EDCD" w14:textId="77777777" w:rsidR="00017499" w:rsidRPr="0069569E" w:rsidRDefault="00017499" w:rsidP="0069559E">
      <w:pPr>
        <w:jc w:val="center"/>
        <w:rPr>
          <w:color w:val="000000"/>
          <w:sz w:val="22"/>
          <w:szCs w:val="22"/>
          <w:lang w:val="lt-LT"/>
        </w:rPr>
      </w:pPr>
    </w:p>
    <w:p w14:paraId="3324CE14" w14:textId="77777777" w:rsidR="00017499" w:rsidRPr="0069569E" w:rsidRDefault="00017499" w:rsidP="0069559E">
      <w:pPr>
        <w:jc w:val="center"/>
        <w:rPr>
          <w:color w:val="000000"/>
          <w:sz w:val="22"/>
          <w:szCs w:val="22"/>
          <w:lang w:val="lt-LT"/>
        </w:rPr>
      </w:pPr>
    </w:p>
    <w:p w14:paraId="2602B1CE" w14:textId="77777777" w:rsidR="00017499" w:rsidRPr="0069569E" w:rsidRDefault="00017499" w:rsidP="0069559E">
      <w:pPr>
        <w:jc w:val="center"/>
        <w:rPr>
          <w:color w:val="000000"/>
          <w:sz w:val="22"/>
          <w:szCs w:val="22"/>
          <w:lang w:val="lt-LT"/>
        </w:rPr>
      </w:pPr>
    </w:p>
    <w:p w14:paraId="506BEBD3" w14:textId="77777777" w:rsidR="00017499" w:rsidRPr="0069569E" w:rsidRDefault="00017499" w:rsidP="0069559E">
      <w:pPr>
        <w:jc w:val="center"/>
        <w:rPr>
          <w:color w:val="000000"/>
          <w:sz w:val="22"/>
          <w:szCs w:val="22"/>
          <w:lang w:val="lt-LT"/>
        </w:rPr>
      </w:pPr>
    </w:p>
    <w:p w14:paraId="5742DC23" w14:textId="77777777" w:rsidR="00017499" w:rsidRPr="0069569E" w:rsidRDefault="00017499" w:rsidP="0069559E">
      <w:pPr>
        <w:jc w:val="center"/>
        <w:rPr>
          <w:color w:val="000000"/>
          <w:sz w:val="22"/>
          <w:szCs w:val="22"/>
          <w:lang w:val="lt-LT"/>
        </w:rPr>
      </w:pPr>
    </w:p>
    <w:p w14:paraId="3B04066D" w14:textId="77777777" w:rsidR="00017499" w:rsidRPr="0069569E" w:rsidRDefault="00017499" w:rsidP="0069559E">
      <w:pPr>
        <w:jc w:val="center"/>
        <w:rPr>
          <w:color w:val="000000"/>
          <w:sz w:val="22"/>
          <w:szCs w:val="22"/>
          <w:lang w:val="lt-LT"/>
        </w:rPr>
      </w:pPr>
    </w:p>
    <w:p w14:paraId="24776A07" w14:textId="77777777" w:rsidR="00017499" w:rsidRPr="0069569E" w:rsidRDefault="00017499" w:rsidP="0069559E">
      <w:pPr>
        <w:jc w:val="center"/>
        <w:rPr>
          <w:color w:val="000000"/>
          <w:sz w:val="22"/>
          <w:szCs w:val="22"/>
          <w:lang w:val="lt-LT"/>
        </w:rPr>
      </w:pPr>
    </w:p>
    <w:p w14:paraId="142B4DA3" w14:textId="77777777" w:rsidR="00017499" w:rsidRPr="0069569E" w:rsidRDefault="00017499" w:rsidP="0069559E">
      <w:pPr>
        <w:jc w:val="center"/>
        <w:rPr>
          <w:color w:val="000000"/>
          <w:sz w:val="22"/>
          <w:szCs w:val="22"/>
          <w:lang w:val="lt-LT"/>
        </w:rPr>
      </w:pPr>
    </w:p>
    <w:p w14:paraId="5C4E1771" w14:textId="77777777" w:rsidR="00017499" w:rsidRPr="0069569E" w:rsidRDefault="00017499" w:rsidP="0069559E">
      <w:pPr>
        <w:jc w:val="center"/>
        <w:rPr>
          <w:color w:val="000000"/>
          <w:sz w:val="22"/>
          <w:szCs w:val="22"/>
          <w:lang w:val="lt-LT"/>
        </w:rPr>
      </w:pPr>
    </w:p>
    <w:p w14:paraId="3AE630DA" w14:textId="77777777" w:rsidR="00017499" w:rsidRPr="0069569E" w:rsidRDefault="00017499" w:rsidP="0069559E">
      <w:pPr>
        <w:jc w:val="center"/>
        <w:rPr>
          <w:color w:val="000000"/>
          <w:sz w:val="22"/>
          <w:szCs w:val="22"/>
          <w:lang w:val="lt-LT"/>
        </w:rPr>
      </w:pPr>
    </w:p>
    <w:p w14:paraId="2BECFD21" w14:textId="77777777" w:rsidR="00017499" w:rsidRPr="0069569E" w:rsidRDefault="00017499" w:rsidP="0069559E">
      <w:pPr>
        <w:jc w:val="center"/>
        <w:rPr>
          <w:color w:val="000000"/>
          <w:sz w:val="22"/>
          <w:szCs w:val="22"/>
          <w:lang w:val="lt-LT"/>
        </w:rPr>
      </w:pPr>
    </w:p>
    <w:p w14:paraId="3DB79DFA" w14:textId="77777777" w:rsidR="00017499" w:rsidRPr="0069569E" w:rsidRDefault="00017499" w:rsidP="0069559E">
      <w:pPr>
        <w:jc w:val="center"/>
        <w:rPr>
          <w:color w:val="000000"/>
          <w:sz w:val="22"/>
          <w:szCs w:val="22"/>
          <w:lang w:val="lt-LT"/>
        </w:rPr>
      </w:pPr>
    </w:p>
    <w:p w14:paraId="48344222" w14:textId="77777777" w:rsidR="00017499" w:rsidRPr="0069569E" w:rsidRDefault="00017499" w:rsidP="0069559E">
      <w:pPr>
        <w:jc w:val="center"/>
        <w:rPr>
          <w:color w:val="000000"/>
          <w:sz w:val="22"/>
          <w:szCs w:val="22"/>
          <w:lang w:val="lt-LT"/>
        </w:rPr>
      </w:pPr>
    </w:p>
    <w:p w14:paraId="17D9E2AD" w14:textId="77777777" w:rsidR="00017499" w:rsidRPr="0069569E" w:rsidRDefault="00017499" w:rsidP="0069559E">
      <w:pPr>
        <w:jc w:val="center"/>
        <w:rPr>
          <w:color w:val="000000"/>
          <w:sz w:val="22"/>
          <w:szCs w:val="22"/>
          <w:lang w:val="lt-LT"/>
        </w:rPr>
      </w:pPr>
    </w:p>
    <w:p w14:paraId="1CD9D5E6" w14:textId="77777777" w:rsidR="00017499" w:rsidRPr="0069569E" w:rsidRDefault="00017499" w:rsidP="0069559E">
      <w:pPr>
        <w:jc w:val="center"/>
        <w:rPr>
          <w:color w:val="000000"/>
          <w:sz w:val="22"/>
          <w:szCs w:val="22"/>
          <w:lang w:val="lt-LT"/>
        </w:rPr>
      </w:pPr>
    </w:p>
    <w:p w14:paraId="6BEFA43B" w14:textId="77777777" w:rsidR="00017499" w:rsidRPr="0069569E" w:rsidRDefault="00017499" w:rsidP="0069559E">
      <w:pPr>
        <w:jc w:val="center"/>
        <w:rPr>
          <w:color w:val="000000"/>
          <w:sz w:val="22"/>
          <w:szCs w:val="22"/>
          <w:lang w:val="lt-LT"/>
        </w:rPr>
      </w:pPr>
    </w:p>
    <w:p w14:paraId="637C56CE" w14:textId="77777777" w:rsidR="00017499" w:rsidRPr="0069569E" w:rsidRDefault="00017499" w:rsidP="0069559E">
      <w:pPr>
        <w:jc w:val="center"/>
        <w:rPr>
          <w:color w:val="000000"/>
          <w:sz w:val="22"/>
          <w:szCs w:val="22"/>
          <w:lang w:val="lt-LT"/>
        </w:rPr>
      </w:pPr>
    </w:p>
    <w:p w14:paraId="341B01EA" w14:textId="77777777" w:rsidR="00017499" w:rsidRPr="0069569E" w:rsidRDefault="00017499" w:rsidP="0069559E">
      <w:pPr>
        <w:jc w:val="center"/>
        <w:rPr>
          <w:color w:val="000000"/>
          <w:sz w:val="22"/>
          <w:szCs w:val="22"/>
          <w:lang w:val="lt-LT"/>
        </w:rPr>
      </w:pPr>
    </w:p>
    <w:p w14:paraId="0B254920" w14:textId="77777777" w:rsidR="00017499" w:rsidRPr="0069569E" w:rsidRDefault="00017499" w:rsidP="0069559E">
      <w:pPr>
        <w:jc w:val="center"/>
        <w:rPr>
          <w:color w:val="000000"/>
          <w:sz w:val="22"/>
          <w:szCs w:val="22"/>
          <w:lang w:val="lt-LT"/>
        </w:rPr>
      </w:pPr>
    </w:p>
    <w:p w14:paraId="3072FF4E" w14:textId="77777777" w:rsidR="00017499" w:rsidRPr="0069569E" w:rsidRDefault="00017499" w:rsidP="0069559E">
      <w:pPr>
        <w:jc w:val="center"/>
        <w:rPr>
          <w:color w:val="000000"/>
          <w:sz w:val="22"/>
          <w:szCs w:val="22"/>
          <w:lang w:val="lt-LT"/>
        </w:rPr>
      </w:pPr>
    </w:p>
    <w:p w14:paraId="46B93365" w14:textId="77777777" w:rsidR="00017499" w:rsidRPr="0069569E" w:rsidRDefault="00017499" w:rsidP="0069559E">
      <w:pPr>
        <w:jc w:val="center"/>
        <w:rPr>
          <w:color w:val="000000"/>
          <w:sz w:val="22"/>
          <w:szCs w:val="22"/>
          <w:lang w:val="lt-LT"/>
        </w:rPr>
      </w:pPr>
    </w:p>
    <w:p w14:paraId="49F57E49" w14:textId="77777777" w:rsidR="00017499" w:rsidRPr="0069569E" w:rsidRDefault="00017499" w:rsidP="0069559E">
      <w:pPr>
        <w:jc w:val="center"/>
        <w:rPr>
          <w:b/>
          <w:bCs/>
          <w:color w:val="000000"/>
          <w:sz w:val="22"/>
          <w:szCs w:val="22"/>
          <w:lang w:val="lt-LT"/>
        </w:rPr>
      </w:pPr>
      <w:r w:rsidRPr="0069569E">
        <w:rPr>
          <w:b/>
          <w:bCs/>
          <w:color w:val="000000"/>
          <w:sz w:val="22"/>
          <w:szCs w:val="22"/>
          <w:lang w:val="lt-LT"/>
        </w:rPr>
        <w:t>II</w:t>
      </w:r>
      <w:r w:rsidR="00904233" w:rsidRPr="0069569E">
        <w:rPr>
          <w:b/>
          <w:bCs/>
          <w:color w:val="000000"/>
          <w:sz w:val="22"/>
          <w:szCs w:val="22"/>
          <w:lang w:val="lt-LT"/>
        </w:rPr>
        <w:t> </w:t>
      </w:r>
      <w:r w:rsidRPr="0069569E">
        <w:rPr>
          <w:b/>
          <w:bCs/>
          <w:color w:val="000000"/>
          <w:sz w:val="22"/>
          <w:szCs w:val="22"/>
          <w:lang w:val="lt-LT"/>
        </w:rPr>
        <w:t>PRIEDAS</w:t>
      </w:r>
    </w:p>
    <w:p w14:paraId="69FA9321" w14:textId="77777777" w:rsidR="00017499" w:rsidRPr="0069569E" w:rsidRDefault="00017499" w:rsidP="0069559E">
      <w:pPr>
        <w:jc w:val="center"/>
        <w:rPr>
          <w:b/>
          <w:bCs/>
          <w:color w:val="000000"/>
          <w:sz w:val="22"/>
          <w:szCs w:val="22"/>
          <w:lang w:val="lt-LT"/>
        </w:rPr>
      </w:pPr>
    </w:p>
    <w:p w14:paraId="4CEB464F" w14:textId="77777777" w:rsidR="00017499" w:rsidRPr="0069569E" w:rsidRDefault="00017499" w:rsidP="0069559E">
      <w:pPr>
        <w:pStyle w:val="BodyTextIndent3"/>
        <w:numPr>
          <w:ilvl w:val="0"/>
          <w:numId w:val="29"/>
        </w:numPr>
        <w:tabs>
          <w:tab w:val="clear" w:pos="1494"/>
        </w:tabs>
        <w:ind w:left="1701" w:right="1418" w:hanging="567"/>
        <w:rPr>
          <w:b/>
          <w:bCs/>
          <w:color w:val="000000"/>
        </w:rPr>
      </w:pPr>
      <w:r w:rsidRPr="0069569E">
        <w:rPr>
          <w:b/>
          <w:bCs/>
          <w:color w:val="000000"/>
        </w:rPr>
        <w:t xml:space="preserve">BIOLOGINĖS </w:t>
      </w:r>
      <w:r w:rsidR="00957C1D" w:rsidRPr="0069569E">
        <w:rPr>
          <w:b/>
          <w:bCs/>
          <w:color w:val="000000"/>
        </w:rPr>
        <w:t xml:space="preserve">(-IŲ) </w:t>
      </w:r>
      <w:r w:rsidRPr="0069569E">
        <w:rPr>
          <w:b/>
          <w:bCs/>
          <w:color w:val="000000"/>
        </w:rPr>
        <w:t>VEIKLIOSIOS</w:t>
      </w:r>
      <w:r w:rsidR="00957C1D" w:rsidRPr="0069569E">
        <w:rPr>
          <w:b/>
          <w:bCs/>
          <w:color w:val="000000"/>
        </w:rPr>
        <w:t>(-IŲJŲ)</w:t>
      </w:r>
      <w:r w:rsidRPr="0069569E">
        <w:rPr>
          <w:b/>
          <w:bCs/>
          <w:color w:val="000000"/>
        </w:rPr>
        <w:t xml:space="preserve"> MEDŽIAGOS </w:t>
      </w:r>
      <w:r w:rsidR="00957C1D" w:rsidRPr="0069569E">
        <w:rPr>
          <w:b/>
          <w:bCs/>
          <w:color w:val="000000"/>
        </w:rPr>
        <w:t xml:space="preserve">(-Ų) </w:t>
      </w:r>
      <w:r w:rsidRPr="0069569E">
        <w:rPr>
          <w:b/>
          <w:bCs/>
          <w:color w:val="000000"/>
        </w:rPr>
        <w:t>GAMINTOJA</w:t>
      </w:r>
      <w:r w:rsidR="002D3260" w:rsidRPr="0069569E">
        <w:rPr>
          <w:b/>
          <w:bCs/>
          <w:color w:val="000000"/>
        </w:rPr>
        <w:t>I</w:t>
      </w:r>
      <w:r w:rsidRPr="0069569E">
        <w:rPr>
          <w:b/>
          <w:bCs/>
          <w:color w:val="000000"/>
        </w:rPr>
        <w:t xml:space="preserve"> IR </w:t>
      </w:r>
      <w:r w:rsidR="00957C1D" w:rsidRPr="0069569E">
        <w:rPr>
          <w:b/>
          <w:bCs/>
          <w:color w:val="000000"/>
        </w:rPr>
        <w:t xml:space="preserve">GAMINTOJAS (-AI) </w:t>
      </w:r>
      <w:r w:rsidRPr="0069569E">
        <w:rPr>
          <w:b/>
          <w:bCs/>
          <w:color w:val="000000"/>
        </w:rPr>
        <w:t xml:space="preserve">, ATSAKINGAS </w:t>
      </w:r>
      <w:r w:rsidR="00957C1D" w:rsidRPr="0069569E">
        <w:rPr>
          <w:b/>
          <w:bCs/>
          <w:color w:val="000000"/>
        </w:rPr>
        <w:t xml:space="preserve">(-I) </w:t>
      </w:r>
      <w:r w:rsidRPr="0069569E">
        <w:rPr>
          <w:b/>
          <w:bCs/>
          <w:color w:val="000000"/>
        </w:rPr>
        <w:t>UŽ SERIJ</w:t>
      </w:r>
      <w:r w:rsidRPr="0069569E">
        <w:rPr>
          <w:b/>
          <w:color w:val="000000"/>
        </w:rPr>
        <w:t>Ų</w:t>
      </w:r>
      <w:r w:rsidRPr="0069569E">
        <w:rPr>
          <w:b/>
          <w:bCs/>
          <w:color w:val="000000"/>
        </w:rPr>
        <w:t xml:space="preserve"> IŠLEIDIMĄ</w:t>
      </w:r>
    </w:p>
    <w:p w14:paraId="78F51F0F" w14:textId="77777777" w:rsidR="00017499" w:rsidRPr="0069569E" w:rsidRDefault="00017499" w:rsidP="0069559E">
      <w:pPr>
        <w:pStyle w:val="BodyTextIndent3"/>
        <w:ind w:left="1701" w:hanging="567"/>
        <w:rPr>
          <w:b/>
          <w:bCs/>
          <w:color w:val="000000"/>
        </w:rPr>
      </w:pPr>
    </w:p>
    <w:p w14:paraId="6EB584E6" w14:textId="77777777" w:rsidR="00343E57" w:rsidRPr="0069569E" w:rsidRDefault="00343E57" w:rsidP="0069559E">
      <w:pPr>
        <w:tabs>
          <w:tab w:val="left" w:pos="1701"/>
        </w:tabs>
        <w:ind w:left="1701" w:right="567" w:hanging="567"/>
        <w:rPr>
          <w:b/>
          <w:sz w:val="22"/>
          <w:szCs w:val="22"/>
          <w:lang w:val="lt-LT"/>
        </w:rPr>
      </w:pPr>
      <w:r w:rsidRPr="0069569E">
        <w:rPr>
          <w:b/>
          <w:sz w:val="22"/>
          <w:szCs w:val="22"/>
          <w:lang w:val="lt-LT"/>
        </w:rPr>
        <w:t>B.</w:t>
      </w:r>
      <w:r w:rsidRPr="0069569E">
        <w:rPr>
          <w:b/>
          <w:sz w:val="22"/>
          <w:szCs w:val="22"/>
          <w:lang w:val="lt-LT"/>
        </w:rPr>
        <w:tab/>
        <w:t>TIEKIMO IR VARTOJIMO SĄLYGOS AR APRIBOJIMAI</w:t>
      </w:r>
    </w:p>
    <w:p w14:paraId="44B84E89" w14:textId="77777777" w:rsidR="00343E57" w:rsidRPr="0069569E" w:rsidRDefault="00343E57" w:rsidP="0069559E">
      <w:pPr>
        <w:tabs>
          <w:tab w:val="left" w:pos="1701"/>
        </w:tabs>
        <w:ind w:left="1134" w:right="567"/>
        <w:rPr>
          <w:sz w:val="22"/>
          <w:szCs w:val="22"/>
          <w:lang w:val="lt-LT"/>
        </w:rPr>
      </w:pPr>
    </w:p>
    <w:p w14:paraId="6DA9B5A8" w14:textId="77777777" w:rsidR="00343E57" w:rsidRPr="0069569E" w:rsidRDefault="00343E57" w:rsidP="0069559E">
      <w:pPr>
        <w:tabs>
          <w:tab w:val="left" w:pos="1701"/>
        </w:tabs>
        <w:ind w:left="1701" w:right="567" w:hanging="567"/>
        <w:rPr>
          <w:b/>
          <w:sz w:val="22"/>
          <w:szCs w:val="22"/>
          <w:lang w:val="lt-LT"/>
        </w:rPr>
      </w:pPr>
      <w:r w:rsidRPr="0069569E">
        <w:rPr>
          <w:b/>
          <w:sz w:val="22"/>
          <w:szCs w:val="22"/>
          <w:lang w:val="lt-LT"/>
        </w:rPr>
        <w:t>C.</w:t>
      </w:r>
      <w:r w:rsidRPr="0069569E">
        <w:rPr>
          <w:b/>
          <w:sz w:val="22"/>
          <w:szCs w:val="22"/>
          <w:lang w:val="lt-LT"/>
        </w:rPr>
        <w:tab/>
        <w:t xml:space="preserve">KITOS SĄLYGOS IR REIKALAVIMAI </w:t>
      </w:r>
      <w:r w:rsidR="00530E45" w:rsidRPr="0069569E">
        <w:rPr>
          <w:b/>
          <w:sz w:val="22"/>
          <w:szCs w:val="22"/>
          <w:lang w:val="lt-LT"/>
        </w:rPr>
        <w:t>REGISTRUOTOJUI</w:t>
      </w:r>
    </w:p>
    <w:p w14:paraId="22AAF0B5" w14:textId="77777777" w:rsidR="00343E57" w:rsidRPr="0069569E" w:rsidRDefault="00343E57" w:rsidP="0069559E">
      <w:pPr>
        <w:tabs>
          <w:tab w:val="left" w:pos="1701"/>
        </w:tabs>
        <w:ind w:left="1701" w:right="567" w:hanging="567"/>
        <w:rPr>
          <w:b/>
          <w:sz w:val="22"/>
          <w:szCs w:val="22"/>
          <w:lang w:val="lt-LT"/>
        </w:rPr>
      </w:pPr>
    </w:p>
    <w:p w14:paraId="12E12134" w14:textId="77777777" w:rsidR="00343E57" w:rsidRPr="0069569E" w:rsidRDefault="00343E57" w:rsidP="0069559E">
      <w:pPr>
        <w:tabs>
          <w:tab w:val="left" w:pos="1701"/>
        </w:tabs>
        <w:ind w:left="1701" w:right="567" w:hanging="567"/>
        <w:rPr>
          <w:b/>
          <w:sz w:val="22"/>
          <w:szCs w:val="22"/>
          <w:lang w:val="lt-LT"/>
        </w:rPr>
      </w:pPr>
      <w:r w:rsidRPr="0069569E">
        <w:rPr>
          <w:b/>
          <w:sz w:val="22"/>
          <w:szCs w:val="22"/>
          <w:lang w:val="lt-LT"/>
        </w:rPr>
        <w:t>D.</w:t>
      </w:r>
      <w:r w:rsidRPr="0069569E">
        <w:rPr>
          <w:b/>
          <w:sz w:val="22"/>
          <w:szCs w:val="22"/>
          <w:lang w:val="lt-LT"/>
        </w:rPr>
        <w:tab/>
      </w:r>
      <w:r w:rsidRPr="0069569E">
        <w:rPr>
          <w:b/>
          <w:caps/>
          <w:sz w:val="22"/>
          <w:szCs w:val="22"/>
          <w:lang w:val="lt-LT"/>
        </w:rPr>
        <w:t>SĄLYGOS AR APRIBOJIMAI SAUGIAM IR VEIKSMINGAM VAISTINIO PREPARATO VARTOJIMUI UŽTIKRINTI</w:t>
      </w:r>
    </w:p>
    <w:p w14:paraId="61C38C60" w14:textId="77777777" w:rsidR="00017499" w:rsidRPr="0069569E" w:rsidRDefault="00017499" w:rsidP="0069559E">
      <w:pPr>
        <w:ind w:left="1134"/>
        <w:rPr>
          <w:color w:val="000000"/>
          <w:sz w:val="22"/>
          <w:szCs w:val="22"/>
          <w:lang w:val="lt-LT"/>
        </w:rPr>
      </w:pPr>
    </w:p>
    <w:p w14:paraId="25ED1977" w14:textId="77777777" w:rsidR="00017499" w:rsidRPr="0069569E" w:rsidRDefault="00017499" w:rsidP="0069559E">
      <w:pPr>
        <w:pStyle w:val="Heading1"/>
        <w:jc w:val="left"/>
        <w:rPr>
          <w:rFonts w:ascii="Times New Roman" w:hAnsi="Times New Roman"/>
        </w:rPr>
      </w:pPr>
      <w:r w:rsidRPr="0069569E">
        <w:rPr>
          <w:rFonts w:ascii="Times New Roman" w:hAnsi="Times New Roman"/>
        </w:rPr>
        <w:br w:type="page"/>
      </w:r>
      <w:r w:rsidRPr="0069569E">
        <w:rPr>
          <w:rFonts w:ascii="Times New Roman" w:hAnsi="Times New Roman"/>
        </w:rPr>
        <w:lastRenderedPageBreak/>
        <w:t>A.</w:t>
      </w:r>
      <w:r w:rsidRPr="0069569E">
        <w:rPr>
          <w:rFonts w:ascii="Times New Roman" w:hAnsi="Times New Roman"/>
        </w:rPr>
        <w:tab/>
      </w:r>
      <w:r w:rsidR="00574359" w:rsidRPr="0069569E">
        <w:rPr>
          <w:rFonts w:ascii="Times New Roman" w:hAnsi="Times New Roman"/>
        </w:rPr>
        <w:t>BIOLOGINĖS (-IŲ) VEIKLIOSIOS (-IŲJŲ) MEDŽIAGOS (-Ų) GAMINTOJAS (-AI) IR GAMINTOJAS (-AI), ATSAKINGAS (-I) UŽ SERIJŲ IŠLEIDIMĄ</w:t>
      </w:r>
    </w:p>
    <w:p w14:paraId="13F6B4DD" w14:textId="77777777" w:rsidR="00017499" w:rsidRPr="0069569E" w:rsidRDefault="00017499" w:rsidP="0069559E">
      <w:pPr>
        <w:ind w:left="567" w:hanging="567"/>
        <w:rPr>
          <w:color w:val="000000"/>
          <w:sz w:val="22"/>
          <w:szCs w:val="22"/>
          <w:lang w:val="lt-LT"/>
        </w:rPr>
      </w:pPr>
    </w:p>
    <w:p w14:paraId="7A853276" w14:textId="77777777" w:rsidR="00574359" w:rsidRPr="0069569E" w:rsidRDefault="00574359" w:rsidP="0069559E">
      <w:pPr>
        <w:rPr>
          <w:color w:val="000000"/>
          <w:sz w:val="22"/>
          <w:szCs w:val="22"/>
          <w:u w:val="single"/>
          <w:lang w:val="lt-LT"/>
        </w:rPr>
      </w:pPr>
      <w:r w:rsidRPr="0069569E">
        <w:rPr>
          <w:color w:val="000000"/>
          <w:sz w:val="22"/>
          <w:szCs w:val="22"/>
          <w:u w:val="single"/>
          <w:lang w:val="lt-LT"/>
        </w:rPr>
        <w:t>Biologinės (-</w:t>
      </w:r>
      <w:proofErr w:type="spellStart"/>
      <w:r w:rsidRPr="0069569E">
        <w:rPr>
          <w:color w:val="000000"/>
          <w:sz w:val="22"/>
          <w:szCs w:val="22"/>
          <w:u w:val="single"/>
          <w:lang w:val="lt-LT"/>
        </w:rPr>
        <w:t>ių</w:t>
      </w:r>
      <w:proofErr w:type="spellEnd"/>
      <w:r w:rsidRPr="0069569E">
        <w:rPr>
          <w:color w:val="000000"/>
          <w:sz w:val="22"/>
          <w:szCs w:val="22"/>
          <w:u w:val="single"/>
          <w:lang w:val="lt-LT"/>
        </w:rPr>
        <w:t>) veikliosios (-</w:t>
      </w:r>
      <w:proofErr w:type="spellStart"/>
      <w:r w:rsidRPr="0069569E">
        <w:rPr>
          <w:color w:val="000000"/>
          <w:sz w:val="22"/>
          <w:szCs w:val="22"/>
          <w:u w:val="single"/>
          <w:lang w:val="lt-LT"/>
        </w:rPr>
        <w:t>iųjų</w:t>
      </w:r>
      <w:proofErr w:type="spellEnd"/>
      <w:r w:rsidRPr="0069569E">
        <w:rPr>
          <w:color w:val="000000"/>
          <w:sz w:val="22"/>
          <w:szCs w:val="22"/>
          <w:u w:val="single"/>
          <w:lang w:val="lt-LT"/>
        </w:rPr>
        <w:t>) medžiagos (-ų) gamintojo (-ų) pavadinimas (-ai) ir adresas (-ai)</w:t>
      </w:r>
    </w:p>
    <w:p w14:paraId="62EDD133" w14:textId="77777777" w:rsidR="00017499" w:rsidRPr="0069569E" w:rsidRDefault="00017499" w:rsidP="0069559E">
      <w:pPr>
        <w:rPr>
          <w:color w:val="000000"/>
          <w:sz w:val="22"/>
          <w:szCs w:val="22"/>
          <w:u w:val="single"/>
          <w:lang w:val="lt-LT"/>
        </w:rPr>
      </w:pPr>
    </w:p>
    <w:p w14:paraId="587F86F0" w14:textId="77777777" w:rsidR="00017499" w:rsidRPr="0069569E" w:rsidRDefault="00017499" w:rsidP="0069559E">
      <w:pPr>
        <w:rPr>
          <w:color w:val="000000"/>
          <w:sz w:val="22"/>
          <w:szCs w:val="22"/>
          <w:lang w:val="lt-LT"/>
        </w:rPr>
      </w:pPr>
      <w:proofErr w:type="spellStart"/>
      <w:r w:rsidRPr="0069569E">
        <w:rPr>
          <w:color w:val="000000"/>
          <w:sz w:val="22"/>
          <w:szCs w:val="22"/>
          <w:lang w:val="lt-LT"/>
        </w:rPr>
        <w:t>Merck</w:t>
      </w:r>
      <w:proofErr w:type="spellEnd"/>
      <w:r w:rsidRPr="0069569E">
        <w:rPr>
          <w:color w:val="000000"/>
          <w:sz w:val="22"/>
          <w:szCs w:val="22"/>
          <w:lang w:val="lt-LT"/>
        </w:rPr>
        <w:t xml:space="preserve"> </w:t>
      </w:r>
      <w:proofErr w:type="spellStart"/>
      <w:r w:rsidRPr="0069569E">
        <w:rPr>
          <w:color w:val="000000"/>
          <w:sz w:val="22"/>
          <w:szCs w:val="22"/>
          <w:lang w:val="lt-LT"/>
        </w:rPr>
        <w:t>Serono</w:t>
      </w:r>
      <w:proofErr w:type="spellEnd"/>
      <w:r w:rsidRPr="0069569E">
        <w:rPr>
          <w:color w:val="000000"/>
          <w:sz w:val="22"/>
          <w:szCs w:val="22"/>
          <w:lang w:val="lt-LT"/>
        </w:rPr>
        <w:t xml:space="preserve"> S.A.</w:t>
      </w:r>
    </w:p>
    <w:p w14:paraId="2F68973B" w14:textId="77777777" w:rsidR="002E23BC" w:rsidRPr="0069569E" w:rsidRDefault="002E23BC" w:rsidP="002E23BC">
      <w:pPr>
        <w:pStyle w:val="BodyTextIndent2"/>
        <w:keepNext/>
        <w:keepLines/>
        <w:ind w:left="0" w:firstLine="0"/>
        <w:jc w:val="left"/>
      </w:pPr>
      <w:proofErr w:type="spellStart"/>
      <w:r w:rsidRPr="0069569E">
        <w:t>Succursale</w:t>
      </w:r>
      <w:proofErr w:type="spellEnd"/>
      <w:r w:rsidRPr="0069569E">
        <w:t xml:space="preserve"> </w:t>
      </w:r>
      <w:proofErr w:type="spellStart"/>
      <w:r w:rsidRPr="0069569E">
        <w:t>d’Aubonne</w:t>
      </w:r>
      <w:proofErr w:type="spellEnd"/>
    </w:p>
    <w:p w14:paraId="5A7E7771" w14:textId="77777777" w:rsidR="00017499" w:rsidRPr="0069569E" w:rsidRDefault="00017499" w:rsidP="0069559E">
      <w:pPr>
        <w:rPr>
          <w:color w:val="000000"/>
          <w:sz w:val="22"/>
          <w:szCs w:val="22"/>
          <w:lang w:val="lt-LT"/>
        </w:rPr>
      </w:pPr>
      <w:proofErr w:type="spellStart"/>
      <w:r w:rsidRPr="0069569E">
        <w:rPr>
          <w:color w:val="000000"/>
          <w:sz w:val="22"/>
          <w:szCs w:val="22"/>
          <w:lang w:val="lt-LT"/>
        </w:rPr>
        <w:t>Zone</w:t>
      </w:r>
      <w:proofErr w:type="spellEnd"/>
      <w:r w:rsidRPr="0069569E">
        <w:rPr>
          <w:color w:val="000000"/>
          <w:sz w:val="22"/>
          <w:szCs w:val="22"/>
          <w:lang w:val="lt-LT"/>
        </w:rPr>
        <w:t xml:space="preserve"> </w:t>
      </w:r>
      <w:proofErr w:type="spellStart"/>
      <w:r w:rsidRPr="0069569E">
        <w:rPr>
          <w:color w:val="000000"/>
          <w:sz w:val="22"/>
          <w:szCs w:val="22"/>
          <w:lang w:val="lt-LT"/>
        </w:rPr>
        <w:t>Industrielle</w:t>
      </w:r>
      <w:proofErr w:type="spellEnd"/>
      <w:r w:rsidRPr="0069569E">
        <w:rPr>
          <w:color w:val="000000"/>
          <w:sz w:val="22"/>
          <w:szCs w:val="22"/>
          <w:lang w:val="lt-LT"/>
        </w:rPr>
        <w:t xml:space="preserve"> de </w:t>
      </w:r>
      <w:proofErr w:type="spellStart"/>
      <w:r w:rsidRPr="0069569E">
        <w:rPr>
          <w:color w:val="000000"/>
          <w:sz w:val="22"/>
          <w:szCs w:val="22"/>
          <w:lang w:val="lt-LT"/>
        </w:rPr>
        <w:t>l’Ouriettaz</w:t>
      </w:r>
      <w:proofErr w:type="spellEnd"/>
    </w:p>
    <w:p w14:paraId="40B90F0E" w14:textId="77777777" w:rsidR="00017499" w:rsidRPr="0069569E" w:rsidRDefault="00017499" w:rsidP="0069559E">
      <w:pPr>
        <w:rPr>
          <w:color w:val="000000"/>
          <w:sz w:val="22"/>
          <w:szCs w:val="22"/>
          <w:lang w:val="lt-LT"/>
        </w:rPr>
      </w:pPr>
      <w:r w:rsidRPr="0069569E">
        <w:rPr>
          <w:color w:val="000000"/>
          <w:sz w:val="22"/>
          <w:szCs w:val="22"/>
          <w:lang w:val="lt-LT"/>
        </w:rPr>
        <w:t xml:space="preserve">1170 </w:t>
      </w:r>
      <w:proofErr w:type="spellStart"/>
      <w:r w:rsidRPr="0069569E">
        <w:rPr>
          <w:color w:val="000000"/>
          <w:sz w:val="22"/>
          <w:szCs w:val="22"/>
          <w:lang w:val="lt-LT"/>
        </w:rPr>
        <w:t>Aubonne</w:t>
      </w:r>
      <w:proofErr w:type="spellEnd"/>
    </w:p>
    <w:p w14:paraId="1683603C" w14:textId="77777777" w:rsidR="00017499" w:rsidRPr="0069569E" w:rsidRDefault="00017499" w:rsidP="0069559E">
      <w:pPr>
        <w:rPr>
          <w:caps/>
          <w:color w:val="000000"/>
          <w:sz w:val="22"/>
          <w:szCs w:val="22"/>
          <w:lang w:val="lt-LT"/>
        </w:rPr>
      </w:pPr>
      <w:r w:rsidRPr="0069569E">
        <w:rPr>
          <w:caps/>
          <w:color w:val="000000"/>
          <w:sz w:val="22"/>
          <w:szCs w:val="22"/>
          <w:lang w:val="lt-LT"/>
        </w:rPr>
        <w:t>Š</w:t>
      </w:r>
      <w:r w:rsidR="00AE4F8A" w:rsidRPr="0069569E">
        <w:rPr>
          <w:color w:val="000000"/>
          <w:sz w:val="22"/>
          <w:szCs w:val="22"/>
          <w:lang w:val="lt-LT"/>
        </w:rPr>
        <w:t>veicarija</w:t>
      </w:r>
    </w:p>
    <w:p w14:paraId="490F9099" w14:textId="77777777" w:rsidR="00017499" w:rsidRPr="0069569E" w:rsidRDefault="00017499" w:rsidP="0069559E">
      <w:pPr>
        <w:rPr>
          <w:color w:val="000000"/>
          <w:sz w:val="22"/>
          <w:szCs w:val="22"/>
          <w:lang w:val="lt-LT"/>
        </w:rPr>
      </w:pPr>
    </w:p>
    <w:p w14:paraId="752B1D43" w14:textId="77777777" w:rsidR="00017499" w:rsidRPr="0069569E" w:rsidRDefault="00017499" w:rsidP="0069559E">
      <w:pPr>
        <w:rPr>
          <w:color w:val="000000"/>
          <w:sz w:val="22"/>
          <w:szCs w:val="22"/>
          <w:lang w:val="lt-LT"/>
        </w:rPr>
      </w:pPr>
      <w:r w:rsidRPr="0069569E">
        <w:rPr>
          <w:color w:val="000000"/>
          <w:sz w:val="22"/>
          <w:szCs w:val="22"/>
          <w:lang w:val="lt-LT"/>
        </w:rPr>
        <w:t>arba</w:t>
      </w:r>
    </w:p>
    <w:p w14:paraId="120E91D2" w14:textId="77777777" w:rsidR="00017499" w:rsidRPr="0069569E" w:rsidRDefault="00017499" w:rsidP="0069559E">
      <w:pPr>
        <w:ind w:left="567" w:hanging="567"/>
        <w:rPr>
          <w:color w:val="000000"/>
          <w:sz w:val="22"/>
          <w:szCs w:val="22"/>
          <w:lang w:val="lt-LT"/>
        </w:rPr>
      </w:pPr>
    </w:p>
    <w:p w14:paraId="53FCF024" w14:textId="77777777" w:rsidR="00017499" w:rsidRPr="0069569E" w:rsidRDefault="00017499" w:rsidP="0069559E">
      <w:pPr>
        <w:rPr>
          <w:color w:val="000000"/>
          <w:sz w:val="22"/>
          <w:szCs w:val="22"/>
          <w:lang w:val="lt-LT"/>
        </w:rPr>
      </w:pPr>
      <w:proofErr w:type="spellStart"/>
      <w:r w:rsidRPr="0069569E">
        <w:rPr>
          <w:color w:val="000000"/>
          <w:sz w:val="22"/>
          <w:szCs w:val="22"/>
          <w:lang w:val="lt-LT"/>
        </w:rPr>
        <w:t>Merck</w:t>
      </w:r>
      <w:proofErr w:type="spellEnd"/>
      <w:r w:rsidRPr="0069569E">
        <w:rPr>
          <w:color w:val="000000"/>
          <w:sz w:val="22"/>
          <w:szCs w:val="22"/>
          <w:lang w:val="lt-LT"/>
        </w:rPr>
        <w:t xml:space="preserve"> S.L.</w:t>
      </w:r>
    </w:p>
    <w:p w14:paraId="29958087" w14:textId="237D3A9E" w:rsidR="00017499" w:rsidRPr="0069569E" w:rsidRDefault="00017499" w:rsidP="0069559E">
      <w:pPr>
        <w:rPr>
          <w:color w:val="000000"/>
          <w:sz w:val="22"/>
          <w:szCs w:val="22"/>
          <w:lang w:val="lt-LT"/>
        </w:rPr>
      </w:pPr>
      <w:r w:rsidRPr="0069569E">
        <w:rPr>
          <w:color w:val="000000"/>
          <w:sz w:val="22"/>
          <w:szCs w:val="22"/>
          <w:lang w:val="lt-LT"/>
        </w:rPr>
        <w:t>C/</w:t>
      </w:r>
      <w:proofErr w:type="spellStart"/>
      <w:r w:rsidRPr="0069569E">
        <w:rPr>
          <w:color w:val="000000"/>
          <w:sz w:val="22"/>
          <w:szCs w:val="22"/>
          <w:lang w:val="lt-LT"/>
        </w:rPr>
        <w:t>Batanes</w:t>
      </w:r>
      <w:proofErr w:type="spellEnd"/>
      <w:r w:rsidR="002E23BC" w:rsidRPr="0069569E">
        <w:rPr>
          <w:color w:val="000000"/>
          <w:sz w:val="22"/>
          <w:szCs w:val="22"/>
          <w:lang w:val="lt-LT"/>
        </w:rPr>
        <w:t> </w:t>
      </w:r>
      <w:r w:rsidRPr="0069569E">
        <w:rPr>
          <w:color w:val="000000"/>
          <w:sz w:val="22"/>
          <w:szCs w:val="22"/>
          <w:lang w:val="lt-LT"/>
        </w:rPr>
        <w:t>1</w:t>
      </w:r>
    </w:p>
    <w:p w14:paraId="677080A6" w14:textId="163E7DAB" w:rsidR="00017499" w:rsidRPr="0069569E" w:rsidRDefault="00017499" w:rsidP="0069559E">
      <w:pPr>
        <w:ind w:left="567" w:hanging="567"/>
        <w:rPr>
          <w:color w:val="000000"/>
          <w:sz w:val="22"/>
          <w:szCs w:val="22"/>
          <w:lang w:val="lt-LT"/>
        </w:rPr>
      </w:pPr>
      <w:r w:rsidRPr="0069569E">
        <w:rPr>
          <w:color w:val="000000"/>
          <w:sz w:val="22"/>
          <w:szCs w:val="22"/>
          <w:lang w:val="lt-LT"/>
        </w:rPr>
        <w:t xml:space="preserve">28760 </w:t>
      </w:r>
      <w:proofErr w:type="spellStart"/>
      <w:r w:rsidRPr="0069569E">
        <w:rPr>
          <w:color w:val="000000"/>
          <w:sz w:val="22"/>
          <w:szCs w:val="22"/>
          <w:lang w:val="lt-LT"/>
        </w:rPr>
        <w:t>Tres</w:t>
      </w:r>
      <w:proofErr w:type="spellEnd"/>
      <w:r w:rsidRPr="0069569E">
        <w:rPr>
          <w:color w:val="000000"/>
          <w:sz w:val="22"/>
          <w:szCs w:val="22"/>
          <w:lang w:val="lt-LT"/>
        </w:rPr>
        <w:t xml:space="preserve"> </w:t>
      </w:r>
      <w:proofErr w:type="spellStart"/>
      <w:r w:rsidRPr="0069569E">
        <w:rPr>
          <w:color w:val="000000"/>
          <w:sz w:val="22"/>
          <w:szCs w:val="22"/>
          <w:lang w:val="lt-LT"/>
        </w:rPr>
        <w:t>Cantos</w:t>
      </w:r>
      <w:proofErr w:type="spellEnd"/>
      <w:r w:rsidRPr="0069569E">
        <w:rPr>
          <w:color w:val="000000"/>
          <w:sz w:val="22"/>
          <w:szCs w:val="22"/>
          <w:lang w:val="lt-LT"/>
        </w:rPr>
        <w:t xml:space="preserve"> (</w:t>
      </w:r>
      <w:proofErr w:type="spellStart"/>
      <w:r w:rsidRPr="0069569E">
        <w:rPr>
          <w:color w:val="000000"/>
          <w:sz w:val="22"/>
          <w:szCs w:val="22"/>
          <w:lang w:val="lt-LT"/>
        </w:rPr>
        <w:t>Madrid</w:t>
      </w:r>
      <w:proofErr w:type="spellEnd"/>
      <w:r w:rsidRPr="0069569E">
        <w:rPr>
          <w:color w:val="000000"/>
          <w:sz w:val="22"/>
          <w:szCs w:val="22"/>
          <w:lang w:val="lt-LT"/>
        </w:rPr>
        <w:t>)</w:t>
      </w:r>
    </w:p>
    <w:p w14:paraId="620456B1" w14:textId="77777777" w:rsidR="00017499" w:rsidRPr="0069569E" w:rsidRDefault="00017499" w:rsidP="0069559E">
      <w:pPr>
        <w:rPr>
          <w:color w:val="000000"/>
          <w:sz w:val="22"/>
          <w:szCs w:val="22"/>
          <w:lang w:val="lt-LT"/>
        </w:rPr>
      </w:pPr>
      <w:r w:rsidRPr="0069569E">
        <w:rPr>
          <w:color w:val="000000"/>
          <w:sz w:val="22"/>
          <w:szCs w:val="22"/>
          <w:lang w:val="lt-LT"/>
        </w:rPr>
        <w:t>Ispanija</w:t>
      </w:r>
    </w:p>
    <w:p w14:paraId="5B7E9DD7" w14:textId="77777777" w:rsidR="00017499" w:rsidRPr="0069569E" w:rsidRDefault="00017499" w:rsidP="0069559E">
      <w:pPr>
        <w:rPr>
          <w:color w:val="000000"/>
          <w:sz w:val="22"/>
          <w:szCs w:val="22"/>
          <w:lang w:val="lt-LT"/>
        </w:rPr>
      </w:pPr>
    </w:p>
    <w:p w14:paraId="237A1D45" w14:textId="77777777" w:rsidR="00574359" w:rsidRPr="0069569E" w:rsidRDefault="00574359" w:rsidP="0069559E">
      <w:pPr>
        <w:rPr>
          <w:color w:val="000000"/>
          <w:sz w:val="22"/>
          <w:szCs w:val="22"/>
          <w:u w:val="single"/>
          <w:lang w:val="lt-LT"/>
        </w:rPr>
      </w:pPr>
      <w:r w:rsidRPr="0069569E">
        <w:rPr>
          <w:color w:val="000000"/>
          <w:sz w:val="22"/>
          <w:szCs w:val="22"/>
          <w:u w:val="single"/>
          <w:lang w:val="lt-LT"/>
        </w:rPr>
        <w:t>Gamintojo (-ų), atsakingo (-ų) už serijų išleidimą, pavadinimas (-ai) ir adresas (-ai)</w:t>
      </w:r>
    </w:p>
    <w:p w14:paraId="1EC1A394" w14:textId="77777777" w:rsidR="00017499" w:rsidRPr="0069569E" w:rsidRDefault="00017499" w:rsidP="0069559E">
      <w:pPr>
        <w:rPr>
          <w:color w:val="000000"/>
          <w:sz w:val="22"/>
          <w:szCs w:val="22"/>
          <w:u w:val="single"/>
          <w:lang w:val="lt-LT"/>
        </w:rPr>
      </w:pPr>
    </w:p>
    <w:p w14:paraId="05AD317F" w14:textId="7667BA6C" w:rsidR="00017499" w:rsidRPr="0069569E" w:rsidRDefault="00017499" w:rsidP="0069559E">
      <w:pPr>
        <w:rPr>
          <w:color w:val="000000"/>
          <w:sz w:val="22"/>
          <w:szCs w:val="22"/>
          <w:lang w:val="lt-LT"/>
        </w:rPr>
      </w:pPr>
      <w:proofErr w:type="spellStart"/>
      <w:r w:rsidRPr="0069569E">
        <w:rPr>
          <w:color w:val="000000"/>
          <w:sz w:val="22"/>
          <w:szCs w:val="22"/>
          <w:lang w:val="lt-LT"/>
        </w:rPr>
        <w:t>Merck</w:t>
      </w:r>
      <w:proofErr w:type="spellEnd"/>
      <w:r w:rsidRPr="0069569E">
        <w:rPr>
          <w:color w:val="000000"/>
          <w:sz w:val="22"/>
          <w:szCs w:val="22"/>
          <w:lang w:val="lt-LT"/>
        </w:rPr>
        <w:t xml:space="preserve"> </w:t>
      </w:r>
      <w:proofErr w:type="spellStart"/>
      <w:r w:rsidRPr="0069569E">
        <w:rPr>
          <w:color w:val="000000"/>
          <w:sz w:val="22"/>
          <w:szCs w:val="22"/>
          <w:lang w:val="lt-LT"/>
        </w:rPr>
        <w:t>Serono</w:t>
      </w:r>
      <w:proofErr w:type="spellEnd"/>
      <w:r w:rsidRPr="0069569E">
        <w:rPr>
          <w:color w:val="000000"/>
          <w:sz w:val="22"/>
          <w:szCs w:val="22"/>
          <w:lang w:val="lt-LT"/>
        </w:rPr>
        <w:t xml:space="preserve"> </w:t>
      </w:r>
      <w:proofErr w:type="spellStart"/>
      <w:r w:rsidRPr="0069569E">
        <w:rPr>
          <w:color w:val="000000"/>
          <w:sz w:val="22"/>
          <w:szCs w:val="22"/>
          <w:lang w:val="lt-LT"/>
        </w:rPr>
        <w:t>S.p.A</w:t>
      </w:r>
      <w:proofErr w:type="spellEnd"/>
      <w:r w:rsidRPr="0069569E">
        <w:rPr>
          <w:color w:val="000000"/>
          <w:sz w:val="22"/>
          <w:szCs w:val="22"/>
          <w:lang w:val="lt-LT"/>
        </w:rPr>
        <w:t>.</w:t>
      </w:r>
    </w:p>
    <w:p w14:paraId="6050889C" w14:textId="18B19740" w:rsidR="00017499" w:rsidRPr="0069569E" w:rsidRDefault="00017499" w:rsidP="0069559E">
      <w:pPr>
        <w:ind w:left="567" w:hanging="567"/>
        <w:rPr>
          <w:color w:val="000000"/>
          <w:sz w:val="22"/>
          <w:szCs w:val="22"/>
          <w:lang w:val="lt-LT"/>
        </w:rPr>
      </w:pPr>
      <w:r w:rsidRPr="0069569E">
        <w:rPr>
          <w:color w:val="000000"/>
          <w:sz w:val="22"/>
          <w:szCs w:val="22"/>
          <w:lang w:val="lt-LT"/>
        </w:rPr>
        <w:t xml:space="preserve">Via </w:t>
      </w:r>
      <w:proofErr w:type="spellStart"/>
      <w:r w:rsidRPr="0069569E">
        <w:rPr>
          <w:color w:val="000000"/>
          <w:sz w:val="22"/>
          <w:szCs w:val="22"/>
          <w:lang w:val="lt-LT"/>
        </w:rPr>
        <w:t>delle</w:t>
      </w:r>
      <w:proofErr w:type="spellEnd"/>
      <w:r w:rsidRPr="0069569E">
        <w:rPr>
          <w:color w:val="000000"/>
          <w:sz w:val="22"/>
          <w:szCs w:val="22"/>
          <w:lang w:val="lt-LT"/>
        </w:rPr>
        <w:t xml:space="preserve"> </w:t>
      </w:r>
      <w:proofErr w:type="spellStart"/>
      <w:r w:rsidRPr="0069569E">
        <w:rPr>
          <w:color w:val="000000"/>
          <w:sz w:val="22"/>
          <w:szCs w:val="22"/>
          <w:lang w:val="lt-LT"/>
        </w:rPr>
        <w:t>Magnolie</w:t>
      </w:r>
      <w:proofErr w:type="spellEnd"/>
      <w:r w:rsidR="002E23BC" w:rsidRPr="0069569E">
        <w:rPr>
          <w:color w:val="000000"/>
          <w:sz w:val="22"/>
          <w:szCs w:val="22"/>
          <w:lang w:val="lt-LT"/>
        </w:rPr>
        <w:t> </w:t>
      </w:r>
      <w:r w:rsidRPr="0069569E">
        <w:rPr>
          <w:color w:val="000000"/>
          <w:sz w:val="22"/>
          <w:szCs w:val="22"/>
          <w:lang w:val="lt-LT"/>
        </w:rPr>
        <w:t>15</w:t>
      </w:r>
      <w:r w:rsidR="002E23BC" w:rsidRPr="0069569E">
        <w:rPr>
          <w:color w:val="000000"/>
          <w:sz w:val="22"/>
          <w:szCs w:val="22"/>
          <w:lang w:val="lt-LT"/>
        </w:rPr>
        <w:t xml:space="preserve"> </w:t>
      </w:r>
      <w:r w:rsidR="002E23BC" w:rsidRPr="0069569E">
        <w:rPr>
          <w:sz w:val="22"/>
          <w:szCs w:val="22"/>
          <w:lang w:val="lt-LT"/>
        </w:rPr>
        <w:t>(</w:t>
      </w:r>
      <w:proofErr w:type="spellStart"/>
      <w:r w:rsidR="002E23BC" w:rsidRPr="0069569E">
        <w:rPr>
          <w:sz w:val="22"/>
          <w:szCs w:val="22"/>
          <w:lang w:val="lt-LT"/>
        </w:rPr>
        <w:t>loc</w:t>
      </w:r>
      <w:proofErr w:type="spellEnd"/>
      <w:r w:rsidR="002E23BC" w:rsidRPr="0069569E">
        <w:rPr>
          <w:sz w:val="22"/>
          <w:szCs w:val="22"/>
          <w:lang w:val="lt-LT"/>
        </w:rPr>
        <w:t xml:space="preserve">. </w:t>
      </w:r>
      <w:proofErr w:type="spellStart"/>
      <w:r w:rsidR="002E23BC" w:rsidRPr="0069569E">
        <w:rPr>
          <w:sz w:val="22"/>
          <w:szCs w:val="22"/>
          <w:lang w:val="lt-LT"/>
        </w:rPr>
        <w:t>frazione</w:t>
      </w:r>
      <w:proofErr w:type="spellEnd"/>
      <w:r w:rsidR="002E23BC" w:rsidRPr="0069569E">
        <w:rPr>
          <w:sz w:val="22"/>
          <w:szCs w:val="22"/>
          <w:lang w:val="lt-LT"/>
        </w:rPr>
        <w:t xml:space="preserve"> Zona </w:t>
      </w:r>
      <w:proofErr w:type="spellStart"/>
      <w:r w:rsidR="002E23BC" w:rsidRPr="0069569E">
        <w:rPr>
          <w:sz w:val="22"/>
          <w:szCs w:val="22"/>
          <w:lang w:val="lt-LT"/>
        </w:rPr>
        <w:t>Industriale</w:t>
      </w:r>
      <w:proofErr w:type="spellEnd"/>
      <w:r w:rsidR="002E23BC" w:rsidRPr="0069569E">
        <w:rPr>
          <w:sz w:val="22"/>
          <w:szCs w:val="22"/>
          <w:lang w:val="lt-LT"/>
        </w:rPr>
        <w:t>)</w:t>
      </w:r>
    </w:p>
    <w:p w14:paraId="0C95C0B6" w14:textId="6D94DACC" w:rsidR="00017499" w:rsidRPr="0069569E" w:rsidRDefault="00017499" w:rsidP="0069559E">
      <w:pPr>
        <w:rPr>
          <w:color w:val="000000"/>
          <w:sz w:val="22"/>
          <w:szCs w:val="22"/>
          <w:lang w:val="lt-LT"/>
        </w:rPr>
      </w:pPr>
      <w:r w:rsidRPr="0069569E">
        <w:rPr>
          <w:color w:val="000000"/>
          <w:sz w:val="22"/>
          <w:szCs w:val="22"/>
          <w:lang w:val="lt-LT"/>
        </w:rPr>
        <w:t xml:space="preserve">70026 </w:t>
      </w:r>
      <w:proofErr w:type="spellStart"/>
      <w:r w:rsidRPr="0069569E">
        <w:rPr>
          <w:color w:val="000000"/>
          <w:sz w:val="22"/>
          <w:szCs w:val="22"/>
          <w:lang w:val="lt-LT"/>
        </w:rPr>
        <w:t>Modugno</w:t>
      </w:r>
      <w:proofErr w:type="spellEnd"/>
      <w:r w:rsidRPr="0069569E">
        <w:rPr>
          <w:color w:val="000000"/>
          <w:sz w:val="22"/>
          <w:szCs w:val="22"/>
          <w:lang w:val="lt-LT"/>
        </w:rPr>
        <w:t xml:space="preserve"> (B</w:t>
      </w:r>
      <w:r w:rsidR="002E23BC" w:rsidRPr="0069569E">
        <w:rPr>
          <w:color w:val="000000"/>
          <w:sz w:val="22"/>
          <w:szCs w:val="22"/>
          <w:lang w:val="lt-LT"/>
        </w:rPr>
        <w:t>A</w:t>
      </w:r>
      <w:r w:rsidRPr="0069569E">
        <w:rPr>
          <w:color w:val="000000"/>
          <w:sz w:val="22"/>
          <w:szCs w:val="22"/>
          <w:lang w:val="lt-LT"/>
        </w:rPr>
        <w:t>)</w:t>
      </w:r>
    </w:p>
    <w:p w14:paraId="680EB924" w14:textId="77777777" w:rsidR="00017499" w:rsidRPr="0069569E" w:rsidRDefault="00017499" w:rsidP="0069559E">
      <w:pPr>
        <w:rPr>
          <w:color w:val="000000"/>
          <w:sz w:val="22"/>
          <w:szCs w:val="22"/>
          <w:lang w:val="lt-LT"/>
        </w:rPr>
      </w:pPr>
      <w:r w:rsidRPr="0069569E">
        <w:rPr>
          <w:color w:val="000000"/>
          <w:sz w:val="22"/>
          <w:szCs w:val="22"/>
          <w:lang w:val="lt-LT"/>
        </w:rPr>
        <w:t>Italija</w:t>
      </w:r>
    </w:p>
    <w:p w14:paraId="17E18EAB" w14:textId="77777777" w:rsidR="00017499" w:rsidRPr="0069569E" w:rsidRDefault="00017499" w:rsidP="0069559E">
      <w:pPr>
        <w:rPr>
          <w:color w:val="000000"/>
          <w:sz w:val="22"/>
          <w:szCs w:val="22"/>
          <w:lang w:val="lt-LT"/>
        </w:rPr>
      </w:pPr>
    </w:p>
    <w:p w14:paraId="432B01E0" w14:textId="77777777" w:rsidR="00017499" w:rsidRPr="0069569E" w:rsidRDefault="00017499" w:rsidP="0069559E">
      <w:pPr>
        <w:rPr>
          <w:color w:val="000000"/>
          <w:sz w:val="22"/>
          <w:szCs w:val="22"/>
          <w:lang w:val="lt-LT"/>
        </w:rPr>
      </w:pPr>
    </w:p>
    <w:p w14:paraId="63F3BA5A" w14:textId="77777777" w:rsidR="00017499" w:rsidRPr="0069569E" w:rsidRDefault="00017499" w:rsidP="0069559E">
      <w:pPr>
        <w:pStyle w:val="Heading1"/>
        <w:jc w:val="left"/>
        <w:rPr>
          <w:rFonts w:ascii="Times New Roman" w:hAnsi="Times New Roman"/>
        </w:rPr>
      </w:pPr>
      <w:r w:rsidRPr="0069569E">
        <w:rPr>
          <w:rFonts w:ascii="Times New Roman" w:hAnsi="Times New Roman"/>
        </w:rPr>
        <w:t>B.</w:t>
      </w:r>
      <w:r w:rsidRPr="0069569E">
        <w:rPr>
          <w:rFonts w:ascii="Times New Roman" w:hAnsi="Times New Roman"/>
        </w:rPr>
        <w:tab/>
        <w:t>TIEKIMO IR VARTOJIMO SĄLYGOS AR APRIBOJIMAI</w:t>
      </w:r>
    </w:p>
    <w:p w14:paraId="1840EF95" w14:textId="77777777" w:rsidR="00017499" w:rsidRPr="0069569E" w:rsidRDefault="00017499" w:rsidP="0069559E">
      <w:pPr>
        <w:rPr>
          <w:color w:val="000000"/>
          <w:sz w:val="22"/>
          <w:szCs w:val="22"/>
          <w:lang w:val="lt-LT"/>
        </w:rPr>
      </w:pPr>
    </w:p>
    <w:p w14:paraId="0E33D54A" w14:textId="77777777" w:rsidR="00017499" w:rsidRPr="0069569E" w:rsidRDefault="00017499" w:rsidP="0069559E">
      <w:pPr>
        <w:pStyle w:val="BodyTextIndent"/>
        <w:ind w:left="0" w:firstLine="0"/>
        <w:rPr>
          <w:color w:val="000000"/>
          <w:szCs w:val="22"/>
          <w:lang w:val="lt-LT"/>
        </w:rPr>
      </w:pPr>
      <w:r w:rsidRPr="0069569E">
        <w:rPr>
          <w:color w:val="000000"/>
          <w:szCs w:val="22"/>
          <w:lang w:val="lt-LT"/>
        </w:rPr>
        <w:t>Riboto išrašymo receptinis vaistinis preparatas (žr. I priedo [preparato charakteristikų santraukos] 4.2 skyrių).</w:t>
      </w:r>
    </w:p>
    <w:p w14:paraId="758A2729" w14:textId="77777777" w:rsidR="00017499" w:rsidRPr="0069569E" w:rsidRDefault="00017499" w:rsidP="0069559E">
      <w:pPr>
        <w:pStyle w:val="BodyTextIndent"/>
        <w:ind w:left="0" w:firstLine="0"/>
        <w:rPr>
          <w:color w:val="000000"/>
          <w:szCs w:val="22"/>
          <w:lang w:val="lt-LT"/>
        </w:rPr>
      </w:pPr>
    </w:p>
    <w:p w14:paraId="500D4156" w14:textId="77777777" w:rsidR="001E45D1" w:rsidRPr="0069569E" w:rsidRDefault="001E45D1" w:rsidP="0069559E">
      <w:pPr>
        <w:pStyle w:val="BodyTextIndent"/>
        <w:ind w:left="0" w:firstLine="0"/>
        <w:rPr>
          <w:color w:val="000000"/>
          <w:szCs w:val="22"/>
          <w:lang w:val="lt-LT"/>
        </w:rPr>
      </w:pPr>
    </w:p>
    <w:p w14:paraId="27905A62" w14:textId="77777777" w:rsidR="00343E57" w:rsidRPr="0069569E" w:rsidRDefault="001E45D1" w:rsidP="0069559E">
      <w:pPr>
        <w:pStyle w:val="Heading1"/>
        <w:jc w:val="left"/>
        <w:rPr>
          <w:rFonts w:ascii="Times New Roman" w:hAnsi="Times New Roman"/>
        </w:rPr>
      </w:pPr>
      <w:r w:rsidRPr="0069569E">
        <w:rPr>
          <w:rFonts w:ascii="Times New Roman" w:hAnsi="Times New Roman"/>
        </w:rPr>
        <w:t>C.</w:t>
      </w:r>
      <w:r w:rsidR="00343E57" w:rsidRPr="0069569E">
        <w:rPr>
          <w:rFonts w:ascii="Times New Roman" w:hAnsi="Times New Roman"/>
        </w:rPr>
        <w:tab/>
        <w:t xml:space="preserve">KITOS SĄLYGOS IR REIKALAVIMAI </w:t>
      </w:r>
      <w:r w:rsidR="00530E45" w:rsidRPr="0069569E">
        <w:rPr>
          <w:rFonts w:ascii="Times New Roman" w:hAnsi="Times New Roman"/>
        </w:rPr>
        <w:t>REGISTRUOTOJUI</w:t>
      </w:r>
    </w:p>
    <w:p w14:paraId="67E828C8" w14:textId="77777777" w:rsidR="00017499" w:rsidRPr="0069569E" w:rsidRDefault="00017499" w:rsidP="0069559E">
      <w:pPr>
        <w:rPr>
          <w:color w:val="000000"/>
          <w:sz w:val="22"/>
          <w:szCs w:val="22"/>
          <w:lang w:val="lt-LT"/>
        </w:rPr>
      </w:pPr>
    </w:p>
    <w:p w14:paraId="50716FED" w14:textId="77777777" w:rsidR="00AE4F8A" w:rsidRPr="0069569E" w:rsidRDefault="00AE4F8A" w:rsidP="0069559E">
      <w:pPr>
        <w:numPr>
          <w:ilvl w:val="0"/>
          <w:numId w:val="81"/>
        </w:numPr>
        <w:tabs>
          <w:tab w:val="left" w:pos="567"/>
        </w:tabs>
        <w:overflowPunct/>
        <w:autoSpaceDE/>
        <w:autoSpaceDN/>
        <w:adjustRightInd/>
        <w:ind w:hanging="720"/>
        <w:textAlignment w:val="auto"/>
        <w:rPr>
          <w:b/>
          <w:sz w:val="22"/>
          <w:szCs w:val="22"/>
          <w:lang w:val="lt-LT"/>
        </w:rPr>
      </w:pPr>
      <w:r w:rsidRPr="0069569E">
        <w:rPr>
          <w:b/>
          <w:sz w:val="22"/>
          <w:szCs w:val="22"/>
          <w:lang w:val="lt-LT"/>
        </w:rPr>
        <w:t xml:space="preserve">Periodiškai atnaujinami </w:t>
      </w:r>
      <w:r w:rsidR="00DE51AC" w:rsidRPr="0069569E">
        <w:rPr>
          <w:b/>
          <w:sz w:val="22"/>
          <w:szCs w:val="22"/>
          <w:lang w:val="lt-LT"/>
        </w:rPr>
        <w:t>s</w:t>
      </w:r>
      <w:r w:rsidRPr="0069569E">
        <w:rPr>
          <w:b/>
          <w:sz w:val="22"/>
          <w:szCs w:val="22"/>
          <w:lang w:val="lt-LT"/>
        </w:rPr>
        <w:t>augumo protokolai</w:t>
      </w:r>
      <w:r w:rsidR="003F6163">
        <w:rPr>
          <w:b/>
          <w:sz w:val="22"/>
          <w:szCs w:val="22"/>
          <w:lang w:val="lt-LT"/>
        </w:rPr>
        <w:t xml:space="preserve"> (PASP)</w:t>
      </w:r>
    </w:p>
    <w:p w14:paraId="2ADFA6D3" w14:textId="77777777" w:rsidR="00AE4F8A" w:rsidRPr="0069569E" w:rsidRDefault="00AE4F8A" w:rsidP="0069559E">
      <w:pPr>
        <w:tabs>
          <w:tab w:val="left" w:pos="0"/>
        </w:tabs>
        <w:rPr>
          <w:sz w:val="22"/>
          <w:szCs w:val="22"/>
          <w:lang w:val="lt-LT"/>
        </w:rPr>
      </w:pPr>
    </w:p>
    <w:p w14:paraId="610FAA51" w14:textId="029AA6A5" w:rsidR="00AE4F8A" w:rsidRPr="0069569E" w:rsidRDefault="0037081B" w:rsidP="0069559E">
      <w:pPr>
        <w:tabs>
          <w:tab w:val="left" w:pos="0"/>
        </w:tabs>
        <w:rPr>
          <w:i/>
          <w:sz w:val="22"/>
          <w:szCs w:val="22"/>
          <w:lang w:val="lt-LT"/>
        </w:rPr>
      </w:pPr>
      <w:r w:rsidRPr="0069569E">
        <w:rPr>
          <w:sz w:val="22"/>
          <w:szCs w:val="22"/>
          <w:lang w:val="lt-LT"/>
        </w:rPr>
        <w:t xml:space="preserve">Šio vaistinio preparato </w:t>
      </w:r>
      <w:r w:rsidR="003F6163">
        <w:rPr>
          <w:sz w:val="22"/>
          <w:szCs w:val="22"/>
          <w:lang w:val="lt-LT"/>
        </w:rPr>
        <w:t>PASP</w:t>
      </w:r>
      <w:r w:rsidRPr="0069569E">
        <w:rPr>
          <w:sz w:val="22"/>
          <w:szCs w:val="22"/>
          <w:lang w:val="lt-LT"/>
        </w:rPr>
        <w:t xml:space="preserve"> pateikimo reikalavimai išdėstyti Direktyvos 2001/83/EB 107c straipsnio 7 dalyje numatytame Sąjungos referencinių datų sąraše (EURD sąraše), kuris skelbiamas Europos vaistų tinklalapyje.</w:t>
      </w:r>
    </w:p>
    <w:p w14:paraId="3105D213" w14:textId="77777777" w:rsidR="00AE4F8A" w:rsidRPr="0069569E" w:rsidRDefault="00AE4F8A" w:rsidP="00F525F8">
      <w:pPr>
        <w:suppressAutoHyphens/>
        <w:rPr>
          <w:sz w:val="22"/>
          <w:szCs w:val="22"/>
          <w:lang w:val="lt-LT"/>
        </w:rPr>
      </w:pPr>
    </w:p>
    <w:p w14:paraId="4758E4EA" w14:textId="77777777" w:rsidR="00FC4774" w:rsidRPr="0069569E" w:rsidRDefault="00FC4774" w:rsidP="00F525F8">
      <w:pPr>
        <w:suppressAutoHyphens/>
        <w:rPr>
          <w:sz w:val="22"/>
          <w:szCs w:val="22"/>
          <w:lang w:val="lt-LT"/>
        </w:rPr>
      </w:pPr>
    </w:p>
    <w:p w14:paraId="3852BFD2" w14:textId="77777777" w:rsidR="00AE4F8A" w:rsidRPr="0069569E" w:rsidRDefault="00AE4F8A" w:rsidP="0069559E">
      <w:pPr>
        <w:pStyle w:val="Heading1"/>
        <w:jc w:val="left"/>
        <w:rPr>
          <w:rFonts w:ascii="Times New Roman" w:hAnsi="Times New Roman"/>
        </w:rPr>
      </w:pPr>
      <w:r w:rsidRPr="0069569E">
        <w:rPr>
          <w:rFonts w:ascii="Times New Roman" w:hAnsi="Times New Roman"/>
        </w:rPr>
        <w:t>D.</w:t>
      </w:r>
      <w:r w:rsidRPr="0069569E">
        <w:rPr>
          <w:rFonts w:ascii="Times New Roman" w:hAnsi="Times New Roman"/>
        </w:rPr>
        <w:tab/>
        <w:t>SĄLYGOS AR APRIBOJIMAI, SKIRTI SAUGIAM IR VEIKSMINGAM VAISTINIO PREPARATO VARTOJIMUI UŽTIKRINTI</w:t>
      </w:r>
    </w:p>
    <w:p w14:paraId="5995BAD2" w14:textId="77777777" w:rsidR="00AE4F8A" w:rsidRPr="0069569E" w:rsidRDefault="00AE4F8A" w:rsidP="0069559E">
      <w:pPr>
        <w:keepNext/>
        <w:keepLines/>
        <w:suppressAutoHyphens/>
        <w:rPr>
          <w:sz w:val="22"/>
          <w:szCs w:val="22"/>
          <w:lang w:val="lt-LT"/>
        </w:rPr>
      </w:pPr>
    </w:p>
    <w:p w14:paraId="602CFAD4" w14:textId="77777777" w:rsidR="00AE4F8A" w:rsidRPr="0069569E" w:rsidRDefault="00AE4F8A" w:rsidP="0069559E">
      <w:pPr>
        <w:keepNext/>
        <w:keepLines/>
        <w:numPr>
          <w:ilvl w:val="0"/>
          <w:numId w:val="83"/>
        </w:numPr>
        <w:suppressAutoHyphens/>
        <w:ind w:hanging="720"/>
        <w:rPr>
          <w:b/>
          <w:sz w:val="22"/>
          <w:szCs w:val="22"/>
          <w:lang w:val="lt-LT"/>
        </w:rPr>
      </w:pPr>
      <w:r w:rsidRPr="0069569E">
        <w:rPr>
          <w:b/>
          <w:sz w:val="22"/>
          <w:szCs w:val="22"/>
          <w:lang w:val="lt-LT"/>
        </w:rPr>
        <w:t>Rizikos valdymo planas (RVP)</w:t>
      </w:r>
    </w:p>
    <w:p w14:paraId="389F907A" w14:textId="77777777" w:rsidR="00DE51AC" w:rsidRPr="0069569E" w:rsidRDefault="00DE51AC" w:rsidP="0069559E">
      <w:pPr>
        <w:keepNext/>
        <w:keepLines/>
        <w:suppressAutoHyphens/>
        <w:rPr>
          <w:b/>
          <w:sz w:val="22"/>
          <w:szCs w:val="22"/>
          <w:u w:val="single"/>
          <w:lang w:val="lt-LT"/>
        </w:rPr>
      </w:pPr>
    </w:p>
    <w:p w14:paraId="5C765CA7" w14:textId="77777777" w:rsidR="00AE4F8A" w:rsidRPr="0069569E" w:rsidRDefault="0037081B" w:rsidP="0069559E">
      <w:pPr>
        <w:tabs>
          <w:tab w:val="left" w:pos="0"/>
        </w:tabs>
        <w:rPr>
          <w:sz w:val="22"/>
          <w:szCs w:val="22"/>
          <w:lang w:val="lt-LT"/>
        </w:rPr>
      </w:pPr>
      <w:r w:rsidRPr="0069569E">
        <w:rPr>
          <w:sz w:val="22"/>
          <w:szCs w:val="22"/>
          <w:lang w:val="lt-LT"/>
        </w:rPr>
        <w:t>Registruotojas</w:t>
      </w:r>
      <w:r w:rsidRPr="0069569E" w:rsidDel="0037081B">
        <w:rPr>
          <w:sz w:val="22"/>
          <w:szCs w:val="22"/>
          <w:lang w:val="lt-LT"/>
        </w:rPr>
        <w:t xml:space="preserve"> </w:t>
      </w:r>
      <w:r w:rsidR="00AE4F8A" w:rsidRPr="0069569E">
        <w:rPr>
          <w:sz w:val="22"/>
          <w:szCs w:val="22"/>
          <w:lang w:val="lt-LT"/>
        </w:rPr>
        <w:t>atlieka reikalaujamą farmakologinio budrumo veiklą ir veiksmus, kurie išsamiai aprašyt</w:t>
      </w:r>
      <w:r w:rsidR="00C14C7F" w:rsidRPr="0069569E">
        <w:rPr>
          <w:sz w:val="22"/>
          <w:szCs w:val="22"/>
          <w:lang w:val="lt-LT"/>
        </w:rPr>
        <w:t xml:space="preserve">i </w:t>
      </w:r>
      <w:r w:rsidRPr="0069569E">
        <w:rPr>
          <w:sz w:val="22"/>
          <w:szCs w:val="22"/>
          <w:lang w:val="lt-LT"/>
        </w:rPr>
        <w:t xml:space="preserve">registracijos </w:t>
      </w:r>
      <w:r w:rsidR="00C14C7F" w:rsidRPr="0069569E">
        <w:rPr>
          <w:sz w:val="22"/>
          <w:szCs w:val="22"/>
          <w:lang w:val="lt-LT"/>
        </w:rPr>
        <w:t>bylos 1.8.2 </w:t>
      </w:r>
      <w:r w:rsidR="00AE4F8A" w:rsidRPr="0069569E">
        <w:rPr>
          <w:sz w:val="22"/>
          <w:szCs w:val="22"/>
          <w:lang w:val="lt-LT"/>
        </w:rPr>
        <w:t>modulyje pateiktame RVP ir suderintose tolesnėse jo versijose.</w:t>
      </w:r>
    </w:p>
    <w:p w14:paraId="43CD65AF" w14:textId="77777777" w:rsidR="00AE4F8A" w:rsidRPr="0069569E" w:rsidRDefault="00AE4F8A" w:rsidP="0069559E">
      <w:pPr>
        <w:rPr>
          <w:sz w:val="22"/>
          <w:szCs w:val="22"/>
          <w:lang w:val="lt-LT"/>
        </w:rPr>
      </w:pPr>
    </w:p>
    <w:p w14:paraId="39C2BD72" w14:textId="77777777" w:rsidR="00AE4F8A" w:rsidRPr="0069569E" w:rsidRDefault="00AE4F8A" w:rsidP="0069559E">
      <w:pPr>
        <w:keepNext/>
        <w:keepLines/>
        <w:rPr>
          <w:i/>
          <w:sz w:val="22"/>
          <w:szCs w:val="22"/>
          <w:lang w:val="lt-LT"/>
        </w:rPr>
      </w:pPr>
      <w:r w:rsidRPr="0069569E">
        <w:rPr>
          <w:sz w:val="22"/>
          <w:szCs w:val="22"/>
          <w:lang w:val="lt-LT"/>
        </w:rPr>
        <w:t>Atnaujintas rizikos valdymo planas turi būti pateiktas</w:t>
      </w:r>
      <w:r w:rsidRPr="0069569E">
        <w:rPr>
          <w:i/>
          <w:sz w:val="22"/>
          <w:szCs w:val="22"/>
          <w:lang w:val="lt-LT"/>
        </w:rPr>
        <w:t>:</w:t>
      </w:r>
    </w:p>
    <w:p w14:paraId="7EEA9434" w14:textId="77777777" w:rsidR="00AE4F8A" w:rsidRPr="0069569E" w:rsidRDefault="00AE4F8A" w:rsidP="0069559E">
      <w:pPr>
        <w:numPr>
          <w:ilvl w:val="0"/>
          <w:numId w:val="82"/>
        </w:numPr>
        <w:tabs>
          <w:tab w:val="clear" w:pos="720"/>
          <w:tab w:val="num" w:pos="567"/>
        </w:tabs>
        <w:overflowPunct/>
        <w:autoSpaceDE/>
        <w:autoSpaceDN/>
        <w:adjustRightInd/>
        <w:ind w:left="567" w:hanging="567"/>
        <w:textAlignment w:val="auto"/>
        <w:rPr>
          <w:i/>
          <w:sz w:val="22"/>
          <w:szCs w:val="22"/>
          <w:lang w:val="lt-LT"/>
        </w:rPr>
      </w:pPr>
      <w:r w:rsidRPr="0069569E">
        <w:rPr>
          <w:sz w:val="22"/>
          <w:szCs w:val="22"/>
          <w:lang w:val="lt-LT"/>
        </w:rPr>
        <w:t>pareikalavus Europos vaistų agentūrai</w:t>
      </w:r>
      <w:r w:rsidRPr="0069569E">
        <w:rPr>
          <w:i/>
          <w:sz w:val="22"/>
          <w:szCs w:val="22"/>
          <w:lang w:val="lt-LT"/>
        </w:rPr>
        <w:t>;</w:t>
      </w:r>
    </w:p>
    <w:p w14:paraId="08448E46" w14:textId="77777777" w:rsidR="00AE4F8A" w:rsidRPr="0069569E" w:rsidRDefault="00AE4F8A" w:rsidP="0069559E">
      <w:pPr>
        <w:numPr>
          <w:ilvl w:val="0"/>
          <w:numId w:val="82"/>
        </w:numPr>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kai keičiama rizikos valdymo sistema, ypač gavus naujos informacijos, kuri gali lemti didelį naudos ir rizikos santykio pokytį arba pasiekus svarbų (farmakologinio budrumo ar rizikos mažinimo) etapą.</w:t>
      </w:r>
    </w:p>
    <w:p w14:paraId="4912BED0" w14:textId="77777777" w:rsidR="00AE4F8A" w:rsidRPr="0069569E" w:rsidRDefault="00AE4F8A" w:rsidP="0069559E">
      <w:pPr>
        <w:rPr>
          <w:sz w:val="22"/>
          <w:szCs w:val="22"/>
          <w:lang w:val="lt-LT"/>
        </w:rPr>
      </w:pPr>
    </w:p>
    <w:p w14:paraId="6F2F11EB" w14:textId="77777777" w:rsidR="00017499" w:rsidRPr="0069569E" w:rsidRDefault="00017499" w:rsidP="0069559E">
      <w:pPr>
        <w:ind w:left="567" w:hanging="567"/>
        <w:rPr>
          <w:color w:val="000000"/>
          <w:sz w:val="22"/>
          <w:szCs w:val="22"/>
          <w:lang w:val="lt-LT"/>
        </w:rPr>
      </w:pPr>
      <w:r w:rsidRPr="0069569E">
        <w:rPr>
          <w:color w:val="000000"/>
          <w:sz w:val="22"/>
          <w:szCs w:val="22"/>
          <w:lang w:val="lt-LT"/>
        </w:rPr>
        <w:br w:type="page"/>
      </w:r>
    </w:p>
    <w:p w14:paraId="7BCF54D6" w14:textId="77777777" w:rsidR="00017499" w:rsidRPr="0069569E" w:rsidRDefault="00017499" w:rsidP="0069559E">
      <w:pPr>
        <w:ind w:left="567" w:hanging="567"/>
        <w:rPr>
          <w:color w:val="000000"/>
          <w:sz w:val="22"/>
          <w:szCs w:val="22"/>
          <w:lang w:val="lt-LT"/>
        </w:rPr>
      </w:pPr>
    </w:p>
    <w:p w14:paraId="5BF6884E" w14:textId="77777777" w:rsidR="00017499" w:rsidRPr="0069569E" w:rsidRDefault="00017499" w:rsidP="0069559E">
      <w:pPr>
        <w:ind w:left="567" w:hanging="567"/>
        <w:rPr>
          <w:color w:val="000000"/>
          <w:sz w:val="22"/>
          <w:szCs w:val="22"/>
          <w:lang w:val="lt-LT"/>
        </w:rPr>
      </w:pPr>
    </w:p>
    <w:p w14:paraId="1BD80E33" w14:textId="77777777" w:rsidR="00017499" w:rsidRPr="0069569E" w:rsidRDefault="00017499" w:rsidP="0069559E">
      <w:pPr>
        <w:ind w:left="567" w:hanging="567"/>
        <w:rPr>
          <w:color w:val="000000"/>
          <w:sz w:val="22"/>
          <w:szCs w:val="22"/>
          <w:lang w:val="lt-LT"/>
        </w:rPr>
      </w:pPr>
    </w:p>
    <w:p w14:paraId="4AA589A7" w14:textId="77777777" w:rsidR="00017499" w:rsidRPr="0069569E" w:rsidRDefault="00017499" w:rsidP="0069559E">
      <w:pPr>
        <w:ind w:left="567" w:hanging="567"/>
        <w:rPr>
          <w:color w:val="000000"/>
          <w:sz w:val="22"/>
          <w:szCs w:val="22"/>
          <w:lang w:val="lt-LT"/>
        </w:rPr>
      </w:pPr>
    </w:p>
    <w:p w14:paraId="4B9E9E50" w14:textId="77777777" w:rsidR="00017499" w:rsidRPr="0069569E" w:rsidRDefault="00017499" w:rsidP="0069559E">
      <w:pPr>
        <w:ind w:left="567" w:hanging="567"/>
        <w:rPr>
          <w:color w:val="000000"/>
          <w:sz w:val="22"/>
          <w:szCs w:val="22"/>
          <w:lang w:val="lt-LT"/>
        </w:rPr>
      </w:pPr>
    </w:p>
    <w:p w14:paraId="1F2C4A51" w14:textId="77777777" w:rsidR="00017499" w:rsidRPr="0069569E" w:rsidRDefault="00017499" w:rsidP="0069559E">
      <w:pPr>
        <w:ind w:left="567" w:hanging="567"/>
        <w:rPr>
          <w:color w:val="000000"/>
          <w:sz w:val="22"/>
          <w:szCs w:val="22"/>
          <w:lang w:val="lt-LT"/>
        </w:rPr>
      </w:pPr>
    </w:p>
    <w:p w14:paraId="012BC472" w14:textId="77777777" w:rsidR="00017499" w:rsidRPr="0069569E" w:rsidRDefault="00017499" w:rsidP="0069559E">
      <w:pPr>
        <w:ind w:left="567" w:hanging="567"/>
        <w:rPr>
          <w:color w:val="000000"/>
          <w:sz w:val="22"/>
          <w:szCs w:val="22"/>
          <w:lang w:val="lt-LT"/>
        </w:rPr>
      </w:pPr>
    </w:p>
    <w:p w14:paraId="071BF3AD" w14:textId="77777777" w:rsidR="00017499" w:rsidRPr="0069569E" w:rsidRDefault="00017499" w:rsidP="0069559E">
      <w:pPr>
        <w:ind w:left="567" w:hanging="567"/>
        <w:rPr>
          <w:color w:val="000000"/>
          <w:sz w:val="22"/>
          <w:szCs w:val="22"/>
          <w:lang w:val="lt-LT"/>
        </w:rPr>
      </w:pPr>
    </w:p>
    <w:p w14:paraId="565FF868" w14:textId="77777777" w:rsidR="00017499" w:rsidRPr="0069569E" w:rsidRDefault="00017499" w:rsidP="0069559E">
      <w:pPr>
        <w:ind w:left="567" w:hanging="567"/>
        <w:rPr>
          <w:color w:val="000000"/>
          <w:sz w:val="22"/>
          <w:szCs w:val="22"/>
          <w:lang w:val="lt-LT"/>
        </w:rPr>
      </w:pPr>
    </w:p>
    <w:p w14:paraId="3AC99AD7" w14:textId="77777777" w:rsidR="00017499" w:rsidRPr="0069569E" w:rsidRDefault="00017499" w:rsidP="0069559E">
      <w:pPr>
        <w:ind w:left="567" w:hanging="567"/>
        <w:rPr>
          <w:color w:val="000000"/>
          <w:sz w:val="22"/>
          <w:szCs w:val="22"/>
          <w:lang w:val="lt-LT"/>
        </w:rPr>
      </w:pPr>
    </w:p>
    <w:p w14:paraId="6345FF39" w14:textId="77777777" w:rsidR="00017499" w:rsidRPr="0069569E" w:rsidRDefault="00017499" w:rsidP="0069559E">
      <w:pPr>
        <w:ind w:left="567" w:hanging="567"/>
        <w:rPr>
          <w:color w:val="000000"/>
          <w:sz w:val="22"/>
          <w:szCs w:val="22"/>
          <w:lang w:val="lt-LT"/>
        </w:rPr>
      </w:pPr>
    </w:p>
    <w:p w14:paraId="0F5D14BD" w14:textId="77777777" w:rsidR="00017499" w:rsidRPr="0069569E" w:rsidRDefault="00017499" w:rsidP="0069559E">
      <w:pPr>
        <w:ind w:left="567" w:hanging="567"/>
        <w:rPr>
          <w:color w:val="000000"/>
          <w:sz w:val="22"/>
          <w:szCs w:val="22"/>
          <w:lang w:val="lt-LT"/>
        </w:rPr>
      </w:pPr>
    </w:p>
    <w:p w14:paraId="00F140C6" w14:textId="77777777" w:rsidR="00017499" w:rsidRPr="0069569E" w:rsidRDefault="00017499" w:rsidP="0069559E">
      <w:pPr>
        <w:ind w:left="567" w:hanging="567"/>
        <w:rPr>
          <w:color w:val="000000"/>
          <w:sz w:val="22"/>
          <w:szCs w:val="22"/>
          <w:lang w:val="lt-LT"/>
        </w:rPr>
      </w:pPr>
    </w:p>
    <w:p w14:paraId="424EA28D" w14:textId="77777777" w:rsidR="00017499" w:rsidRPr="0069569E" w:rsidRDefault="00017499" w:rsidP="0069559E">
      <w:pPr>
        <w:ind w:left="567" w:hanging="567"/>
        <w:rPr>
          <w:color w:val="000000"/>
          <w:sz w:val="22"/>
          <w:szCs w:val="22"/>
          <w:lang w:val="lt-LT"/>
        </w:rPr>
      </w:pPr>
    </w:p>
    <w:p w14:paraId="5DBEE505" w14:textId="77777777" w:rsidR="00017499" w:rsidRPr="0069569E" w:rsidRDefault="00017499" w:rsidP="0069559E">
      <w:pPr>
        <w:ind w:left="567" w:hanging="567"/>
        <w:rPr>
          <w:color w:val="000000"/>
          <w:sz w:val="22"/>
          <w:szCs w:val="22"/>
          <w:lang w:val="lt-LT"/>
        </w:rPr>
      </w:pPr>
    </w:p>
    <w:p w14:paraId="7F64E866" w14:textId="77777777" w:rsidR="00017499" w:rsidRPr="0069569E" w:rsidRDefault="00017499" w:rsidP="0069559E">
      <w:pPr>
        <w:ind w:left="567" w:hanging="567"/>
        <w:rPr>
          <w:color w:val="000000"/>
          <w:sz w:val="22"/>
          <w:szCs w:val="22"/>
          <w:lang w:val="lt-LT"/>
        </w:rPr>
      </w:pPr>
    </w:p>
    <w:p w14:paraId="5D348D5C" w14:textId="77777777" w:rsidR="00017499" w:rsidRPr="0069569E" w:rsidRDefault="00017499" w:rsidP="0069559E">
      <w:pPr>
        <w:ind w:left="567" w:hanging="567"/>
        <w:rPr>
          <w:color w:val="000000"/>
          <w:sz w:val="22"/>
          <w:szCs w:val="22"/>
          <w:lang w:val="lt-LT"/>
        </w:rPr>
      </w:pPr>
    </w:p>
    <w:p w14:paraId="441FE973" w14:textId="77777777" w:rsidR="00017499" w:rsidRPr="0069569E" w:rsidRDefault="00017499" w:rsidP="0069559E">
      <w:pPr>
        <w:ind w:left="567" w:hanging="567"/>
        <w:rPr>
          <w:color w:val="000000"/>
          <w:sz w:val="22"/>
          <w:szCs w:val="22"/>
          <w:lang w:val="lt-LT"/>
        </w:rPr>
      </w:pPr>
    </w:p>
    <w:p w14:paraId="174BB141" w14:textId="77777777" w:rsidR="00017499" w:rsidRPr="0069569E" w:rsidRDefault="00017499" w:rsidP="0069559E">
      <w:pPr>
        <w:ind w:left="567" w:hanging="567"/>
        <w:rPr>
          <w:color w:val="000000"/>
          <w:sz w:val="22"/>
          <w:szCs w:val="22"/>
          <w:lang w:val="lt-LT"/>
        </w:rPr>
      </w:pPr>
    </w:p>
    <w:p w14:paraId="4DDBC13C" w14:textId="77777777" w:rsidR="00017499" w:rsidRPr="0069569E" w:rsidRDefault="00017499" w:rsidP="0069559E">
      <w:pPr>
        <w:ind w:left="567" w:hanging="567"/>
        <w:rPr>
          <w:color w:val="000000"/>
          <w:sz w:val="22"/>
          <w:szCs w:val="22"/>
          <w:lang w:val="lt-LT"/>
        </w:rPr>
      </w:pPr>
    </w:p>
    <w:p w14:paraId="0291049A" w14:textId="77777777" w:rsidR="00017499" w:rsidRPr="0069569E" w:rsidRDefault="00017499" w:rsidP="0069559E">
      <w:pPr>
        <w:ind w:left="567" w:hanging="567"/>
        <w:rPr>
          <w:color w:val="000000"/>
          <w:sz w:val="22"/>
          <w:szCs w:val="22"/>
          <w:lang w:val="lt-LT"/>
        </w:rPr>
      </w:pPr>
    </w:p>
    <w:p w14:paraId="106A2758" w14:textId="77777777" w:rsidR="00017499" w:rsidRPr="0069569E" w:rsidRDefault="00017499" w:rsidP="0069559E">
      <w:pPr>
        <w:ind w:left="567" w:hanging="567"/>
        <w:rPr>
          <w:color w:val="000000"/>
          <w:sz w:val="22"/>
          <w:szCs w:val="22"/>
          <w:lang w:val="lt-LT"/>
        </w:rPr>
      </w:pPr>
    </w:p>
    <w:p w14:paraId="53741291" w14:textId="77777777" w:rsidR="00017499" w:rsidRPr="0069569E" w:rsidRDefault="00017499" w:rsidP="0069559E">
      <w:pPr>
        <w:ind w:left="567" w:hanging="567"/>
        <w:jc w:val="center"/>
        <w:rPr>
          <w:b/>
          <w:color w:val="000000"/>
          <w:sz w:val="22"/>
          <w:szCs w:val="22"/>
          <w:lang w:val="lt-LT"/>
        </w:rPr>
      </w:pPr>
      <w:r w:rsidRPr="0069569E">
        <w:rPr>
          <w:b/>
          <w:color w:val="000000"/>
          <w:sz w:val="22"/>
          <w:szCs w:val="22"/>
          <w:lang w:val="lt-LT"/>
        </w:rPr>
        <w:t>III</w:t>
      </w:r>
      <w:r w:rsidR="00C14C7F" w:rsidRPr="0069569E">
        <w:rPr>
          <w:b/>
          <w:color w:val="000000"/>
          <w:sz w:val="22"/>
          <w:szCs w:val="22"/>
          <w:lang w:val="lt-LT"/>
        </w:rPr>
        <w:t> </w:t>
      </w:r>
      <w:r w:rsidRPr="0069569E">
        <w:rPr>
          <w:b/>
          <w:color w:val="000000"/>
          <w:sz w:val="22"/>
          <w:szCs w:val="22"/>
          <w:lang w:val="lt-LT"/>
        </w:rPr>
        <w:t>PRIEDAS</w:t>
      </w:r>
    </w:p>
    <w:p w14:paraId="26F92CFA" w14:textId="77777777" w:rsidR="00017499" w:rsidRPr="0069569E" w:rsidRDefault="00017499" w:rsidP="0069559E">
      <w:pPr>
        <w:ind w:left="567" w:hanging="567"/>
        <w:jc w:val="center"/>
        <w:rPr>
          <w:b/>
          <w:color w:val="000000"/>
          <w:sz w:val="22"/>
          <w:szCs w:val="22"/>
          <w:lang w:val="lt-LT"/>
        </w:rPr>
      </w:pPr>
    </w:p>
    <w:p w14:paraId="403F46AA" w14:textId="77777777" w:rsidR="00017499" w:rsidRPr="0069569E" w:rsidRDefault="00017499" w:rsidP="0069559E">
      <w:pPr>
        <w:ind w:left="567" w:hanging="567"/>
        <w:jc w:val="center"/>
        <w:rPr>
          <w:b/>
          <w:color w:val="000000"/>
          <w:sz w:val="22"/>
          <w:szCs w:val="22"/>
          <w:lang w:val="lt-LT"/>
        </w:rPr>
      </w:pPr>
      <w:r w:rsidRPr="0069569E">
        <w:rPr>
          <w:b/>
          <w:color w:val="000000"/>
          <w:sz w:val="22"/>
          <w:szCs w:val="22"/>
          <w:lang w:val="lt-LT"/>
        </w:rPr>
        <w:t>ŽENKLINIMAS IR PAKUOTĖS LAPELIS</w:t>
      </w:r>
    </w:p>
    <w:p w14:paraId="5686CB69" w14:textId="77777777" w:rsidR="00017499" w:rsidRPr="0069569E" w:rsidRDefault="00017499" w:rsidP="0069559E">
      <w:pPr>
        <w:ind w:left="567" w:hanging="567"/>
        <w:rPr>
          <w:color w:val="000000"/>
          <w:sz w:val="22"/>
          <w:szCs w:val="22"/>
          <w:lang w:val="lt-LT"/>
        </w:rPr>
      </w:pPr>
      <w:r w:rsidRPr="0069569E">
        <w:rPr>
          <w:color w:val="000000"/>
          <w:sz w:val="22"/>
          <w:szCs w:val="22"/>
          <w:lang w:val="lt-LT"/>
        </w:rPr>
        <w:br w:type="page"/>
      </w:r>
    </w:p>
    <w:p w14:paraId="0C366B51" w14:textId="77777777" w:rsidR="00017499" w:rsidRPr="0069569E" w:rsidRDefault="00017499" w:rsidP="0069559E">
      <w:pPr>
        <w:ind w:left="567" w:hanging="567"/>
        <w:rPr>
          <w:color w:val="000000"/>
          <w:sz w:val="22"/>
          <w:szCs w:val="22"/>
          <w:lang w:val="lt-LT"/>
        </w:rPr>
      </w:pPr>
    </w:p>
    <w:p w14:paraId="1EBFB2AF" w14:textId="77777777" w:rsidR="00017499" w:rsidRPr="0069569E" w:rsidRDefault="00017499" w:rsidP="0069559E">
      <w:pPr>
        <w:ind w:left="567" w:hanging="567"/>
        <w:rPr>
          <w:color w:val="000000"/>
          <w:sz w:val="22"/>
          <w:szCs w:val="22"/>
          <w:lang w:val="lt-LT"/>
        </w:rPr>
      </w:pPr>
    </w:p>
    <w:p w14:paraId="3B369627" w14:textId="77777777" w:rsidR="00017499" w:rsidRPr="0069569E" w:rsidRDefault="00017499" w:rsidP="0069559E">
      <w:pPr>
        <w:ind w:left="567" w:hanging="567"/>
        <w:rPr>
          <w:color w:val="000000"/>
          <w:sz w:val="22"/>
          <w:szCs w:val="22"/>
          <w:lang w:val="lt-LT"/>
        </w:rPr>
      </w:pPr>
    </w:p>
    <w:p w14:paraId="382B20F2" w14:textId="77777777" w:rsidR="00017499" w:rsidRPr="0069569E" w:rsidRDefault="00017499" w:rsidP="0069559E">
      <w:pPr>
        <w:ind w:left="567" w:hanging="567"/>
        <w:rPr>
          <w:color w:val="000000"/>
          <w:sz w:val="22"/>
          <w:szCs w:val="22"/>
          <w:lang w:val="lt-LT"/>
        </w:rPr>
      </w:pPr>
    </w:p>
    <w:p w14:paraId="699BC864" w14:textId="77777777" w:rsidR="00017499" w:rsidRPr="0069569E" w:rsidRDefault="00017499" w:rsidP="0069559E">
      <w:pPr>
        <w:ind w:left="567" w:hanging="567"/>
        <w:rPr>
          <w:color w:val="000000"/>
          <w:sz w:val="22"/>
          <w:szCs w:val="22"/>
          <w:lang w:val="lt-LT"/>
        </w:rPr>
      </w:pPr>
    </w:p>
    <w:p w14:paraId="1863946C" w14:textId="77777777" w:rsidR="00017499" w:rsidRPr="0069569E" w:rsidRDefault="00017499" w:rsidP="0069559E">
      <w:pPr>
        <w:ind w:left="567" w:hanging="567"/>
        <w:rPr>
          <w:color w:val="000000"/>
          <w:sz w:val="22"/>
          <w:szCs w:val="22"/>
          <w:lang w:val="lt-LT"/>
        </w:rPr>
      </w:pPr>
    </w:p>
    <w:p w14:paraId="3F41C2E2" w14:textId="77777777" w:rsidR="00017499" w:rsidRPr="0069569E" w:rsidRDefault="00017499" w:rsidP="0069559E">
      <w:pPr>
        <w:ind w:left="567" w:hanging="567"/>
        <w:rPr>
          <w:color w:val="000000"/>
          <w:sz w:val="22"/>
          <w:szCs w:val="22"/>
          <w:lang w:val="lt-LT"/>
        </w:rPr>
      </w:pPr>
    </w:p>
    <w:p w14:paraId="58DE3529" w14:textId="77777777" w:rsidR="00017499" w:rsidRPr="0069569E" w:rsidRDefault="00017499" w:rsidP="0069559E">
      <w:pPr>
        <w:ind w:left="567" w:hanging="567"/>
        <w:rPr>
          <w:color w:val="000000"/>
          <w:sz w:val="22"/>
          <w:szCs w:val="22"/>
          <w:lang w:val="lt-LT"/>
        </w:rPr>
      </w:pPr>
    </w:p>
    <w:p w14:paraId="5FAA56A9" w14:textId="77777777" w:rsidR="00017499" w:rsidRPr="0069569E" w:rsidRDefault="00017499" w:rsidP="0069559E">
      <w:pPr>
        <w:ind w:left="567" w:hanging="567"/>
        <w:rPr>
          <w:color w:val="000000"/>
          <w:sz w:val="22"/>
          <w:szCs w:val="22"/>
          <w:lang w:val="lt-LT"/>
        </w:rPr>
      </w:pPr>
    </w:p>
    <w:p w14:paraId="24CB7966" w14:textId="77777777" w:rsidR="00017499" w:rsidRPr="0069569E" w:rsidRDefault="00017499" w:rsidP="0069559E">
      <w:pPr>
        <w:ind w:left="567" w:hanging="567"/>
        <w:rPr>
          <w:color w:val="000000"/>
          <w:sz w:val="22"/>
          <w:szCs w:val="22"/>
          <w:lang w:val="lt-LT"/>
        </w:rPr>
      </w:pPr>
    </w:p>
    <w:p w14:paraId="2CFCF607" w14:textId="77777777" w:rsidR="00017499" w:rsidRPr="0069569E" w:rsidRDefault="00017499" w:rsidP="0069559E">
      <w:pPr>
        <w:ind w:left="567" w:hanging="567"/>
        <w:rPr>
          <w:color w:val="000000"/>
          <w:sz w:val="22"/>
          <w:szCs w:val="22"/>
          <w:lang w:val="lt-LT"/>
        </w:rPr>
      </w:pPr>
    </w:p>
    <w:p w14:paraId="7F773851" w14:textId="77777777" w:rsidR="00017499" w:rsidRPr="0069569E" w:rsidRDefault="00017499" w:rsidP="0069559E">
      <w:pPr>
        <w:ind w:left="567" w:hanging="567"/>
        <w:rPr>
          <w:color w:val="000000"/>
          <w:sz w:val="22"/>
          <w:szCs w:val="22"/>
          <w:lang w:val="lt-LT"/>
        </w:rPr>
      </w:pPr>
    </w:p>
    <w:p w14:paraId="1BB86A19" w14:textId="77777777" w:rsidR="00017499" w:rsidRPr="0069569E" w:rsidRDefault="00017499" w:rsidP="0069559E">
      <w:pPr>
        <w:ind w:left="567" w:hanging="567"/>
        <w:rPr>
          <w:color w:val="000000"/>
          <w:sz w:val="22"/>
          <w:szCs w:val="22"/>
          <w:lang w:val="lt-LT"/>
        </w:rPr>
      </w:pPr>
    </w:p>
    <w:p w14:paraId="0CCAFF80" w14:textId="77777777" w:rsidR="00017499" w:rsidRPr="0069569E" w:rsidRDefault="00017499" w:rsidP="0069559E">
      <w:pPr>
        <w:ind w:left="567" w:hanging="567"/>
        <w:rPr>
          <w:color w:val="000000"/>
          <w:sz w:val="22"/>
          <w:szCs w:val="22"/>
          <w:lang w:val="lt-LT"/>
        </w:rPr>
      </w:pPr>
    </w:p>
    <w:p w14:paraId="62B890BD" w14:textId="77777777" w:rsidR="00017499" w:rsidRPr="0069569E" w:rsidRDefault="00017499" w:rsidP="0069559E">
      <w:pPr>
        <w:ind w:left="567" w:hanging="567"/>
        <w:rPr>
          <w:color w:val="000000"/>
          <w:sz w:val="22"/>
          <w:szCs w:val="22"/>
          <w:lang w:val="lt-LT"/>
        </w:rPr>
      </w:pPr>
    </w:p>
    <w:p w14:paraId="5D958830" w14:textId="77777777" w:rsidR="00017499" w:rsidRPr="0069569E" w:rsidRDefault="00017499" w:rsidP="0069559E">
      <w:pPr>
        <w:ind w:left="567" w:hanging="567"/>
        <w:rPr>
          <w:color w:val="000000"/>
          <w:sz w:val="22"/>
          <w:szCs w:val="22"/>
          <w:lang w:val="lt-LT"/>
        </w:rPr>
      </w:pPr>
    </w:p>
    <w:p w14:paraId="4C9677FF" w14:textId="77777777" w:rsidR="00017499" w:rsidRPr="0069569E" w:rsidRDefault="00017499" w:rsidP="0069559E">
      <w:pPr>
        <w:ind w:left="567" w:hanging="567"/>
        <w:rPr>
          <w:color w:val="000000"/>
          <w:sz w:val="22"/>
          <w:szCs w:val="22"/>
          <w:lang w:val="lt-LT"/>
        </w:rPr>
      </w:pPr>
    </w:p>
    <w:p w14:paraId="43865451" w14:textId="77777777" w:rsidR="00017499" w:rsidRPr="0069569E" w:rsidRDefault="00017499" w:rsidP="0069559E">
      <w:pPr>
        <w:ind w:left="567" w:hanging="567"/>
        <w:rPr>
          <w:color w:val="000000"/>
          <w:sz w:val="22"/>
          <w:szCs w:val="22"/>
          <w:lang w:val="lt-LT"/>
        </w:rPr>
      </w:pPr>
    </w:p>
    <w:p w14:paraId="135D89BC" w14:textId="77777777" w:rsidR="00017499" w:rsidRPr="0069569E" w:rsidRDefault="00017499" w:rsidP="0069559E">
      <w:pPr>
        <w:ind w:left="567" w:hanging="567"/>
        <w:rPr>
          <w:color w:val="000000"/>
          <w:sz w:val="22"/>
          <w:szCs w:val="22"/>
          <w:lang w:val="lt-LT"/>
        </w:rPr>
      </w:pPr>
    </w:p>
    <w:p w14:paraId="0679B0C4" w14:textId="77777777" w:rsidR="00017499" w:rsidRPr="0069569E" w:rsidRDefault="00017499" w:rsidP="0069559E">
      <w:pPr>
        <w:ind w:left="567" w:hanging="567"/>
        <w:rPr>
          <w:color w:val="000000"/>
          <w:sz w:val="22"/>
          <w:szCs w:val="22"/>
          <w:lang w:val="lt-LT"/>
        </w:rPr>
      </w:pPr>
    </w:p>
    <w:p w14:paraId="057EFCEA" w14:textId="77777777" w:rsidR="00017499" w:rsidRPr="0069569E" w:rsidRDefault="00017499" w:rsidP="0069559E">
      <w:pPr>
        <w:ind w:left="567" w:hanging="567"/>
        <w:rPr>
          <w:color w:val="000000"/>
          <w:sz w:val="22"/>
          <w:szCs w:val="22"/>
          <w:lang w:val="lt-LT"/>
        </w:rPr>
      </w:pPr>
    </w:p>
    <w:p w14:paraId="73B948D7" w14:textId="77777777" w:rsidR="00017499" w:rsidRPr="0069569E" w:rsidRDefault="00017499" w:rsidP="0069559E">
      <w:pPr>
        <w:ind w:left="567" w:hanging="567"/>
        <w:rPr>
          <w:color w:val="000000"/>
          <w:sz w:val="22"/>
          <w:szCs w:val="22"/>
          <w:lang w:val="lt-LT"/>
        </w:rPr>
      </w:pPr>
    </w:p>
    <w:p w14:paraId="262C43E9" w14:textId="77777777" w:rsidR="00017499" w:rsidRPr="0069569E" w:rsidRDefault="00017499" w:rsidP="0069559E">
      <w:pPr>
        <w:pStyle w:val="Heading1"/>
        <w:rPr>
          <w:rFonts w:ascii="Times New Roman" w:hAnsi="Times New Roman"/>
        </w:rPr>
      </w:pPr>
      <w:r w:rsidRPr="0069569E">
        <w:rPr>
          <w:rFonts w:ascii="Times New Roman" w:hAnsi="Times New Roman"/>
        </w:rPr>
        <w:t>A. ŽENKLINIMAS</w:t>
      </w:r>
    </w:p>
    <w:p w14:paraId="0B361964" w14:textId="77777777" w:rsidR="00017499" w:rsidRPr="0069569E" w:rsidRDefault="00017499" w:rsidP="0069559E">
      <w:pPr>
        <w:jc w:val="center"/>
        <w:rPr>
          <w:sz w:val="22"/>
          <w:szCs w:val="22"/>
          <w:lang w:val="lt-LT"/>
        </w:rPr>
      </w:pPr>
    </w:p>
    <w:p w14:paraId="2EBE15E8" w14:textId="204A83F0" w:rsidR="00017499" w:rsidRPr="0069569E" w:rsidRDefault="00017499" w:rsidP="00402BA6">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color w:val="000000"/>
          <w:sz w:val="22"/>
          <w:szCs w:val="22"/>
          <w:lang w:val="lt-LT"/>
        </w:rPr>
        <w:br w:type="page"/>
      </w:r>
      <w:r w:rsidR="00CE2103" w:rsidRPr="0069569E" w:rsidDel="00CE2103">
        <w:rPr>
          <w:b/>
          <w:caps/>
          <w:color w:val="000000"/>
          <w:sz w:val="22"/>
          <w:szCs w:val="22"/>
          <w:lang w:val="lt-LT"/>
        </w:rPr>
        <w:lastRenderedPageBreak/>
        <w:t xml:space="preserve"> </w:t>
      </w:r>
      <w:r w:rsidRPr="0069569E">
        <w:rPr>
          <w:b/>
          <w:caps/>
          <w:color w:val="000000"/>
          <w:sz w:val="22"/>
          <w:szCs w:val="22"/>
          <w:lang w:val="lt-LT"/>
        </w:rPr>
        <w:t>Informacija ant IŠORINĖS pakuotės</w:t>
      </w:r>
    </w:p>
    <w:p w14:paraId="4D5B3754" w14:textId="77777777" w:rsidR="00342BF5" w:rsidRPr="0069569E" w:rsidRDefault="00342BF5" w:rsidP="0069559E">
      <w:pPr>
        <w:pBdr>
          <w:top w:val="single" w:sz="4" w:space="1" w:color="auto"/>
          <w:left w:val="single" w:sz="4" w:space="4" w:color="auto"/>
          <w:bottom w:val="single" w:sz="4" w:space="1" w:color="auto"/>
          <w:right w:val="single" w:sz="4" w:space="4" w:color="auto"/>
        </w:pBdr>
        <w:rPr>
          <w:b/>
          <w:color w:val="000000"/>
          <w:sz w:val="22"/>
          <w:szCs w:val="22"/>
          <w:lang w:val="lt-LT"/>
        </w:rPr>
      </w:pPr>
    </w:p>
    <w:p w14:paraId="3F666762" w14:textId="77777777" w:rsidR="00017499" w:rsidRPr="0069569E" w:rsidRDefault="009A3EA6"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b/>
          <w:caps/>
          <w:sz w:val="22"/>
          <w:szCs w:val="22"/>
          <w:lang w:val="lt-LT"/>
        </w:rPr>
        <w:t>GONAL-</w:t>
      </w:r>
      <w:r w:rsidRPr="0069569E">
        <w:rPr>
          <w:b/>
          <w:sz w:val="22"/>
          <w:szCs w:val="22"/>
          <w:lang w:val="lt-LT"/>
        </w:rPr>
        <w:t>f</w:t>
      </w:r>
      <w:r w:rsidRPr="0069569E">
        <w:rPr>
          <w:b/>
          <w:caps/>
          <w:sz w:val="22"/>
          <w:szCs w:val="22"/>
          <w:lang w:val="lt-LT"/>
        </w:rPr>
        <w:t xml:space="preserve"> 75 </w:t>
      </w:r>
      <w:r w:rsidR="009D49AF" w:rsidRPr="0069569E">
        <w:rPr>
          <w:b/>
          <w:caps/>
          <w:sz w:val="22"/>
          <w:szCs w:val="22"/>
          <w:lang w:val="lt-LT"/>
        </w:rPr>
        <w:t>TV</w:t>
      </w:r>
      <w:r w:rsidRPr="0069569E">
        <w:rPr>
          <w:b/>
          <w:caps/>
          <w:sz w:val="22"/>
          <w:szCs w:val="22"/>
          <w:lang w:val="lt-LT"/>
        </w:rPr>
        <w:t xml:space="preserve">, </w:t>
      </w:r>
      <w:r w:rsidR="00017499" w:rsidRPr="0069569E">
        <w:rPr>
          <w:b/>
          <w:color w:val="000000"/>
          <w:sz w:val="22"/>
          <w:szCs w:val="22"/>
          <w:lang w:val="lt-LT"/>
        </w:rPr>
        <w:t>DĖŽUTĖJE YRA 1, 5, 10 </w:t>
      </w:r>
      <w:r w:rsidR="00277C01" w:rsidRPr="0069569E">
        <w:rPr>
          <w:b/>
          <w:color w:val="000000"/>
          <w:sz w:val="22"/>
          <w:szCs w:val="22"/>
          <w:lang w:val="lt-LT"/>
        </w:rPr>
        <w:t>FLAKON</w:t>
      </w:r>
      <w:r w:rsidR="00017499" w:rsidRPr="0069569E">
        <w:rPr>
          <w:b/>
          <w:color w:val="000000"/>
          <w:sz w:val="22"/>
          <w:szCs w:val="22"/>
          <w:lang w:val="lt-LT"/>
        </w:rPr>
        <w:t>Ų IR 1, 5, 10 UŽPILDYTŲ ŠVIRKŠTŲ</w:t>
      </w:r>
    </w:p>
    <w:p w14:paraId="5698FA95" w14:textId="77777777" w:rsidR="00B169BF" w:rsidRPr="0069569E" w:rsidRDefault="00B169BF" w:rsidP="0069559E">
      <w:pPr>
        <w:rPr>
          <w:color w:val="000000"/>
          <w:sz w:val="22"/>
          <w:szCs w:val="22"/>
          <w:lang w:val="lt-LT"/>
        </w:rPr>
      </w:pPr>
    </w:p>
    <w:p w14:paraId="45D21A1E" w14:textId="77777777" w:rsidR="003219BD" w:rsidRPr="0069569E" w:rsidRDefault="003219BD" w:rsidP="0069559E">
      <w:pPr>
        <w:rPr>
          <w:color w:val="000000"/>
          <w:sz w:val="22"/>
          <w:szCs w:val="22"/>
          <w:lang w:val="lt-LT"/>
        </w:rPr>
      </w:pPr>
    </w:p>
    <w:p w14:paraId="2840D1A2"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w:t>
      </w:r>
    </w:p>
    <w:p w14:paraId="59B6FA6F" w14:textId="77777777" w:rsidR="00017499" w:rsidRPr="0069569E" w:rsidRDefault="00017499" w:rsidP="0069559E">
      <w:pPr>
        <w:ind w:left="567" w:hanging="567"/>
        <w:rPr>
          <w:color w:val="000000"/>
          <w:sz w:val="22"/>
          <w:szCs w:val="22"/>
          <w:lang w:val="lt-LT"/>
        </w:rPr>
      </w:pPr>
    </w:p>
    <w:p w14:paraId="5BB25235" w14:textId="2BFBC28C" w:rsidR="00017499"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f</w:t>
      </w:r>
      <w:r w:rsidRPr="0069569E">
        <w:rPr>
          <w:color w:val="000000"/>
          <w:position w:val="6"/>
          <w:sz w:val="22"/>
          <w:szCs w:val="22"/>
          <w:lang w:val="lt-LT"/>
        </w:rPr>
        <w:t xml:space="preserve"> </w:t>
      </w:r>
      <w:r w:rsidRPr="0069569E">
        <w:rPr>
          <w:color w:val="000000"/>
          <w:sz w:val="22"/>
          <w:szCs w:val="22"/>
          <w:lang w:val="lt-LT"/>
        </w:rPr>
        <w:t>75 TV milteliai ir tirpiklis injekciniam tirpalui</w:t>
      </w:r>
    </w:p>
    <w:p w14:paraId="6308ABF2" w14:textId="746336CB" w:rsidR="00017499" w:rsidRPr="0069569E" w:rsidRDefault="003F6163" w:rsidP="0069559E">
      <w:pPr>
        <w:ind w:left="567" w:hanging="567"/>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291AFB" w:rsidRPr="0069569E">
        <w:rPr>
          <w:color w:val="000000"/>
          <w:sz w:val="22"/>
          <w:szCs w:val="22"/>
          <w:lang w:val="lt-LT"/>
        </w:rPr>
        <w:t xml:space="preserve"> alfa</w:t>
      </w:r>
    </w:p>
    <w:p w14:paraId="5EB943F2" w14:textId="77777777" w:rsidR="00017499" w:rsidRPr="0069569E" w:rsidRDefault="00017499" w:rsidP="0069559E">
      <w:pPr>
        <w:ind w:left="567" w:hanging="567"/>
        <w:rPr>
          <w:color w:val="000000"/>
          <w:sz w:val="22"/>
          <w:szCs w:val="22"/>
          <w:lang w:val="lt-LT"/>
        </w:rPr>
      </w:pPr>
    </w:p>
    <w:p w14:paraId="04707D60" w14:textId="77777777" w:rsidR="00017499" w:rsidRPr="0069569E" w:rsidRDefault="00017499" w:rsidP="0069559E">
      <w:pPr>
        <w:ind w:left="567" w:hanging="567"/>
        <w:rPr>
          <w:color w:val="000000"/>
          <w:sz w:val="22"/>
          <w:szCs w:val="22"/>
          <w:lang w:val="lt-LT"/>
        </w:rPr>
      </w:pPr>
    </w:p>
    <w:p w14:paraId="6A8672E9"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2.</w:t>
      </w:r>
      <w:r w:rsidRPr="0069569E">
        <w:rPr>
          <w:b/>
          <w:caps/>
          <w:color w:val="000000"/>
          <w:sz w:val="22"/>
          <w:szCs w:val="22"/>
          <w:lang w:val="lt-LT"/>
        </w:rPr>
        <w:tab/>
      </w:r>
      <w:r w:rsidRPr="0069569E">
        <w:rPr>
          <w:b/>
          <w:color w:val="000000"/>
          <w:sz w:val="22"/>
          <w:szCs w:val="22"/>
          <w:lang w:val="lt-LT"/>
        </w:rPr>
        <w:t>VEIKLIOJI (-IOS) MEDŽIAGA (-OS) IR JOS (-Ų) KIEKIS (-IAI)</w:t>
      </w:r>
    </w:p>
    <w:p w14:paraId="42F346D6" w14:textId="77777777" w:rsidR="00017499" w:rsidRPr="0069569E" w:rsidRDefault="00017499" w:rsidP="0069559E">
      <w:pPr>
        <w:ind w:left="567" w:hanging="567"/>
        <w:rPr>
          <w:caps/>
          <w:color w:val="000000"/>
          <w:sz w:val="22"/>
          <w:szCs w:val="22"/>
          <w:lang w:val="lt-LT"/>
        </w:rPr>
      </w:pPr>
    </w:p>
    <w:p w14:paraId="09F152B1" w14:textId="77777777" w:rsidR="00017499" w:rsidRPr="0069569E" w:rsidRDefault="00017499" w:rsidP="0069559E">
      <w:pPr>
        <w:pStyle w:val="BodyTextIndent"/>
        <w:tabs>
          <w:tab w:val="clear" w:pos="567"/>
        </w:tabs>
        <w:ind w:left="0" w:firstLine="0"/>
        <w:rPr>
          <w:color w:val="000000"/>
          <w:szCs w:val="22"/>
          <w:lang w:val="lt-LT"/>
        </w:rPr>
      </w:pPr>
      <w:r w:rsidRPr="0069569E">
        <w:rPr>
          <w:color w:val="000000"/>
          <w:szCs w:val="22"/>
          <w:lang w:val="lt-LT"/>
        </w:rPr>
        <w:t xml:space="preserve">Kiekviename </w:t>
      </w:r>
      <w:r w:rsidR="00277C01" w:rsidRPr="0069569E">
        <w:rPr>
          <w:color w:val="000000"/>
          <w:szCs w:val="22"/>
          <w:lang w:val="lt-LT"/>
        </w:rPr>
        <w:t>flakon</w:t>
      </w:r>
      <w:r w:rsidRPr="0069569E">
        <w:rPr>
          <w:color w:val="000000"/>
          <w:szCs w:val="22"/>
          <w:lang w:val="lt-LT"/>
        </w:rPr>
        <w:t>e yra 5,5 </w:t>
      </w:r>
      <w:proofErr w:type="spellStart"/>
      <w:r w:rsidRPr="0069569E">
        <w:rPr>
          <w:color w:val="000000"/>
          <w:szCs w:val="22"/>
          <w:lang w:val="lt-LT"/>
        </w:rPr>
        <w:t>mikrogramo</w:t>
      </w:r>
      <w:proofErr w:type="spellEnd"/>
      <w:r w:rsidRPr="0069569E">
        <w:rPr>
          <w:color w:val="000000"/>
          <w:szCs w:val="22"/>
          <w:lang w:val="lt-LT"/>
        </w:rPr>
        <w:t xml:space="preserve"> </w:t>
      </w:r>
      <w:proofErr w:type="spellStart"/>
      <w:r w:rsidRPr="0069569E">
        <w:rPr>
          <w:color w:val="000000"/>
          <w:szCs w:val="22"/>
          <w:lang w:val="lt-LT"/>
        </w:rPr>
        <w:t>folitropino</w:t>
      </w:r>
      <w:proofErr w:type="spellEnd"/>
      <w:r w:rsidRPr="0069569E">
        <w:rPr>
          <w:color w:val="000000"/>
          <w:szCs w:val="22"/>
          <w:lang w:val="lt-LT"/>
        </w:rPr>
        <w:t xml:space="preserve"> </w:t>
      </w:r>
      <w:r w:rsidR="00891569" w:rsidRPr="0069569E">
        <w:rPr>
          <w:color w:val="000000"/>
          <w:szCs w:val="22"/>
          <w:lang w:val="lt-LT"/>
        </w:rPr>
        <w:t xml:space="preserve">alfa </w:t>
      </w:r>
      <w:r w:rsidRPr="0069569E">
        <w:rPr>
          <w:color w:val="000000"/>
          <w:szCs w:val="22"/>
          <w:lang w:val="lt-LT"/>
        </w:rPr>
        <w:t>(75 TV).</w:t>
      </w:r>
      <w:r w:rsidR="00986E2E" w:rsidRPr="0069569E">
        <w:rPr>
          <w:color w:val="000000"/>
          <w:szCs w:val="22"/>
          <w:lang w:val="lt-LT"/>
        </w:rPr>
        <w:t xml:space="preserve"> Kiekviename paruošto tirpalo ml yra 75 TV </w:t>
      </w:r>
      <w:proofErr w:type="spellStart"/>
      <w:r w:rsidR="0063194F" w:rsidRPr="0069569E">
        <w:rPr>
          <w:color w:val="000000"/>
          <w:szCs w:val="22"/>
          <w:lang w:val="lt-LT"/>
        </w:rPr>
        <w:t>folitropino</w:t>
      </w:r>
      <w:proofErr w:type="spellEnd"/>
      <w:r w:rsidR="00891569" w:rsidRPr="0069569E">
        <w:rPr>
          <w:color w:val="000000"/>
          <w:szCs w:val="22"/>
          <w:lang w:val="lt-LT"/>
        </w:rPr>
        <w:t xml:space="preserve"> alfa</w:t>
      </w:r>
      <w:r w:rsidR="00986E2E" w:rsidRPr="0069569E">
        <w:rPr>
          <w:color w:val="000000"/>
          <w:szCs w:val="22"/>
          <w:lang w:val="lt-LT"/>
        </w:rPr>
        <w:t>.</w:t>
      </w:r>
    </w:p>
    <w:p w14:paraId="09FE06B4" w14:textId="77777777" w:rsidR="00017499" w:rsidRPr="0069569E" w:rsidRDefault="00017499" w:rsidP="0069559E">
      <w:pPr>
        <w:ind w:left="567" w:hanging="567"/>
        <w:rPr>
          <w:color w:val="000000"/>
          <w:sz w:val="22"/>
          <w:szCs w:val="22"/>
          <w:lang w:val="lt-LT"/>
        </w:rPr>
      </w:pPr>
    </w:p>
    <w:p w14:paraId="7153D5EB" w14:textId="77777777" w:rsidR="00017499" w:rsidRPr="0069569E" w:rsidRDefault="00017499" w:rsidP="0069559E">
      <w:pPr>
        <w:ind w:left="567" w:hanging="567"/>
        <w:rPr>
          <w:caps/>
          <w:color w:val="000000"/>
          <w:sz w:val="22"/>
          <w:szCs w:val="22"/>
          <w:lang w:val="lt-LT"/>
        </w:rPr>
      </w:pPr>
    </w:p>
    <w:p w14:paraId="384290DB"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3.</w:t>
      </w:r>
      <w:r w:rsidRPr="0069569E">
        <w:rPr>
          <w:b/>
          <w:caps/>
          <w:color w:val="000000"/>
          <w:sz w:val="22"/>
          <w:szCs w:val="22"/>
          <w:lang w:val="lt-LT"/>
        </w:rPr>
        <w:tab/>
        <w:t>pagalbinių medžiagų sąrašas</w:t>
      </w:r>
    </w:p>
    <w:p w14:paraId="6CBBFE64" w14:textId="77777777" w:rsidR="00017499" w:rsidRPr="0069569E" w:rsidRDefault="00017499" w:rsidP="0069559E">
      <w:pPr>
        <w:ind w:left="567" w:hanging="567"/>
        <w:rPr>
          <w:caps/>
          <w:color w:val="000000"/>
          <w:sz w:val="22"/>
          <w:szCs w:val="22"/>
          <w:lang w:val="lt-LT"/>
        </w:rPr>
      </w:pPr>
    </w:p>
    <w:p w14:paraId="031B448F" w14:textId="1D3A03F5" w:rsidR="00017499" w:rsidRPr="0069569E" w:rsidRDefault="00017499" w:rsidP="0069559E">
      <w:pPr>
        <w:pStyle w:val="BodyText"/>
        <w:rPr>
          <w:color w:val="000000"/>
          <w:szCs w:val="22"/>
          <w:lang w:val="lt-LT"/>
        </w:rPr>
      </w:pPr>
      <w:r w:rsidRPr="0069569E">
        <w:rPr>
          <w:color w:val="000000"/>
          <w:szCs w:val="22"/>
          <w:lang w:val="lt-LT"/>
        </w:rPr>
        <w:t>Pagalbinės medžiagos: sacharozė, natrio</w:t>
      </w:r>
      <w:r w:rsidR="0063194F" w:rsidRPr="0069569E">
        <w:rPr>
          <w:color w:val="000000"/>
          <w:szCs w:val="22"/>
          <w:lang w:val="lt-LT"/>
        </w:rPr>
        <w:t>-</w:t>
      </w:r>
      <w:proofErr w:type="spellStart"/>
      <w:r w:rsidRPr="0069569E">
        <w:rPr>
          <w:color w:val="000000"/>
          <w:szCs w:val="22"/>
          <w:lang w:val="lt-LT"/>
        </w:rPr>
        <w:t>divandenilio</w:t>
      </w:r>
      <w:proofErr w:type="spellEnd"/>
      <w:r w:rsidRPr="0069569E">
        <w:rPr>
          <w:color w:val="000000"/>
          <w:szCs w:val="22"/>
          <w:lang w:val="lt-LT"/>
        </w:rPr>
        <w:t xml:space="preserve"> fosfat</w:t>
      </w:r>
      <w:r w:rsidR="0063194F"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monohidratas</w:t>
      </w:r>
      <w:proofErr w:type="spellEnd"/>
      <w:r w:rsidRPr="0069569E">
        <w:rPr>
          <w:color w:val="000000"/>
          <w:szCs w:val="22"/>
          <w:lang w:val="lt-LT"/>
        </w:rPr>
        <w:t xml:space="preserve">, </w:t>
      </w:r>
      <w:proofErr w:type="spellStart"/>
      <w:r w:rsidRPr="0069569E">
        <w:rPr>
          <w:color w:val="000000"/>
          <w:szCs w:val="22"/>
          <w:lang w:val="lt-LT"/>
        </w:rPr>
        <w:t>dinatrio</w:t>
      </w:r>
      <w:proofErr w:type="spellEnd"/>
      <w:r w:rsidRPr="0069569E">
        <w:rPr>
          <w:color w:val="000000"/>
          <w:szCs w:val="22"/>
          <w:lang w:val="lt-LT"/>
        </w:rPr>
        <w:t xml:space="preserve"> fosfat</w:t>
      </w:r>
      <w:r w:rsidR="0063194F"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dihidratas</w:t>
      </w:r>
      <w:proofErr w:type="spellEnd"/>
      <w:r w:rsidRPr="0069569E">
        <w:rPr>
          <w:color w:val="000000"/>
          <w:szCs w:val="22"/>
          <w:lang w:val="lt-LT"/>
        </w:rPr>
        <w:t xml:space="preserve">, </w:t>
      </w:r>
      <w:proofErr w:type="spellStart"/>
      <w:r w:rsidRPr="0069569E">
        <w:rPr>
          <w:color w:val="000000"/>
          <w:szCs w:val="22"/>
          <w:lang w:val="lt-LT"/>
        </w:rPr>
        <w:t>metioninas</w:t>
      </w:r>
      <w:proofErr w:type="spellEnd"/>
      <w:r w:rsidRPr="0069569E">
        <w:rPr>
          <w:color w:val="000000"/>
          <w:szCs w:val="22"/>
          <w:lang w:val="lt-LT"/>
        </w:rPr>
        <w:t xml:space="preserve">, </w:t>
      </w:r>
      <w:proofErr w:type="spellStart"/>
      <w:r w:rsidRPr="0069569E">
        <w:rPr>
          <w:color w:val="000000"/>
          <w:szCs w:val="22"/>
          <w:lang w:val="lt-LT"/>
        </w:rPr>
        <w:t>polisorbatas</w:t>
      </w:r>
      <w:proofErr w:type="spellEnd"/>
      <w:r w:rsidRPr="0069569E">
        <w:rPr>
          <w:color w:val="000000"/>
          <w:szCs w:val="22"/>
          <w:lang w:val="lt-LT"/>
        </w:rPr>
        <w:t> 20, koncentruota fosf</w:t>
      </w:r>
      <w:r w:rsidR="00951D80">
        <w:rPr>
          <w:color w:val="000000"/>
          <w:szCs w:val="22"/>
          <w:lang w:val="lt-LT"/>
        </w:rPr>
        <w:t>ato</w:t>
      </w:r>
      <w:r w:rsidRPr="0069569E">
        <w:rPr>
          <w:color w:val="000000"/>
          <w:szCs w:val="22"/>
          <w:lang w:val="lt-LT"/>
        </w:rPr>
        <w:t xml:space="preserve"> rūgštis ir natrio hidroksidas.</w:t>
      </w:r>
    </w:p>
    <w:p w14:paraId="53451C72" w14:textId="4FBCA786" w:rsidR="00017499" w:rsidRPr="0069569E" w:rsidRDefault="00017499" w:rsidP="0069559E">
      <w:pPr>
        <w:ind w:left="567" w:hanging="567"/>
        <w:rPr>
          <w:color w:val="000000"/>
          <w:sz w:val="22"/>
          <w:szCs w:val="22"/>
          <w:lang w:val="lt-LT"/>
        </w:rPr>
      </w:pPr>
      <w:r w:rsidRPr="0069569E">
        <w:rPr>
          <w:color w:val="000000"/>
          <w:sz w:val="22"/>
          <w:szCs w:val="22"/>
          <w:lang w:val="lt-LT"/>
        </w:rPr>
        <w:t>Tirpiklis injekciniam tirpalui</w:t>
      </w:r>
      <w:r w:rsidR="009A3EA6" w:rsidRPr="0069569E">
        <w:rPr>
          <w:color w:val="000000"/>
          <w:sz w:val="22"/>
          <w:szCs w:val="22"/>
          <w:lang w:val="lt-LT"/>
        </w:rPr>
        <w:t xml:space="preserve">: </w:t>
      </w:r>
      <w:r w:rsidRPr="0069569E">
        <w:rPr>
          <w:color w:val="000000"/>
          <w:sz w:val="22"/>
          <w:szCs w:val="22"/>
          <w:lang w:val="lt-LT"/>
        </w:rPr>
        <w:t>injekcini</w:t>
      </w:r>
      <w:r w:rsidR="00732A1F">
        <w:rPr>
          <w:color w:val="000000"/>
          <w:sz w:val="22"/>
          <w:szCs w:val="22"/>
          <w:lang w:val="lt-LT"/>
        </w:rPr>
        <w:t>s</w:t>
      </w:r>
      <w:r w:rsidRPr="0069569E">
        <w:rPr>
          <w:color w:val="000000"/>
          <w:sz w:val="22"/>
          <w:szCs w:val="22"/>
          <w:lang w:val="lt-LT"/>
        </w:rPr>
        <w:t xml:space="preserve"> vand</w:t>
      </w:r>
      <w:r w:rsidR="00732A1F">
        <w:rPr>
          <w:color w:val="000000"/>
          <w:sz w:val="22"/>
          <w:szCs w:val="22"/>
          <w:lang w:val="lt-LT"/>
        </w:rPr>
        <w:t>uo</w:t>
      </w:r>
      <w:r w:rsidRPr="0069569E">
        <w:rPr>
          <w:color w:val="000000"/>
          <w:sz w:val="22"/>
          <w:szCs w:val="22"/>
          <w:lang w:val="lt-LT"/>
        </w:rPr>
        <w:t>.</w:t>
      </w:r>
    </w:p>
    <w:p w14:paraId="1D612885" w14:textId="77777777" w:rsidR="00017499" w:rsidRPr="0069569E" w:rsidRDefault="00017499" w:rsidP="0069559E">
      <w:pPr>
        <w:ind w:left="567" w:hanging="567"/>
        <w:rPr>
          <w:color w:val="000000"/>
          <w:sz w:val="22"/>
          <w:szCs w:val="22"/>
          <w:lang w:val="lt-LT"/>
        </w:rPr>
      </w:pPr>
    </w:p>
    <w:p w14:paraId="335C2765" w14:textId="77777777" w:rsidR="00017499" w:rsidRPr="0069569E" w:rsidRDefault="00017499" w:rsidP="0069559E">
      <w:pPr>
        <w:ind w:left="567" w:hanging="567"/>
        <w:rPr>
          <w:caps/>
          <w:color w:val="000000"/>
          <w:sz w:val="22"/>
          <w:szCs w:val="22"/>
          <w:lang w:val="lt-LT"/>
        </w:rPr>
      </w:pPr>
    </w:p>
    <w:p w14:paraId="7160268E"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r>
      <w:r w:rsidRPr="0069569E">
        <w:rPr>
          <w:b/>
          <w:color w:val="000000"/>
          <w:sz w:val="22"/>
          <w:szCs w:val="22"/>
          <w:lang w:val="lt-LT"/>
        </w:rPr>
        <w:t>FARMACINĖ</w:t>
      </w:r>
      <w:r w:rsidRPr="0069569E">
        <w:rPr>
          <w:b/>
          <w:caps/>
          <w:color w:val="000000"/>
          <w:sz w:val="22"/>
          <w:szCs w:val="22"/>
          <w:lang w:val="lt-LT"/>
        </w:rPr>
        <w:t xml:space="preserve"> forma ir KIEKIS PAKUOTĖJE</w:t>
      </w:r>
    </w:p>
    <w:p w14:paraId="10B3FFC3" w14:textId="77777777" w:rsidR="00017499" w:rsidRPr="0069569E" w:rsidRDefault="00017499" w:rsidP="0069559E">
      <w:pPr>
        <w:ind w:left="567" w:hanging="567"/>
        <w:rPr>
          <w:caps/>
          <w:color w:val="000000"/>
          <w:sz w:val="22"/>
          <w:szCs w:val="22"/>
          <w:lang w:val="lt-LT"/>
        </w:rPr>
      </w:pPr>
    </w:p>
    <w:p w14:paraId="64679E26" w14:textId="77777777" w:rsidR="00017499" w:rsidRPr="0069569E" w:rsidRDefault="00017499" w:rsidP="0069559E">
      <w:pPr>
        <w:rPr>
          <w:color w:val="000000"/>
          <w:sz w:val="22"/>
          <w:szCs w:val="22"/>
          <w:lang w:val="lt-LT"/>
        </w:rPr>
      </w:pPr>
      <w:r w:rsidRPr="0069569E">
        <w:rPr>
          <w:color w:val="000000"/>
          <w:sz w:val="22"/>
          <w:szCs w:val="22"/>
          <w:lang w:val="lt-LT"/>
        </w:rPr>
        <w:t>1 </w:t>
      </w:r>
      <w:r w:rsidR="00277C01" w:rsidRPr="0069569E">
        <w:rPr>
          <w:color w:val="000000"/>
          <w:sz w:val="22"/>
          <w:szCs w:val="22"/>
          <w:lang w:val="lt-LT"/>
        </w:rPr>
        <w:t>flakon</w:t>
      </w:r>
      <w:r w:rsidRPr="0069569E">
        <w:rPr>
          <w:color w:val="000000"/>
          <w:sz w:val="22"/>
          <w:szCs w:val="22"/>
          <w:lang w:val="lt-LT"/>
        </w:rPr>
        <w:t>as su milteliais injekciniam tirpalui.</w:t>
      </w:r>
    </w:p>
    <w:p w14:paraId="762B0E7D" w14:textId="7A042A19" w:rsidR="00017499" w:rsidRPr="0069569E" w:rsidRDefault="00017499" w:rsidP="0069559E">
      <w:pPr>
        <w:ind w:left="567" w:hanging="567"/>
        <w:rPr>
          <w:color w:val="000000"/>
          <w:sz w:val="22"/>
          <w:szCs w:val="22"/>
          <w:lang w:val="lt-LT"/>
        </w:rPr>
      </w:pPr>
      <w:r w:rsidRPr="0069569E">
        <w:rPr>
          <w:color w:val="000000"/>
          <w:sz w:val="22"/>
          <w:szCs w:val="22"/>
          <w:lang w:val="lt-LT"/>
        </w:rPr>
        <w:t>1 </w:t>
      </w:r>
      <w:r w:rsidR="00951D80">
        <w:rPr>
          <w:color w:val="000000"/>
          <w:sz w:val="22"/>
          <w:szCs w:val="22"/>
          <w:lang w:val="lt-LT"/>
        </w:rPr>
        <w:t xml:space="preserve">x </w:t>
      </w:r>
      <w:r w:rsidRPr="0069569E">
        <w:rPr>
          <w:color w:val="000000"/>
          <w:sz w:val="22"/>
          <w:szCs w:val="22"/>
          <w:lang w:val="lt-LT"/>
        </w:rPr>
        <w:t>1 ml tirpiklio užpildytas švirkštas.</w:t>
      </w:r>
    </w:p>
    <w:p w14:paraId="6CD7C6D2" w14:textId="77777777" w:rsidR="00017499" w:rsidRPr="0069569E" w:rsidRDefault="00017499" w:rsidP="0069559E">
      <w:pPr>
        <w:ind w:left="567" w:hanging="567"/>
        <w:rPr>
          <w:caps/>
          <w:color w:val="000000"/>
          <w:sz w:val="22"/>
          <w:szCs w:val="22"/>
          <w:lang w:val="lt-LT"/>
        </w:rPr>
      </w:pPr>
    </w:p>
    <w:p w14:paraId="2CF35868" w14:textId="77777777" w:rsidR="00017499" w:rsidRPr="0069569E" w:rsidRDefault="00017499" w:rsidP="0069559E">
      <w:pPr>
        <w:rPr>
          <w:color w:val="000000"/>
          <w:sz w:val="22"/>
          <w:szCs w:val="22"/>
          <w:lang w:val="lt-LT"/>
        </w:rPr>
      </w:pPr>
      <w:r w:rsidRPr="0069569E">
        <w:rPr>
          <w:color w:val="000000"/>
          <w:sz w:val="22"/>
          <w:szCs w:val="22"/>
          <w:shd w:val="clear" w:color="auto" w:fill="D9D9D9"/>
          <w:lang w:val="lt-LT"/>
        </w:rPr>
        <w:t>5 </w:t>
      </w:r>
      <w:r w:rsidR="00277C01" w:rsidRPr="0069569E">
        <w:rPr>
          <w:color w:val="000000"/>
          <w:sz w:val="22"/>
          <w:szCs w:val="22"/>
          <w:shd w:val="clear" w:color="auto" w:fill="D9D9D9"/>
          <w:lang w:val="lt-LT"/>
        </w:rPr>
        <w:t>flakon</w:t>
      </w:r>
      <w:r w:rsidRPr="0069569E">
        <w:rPr>
          <w:color w:val="000000"/>
          <w:sz w:val="22"/>
          <w:szCs w:val="22"/>
          <w:shd w:val="clear" w:color="auto" w:fill="D9D9D9"/>
          <w:lang w:val="lt-LT"/>
        </w:rPr>
        <w:t>ai su milteliais injekciniam tirpalui.</w:t>
      </w:r>
    </w:p>
    <w:p w14:paraId="0E9359D6" w14:textId="436179C2" w:rsidR="00017499" w:rsidRPr="0069569E" w:rsidRDefault="00017499" w:rsidP="0069559E">
      <w:pPr>
        <w:ind w:left="567" w:hanging="567"/>
        <w:rPr>
          <w:color w:val="000000"/>
          <w:sz w:val="22"/>
          <w:szCs w:val="22"/>
          <w:lang w:val="lt-LT"/>
        </w:rPr>
      </w:pPr>
      <w:r w:rsidRPr="0069569E">
        <w:rPr>
          <w:color w:val="000000"/>
          <w:sz w:val="22"/>
          <w:szCs w:val="22"/>
          <w:shd w:val="clear" w:color="auto" w:fill="D9D9D9"/>
          <w:lang w:val="lt-LT"/>
        </w:rPr>
        <w:t>5 </w:t>
      </w:r>
      <w:r w:rsidR="00951D80">
        <w:rPr>
          <w:color w:val="000000"/>
          <w:sz w:val="22"/>
          <w:szCs w:val="22"/>
          <w:shd w:val="clear" w:color="auto" w:fill="D9D9D9"/>
          <w:lang w:val="lt-LT"/>
        </w:rPr>
        <w:t xml:space="preserve">x </w:t>
      </w:r>
      <w:r w:rsidRPr="0069569E">
        <w:rPr>
          <w:color w:val="000000"/>
          <w:sz w:val="22"/>
          <w:szCs w:val="22"/>
          <w:shd w:val="clear" w:color="auto" w:fill="D9D9D9"/>
          <w:lang w:val="lt-LT"/>
        </w:rPr>
        <w:t>1 ml tirpiklio užpildyti švirkštai.</w:t>
      </w:r>
    </w:p>
    <w:p w14:paraId="45EA283B" w14:textId="77777777" w:rsidR="00017499" w:rsidRPr="0069569E" w:rsidRDefault="00017499" w:rsidP="0069559E">
      <w:pPr>
        <w:ind w:left="567" w:hanging="567"/>
        <w:rPr>
          <w:caps/>
          <w:color w:val="000000"/>
          <w:sz w:val="22"/>
          <w:szCs w:val="22"/>
          <w:lang w:val="lt-LT"/>
        </w:rPr>
      </w:pPr>
    </w:p>
    <w:p w14:paraId="43162FD5" w14:textId="77777777" w:rsidR="00017499" w:rsidRPr="0069569E" w:rsidRDefault="00017499" w:rsidP="0069559E">
      <w:pPr>
        <w:rPr>
          <w:color w:val="000000"/>
          <w:sz w:val="22"/>
          <w:szCs w:val="22"/>
          <w:lang w:val="lt-LT"/>
        </w:rPr>
      </w:pPr>
      <w:r w:rsidRPr="0069569E">
        <w:rPr>
          <w:color w:val="000000"/>
          <w:sz w:val="22"/>
          <w:szCs w:val="22"/>
          <w:shd w:val="clear" w:color="auto" w:fill="D9D9D9"/>
          <w:lang w:val="lt-LT"/>
        </w:rPr>
        <w:t>10 </w:t>
      </w:r>
      <w:r w:rsidR="00277C01" w:rsidRPr="0069569E">
        <w:rPr>
          <w:color w:val="000000"/>
          <w:sz w:val="22"/>
          <w:szCs w:val="22"/>
          <w:shd w:val="clear" w:color="auto" w:fill="D9D9D9"/>
          <w:lang w:val="lt-LT"/>
        </w:rPr>
        <w:t>flakon</w:t>
      </w:r>
      <w:r w:rsidRPr="0069569E">
        <w:rPr>
          <w:color w:val="000000"/>
          <w:sz w:val="22"/>
          <w:szCs w:val="22"/>
          <w:shd w:val="clear" w:color="auto" w:fill="D9D9D9"/>
          <w:lang w:val="lt-LT"/>
        </w:rPr>
        <w:t>ų su milteliais injekciniam tirpalui.</w:t>
      </w:r>
    </w:p>
    <w:p w14:paraId="4535D466" w14:textId="1FE21E8A" w:rsidR="00017499" w:rsidRPr="0069569E" w:rsidRDefault="00017499" w:rsidP="0069559E">
      <w:pPr>
        <w:ind w:left="567" w:hanging="567"/>
        <w:rPr>
          <w:color w:val="000000"/>
          <w:sz w:val="22"/>
          <w:szCs w:val="22"/>
          <w:lang w:val="lt-LT"/>
        </w:rPr>
      </w:pPr>
      <w:r w:rsidRPr="0069569E">
        <w:rPr>
          <w:color w:val="000000"/>
          <w:sz w:val="22"/>
          <w:szCs w:val="22"/>
          <w:shd w:val="clear" w:color="auto" w:fill="D9D9D9"/>
          <w:lang w:val="lt-LT"/>
        </w:rPr>
        <w:t>10 </w:t>
      </w:r>
      <w:r w:rsidR="00951D80">
        <w:rPr>
          <w:color w:val="000000"/>
          <w:sz w:val="22"/>
          <w:szCs w:val="22"/>
          <w:shd w:val="clear" w:color="auto" w:fill="D9D9D9"/>
          <w:lang w:val="lt-LT"/>
        </w:rPr>
        <w:t xml:space="preserve">x </w:t>
      </w:r>
      <w:r w:rsidRPr="0069569E">
        <w:rPr>
          <w:color w:val="000000"/>
          <w:sz w:val="22"/>
          <w:szCs w:val="22"/>
          <w:shd w:val="clear" w:color="auto" w:fill="D9D9D9"/>
          <w:lang w:val="lt-LT"/>
        </w:rPr>
        <w:t>1 ml tirpiklio užpildytų švirkštų.</w:t>
      </w:r>
    </w:p>
    <w:p w14:paraId="3D22149D" w14:textId="77777777" w:rsidR="00017499" w:rsidRPr="0069569E" w:rsidRDefault="00017499" w:rsidP="0069559E">
      <w:pPr>
        <w:ind w:left="567" w:hanging="567"/>
        <w:rPr>
          <w:caps/>
          <w:color w:val="000000"/>
          <w:sz w:val="22"/>
          <w:szCs w:val="22"/>
          <w:lang w:val="lt-LT"/>
        </w:rPr>
      </w:pPr>
    </w:p>
    <w:p w14:paraId="5F7D906B" w14:textId="77777777" w:rsidR="00017499" w:rsidRPr="0069569E" w:rsidRDefault="00017499" w:rsidP="0069559E">
      <w:pPr>
        <w:ind w:left="567" w:hanging="567"/>
        <w:rPr>
          <w:caps/>
          <w:color w:val="000000"/>
          <w:sz w:val="22"/>
          <w:szCs w:val="22"/>
          <w:lang w:val="lt-LT"/>
        </w:rPr>
      </w:pPr>
    </w:p>
    <w:p w14:paraId="6F1A3A5A"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5.</w:t>
      </w:r>
      <w:r w:rsidRPr="0069569E">
        <w:rPr>
          <w:b/>
          <w:caps/>
          <w:color w:val="000000"/>
          <w:sz w:val="22"/>
          <w:szCs w:val="22"/>
          <w:lang w:val="lt-LT"/>
        </w:rPr>
        <w:tab/>
        <w:t xml:space="preserve">vartojimo METODAS IR būdas </w:t>
      </w:r>
      <w:r w:rsidRPr="0069569E">
        <w:rPr>
          <w:b/>
          <w:color w:val="000000"/>
          <w:sz w:val="22"/>
          <w:szCs w:val="22"/>
          <w:lang w:val="lt-LT"/>
        </w:rPr>
        <w:t>(-AI)</w:t>
      </w:r>
    </w:p>
    <w:p w14:paraId="5C3D7499" w14:textId="77777777" w:rsidR="00017499" w:rsidRPr="0069569E" w:rsidRDefault="00017499" w:rsidP="0069559E">
      <w:pPr>
        <w:ind w:left="567" w:hanging="567"/>
        <w:rPr>
          <w:caps/>
          <w:color w:val="000000"/>
          <w:sz w:val="22"/>
          <w:szCs w:val="22"/>
          <w:lang w:val="lt-LT"/>
        </w:rPr>
      </w:pPr>
    </w:p>
    <w:p w14:paraId="3CAEEC9F"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Prieš vartojimą perskaitykite pakuotės lapelį.</w:t>
      </w:r>
    </w:p>
    <w:p w14:paraId="1DB85DD7" w14:textId="77777777" w:rsidR="00986E2E" w:rsidRPr="0069569E" w:rsidRDefault="00DE51AC" w:rsidP="0069559E">
      <w:pPr>
        <w:pStyle w:val="BodyText"/>
        <w:rPr>
          <w:color w:val="000000"/>
          <w:szCs w:val="22"/>
          <w:lang w:val="lt-LT"/>
        </w:rPr>
      </w:pPr>
      <w:r w:rsidRPr="0069569E">
        <w:rPr>
          <w:color w:val="000000"/>
          <w:szCs w:val="22"/>
          <w:lang w:val="lt-LT"/>
        </w:rPr>
        <w:t>Leisti</w:t>
      </w:r>
      <w:r w:rsidR="00986E2E" w:rsidRPr="0069569E">
        <w:rPr>
          <w:color w:val="000000"/>
          <w:szCs w:val="22"/>
          <w:lang w:val="lt-LT"/>
        </w:rPr>
        <w:t xml:space="preserve"> po oda.</w:t>
      </w:r>
    </w:p>
    <w:p w14:paraId="44F4BEEC" w14:textId="77777777" w:rsidR="00017499" w:rsidRPr="0069569E" w:rsidRDefault="00017499" w:rsidP="0069559E">
      <w:pPr>
        <w:ind w:left="567" w:hanging="567"/>
        <w:rPr>
          <w:caps/>
          <w:color w:val="000000"/>
          <w:sz w:val="22"/>
          <w:szCs w:val="22"/>
          <w:lang w:val="lt-LT"/>
        </w:rPr>
      </w:pPr>
    </w:p>
    <w:p w14:paraId="7C4D37F3" w14:textId="77777777" w:rsidR="00017499" w:rsidRPr="0069569E" w:rsidRDefault="00017499" w:rsidP="0069559E">
      <w:pPr>
        <w:ind w:left="567" w:hanging="567"/>
        <w:rPr>
          <w:caps/>
          <w:color w:val="000000"/>
          <w:sz w:val="22"/>
          <w:szCs w:val="22"/>
          <w:lang w:val="lt-LT"/>
        </w:rPr>
      </w:pPr>
    </w:p>
    <w:p w14:paraId="39686BC6"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SPECIALUS Įspėjimas</w:t>
      </w:r>
      <w:r w:rsidRPr="0069569E">
        <w:rPr>
          <w:color w:val="000000"/>
          <w:sz w:val="22"/>
          <w:szCs w:val="22"/>
          <w:lang w:val="lt-LT"/>
        </w:rPr>
        <w:t xml:space="preserve">, </w:t>
      </w:r>
      <w:r w:rsidRPr="0069569E">
        <w:rPr>
          <w:b/>
          <w:bCs/>
          <w:color w:val="000000"/>
          <w:sz w:val="22"/>
          <w:szCs w:val="22"/>
          <w:lang w:val="lt-LT"/>
        </w:rPr>
        <w:t xml:space="preserve">KAD VAISTINĮ PREPARATĄ BŪTINA LAIKYTI VAIKAMS </w:t>
      </w:r>
      <w:r w:rsidR="00DE51AC" w:rsidRPr="0069569E">
        <w:rPr>
          <w:b/>
          <w:bCs/>
          <w:color w:val="000000"/>
          <w:sz w:val="22"/>
          <w:szCs w:val="22"/>
          <w:lang w:val="lt-LT"/>
        </w:rPr>
        <w:t xml:space="preserve">NEPASTEBIMOJE IR </w:t>
      </w:r>
      <w:r w:rsidRPr="0069569E">
        <w:rPr>
          <w:b/>
          <w:bCs/>
          <w:color w:val="000000"/>
          <w:sz w:val="22"/>
          <w:szCs w:val="22"/>
          <w:lang w:val="lt-LT"/>
        </w:rPr>
        <w:t>NEPASIEKIAMOJE VIETOJE</w:t>
      </w:r>
    </w:p>
    <w:p w14:paraId="75FB6690" w14:textId="77777777" w:rsidR="00017499" w:rsidRPr="0069569E" w:rsidRDefault="00017499" w:rsidP="0069559E">
      <w:pPr>
        <w:ind w:left="567" w:hanging="567"/>
        <w:rPr>
          <w:color w:val="000000"/>
          <w:sz w:val="22"/>
          <w:szCs w:val="22"/>
          <w:lang w:val="lt-LT"/>
        </w:rPr>
      </w:pPr>
    </w:p>
    <w:p w14:paraId="489AA822"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 xml:space="preserve">Laikyti vaikams </w:t>
      </w:r>
      <w:r w:rsidR="00DE51AC" w:rsidRPr="0069569E">
        <w:rPr>
          <w:color w:val="000000"/>
          <w:sz w:val="22"/>
          <w:szCs w:val="22"/>
          <w:lang w:val="lt-LT"/>
        </w:rPr>
        <w:t xml:space="preserve">nepastebimoje ir </w:t>
      </w:r>
      <w:r w:rsidRPr="0069569E">
        <w:rPr>
          <w:color w:val="000000"/>
          <w:sz w:val="22"/>
          <w:szCs w:val="22"/>
          <w:lang w:val="lt-LT"/>
        </w:rPr>
        <w:t>nepasiekiamoje vietoje.</w:t>
      </w:r>
    </w:p>
    <w:p w14:paraId="70310A13" w14:textId="77777777" w:rsidR="00017499" w:rsidRPr="0069569E" w:rsidRDefault="00017499" w:rsidP="0069559E">
      <w:pPr>
        <w:ind w:left="567" w:hanging="567"/>
        <w:rPr>
          <w:color w:val="000000"/>
          <w:sz w:val="22"/>
          <w:szCs w:val="22"/>
          <w:lang w:val="lt-LT"/>
        </w:rPr>
      </w:pPr>
    </w:p>
    <w:p w14:paraId="245C600F" w14:textId="77777777" w:rsidR="00017499" w:rsidRPr="0069569E" w:rsidRDefault="00017499" w:rsidP="0069559E">
      <w:pPr>
        <w:ind w:left="567" w:hanging="567"/>
        <w:rPr>
          <w:color w:val="000000"/>
          <w:sz w:val="22"/>
          <w:szCs w:val="22"/>
          <w:lang w:val="lt-LT"/>
        </w:rPr>
      </w:pPr>
    </w:p>
    <w:p w14:paraId="06DDDB52"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7.</w:t>
      </w:r>
      <w:r w:rsidRPr="0069569E">
        <w:rPr>
          <w:b/>
          <w:caps/>
          <w:color w:val="000000"/>
          <w:sz w:val="22"/>
          <w:szCs w:val="22"/>
          <w:lang w:val="lt-LT"/>
        </w:rPr>
        <w:tab/>
      </w:r>
      <w:r w:rsidRPr="0069569E">
        <w:rPr>
          <w:b/>
          <w:bCs/>
          <w:color w:val="000000"/>
          <w:sz w:val="22"/>
          <w:szCs w:val="22"/>
          <w:lang w:val="lt-LT"/>
        </w:rPr>
        <w:t>KITAS (-I) SPECIALUS (-ŪS) ĮSPĖJIMAS (-AI) (JEI REIKIA)</w:t>
      </w:r>
    </w:p>
    <w:p w14:paraId="0833914A" w14:textId="77777777" w:rsidR="00017499" w:rsidRPr="0069569E" w:rsidRDefault="00017499" w:rsidP="0069559E">
      <w:pPr>
        <w:keepNext/>
        <w:ind w:left="567" w:hanging="567"/>
        <w:rPr>
          <w:caps/>
          <w:color w:val="000000"/>
          <w:sz w:val="22"/>
          <w:szCs w:val="22"/>
          <w:lang w:val="lt-LT"/>
        </w:rPr>
      </w:pPr>
    </w:p>
    <w:p w14:paraId="3D5975B6" w14:textId="77777777" w:rsidR="00017499" w:rsidRPr="0069569E" w:rsidRDefault="00017499" w:rsidP="0069559E">
      <w:pPr>
        <w:ind w:left="567" w:hanging="567"/>
        <w:rPr>
          <w:caps/>
          <w:color w:val="000000"/>
          <w:sz w:val="22"/>
          <w:szCs w:val="22"/>
          <w:lang w:val="lt-LT"/>
        </w:rPr>
      </w:pPr>
    </w:p>
    <w:p w14:paraId="2C0598F1"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8.</w:t>
      </w:r>
      <w:r w:rsidRPr="0069569E">
        <w:rPr>
          <w:b/>
          <w:caps/>
          <w:color w:val="000000"/>
          <w:sz w:val="22"/>
          <w:szCs w:val="22"/>
          <w:lang w:val="lt-LT"/>
        </w:rPr>
        <w:tab/>
        <w:t>tinkamumo laikas</w:t>
      </w:r>
    </w:p>
    <w:p w14:paraId="6DC91683" w14:textId="77777777" w:rsidR="00017499" w:rsidRPr="0069569E" w:rsidRDefault="00017499" w:rsidP="0069559E">
      <w:pPr>
        <w:keepNext/>
        <w:ind w:left="567" w:hanging="567"/>
        <w:rPr>
          <w:color w:val="000000"/>
          <w:sz w:val="22"/>
          <w:szCs w:val="22"/>
          <w:lang w:val="lt-LT"/>
        </w:rPr>
      </w:pPr>
    </w:p>
    <w:p w14:paraId="56718BEF" w14:textId="77777777" w:rsidR="00017499" w:rsidRPr="0069569E" w:rsidRDefault="00017499" w:rsidP="0069559E">
      <w:pPr>
        <w:keepNext/>
        <w:ind w:left="567" w:hanging="567"/>
        <w:rPr>
          <w:color w:val="000000"/>
          <w:sz w:val="22"/>
          <w:szCs w:val="22"/>
          <w:lang w:val="lt-LT"/>
        </w:rPr>
      </w:pPr>
      <w:r w:rsidRPr="0069569E">
        <w:rPr>
          <w:color w:val="000000"/>
          <w:sz w:val="22"/>
          <w:szCs w:val="22"/>
          <w:lang w:val="lt-LT"/>
        </w:rPr>
        <w:t>Tinka iki</w:t>
      </w:r>
    </w:p>
    <w:p w14:paraId="5D1242D6" w14:textId="77777777" w:rsidR="00017499" w:rsidRPr="0069569E" w:rsidRDefault="00017499" w:rsidP="0069559E">
      <w:pPr>
        <w:ind w:left="567" w:hanging="567"/>
        <w:rPr>
          <w:color w:val="000000"/>
          <w:sz w:val="22"/>
          <w:szCs w:val="22"/>
          <w:lang w:val="lt-LT"/>
        </w:rPr>
      </w:pPr>
    </w:p>
    <w:p w14:paraId="209B04FA" w14:textId="77777777" w:rsidR="00017499" w:rsidRPr="0069569E" w:rsidRDefault="00017499" w:rsidP="0069559E">
      <w:pPr>
        <w:ind w:left="567" w:hanging="567"/>
        <w:rPr>
          <w:color w:val="000000"/>
          <w:sz w:val="22"/>
          <w:szCs w:val="22"/>
          <w:lang w:val="lt-LT"/>
        </w:rPr>
      </w:pPr>
    </w:p>
    <w:p w14:paraId="761AC09C"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9.</w:t>
      </w:r>
      <w:r w:rsidRPr="0069569E">
        <w:rPr>
          <w:b/>
          <w:caps/>
          <w:color w:val="000000"/>
          <w:sz w:val="22"/>
          <w:szCs w:val="22"/>
          <w:lang w:val="lt-LT"/>
        </w:rPr>
        <w:tab/>
        <w:t>SPECIALIOS laikymo sąlygos</w:t>
      </w:r>
    </w:p>
    <w:p w14:paraId="7B5C200C" w14:textId="77777777" w:rsidR="00017499" w:rsidRPr="0069569E" w:rsidRDefault="00017499" w:rsidP="0069559E">
      <w:pPr>
        <w:ind w:left="567" w:hanging="567"/>
        <w:rPr>
          <w:color w:val="000000"/>
          <w:sz w:val="22"/>
          <w:szCs w:val="22"/>
          <w:lang w:val="lt-LT"/>
        </w:rPr>
      </w:pPr>
    </w:p>
    <w:p w14:paraId="18466479" w14:textId="77777777" w:rsidR="00017499" w:rsidRPr="0069569E" w:rsidRDefault="00017499" w:rsidP="0069559E">
      <w:pPr>
        <w:rPr>
          <w:color w:val="000000"/>
          <w:sz w:val="22"/>
          <w:szCs w:val="22"/>
          <w:lang w:val="lt-LT"/>
        </w:rPr>
      </w:pPr>
      <w:r w:rsidRPr="0069569E">
        <w:rPr>
          <w:color w:val="000000"/>
          <w:sz w:val="22"/>
          <w:szCs w:val="22"/>
          <w:lang w:val="lt-LT"/>
        </w:rPr>
        <w:t xml:space="preserve">Laikyti ne aukštesnėje kaip 25 °C temperatūroje. Laikyti gamintojo pakuotėje, kad </w:t>
      </w:r>
      <w:r w:rsidR="004015A3" w:rsidRPr="0069569E">
        <w:rPr>
          <w:color w:val="000000"/>
          <w:sz w:val="22"/>
          <w:szCs w:val="22"/>
          <w:lang w:val="lt-LT"/>
        </w:rPr>
        <w:t xml:space="preserve">vaistas </w:t>
      </w:r>
      <w:r w:rsidRPr="0069569E">
        <w:rPr>
          <w:color w:val="000000"/>
          <w:sz w:val="22"/>
          <w:szCs w:val="22"/>
          <w:lang w:val="lt-LT"/>
        </w:rPr>
        <w:t>būtų apsaugotas nuo šviesos.</w:t>
      </w:r>
    </w:p>
    <w:p w14:paraId="5F893006" w14:textId="77777777" w:rsidR="00017499" w:rsidRPr="0069569E" w:rsidRDefault="00017499" w:rsidP="0069559E">
      <w:pPr>
        <w:rPr>
          <w:color w:val="000000"/>
          <w:sz w:val="22"/>
          <w:szCs w:val="22"/>
          <w:lang w:val="lt-LT"/>
        </w:rPr>
      </w:pPr>
    </w:p>
    <w:p w14:paraId="2D044D9E" w14:textId="77777777" w:rsidR="00017499" w:rsidRPr="0069569E" w:rsidRDefault="00017499" w:rsidP="0069559E">
      <w:pPr>
        <w:rPr>
          <w:color w:val="000000"/>
          <w:sz w:val="22"/>
          <w:szCs w:val="22"/>
          <w:lang w:val="lt-LT"/>
        </w:rPr>
      </w:pPr>
    </w:p>
    <w:p w14:paraId="19226E68" w14:textId="77777777" w:rsidR="00017499" w:rsidRPr="0069569E" w:rsidRDefault="00017499" w:rsidP="0069559E">
      <w:pPr>
        <w:pBdr>
          <w:top w:val="single" w:sz="4" w:space="0"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10.</w:t>
      </w:r>
      <w:r w:rsidRPr="0069569E">
        <w:rPr>
          <w:b/>
          <w:caps/>
          <w:color w:val="000000"/>
          <w:sz w:val="22"/>
          <w:szCs w:val="22"/>
          <w:lang w:val="lt-LT"/>
        </w:rPr>
        <w:tab/>
        <w:t xml:space="preserve">specialios atsargumo priemonės DĖL NESUVARTOTO VAISTINIO PREPARATO </w:t>
      </w:r>
      <w:r w:rsidRPr="0069569E">
        <w:rPr>
          <w:b/>
          <w:bCs/>
          <w:caps/>
          <w:color w:val="000000"/>
          <w:sz w:val="22"/>
          <w:szCs w:val="22"/>
          <w:lang w:val="lt-LT"/>
        </w:rPr>
        <w:t>AR JO ATLIEK</w:t>
      </w:r>
      <w:r w:rsidRPr="0069569E">
        <w:rPr>
          <w:b/>
          <w:color w:val="000000"/>
          <w:sz w:val="22"/>
          <w:szCs w:val="22"/>
          <w:lang w:val="lt-LT"/>
        </w:rPr>
        <w:t>Ų</w:t>
      </w:r>
      <w:r w:rsidRPr="0069569E">
        <w:rPr>
          <w:caps/>
          <w:color w:val="000000"/>
          <w:sz w:val="22"/>
          <w:szCs w:val="22"/>
          <w:lang w:val="lt-LT"/>
        </w:rPr>
        <w:t xml:space="preserve"> </w:t>
      </w:r>
      <w:r w:rsidRPr="0069569E">
        <w:rPr>
          <w:b/>
          <w:bCs/>
          <w:caps/>
          <w:color w:val="000000"/>
          <w:sz w:val="22"/>
          <w:szCs w:val="22"/>
          <w:lang w:val="lt-LT"/>
        </w:rPr>
        <w:t>TVARKYMO</w:t>
      </w:r>
      <w:r w:rsidRPr="0069569E">
        <w:rPr>
          <w:b/>
          <w:caps/>
          <w:color w:val="000000"/>
          <w:sz w:val="22"/>
          <w:szCs w:val="22"/>
          <w:lang w:val="lt-LT"/>
        </w:rPr>
        <w:t xml:space="preserve"> (jei reikia)</w:t>
      </w:r>
    </w:p>
    <w:p w14:paraId="58F2549C" w14:textId="77777777" w:rsidR="00017499" w:rsidRPr="0069569E" w:rsidRDefault="00017499" w:rsidP="0069559E">
      <w:pPr>
        <w:ind w:left="567" w:hanging="567"/>
        <w:rPr>
          <w:caps/>
          <w:color w:val="000000"/>
          <w:sz w:val="22"/>
          <w:szCs w:val="22"/>
          <w:lang w:val="lt-LT"/>
        </w:rPr>
      </w:pPr>
    </w:p>
    <w:p w14:paraId="63A4D3CA"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Nesuvartotą tirpalą sunaikinti.</w:t>
      </w:r>
    </w:p>
    <w:p w14:paraId="455DD488" w14:textId="77777777" w:rsidR="00017499" w:rsidRPr="0069569E" w:rsidRDefault="00017499" w:rsidP="0069559E">
      <w:pPr>
        <w:ind w:left="567" w:hanging="567"/>
        <w:rPr>
          <w:caps/>
          <w:color w:val="000000"/>
          <w:sz w:val="22"/>
          <w:szCs w:val="22"/>
          <w:lang w:val="lt-LT"/>
        </w:rPr>
      </w:pPr>
    </w:p>
    <w:p w14:paraId="3BAF51AE" w14:textId="77777777" w:rsidR="00017499" w:rsidRPr="0069569E" w:rsidRDefault="00017499" w:rsidP="0069559E">
      <w:pPr>
        <w:ind w:left="567" w:hanging="567"/>
        <w:rPr>
          <w:caps/>
          <w:color w:val="000000"/>
          <w:sz w:val="22"/>
          <w:szCs w:val="22"/>
          <w:lang w:val="lt-LT"/>
        </w:rPr>
      </w:pPr>
    </w:p>
    <w:p w14:paraId="4FDD45BE"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11.</w:t>
      </w:r>
      <w:r w:rsidRPr="0069569E">
        <w:rPr>
          <w:b/>
          <w:caps/>
          <w:color w:val="000000"/>
          <w:sz w:val="22"/>
          <w:szCs w:val="22"/>
          <w:lang w:val="lt-LT"/>
        </w:rPr>
        <w:tab/>
      </w:r>
      <w:r w:rsidR="007C2871" w:rsidRPr="0069569E">
        <w:rPr>
          <w:b/>
          <w:sz w:val="22"/>
          <w:lang w:val="lt-LT" w:eastAsia="lt-LT"/>
        </w:rPr>
        <w:t>REGISTRUOTOJO</w:t>
      </w:r>
      <w:r w:rsidR="007C2871" w:rsidRPr="0069569E">
        <w:rPr>
          <w:b/>
          <w:caps/>
          <w:color w:val="000000"/>
          <w:sz w:val="22"/>
          <w:szCs w:val="22"/>
          <w:lang w:val="lt-LT"/>
        </w:rPr>
        <w:t xml:space="preserve"> pavadinimas ir adresas</w:t>
      </w:r>
    </w:p>
    <w:p w14:paraId="76C97970" w14:textId="77777777" w:rsidR="00017499" w:rsidRPr="0069569E" w:rsidRDefault="00017499" w:rsidP="0069559E">
      <w:pPr>
        <w:ind w:left="567" w:hanging="567"/>
        <w:rPr>
          <w:caps/>
          <w:color w:val="000000"/>
          <w:sz w:val="22"/>
          <w:szCs w:val="22"/>
          <w:lang w:val="lt-LT"/>
        </w:rPr>
      </w:pPr>
    </w:p>
    <w:p w14:paraId="2A44C1B6" w14:textId="77777777" w:rsidR="009A3EA6" w:rsidRPr="0069569E" w:rsidRDefault="009A3EA6" w:rsidP="009A3EA6">
      <w:pPr>
        <w:pStyle w:val="ListParagraph"/>
        <w:keepNext/>
        <w:spacing w:before="0" w:line="240" w:lineRule="auto"/>
        <w:ind w:left="0"/>
        <w:rPr>
          <w:sz w:val="22"/>
          <w:szCs w:val="22"/>
          <w:lang w:val="lt-LT" w:eastAsia="de-DE"/>
        </w:rPr>
      </w:pPr>
      <w:proofErr w:type="spellStart"/>
      <w:r w:rsidRPr="0069569E">
        <w:rPr>
          <w:sz w:val="22"/>
          <w:szCs w:val="22"/>
          <w:lang w:val="lt-LT"/>
        </w:rPr>
        <w:t>Merck</w:t>
      </w:r>
      <w:proofErr w:type="spellEnd"/>
      <w:r w:rsidRPr="0069569E">
        <w:rPr>
          <w:sz w:val="22"/>
          <w:szCs w:val="22"/>
          <w:lang w:val="lt-LT"/>
        </w:rPr>
        <w:t xml:space="preserve"> </w:t>
      </w:r>
      <w:proofErr w:type="spellStart"/>
      <w:r w:rsidRPr="0069569E">
        <w:rPr>
          <w:sz w:val="22"/>
          <w:szCs w:val="22"/>
          <w:lang w:val="lt-LT"/>
        </w:rPr>
        <w:t>Europe</w:t>
      </w:r>
      <w:proofErr w:type="spellEnd"/>
      <w:r w:rsidRPr="0069569E">
        <w:rPr>
          <w:sz w:val="22"/>
          <w:szCs w:val="22"/>
          <w:lang w:val="lt-LT"/>
        </w:rPr>
        <w:t xml:space="preserve"> B.V.</w:t>
      </w:r>
    </w:p>
    <w:p w14:paraId="2AC83F0E" w14:textId="77777777" w:rsidR="009A3EA6" w:rsidRPr="0069569E" w:rsidRDefault="009A3EA6" w:rsidP="009A3EA6">
      <w:pPr>
        <w:pStyle w:val="ListParagraph"/>
        <w:keepNext/>
        <w:spacing w:before="0" w:line="240" w:lineRule="auto"/>
        <w:ind w:left="0"/>
        <w:rPr>
          <w:sz w:val="22"/>
          <w:szCs w:val="22"/>
          <w:lang w:val="lt-LT"/>
        </w:rPr>
      </w:pPr>
      <w:proofErr w:type="spellStart"/>
      <w:r w:rsidRPr="0069569E">
        <w:rPr>
          <w:sz w:val="22"/>
          <w:szCs w:val="22"/>
          <w:lang w:val="lt-LT"/>
        </w:rPr>
        <w:t>Gustav</w:t>
      </w:r>
      <w:proofErr w:type="spellEnd"/>
      <w:r w:rsidRPr="0069569E">
        <w:rPr>
          <w:sz w:val="22"/>
          <w:szCs w:val="22"/>
          <w:lang w:val="lt-LT"/>
        </w:rPr>
        <w:t xml:space="preserve"> </w:t>
      </w:r>
      <w:proofErr w:type="spellStart"/>
      <w:r w:rsidRPr="0069569E">
        <w:rPr>
          <w:sz w:val="22"/>
          <w:szCs w:val="22"/>
          <w:lang w:val="lt-LT"/>
        </w:rPr>
        <w:t>Mahlerplein</w:t>
      </w:r>
      <w:proofErr w:type="spellEnd"/>
      <w:r w:rsidRPr="0069569E">
        <w:rPr>
          <w:sz w:val="22"/>
          <w:szCs w:val="22"/>
          <w:lang w:val="lt-LT"/>
        </w:rPr>
        <w:t> 102</w:t>
      </w:r>
    </w:p>
    <w:p w14:paraId="5F27D10E" w14:textId="77777777" w:rsidR="009A3EA6" w:rsidRPr="0069569E" w:rsidRDefault="009A3EA6" w:rsidP="009A3EA6">
      <w:pPr>
        <w:pStyle w:val="ListParagraph"/>
        <w:keepNext/>
        <w:spacing w:before="0" w:line="240" w:lineRule="auto"/>
        <w:ind w:left="0"/>
        <w:rPr>
          <w:b/>
          <w:bCs/>
          <w:sz w:val="22"/>
          <w:szCs w:val="22"/>
          <w:lang w:val="lt-LT"/>
        </w:rPr>
      </w:pPr>
      <w:r w:rsidRPr="0069569E">
        <w:rPr>
          <w:sz w:val="22"/>
          <w:szCs w:val="22"/>
          <w:lang w:val="lt-LT"/>
        </w:rPr>
        <w:t xml:space="preserve">1082 MA </w:t>
      </w:r>
      <w:proofErr w:type="spellStart"/>
      <w:r w:rsidRPr="0069569E">
        <w:rPr>
          <w:sz w:val="22"/>
          <w:szCs w:val="22"/>
          <w:lang w:val="lt-LT"/>
        </w:rPr>
        <w:t>Amsterdam</w:t>
      </w:r>
      <w:proofErr w:type="spellEnd"/>
    </w:p>
    <w:p w14:paraId="158BDF2E" w14:textId="77777777" w:rsidR="009A3EA6" w:rsidRPr="0069569E" w:rsidRDefault="009A3EA6" w:rsidP="009A3EA6">
      <w:pPr>
        <w:tabs>
          <w:tab w:val="left" w:pos="851"/>
        </w:tabs>
        <w:rPr>
          <w:sz w:val="22"/>
          <w:szCs w:val="22"/>
          <w:lang w:val="lt-LT"/>
        </w:rPr>
      </w:pPr>
      <w:r w:rsidRPr="0069569E">
        <w:rPr>
          <w:sz w:val="22"/>
          <w:szCs w:val="22"/>
          <w:lang w:val="lt-LT"/>
        </w:rPr>
        <w:t>Nyderlandai</w:t>
      </w:r>
    </w:p>
    <w:p w14:paraId="31FD9A10" w14:textId="77777777" w:rsidR="00017499" w:rsidRPr="0069569E" w:rsidRDefault="00017499" w:rsidP="0069559E">
      <w:pPr>
        <w:tabs>
          <w:tab w:val="left" w:pos="4253"/>
        </w:tabs>
        <w:ind w:left="567" w:hanging="567"/>
        <w:rPr>
          <w:caps/>
          <w:color w:val="000000"/>
          <w:sz w:val="22"/>
          <w:szCs w:val="22"/>
          <w:lang w:val="lt-LT"/>
        </w:rPr>
      </w:pPr>
    </w:p>
    <w:p w14:paraId="690C340C" w14:textId="77777777" w:rsidR="00017499" w:rsidRPr="0069569E" w:rsidRDefault="00017499" w:rsidP="0069559E">
      <w:pPr>
        <w:ind w:left="567" w:hanging="567"/>
        <w:rPr>
          <w:caps/>
          <w:color w:val="000000"/>
          <w:sz w:val="22"/>
          <w:szCs w:val="22"/>
          <w:lang w:val="lt-LT"/>
        </w:rPr>
      </w:pPr>
    </w:p>
    <w:p w14:paraId="1435A134"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12.</w:t>
      </w:r>
      <w:r w:rsidRPr="0069569E">
        <w:rPr>
          <w:b/>
          <w:caps/>
          <w:color w:val="000000"/>
          <w:sz w:val="22"/>
          <w:szCs w:val="22"/>
          <w:lang w:val="lt-LT"/>
        </w:rPr>
        <w:tab/>
      </w:r>
      <w:r w:rsidR="007C2871" w:rsidRPr="0069569E">
        <w:rPr>
          <w:b/>
          <w:sz w:val="22"/>
          <w:lang w:val="lt-LT" w:eastAsia="lt-LT"/>
        </w:rPr>
        <w:t xml:space="preserve">REGISTRACIJOS PAŽYMĖJIMO </w:t>
      </w:r>
      <w:r w:rsidR="007C2871" w:rsidRPr="0069569E">
        <w:rPr>
          <w:b/>
          <w:caps/>
          <w:color w:val="000000"/>
          <w:sz w:val="22"/>
          <w:szCs w:val="22"/>
          <w:lang w:val="lt-LT"/>
        </w:rPr>
        <w:t>numeris (-IAI)</w:t>
      </w:r>
    </w:p>
    <w:p w14:paraId="6876107E" w14:textId="77777777" w:rsidR="00017499" w:rsidRPr="0069569E" w:rsidRDefault="00017499" w:rsidP="0069559E">
      <w:pPr>
        <w:ind w:left="567" w:hanging="567"/>
        <w:rPr>
          <w:color w:val="000000"/>
          <w:sz w:val="22"/>
          <w:szCs w:val="22"/>
          <w:lang w:val="lt-LT"/>
        </w:rPr>
      </w:pPr>
    </w:p>
    <w:p w14:paraId="1463B25A" w14:textId="1373B1A6" w:rsidR="00017499" w:rsidRPr="0069569E" w:rsidRDefault="00017499" w:rsidP="0069559E">
      <w:pPr>
        <w:ind w:left="567" w:hanging="567"/>
        <w:rPr>
          <w:color w:val="000000"/>
          <w:sz w:val="22"/>
          <w:szCs w:val="22"/>
          <w:shd w:val="clear" w:color="auto" w:fill="D9D9D9"/>
          <w:lang w:val="lt-LT"/>
        </w:rPr>
      </w:pPr>
      <w:r w:rsidRPr="0069569E">
        <w:rPr>
          <w:color w:val="000000"/>
          <w:sz w:val="22"/>
          <w:szCs w:val="22"/>
          <w:lang w:val="lt-LT"/>
        </w:rPr>
        <w:t>EU/1/95/001/025</w:t>
      </w:r>
      <w:r w:rsidRPr="0069569E">
        <w:rPr>
          <w:color w:val="000000"/>
          <w:sz w:val="22"/>
          <w:szCs w:val="22"/>
          <w:lang w:val="lt-LT"/>
        </w:rPr>
        <w:tab/>
      </w:r>
      <w:r w:rsidRPr="0069569E">
        <w:rPr>
          <w:color w:val="000000"/>
          <w:sz w:val="22"/>
          <w:szCs w:val="22"/>
          <w:shd w:val="clear" w:color="auto" w:fill="D9D9D9"/>
          <w:lang w:val="lt-LT"/>
        </w:rPr>
        <w:t>1 </w:t>
      </w:r>
      <w:r w:rsidR="00277C01" w:rsidRPr="0069569E">
        <w:rPr>
          <w:color w:val="000000"/>
          <w:sz w:val="22"/>
          <w:szCs w:val="22"/>
          <w:shd w:val="clear" w:color="auto" w:fill="D9D9D9"/>
          <w:lang w:val="lt-LT"/>
        </w:rPr>
        <w:t>flakon</w:t>
      </w:r>
      <w:r w:rsidRPr="0069569E">
        <w:rPr>
          <w:color w:val="000000"/>
          <w:sz w:val="22"/>
          <w:szCs w:val="22"/>
          <w:shd w:val="clear" w:color="auto" w:fill="D9D9D9"/>
          <w:lang w:val="lt-LT"/>
        </w:rPr>
        <w:t>as su milteliais injekciniam tirpalui</w:t>
      </w:r>
    </w:p>
    <w:p w14:paraId="4FBDF4D8" w14:textId="5872EB58" w:rsidR="00017499" w:rsidRPr="0069569E" w:rsidRDefault="00017499" w:rsidP="0069559E">
      <w:pPr>
        <w:ind w:left="1134" w:firstLine="567"/>
        <w:rPr>
          <w:color w:val="000000"/>
          <w:sz w:val="22"/>
          <w:szCs w:val="22"/>
          <w:lang w:val="lt-LT"/>
        </w:rPr>
      </w:pPr>
      <w:r w:rsidRPr="0069569E">
        <w:rPr>
          <w:color w:val="000000"/>
          <w:sz w:val="22"/>
          <w:szCs w:val="22"/>
          <w:shd w:val="clear" w:color="auto" w:fill="D9D9D9"/>
          <w:lang w:val="lt-LT"/>
        </w:rPr>
        <w:t>1 tirpikliu užpildytas švirkštas</w:t>
      </w:r>
    </w:p>
    <w:p w14:paraId="4566ED9E" w14:textId="77777777" w:rsidR="00017499" w:rsidRPr="0069569E" w:rsidRDefault="00017499" w:rsidP="0069559E">
      <w:pPr>
        <w:ind w:left="1134" w:firstLine="567"/>
        <w:rPr>
          <w:color w:val="000000"/>
          <w:sz w:val="22"/>
          <w:szCs w:val="22"/>
          <w:lang w:val="lt-LT"/>
        </w:rPr>
      </w:pPr>
    </w:p>
    <w:p w14:paraId="18B69680" w14:textId="4BBB7818" w:rsidR="00017499" w:rsidRPr="0069569E" w:rsidRDefault="00017499" w:rsidP="0069559E">
      <w:pPr>
        <w:ind w:left="567" w:hanging="567"/>
        <w:rPr>
          <w:color w:val="000000"/>
          <w:sz w:val="22"/>
          <w:szCs w:val="22"/>
          <w:lang w:val="lt-LT"/>
        </w:rPr>
      </w:pPr>
      <w:r w:rsidRPr="0069569E">
        <w:rPr>
          <w:color w:val="000000"/>
          <w:sz w:val="22"/>
          <w:szCs w:val="22"/>
          <w:shd w:val="clear" w:color="auto" w:fill="D9D9D9"/>
          <w:lang w:val="lt-LT"/>
        </w:rPr>
        <w:t>EU/1/95/001/026</w:t>
      </w:r>
      <w:r w:rsidRPr="0069569E">
        <w:rPr>
          <w:color w:val="000000"/>
          <w:sz w:val="22"/>
          <w:szCs w:val="22"/>
          <w:shd w:val="clear" w:color="auto" w:fill="D9D9D9"/>
          <w:lang w:val="lt-LT"/>
        </w:rPr>
        <w:tab/>
        <w:t>5 </w:t>
      </w:r>
      <w:r w:rsidR="00277C01" w:rsidRPr="0069569E">
        <w:rPr>
          <w:color w:val="000000"/>
          <w:sz w:val="22"/>
          <w:szCs w:val="22"/>
          <w:shd w:val="clear" w:color="auto" w:fill="D9D9D9"/>
          <w:lang w:val="lt-LT"/>
        </w:rPr>
        <w:t>flakon</w:t>
      </w:r>
      <w:r w:rsidRPr="0069569E">
        <w:rPr>
          <w:color w:val="000000"/>
          <w:sz w:val="22"/>
          <w:szCs w:val="22"/>
          <w:shd w:val="clear" w:color="auto" w:fill="D9D9D9"/>
          <w:lang w:val="lt-LT"/>
        </w:rPr>
        <w:t>ai su milteliais injekciniam tirpalui</w:t>
      </w:r>
    </w:p>
    <w:p w14:paraId="2FB866A5" w14:textId="71FB047C" w:rsidR="00017499" w:rsidRPr="0069569E" w:rsidRDefault="00017499" w:rsidP="0069559E">
      <w:pPr>
        <w:ind w:firstLine="1701"/>
        <w:rPr>
          <w:color w:val="000000"/>
          <w:sz w:val="22"/>
          <w:szCs w:val="22"/>
          <w:lang w:val="lt-LT"/>
        </w:rPr>
      </w:pPr>
      <w:r w:rsidRPr="0069569E">
        <w:rPr>
          <w:color w:val="000000"/>
          <w:sz w:val="22"/>
          <w:szCs w:val="22"/>
          <w:shd w:val="clear" w:color="auto" w:fill="D9D9D9"/>
          <w:lang w:val="lt-LT"/>
        </w:rPr>
        <w:t>5 tirpikliu užpildyti švirkštai</w:t>
      </w:r>
    </w:p>
    <w:p w14:paraId="50469FFB" w14:textId="77777777" w:rsidR="00017499" w:rsidRPr="0069569E" w:rsidRDefault="00017499" w:rsidP="0069559E">
      <w:pPr>
        <w:ind w:left="567" w:hanging="567"/>
        <w:rPr>
          <w:color w:val="000000"/>
          <w:sz w:val="22"/>
          <w:szCs w:val="22"/>
          <w:lang w:val="lt-LT"/>
        </w:rPr>
      </w:pPr>
    </w:p>
    <w:p w14:paraId="40744A6F" w14:textId="45E80C19" w:rsidR="00017499" w:rsidRPr="0069569E" w:rsidRDefault="00017499" w:rsidP="0069559E">
      <w:pPr>
        <w:ind w:left="567" w:hanging="567"/>
        <w:rPr>
          <w:color w:val="000000"/>
          <w:sz w:val="22"/>
          <w:szCs w:val="22"/>
          <w:lang w:val="lt-LT"/>
        </w:rPr>
      </w:pPr>
      <w:r w:rsidRPr="0069569E">
        <w:rPr>
          <w:color w:val="000000"/>
          <w:sz w:val="22"/>
          <w:szCs w:val="22"/>
          <w:shd w:val="clear" w:color="auto" w:fill="D9D9D9"/>
          <w:lang w:val="lt-LT"/>
        </w:rPr>
        <w:t>EU/1/95/001/027</w:t>
      </w:r>
      <w:r w:rsidRPr="0069569E">
        <w:rPr>
          <w:color w:val="000000"/>
          <w:sz w:val="22"/>
          <w:szCs w:val="22"/>
          <w:shd w:val="clear" w:color="auto" w:fill="D9D9D9"/>
          <w:lang w:val="lt-LT"/>
        </w:rPr>
        <w:tab/>
        <w:t>10 </w:t>
      </w:r>
      <w:r w:rsidR="00277C01" w:rsidRPr="0069569E">
        <w:rPr>
          <w:color w:val="000000"/>
          <w:sz w:val="22"/>
          <w:szCs w:val="22"/>
          <w:shd w:val="clear" w:color="auto" w:fill="D9D9D9"/>
          <w:lang w:val="lt-LT"/>
        </w:rPr>
        <w:t>flakon</w:t>
      </w:r>
      <w:r w:rsidRPr="0069569E">
        <w:rPr>
          <w:color w:val="000000"/>
          <w:sz w:val="22"/>
          <w:szCs w:val="22"/>
          <w:shd w:val="clear" w:color="auto" w:fill="D9D9D9"/>
          <w:lang w:val="lt-LT"/>
        </w:rPr>
        <w:t>ų su milteliais injekciniam tirpalui</w:t>
      </w:r>
    </w:p>
    <w:p w14:paraId="48584D87" w14:textId="7224E914" w:rsidR="00017499" w:rsidRPr="0069569E" w:rsidRDefault="00017499" w:rsidP="0069559E">
      <w:pPr>
        <w:ind w:firstLine="1701"/>
        <w:rPr>
          <w:color w:val="000000"/>
          <w:sz w:val="22"/>
          <w:szCs w:val="22"/>
          <w:lang w:val="lt-LT"/>
        </w:rPr>
      </w:pPr>
      <w:r w:rsidRPr="0069569E">
        <w:rPr>
          <w:color w:val="000000"/>
          <w:sz w:val="22"/>
          <w:szCs w:val="22"/>
          <w:shd w:val="clear" w:color="auto" w:fill="D9D9D9"/>
          <w:lang w:val="lt-LT"/>
        </w:rPr>
        <w:t>10 tirpikliu užpildytų švirkštų</w:t>
      </w:r>
    </w:p>
    <w:p w14:paraId="7EA31FA3" w14:textId="77777777" w:rsidR="00017499" w:rsidRPr="0069569E" w:rsidRDefault="00017499" w:rsidP="0069559E">
      <w:pPr>
        <w:ind w:left="567" w:hanging="567"/>
        <w:rPr>
          <w:color w:val="000000"/>
          <w:sz w:val="22"/>
          <w:szCs w:val="22"/>
          <w:lang w:val="lt-LT"/>
        </w:rPr>
      </w:pPr>
    </w:p>
    <w:p w14:paraId="5301AA1F" w14:textId="77777777" w:rsidR="00017499" w:rsidRPr="0069569E" w:rsidRDefault="00017499" w:rsidP="0069559E">
      <w:pPr>
        <w:ind w:left="567" w:hanging="567"/>
        <w:rPr>
          <w:color w:val="000000"/>
          <w:sz w:val="22"/>
          <w:szCs w:val="22"/>
          <w:lang w:val="lt-LT"/>
        </w:rPr>
      </w:pPr>
    </w:p>
    <w:p w14:paraId="01E8557C"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13.</w:t>
      </w:r>
      <w:r w:rsidRPr="0069569E">
        <w:rPr>
          <w:b/>
          <w:caps/>
          <w:color w:val="000000"/>
          <w:sz w:val="22"/>
          <w:szCs w:val="22"/>
          <w:lang w:val="lt-LT"/>
        </w:rPr>
        <w:tab/>
        <w:t>serijos numeris</w:t>
      </w:r>
    </w:p>
    <w:p w14:paraId="492430F1" w14:textId="77777777" w:rsidR="00017499" w:rsidRPr="0069569E" w:rsidRDefault="00017499" w:rsidP="0069559E">
      <w:pPr>
        <w:ind w:left="567" w:hanging="567"/>
        <w:rPr>
          <w:color w:val="000000"/>
          <w:sz w:val="22"/>
          <w:szCs w:val="22"/>
          <w:lang w:val="lt-LT"/>
        </w:rPr>
      </w:pPr>
    </w:p>
    <w:p w14:paraId="0C765E8E"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Serija</w:t>
      </w:r>
    </w:p>
    <w:p w14:paraId="34161F44"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Tirpiklio Serija</w:t>
      </w:r>
    </w:p>
    <w:p w14:paraId="4FBA3796" w14:textId="77777777" w:rsidR="00017499" w:rsidRPr="0069569E" w:rsidRDefault="00017499" w:rsidP="0069559E">
      <w:pPr>
        <w:ind w:left="567" w:hanging="567"/>
        <w:rPr>
          <w:color w:val="000000"/>
          <w:sz w:val="22"/>
          <w:szCs w:val="22"/>
          <w:lang w:val="lt-LT"/>
        </w:rPr>
      </w:pPr>
    </w:p>
    <w:p w14:paraId="35F36510" w14:textId="77777777" w:rsidR="00017499" w:rsidRPr="0069569E" w:rsidRDefault="00017499" w:rsidP="0069559E">
      <w:pPr>
        <w:ind w:left="567" w:hanging="567"/>
        <w:rPr>
          <w:color w:val="000000"/>
          <w:sz w:val="22"/>
          <w:szCs w:val="22"/>
          <w:lang w:val="lt-LT"/>
        </w:rPr>
      </w:pPr>
    </w:p>
    <w:p w14:paraId="5578DC0C"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14.</w:t>
      </w:r>
      <w:r w:rsidRPr="0069569E">
        <w:rPr>
          <w:b/>
          <w:caps/>
          <w:color w:val="000000"/>
          <w:sz w:val="22"/>
          <w:szCs w:val="22"/>
          <w:lang w:val="lt-LT"/>
        </w:rPr>
        <w:tab/>
      </w:r>
      <w:r w:rsidRPr="0069569E">
        <w:rPr>
          <w:b/>
          <w:color w:val="000000"/>
          <w:sz w:val="22"/>
          <w:szCs w:val="22"/>
          <w:lang w:val="lt-LT"/>
        </w:rPr>
        <w:t>PARDAVIMO (IŠDAVIMO)</w:t>
      </w:r>
      <w:r w:rsidRPr="0069569E">
        <w:rPr>
          <w:b/>
          <w:caps/>
          <w:color w:val="000000"/>
          <w:sz w:val="22"/>
          <w:szCs w:val="22"/>
          <w:lang w:val="lt-LT"/>
        </w:rPr>
        <w:t xml:space="preserve"> tvarka</w:t>
      </w:r>
    </w:p>
    <w:p w14:paraId="189E8BE8" w14:textId="77777777" w:rsidR="00017499" w:rsidRPr="0069569E" w:rsidRDefault="00017499" w:rsidP="0069559E">
      <w:pPr>
        <w:ind w:left="567" w:hanging="567"/>
        <w:rPr>
          <w:color w:val="000000"/>
          <w:sz w:val="22"/>
          <w:szCs w:val="22"/>
          <w:lang w:val="lt-LT"/>
        </w:rPr>
      </w:pPr>
    </w:p>
    <w:p w14:paraId="027C9D91" w14:textId="77777777" w:rsidR="00017499" w:rsidRPr="0069569E" w:rsidRDefault="00017499" w:rsidP="0069559E">
      <w:pPr>
        <w:ind w:left="567" w:hanging="567"/>
        <w:rPr>
          <w:color w:val="000000"/>
          <w:sz w:val="22"/>
          <w:szCs w:val="22"/>
          <w:lang w:val="lt-LT"/>
        </w:rPr>
      </w:pPr>
    </w:p>
    <w:p w14:paraId="01B58458"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15.</w:t>
      </w:r>
      <w:r w:rsidRPr="0069569E">
        <w:rPr>
          <w:b/>
          <w:caps/>
          <w:color w:val="000000"/>
          <w:sz w:val="22"/>
          <w:szCs w:val="22"/>
          <w:lang w:val="lt-LT"/>
        </w:rPr>
        <w:tab/>
        <w:t>vartojimo instrukcijA</w:t>
      </w:r>
    </w:p>
    <w:p w14:paraId="2BA2CE15" w14:textId="77777777" w:rsidR="00017499" w:rsidRPr="0069569E" w:rsidRDefault="00017499" w:rsidP="0069559E">
      <w:pPr>
        <w:keepNext/>
        <w:rPr>
          <w:color w:val="000000"/>
          <w:sz w:val="22"/>
          <w:szCs w:val="22"/>
          <w:lang w:val="lt-LT"/>
        </w:rPr>
      </w:pPr>
    </w:p>
    <w:p w14:paraId="1FC8C941" w14:textId="77777777" w:rsidR="00017499" w:rsidRPr="0069569E" w:rsidRDefault="00017499" w:rsidP="0069559E">
      <w:pPr>
        <w:rPr>
          <w:color w:val="000000"/>
          <w:sz w:val="22"/>
          <w:szCs w:val="22"/>
          <w:lang w:val="lt-LT"/>
        </w:rPr>
      </w:pPr>
    </w:p>
    <w:p w14:paraId="74DD7556"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16.</w:t>
      </w:r>
      <w:r w:rsidRPr="0069569E">
        <w:rPr>
          <w:b/>
          <w:caps/>
          <w:color w:val="000000"/>
          <w:sz w:val="22"/>
          <w:szCs w:val="22"/>
          <w:lang w:val="lt-LT"/>
        </w:rPr>
        <w:tab/>
        <w:t>INFORMACIJA BRAILIO RAŠTU</w:t>
      </w:r>
    </w:p>
    <w:p w14:paraId="6EEB6351" w14:textId="77777777" w:rsidR="00017499" w:rsidRPr="0069569E" w:rsidRDefault="00017499" w:rsidP="0069559E">
      <w:pPr>
        <w:keepNext/>
        <w:rPr>
          <w:color w:val="000000"/>
          <w:sz w:val="22"/>
          <w:szCs w:val="22"/>
          <w:lang w:val="lt-LT"/>
        </w:rPr>
      </w:pPr>
    </w:p>
    <w:p w14:paraId="574E1D06" w14:textId="77777777" w:rsidR="00017499" w:rsidRPr="0069569E" w:rsidRDefault="00017499" w:rsidP="0069559E">
      <w:pPr>
        <w:rPr>
          <w:color w:val="000000"/>
          <w:sz w:val="22"/>
          <w:szCs w:val="22"/>
          <w:lang w:val="lt-LT"/>
        </w:rPr>
      </w:pPr>
      <w:proofErr w:type="spellStart"/>
      <w:r w:rsidRPr="0069569E">
        <w:rPr>
          <w:color w:val="000000"/>
          <w:sz w:val="22"/>
          <w:szCs w:val="22"/>
          <w:lang w:val="lt-LT"/>
        </w:rPr>
        <w:t>gonal</w:t>
      </w:r>
      <w:proofErr w:type="spellEnd"/>
      <w:r w:rsidRPr="0069569E">
        <w:rPr>
          <w:color w:val="000000"/>
          <w:sz w:val="22"/>
          <w:szCs w:val="22"/>
          <w:lang w:val="lt-LT"/>
        </w:rPr>
        <w:noBreakHyphen/>
        <w:t>f 75 </w:t>
      </w:r>
      <w:proofErr w:type="spellStart"/>
      <w:r w:rsidRPr="0069569E">
        <w:rPr>
          <w:color w:val="000000"/>
          <w:sz w:val="22"/>
          <w:szCs w:val="22"/>
          <w:lang w:val="lt-LT"/>
        </w:rPr>
        <w:t>tv</w:t>
      </w:r>
      <w:proofErr w:type="spellEnd"/>
    </w:p>
    <w:p w14:paraId="6ABC6018" w14:textId="77777777" w:rsidR="007C2871" w:rsidRPr="0069569E" w:rsidRDefault="007C2871" w:rsidP="0069559E">
      <w:pPr>
        <w:rPr>
          <w:color w:val="000000"/>
          <w:sz w:val="22"/>
          <w:szCs w:val="22"/>
          <w:lang w:val="lt-LT"/>
        </w:rPr>
      </w:pPr>
    </w:p>
    <w:p w14:paraId="57BF6EA8" w14:textId="77777777" w:rsidR="007C2871" w:rsidRPr="0069569E" w:rsidRDefault="007C2871" w:rsidP="0069559E">
      <w:pPr>
        <w:tabs>
          <w:tab w:val="left" w:pos="567"/>
        </w:tabs>
        <w:overflowPunct/>
        <w:autoSpaceDE/>
        <w:autoSpaceDN/>
        <w:adjustRightInd/>
        <w:textAlignment w:val="auto"/>
        <w:rPr>
          <w:color w:val="000000"/>
          <w:sz w:val="22"/>
          <w:szCs w:val="22"/>
          <w:shd w:val="clear" w:color="auto" w:fill="CCCCCC"/>
          <w:lang w:val="lt-LT" w:eastAsia="lt-LT"/>
        </w:rPr>
      </w:pPr>
    </w:p>
    <w:p w14:paraId="6604F91F" w14:textId="77777777" w:rsidR="007C2871" w:rsidRPr="0069569E" w:rsidRDefault="007C2871"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17.</w:t>
      </w:r>
      <w:r w:rsidRPr="0069569E">
        <w:rPr>
          <w:b/>
          <w:caps/>
          <w:color w:val="000000"/>
          <w:sz w:val="22"/>
          <w:szCs w:val="22"/>
          <w:lang w:val="lt-LT"/>
        </w:rPr>
        <w:tab/>
        <w:t>UNIKALUS IDENTIFIKATORIUS – 2D BRŪKŠNINIS KODAS</w:t>
      </w:r>
    </w:p>
    <w:p w14:paraId="67D60F26" w14:textId="77777777" w:rsidR="007C2871" w:rsidRPr="0069569E" w:rsidRDefault="007C2871" w:rsidP="0069559E">
      <w:pPr>
        <w:keepNext/>
        <w:overflowPunct/>
        <w:autoSpaceDE/>
        <w:autoSpaceDN/>
        <w:adjustRightInd/>
        <w:textAlignment w:val="auto"/>
        <w:rPr>
          <w:color w:val="000000"/>
          <w:sz w:val="22"/>
          <w:lang w:val="lt-LT" w:eastAsia="lt-LT"/>
        </w:rPr>
      </w:pPr>
    </w:p>
    <w:p w14:paraId="1A100C6F" w14:textId="77777777" w:rsidR="007C2871" w:rsidRPr="0069569E" w:rsidRDefault="007C2871" w:rsidP="0069559E">
      <w:pPr>
        <w:tabs>
          <w:tab w:val="left" w:pos="567"/>
        </w:tabs>
        <w:overflowPunct/>
        <w:autoSpaceDE/>
        <w:autoSpaceDN/>
        <w:adjustRightInd/>
        <w:textAlignment w:val="auto"/>
        <w:rPr>
          <w:color w:val="000000"/>
          <w:sz w:val="22"/>
          <w:szCs w:val="22"/>
          <w:shd w:val="clear" w:color="auto" w:fill="CCCCCC"/>
          <w:lang w:val="lt-LT" w:eastAsia="lt-LT"/>
        </w:rPr>
      </w:pPr>
      <w:r w:rsidRPr="0069569E">
        <w:rPr>
          <w:color w:val="000000"/>
          <w:sz w:val="22"/>
          <w:shd w:val="clear" w:color="auto" w:fill="D9D9D9"/>
          <w:lang w:val="lt-LT" w:eastAsia="lt-LT"/>
        </w:rPr>
        <w:t>2D brūkšninis kodas su nurodytu unikaliu identifikatoriumi.</w:t>
      </w:r>
    </w:p>
    <w:p w14:paraId="74B9B9D0" w14:textId="77777777" w:rsidR="007C2871" w:rsidRPr="0069569E" w:rsidRDefault="007C2871" w:rsidP="0069559E">
      <w:pPr>
        <w:tabs>
          <w:tab w:val="left" w:pos="567"/>
        </w:tabs>
        <w:overflowPunct/>
        <w:autoSpaceDE/>
        <w:autoSpaceDN/>
        <w:adjustRightInd/>
        <w:textAlignment w:val="auto"/>
        <w:rPr>
          <w:color w:val="000000"/>
          <w:sz w:val="22"/>
          <w:szCs w:val="22"/>
          <w:shd w:val="clear" w:color="auto" w:fill="CCCCCC"/>
          <w:lang w:val="lt-LT" w:eastAsia="lt-LT"/>
        </w:rPr>
      </w:pPr>
    </w:p>
    <w:p w14:paraId="141A694F" w14:textId="77777777" w:rsidR="007C2871" w:rsidRPr="0069569E" w:rsidRDefault="007C2871" w:rsidP="0069559E">
      <w:pPr>
        <w:tabs>
          <w:tab w:val="left" w:pos="567"/>
        </w:tabs>
        <w:overflowPunct/>
        <w:autoSpaceDE/>
        <w:autoSpaceDN/>
        <w:adjustRightInd/>
        <w:textAlignment w:val="auto"/>
        <w:rPr>
          <w:color w:val="000000"/>
          <w:sz w:val="22"/>
          <w:szCs w:val="22"/>
          <w:shd w:val="clear" w:color="auto" w:fill="CCCCCC"/>
          <w:lang w:val="lt-LT" w:eastAsia="lt-LT"/>
        </w:rPr>
      </w:pPr>
    </w:p>
    <w:p w14:paraId="5446C235" w14:textId="77777777" w:rsidR="007C2871" w:rsidRPr="0069569E" w:rsidRDefault="007C2871"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lastRenderedPageBreak/>
        <w:t>18.</w:t>
      </w:r>
      <w:r w:rsidRPr="0069569E">
        <w:rPr>
          <w:b/>
          <w:caps/>
          <w:color w:val="000000"/>
          <w:sz w:val="22"/>
          <w:szCs w:val="22"/>
          <w:lang w:val="lt-LT"/>
        </w:rPr>
        <w:tab/>
        <w:t>UNIKALUS IDENTIFIKATORIUS – ŽMONĖMS SUPRANTAMI DUOMENYS</w:t>
      </w:r>
    </w:p>
    <w:p w14:paraId="3995422C" w14:textId="77777777" w:rsidR="007C2871" w:rsidRPr="0069569E" w:rsidRDefault="007C2871" w:rsidP="0069559E">
      <w:pPr>
        <w:keepNext/>
        <w:overflowPunct/>
        <w:autoSpaceDE/>
        <w:autoSpaceDN/>
        <w:adjustRightInd/>
        <w:textAlignment w:val="auto"/>
        <w:rPr>
          <w:color w:val="000000"/>
          <w:sz w:val="22"/>
          <w:lang w:val="lt-LT" w:eastAsia="lt-LT"/>
        </w:rPr>
      </w:pPr>
    </w:p>
    <w:p w14:paraId="2E186070" w14:textId="0649BB73" w:rsidR="007C2871" w:rsidRPr="0069569E" w:rsidRDefault="007C2871" w:rsidP="003F6163">
      <w:pPr>
        <w:keepNext/>
        <w:tabs>
          <w:tab w:val="left" w:pos="567"/>
        </w:tabs>
        <w:overflowPunct/>
        <w:autoSpaceDE/>
        <w:autoSpaceDN/>
        <w:adjustRightInd/>
        <w:textAlignment w:val="auto"/>
        <w:rPr>
          <w:color w:val="000000"/>
          <w:sz w:val="22"/>
          <w:szCs w:val="22"/>
          <w:lang w:val="lt-LT" w:eastAsia="lt-LT"/>
        </w:rPr>
      </w:pPr>
      <w:r w:rsidRPr="0069569E">
        <w:rPr>
          <w:color w:val="000000"/>
          <w:sz w:val="22"/>
          <w:lang w:val="lt-LT" w:eastAsia="lt-LT"/>
        </w:rPr>
        <w:t>PC</w:t>
      </w:r>
    </w:p>
    <w:p w14:paraId="783862FB" w14:textId="55A8E42C" w:rsidR="007C2871" w:rsidRPr="0069569E" w:rsidRDefault="007C2871" w:rsidP="003F6163">
      <w:pPr>
        <w:keepNext/>
        <w:tabs>
          <w:tab w:val="left" w:pos="567"/>
        </w:tabs>
        <w:overflowPunct/>
        <w:autoSpaceDE/>
        <w:autoSpaceDN/>
        <w:adjustRightInd/>
        <w:textAlignment w:val="auto"/>
        <w:rPr>
          <w:color w:val="000000"/>
          <w:sz w:val="22"/>
          <w:szCs w:val="22"/>
          <w:lang w:val="lt-LT" w:eastAsia="lt-LT"/>
        </w:rPr>
      </w:pPr>
      <w:r w:rsidRPr="0069569E">
        <w:rPr>
          <w:color w:val="000000"/>
          <w:sz w:val="22"/>
          <w:lang w:val="lt-LT" w:eastAsia="lt-LT"/>
        </w:rPr>
        <w:t>SN</w:t>
      </w:r>
    </w:p>
    <w:p w14:paraId="263A1D2A" w14:textId="62BAB845" w:rsidR="007C2871" w:rsidRPr="0069569E" w:rsidRDefault="007C2871" w:rsidP="0069559E">
      <w:pPr>
        <w:rPr>
          <w:color w:val="000000"/>
          <w:sz w:val="22"/>
          <w:lang w:val="lt-LT" w:eastAsia="lt-LT"/>
        </w:rPr>
      </w:pPr>
      <w:r w:rsidRPr="0069569E">
        <w:rPr>
          <w:color w:val="000000"/>
          <w:sz w:val="22"/>
          <w:lang w:val="lt-LT" w:eastAsia="lt-LT"/>
        </w:rPr>
        <w:t>NN</w:t>
      </w:r>
    </w:p>
    <w:p w14:paraId="1E7D8FFA"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Minimali informacija ant mažų VIDINIŲ pakuočių</w:t>
      </w:r>
    </w:p>
    <w:p w14:paraId="52093ABE" w14:textId="77777777" w:rsidR="001354F3" w:rsidRPr="0069569E" w:rsidRDefault="001354F3"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p>
    <w:p w14:paraId="471F6B75" w14:textId="16A618CB"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GONAL</w:t>
      </w:r>
      <w:r w:rsidRPr="0069569E">
        <w:rPr>
          <w:b/>
          <w:color w:val="000000"/>
          <w:sz w:val="22"/>
          <w:szCs w:val="22"/>
          <w:lang w:val="lt-LT"/>
        </w:rPr>
        <w:noBreakHyphen/>
        <w:t>f 75 TV</w:t>
      </w:r>
      <w:r w:rsidR="009A3EA6" w:rsidRPr="0069569E">
        <w:rPr>
          <w:b/>
          <w:color w:val="000000"/>
          <w:sz w:val="22"/>
          <w:szCs w:val="22"/>
          <w:lang w:val="lt-LT"/>
        </w:rPr>
        <w:t>,</w:t>
      </w:r>
      <w:r w:rsidRPr="0069569E">
        <w:rPr>
          <w:b/>
          <w:color w:val="000000"/>
          <w:sz w:val="22"/>
          <w:szCs w:val="22"/>
          <w:lang w:val="lt-LT"/>
        </w:rPr>
        <w:t xml:space="preserve"> </w:t>
      </w:r>
      <w:r w:rsidR="00277C01" w:rsidRPr="0069569E">
        <w:rPr>
          <w:b/>
          <w:color w:val="000000"/>
          <w:sz w:val="22"/>
          <w:szCs w:val="22"/>
          <w:lang w:val="lt-LT"/>
        </w:rPr>
        <w:t>FLAKON</w:t>
      </w:r>
      <w:r w:rsidRPr="0069569E">
        <w:rPr>
          <w:b/>
          <w:color w:val="000000"/>
          <w:sz w:val="22"/>
          <w:szCs w:val="22"/>
          <w:lang w:val="lt-LT"/>
        </w:rPr>
        <w:t>O ETIKETĖ</w:t>
      </w:r>
    </w:p>
    <w:p w14:paraId="1B6A3894" w14:textId="77777777" w:rsidR="00017499" w:rsidRPr="0069569E" w:rsidRDefault="00017499" w:rsidP="0069559E">
      <w:pPr>
        <w:ind w:left="567" w:hanging="567"/>
        <w:rPr>
          <w:caps/>
          <w:color w:val="000000"/>
          <w:sz w:val="22"/>
          <w:szCs w:val="22"/>
          <w:lang w:val="lt-LT"/>
        </w:rPr>
      </w:pPr>
    </w:p>
    <w:p w14:paraId="55094DC5" w14:textId="77777777" w:rsidR="00017499" w:rsidRPr="0069569E" w:rsidRDefault="00017499" w:rsidP="0069559E">
      <w:pPr>
        <w:ind w:left="567" w:hanging="567"/>
        <w:rPr>
          <w:caps/>
          <w:color w:val="000000"/>
          <w:sz w:val="22"/>
          <w:szCs w:val="22"/>
          <w:lang w:val="lt-LT"/>
        </w:rPr>
      </w:pPr>
    </w:p>
    <w:p w14:paraId="60F96DC2"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 ir vartojimo būdas (-ai)</w:t>
      </w:r>
    </w:p>
    <w:p w14:paraId="5BF49A98" w14:textId="77777777" w:rsidR="00017499" w:rsidRPr="0069569E" w:rsidRDefault="00017499" w:rsidP="0069559E">
      <w:pPr>
        <w:ind w:left="567" w:hanging="567"/>
        <w:rPr>
          <w:color w:val="000000"/>
          <w:sz w:val="22"/>
          <w:szCs w:val="22"/>
          <w:lang w:val="lt-LT"/>
        </w:rPr>
      </w:pPr>
    </w:p>
    <w:p w14:paraId="51DBA15E" w14:textId="7D11D8CB" w:rsidR="00017499" w:rsidRPr="0069569E" w:rsidRDefault="00017499" w:rsidP="0069559E">
      <w:pPr>
        <w:rPr>
          <w:b/>
          <w:color w:val="000000"/>
          <w:sz w:val="22"/>
          <w:szCs w:val="22"/>
          <w:lang w:val="lt-LT"/>
        </w:rPr>
      </w:pPr>
      <w:r w:rsidRPr="0069569E">
        <w:rPr>
          <w:color w:val="000000"/>
          <w:sz w:val="22"/>
          <w:szCs w:val="22"/>
          <w:lang w:val="lt-LT"/>
        </w:rPr>
        <w:t>GONAL</w:t>
      </w:r>
      <w:r w:rsidRPr="0069569E">
        <w:rPr>
          <w:color w:val="000000"/>
          <w:sz w:val="22"/>
          <w:szCs w:val="22"/>
          <w:lang w:val="lt-LT"/>
        </w:rPr>
        <w:noBreakHyphen/>
        <w:t>f</w:t>
      </w:r>
      <w:r w:rsidRPr="0069569E">
        <w:rPr>
          <w:color w:val="000000"/>
          <w:position w:val="6"/>
          <w:sz w:val="22"/>
          <w:szCs w:val="22"/>
          <w:lang w:val="lt-LT"/>
        </w:rPr>
        <w:t xml:space="preserve"> </w:t>
      </w:r>
      <w:r w:rsidRPr="0069569E">
        <w:rPr>
          <w:color w:val="000000"/>
          <w:sz w:val="22"/>
          <w:szCs w:val="22"/>
          <w:lang w:val="lt-LT"/>
        </w:rPr>
        <w:t>75 TV milteliai injekciniam tirpalui</w:t>
      </w:r>
    </w:p>
    <w:p w14:paraId="71CA7F6B" w14:textId="30B6D4AA" w:rsidR="00017499" w:rsidRPr="0069569E" w:rsidRDefault="003F6163" w:rsidP="0069559E">
      <w:pPr>
        <w:ind w:left="567" w:hanging="567"/>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3219BD" w:rsidRPr="0069569E">
        <w:rPr>
          <w:color w:val="000000"/>
          <w:sz w:val="22"/>
          <w:szCs w:val="22"/>
          <w:lang w:val="lt-LT"/>
        </w:rPr>
        <w:t xml:space="preserve"> alfa</w:t>
      </w:r>
    </w:p>
    <w:p w14:paraId="008717C6" w14:textId="77777777" w:rsidR="00017499" w:rsidRPr="0069569E" w:rsidRDefault="00FB2B12" w:rsidP="0069559E">
      <w:pPr>
        <w:ind w:left="567" w:hanging="567"/>
        <w:rPr>
          <w:color w:val="000000"/>
          <w:sz w:val="22"/>
          <w:szCs w:val="22"/>
          <w:lang w:val="lt-LT"/>
        </w:rPr>
      </w:pPr>
      <w:r w:rsidRPr="0069569E">
        <w:rPr>
          <w:color w:val="000000"/>
          <w:sz w:val="22"/>
          <w:szCs w:val="22"/>
          <w:lang w:val="lt-LT"/>
        </w:rPr>
        <w:t>s.c</w:t>
      </w:r>
      <w:r w:rsidR="00017499" w:rsidRPr="0069569E">
        <w:rPr>
          <w:color w:val="000000"/>
          <w:sz w:val="22"/>
          <w:szCs w:val="22"/>
          <w:lang w:val="lt-LT"/>
        </w:rPr>
        <w:t>.</w:t>
      </w:r>
    </w:p>
    <w:p w14:paraId="59A7A99F" w14:textId="77777777" w:rsidR="00017499" w:rsidRPr="0069569E" w:rsidRDefault="00017499" w:rsidP="0069559E">
      <w:pPr>
        <w:ind w:left="567" w:hanging="567"/>
        <w:rPr>
          <w:color w:val="000000"/>
          <w:sz w:val="22"/>
          <w:szCs w:val="22"/>
          <w:lang w:val="lt-LT"/>
        </w:rPr>
      </w:pPr>
    </w:p>
    <w:p w14:paraId="1023166D" w14:textId="77777777" w:rsidR="00017499" w:rsidRPr="0069569E" w:rsidRDefault="00017499" w:rsidP="0069559E">
      <w:pPr>
        <w:ind w:left="567" w:hanging="567"/>
        <w:rPr>
          <w:color w:val="000000"/>
          <w:sz w:val="22"/>
          <w:szCs w:val="22"/>
          <w:lang w:val="lt-LT"/>
        </w:rPr>
      </w:pPr>
    </w:p>
    <w:p w14:paraId="2D20147D"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2.</w:t>
      </w:r>
      <w:r w:rsidRPr="0069569E">
        <w:rPr>
          <w:b/>
          <w:color w:val="000000"/>
          <w:sz w:val="22"/>
          <w:szCs w:val="22"/>
          <w:lang w:val="lt-LT"/>
        </w:rPr>
        <w:tab/>
      </w:r>
      <w:r w:rsidRPr="0069569E">
        <w:rPr>
          <w:b/>
          <w:caps/>
          <w:color w:val="000000"/>
          <w:sz w:val="22"/>
          <w:szCs w:val="22"/>
          <w:lang w:val="lt-LT"/>
        </w:rPr>
        <w:t>vartojimo metodas</w:t>
      </w:r>
    </w:p>
    <w:p w14:paraId="42BEBE6D" w14:textId="77777777" w:rsidR="00017499" w:rsidRPr="0069569E" w:rsidRDefault="00017499" w:rsidP="0069559E">
      <w:pPr>
        <w:ind w:left="567" w:hanging="567"/>
        <w:rPr>
          <w:color w:val="000000"/>
          <w:sz w:val="22"/>
          <w:szCs w:val="22"/>
          <w:lang w:val="lt-LT"/>
        </w:rPr>
      </w:pPr>
    </w:p>
    <w:p w14:paraId="2A9C2C39" w14:textId="77777777" w:rsidR="00017499" w:rsidRPr="0069569E" w:rsidRDefault="00017499" w:rsidP="0069559E">
      <w:pPr>
        <w:ind w:left="567" w:hanging="567"/>
        <w:rPr>
          <w:color w:val="000000"/>
          <w:sz w:val="22"/>
          <w:szCs w:val="22"/>
          <w:lang w:val="lt-LT"/>
        </w:rPr>
      </w:pPr>
    </w:p>
    <w:p w14:paraId="44594B44"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3.</w:t>
      </w:r>
      <w:r w:rsidRPr="0069569E">
        <w:rPr>
          <w:b/>
          <w:color w:val="000000"/>
          <w:sz w:val="22"/>
          <w:szCs w:val="22"/>
          <w:lang w:val="lt-LT"/>
        </w:rPr>
        <w:tab/>
      </w:r>
      <w:r w:rsidRPr="0069569E">
        <w:rPr>
          <w:b/>
          <w:caps/>
          <w:color w:val="000000"/>
          <w:sz w:val="22"/>
          <w:szCs w:val="22"/>
          <w:lang w:val="lt-LT"/>
        </w:rPr>
        <w:t>tinkamumo laikas</w:t>
      </w:r>
    </w:p>
    <w:p w14:paraId="30A95143" w14:textId="77777777" w:rsidR="00017499" w:rsidRPr="0069569E" w:rsidRDefault="00017499" w:rsidP="0069559E">
      <w:pPr>
        <w:ind w:left="567" w:hanging="567"/>
        <w:rPr>
          <w:color w:val="000000"/>
          <w:sz w:val="22"/>
          <w:szCs w:val="22"/>
          <w:lang w:val="lt-LT"/>
        </w:rPr>
      </w:pPr>
    </w:p>
    <w:p w14:paraId="6A9F3DD8" w14:textId="77777777" w:rsidR="00017499" w:rsidRPr="0069569E" w:rsidRDefault="005A50AF" w:rsidP="0069559E">
      <w:pPr>
        <w:ind w:left="567" w:hanging="567"/>
        <w:rPr>
          <w:color w:val="000000"/>
          <w:sz w:val="22"/>
          <w:szCs w:val="22"/>
          <w:lang w:val="lt-LT"/>
        </w:rPr>
      </w:pPr>
      <w:r w:rsidRPr="0069569E">
        <w:rPr>
          <w:color w:val="000000"/>
          <w:sz w:val="22"/>
          <w:szCs w:val="22"/>
          <w:lang w:val="lt-LT"/>
        </w:rPr>
        <w:t>EXP</w:t>
      </w:r>
    </w:p>
    <w:p w14:paraId="7A1484BF" w14:textId="77777777" w:rsidR="00017499" w:rsidRPr="0069569E" w:rsidRDefault="00017499" w:rsidP="0069559E">
      <w:pPr>
        <w:ind w:left="567" w:hanging="567"/>
        <w:rPr>
          <w:color w:val="000000"/>
          <w:sz w:val="22"/>
          <w:szCs w:val="22"/>
          <w:lang w:val="lt-LT"/>
        </w:rPr>
      </w:pPr>
    </w:p>
    <w:p w14:paraId="00358834" w14:textId="77777777" w:rsidR="00017499" w:rsidRPr="0069569E" w:rsidRDefault="00017499" w:rsidP="0069559E">
      <w:pPr>
        <w:ind w:left="567" w:hanging="567"/>
        <w:rPr>
          <w:color w:val="000000"/>
          <w:sz w:val="22"/>
          <w:szCs w:val="22"/>
          <w:lang w:val="lt-LT"/>
        </w:rPr>
      </w:pPr>
    </w:p>
    <w:p w14:paraId="20B6ED43"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t>serijos numeris</w:t>
      </w:r>
    </w:p>
    <w:p w14:paraId="24B8E9ED" w14:textId="77777777" w:rsidR="00017499" w:rsidRPr="0069569E" w:rsidRDefault="00017499" w:rsidP="0069559E">
      <w:pPr>
        <w:ind w:left="567" w:hanging="567"/>
        <w:rPr>
          <w:color w:val="000000"/>
          <w:sz w:val="22"/>
          <w:szCs w:val="22"/>
          <w:lang w:val="lt-LT"/>
        </w:rPr>
      </w:pPr>
    </w:p>
    <w:p w14:paraId="64F2EF01" w14:textId="77777777" w:rsidR="00017499" w:rsidRPr="0069569E" w:rsidRDefault="005A50AF" w:rsidP="0069559E">
      <w:pPr>
        <w:ind w:left="567" w:hanging="567"/>
        <w:rPr>
          <w:color w:val="000000"/>
          <w:sz w:val="22"/>
          <w:szCs w:val="22"/>
          <w:lang w:val="lt-LT"/>
        </w:rPr>
      </w:pPr>
      <w:r w:rsidRPr="0069569E">
        <w:rPr>
          <w:color w:val="000000"/>
          <w:sz w:val="22"/>
          <w:szCs w:val="22"/>
          <w:lang w:val="lt-LT"/>
        </w:rPr>
        <w:t>Lot</w:t>
      </w:r>
    </w:p>
    <w:p w14:paraId="56C7E542" w14:textId="77777777" w:rsidR="00017499" w:rsidRPr="0069569E" w:rsidRDefault="00017499" w:rsidP="0069559E">
      <w:pPr>
        <w:ind w:left="567" w:hanging="567"/>
        <w:rPr>
          <w:color w:val="000000"/>
          <w:sz w:val="22"/>
          <w:szCs w:val="22"/>
          <w:lang w:val="lt-LT"/>
        </w:rPr>
      </w:pPr>
    </w:p>
    <w:p w14:paraId="4DB30465" w14:textId="77777777" w:rsidR="00017499" w:rsidRPr="0069569E" w:rsidRDefault="00017499" w:rsidP="0069559E">
      <w:pPr>
        <w:ind w:left="567" w:hanging="567"/>
        <w:rPr>
          <w:color w:val="000000"/>
          <w:sz w:val="22"/>
          <w:szCs w:val="22"/>
          <w:lang w:val="lt-LT"/>
        </w:rPr>
      </w:pPr>
    </w:p>
    <w:p w14:paraId="67BC745A"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r w:rsidRPr="0069569E">
        <w:rPr>
          <w:b/>
          <w:caps/>
          <w:color w:val="000000"/>
          <w:sz w:val="22"/>
          <w:szCs w:val="22"/>
          <w:lang w:val="lt-LT"/>
        </w:rPr>
        <w:t>5.</w:t>
      </w:r>
      <w:r w:rsidRPr="0069569E">
        <w:rPr>
          <w:b/>
          <w:caps/>
          <w:color w:val="000000"/>
          <w:sz w:val="22"/>
          <w:szCs w:val="22"/>
          <w:lang w:val="lt-LT"/>
        </w:rPr>
        <w:tab/>
        <w:t>kiekis</w:t>
      </w:r>
      <w:r w:rsidRPr="0069569E">
        <w:rPr>
          <w:b/>
          <w:color w:val="000000"/>
          <w:sz w:val="22"/>
          <w:szCs w:val="22"/>
          <w:lang w:val="lt-LT"/>
        </w:rPr>
        <w:t xml:space="preserve"> (MASĖ, TŪRIS ARBA VIENETAI)</w:t>
      </w:r>
    </w:p>
    <w:p w14:paraId="43C87C7C" w14:textId="77777777" w:rsidR="00017499" w:rsidRPr="0069569E" w:rsidRDefault="00017499" w:rsidP="0069559E">
      <w:pPr>
        <w:ind w:left="567" w:hanging="567"/>
        <w:rPr>
          <w:color w:val="000000"/>
          <w:sz w:val="22"/>
          <w:szCs w:val="22"/>
          <w:lang w:val="lt-LT"/>
        </w:rPr>
      </w:pPr>
    </w:p>
    <w:p w14:paraId="7D5C6813" w14:textId="71094D67" w:rsidR="00017499" w:rsidRPr="0069569E" w:rsidRDefault="00017499" w:rsidP="0069559E">
      <w:pPr>
        <w:rPr>
          <w:color w:val="000000"/>
          <w:sz w:val="22"/>
          <w:szCs w:val="22"/>
          <w:lang w:val="lt-LT"/>
        </w:rPr>
      </w:pPr>
      <w:r w:rsidRPr="0069569E">
        <w:rPr>
          <w:color w:val="000000"/>
          <w:sz w:val="22"/>
          <w:szCs w:val="22"/>
          <w:shd w:val="clear" w:color="auto" w:fill="BFBFBF"/>
          <w:lang w:val="lt-LT"/>
        </w:rPr>
        <w:t>75 TV</w:t>
      </w:r>
    </w:p>
    <w:p w14:paraId="5D11A899" w14:textId="77777777" w:rsidR="00017499" w:rsidRPr="0069569E" w:rsidRDefault="00017499" w:rsidP="0069559E">
      <w:pPr>
        <w:rPr>
          <w:color w:val="000000"/>
          <w:sz w:val="22"/>
          <w:szCs w:val="22"/>
          <w:lang w:val="lt-LT"/>
        </w:rPr>
      </w:pPr>
    </w:p>
    <w:p w14:paraId="097DCDA0" w14:textId="77777777" w:rsidR="00017499" w:rsidRPr="0069569E" w:rsidRDefault="00017499" w:rsidP="0069559E">
      <w:pPr>
        <w:rPr>
          <w:color w:val="000000"/>
          <w:sz w:val="22"/>
          <w:szCs w:val="22"/>
          <w:lang w:val="lt-LT"/>
        </w:rPr>
      </w:pPr>
    </w:p>
    <w:p w14:paraId="3A463703"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KITA</w:t>
      </w:r>
    </w:p>
    <w:p w14:paraId="32B9374C" w14:textId="77777777" w:rsidR="00017499" w:rsidRPr="0069569E" w:rsidRDefault="00017499" w:rsidP="0069559E">
      <w:pPr>
        <w:rPr>
          <w:color w:val="000000"/>
          <w:sz w:val="22"/>
          <w:szCs w:val="22"/>
          <w:lang w:val="lt-LT"/>
        </w:rPr>
      </w:pPr>
    </w:p>
    <w:p w14:paraId="068B23D9" w14:textId="77777777" w:rsidR="00017499" w:rsidRPr="0069569E" w:rsidRDefault="00017499" w:rsidP="0069559E">
      <w:pPr>
        <w:rPr>
          <w:color w:val="000000"/>
          <w:sz w:val="22"/>
          <w:szCs w:val="22"/>
          <w:lang w:val="lt-LT"/>
        </w:rPr>
      </w:pPr>
    </w:p>
    <w:p w14:paraId="0B38B62F" w14:textId="77777777" w:rsidR="00017499" w:rsidRPr="0069569E" w:rsidRDefault="00017499" w:rsidP="00402BA6">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Minimali informacija ant mažų VIDINIŲ pakuočių</w:t>
      </w:r>
    </w:p>
    <w:p w14:paraId="19B1E5FE" w14:textId="77777777" w:rsidR="00941C22" w:rsidRPr="0069569E" w:rsidRDefault="00941C22"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p>
    <w:p w14:paraId="58D10E99" w14:textId="77777777" w:rsidR="00017499" w:rsidRPr="0069569E" w:rsidRDefault="005A12B6"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sz w:val="22"/>
          <w:szCs w:val="22"/>
          <w:lang w:val="lt-LT"/>
        </w:rPr>
        <w:t>GONAL</w:t>
      </w:r>
      <w:r w:rsidR="009A3EA6" w:rsidRPr="0069569E">
        <w:rPr>
          <w:b/>
          <w:sz w:val="22"/>
          <w:szCs w:val="22"/>
          <w:lang w:val="lt-LT"/>
        </w:rPr>
        <w:t>-f 75 TV,</w:t>
      </w:r>
      <w:r w:rsidR="009A3EA6" w:rsidRPr="0069569E">
        <w:rPr>
          <w:b/>
          <w:lang w:val="lt-LT"/>
        </w:rPr>
        <w:t xml:space="preserve"> </w:t>
      </w:r>
      <w:r w:rsidR="00017499" w:rsidRPr="0069569E">
        <w:rPr>
          <w:b/>
          <w:color w:val="000000"/>
          <w:sz w:val="22"/>
          <w:szCs w:val="22"/>
          <w:lang w:val="lt-LT"/>
        </w:rPr>
        <w:t>TIRPIKLIU UŽPILDYTO ŠVIRKŠTO ETIKETĖ</w:t>
      </w:r>
    </w:p>
    <w:p w14:paraId="6729EECD" w14:textId="77777777" w:rsidR="00017499" w:rsidRPr="0069569E" w:rsidRDefault="00017499" w:rsidP="0069559E">
      <w:pPr>
        <w:ind w:left="567" w:hanging="567"/>
        <w:rPr>
          <w:caps/>
          <w:color w:val="000000"/>
          <w:sz w:val="22"/>
          <w:szCs w:val="22"/>
          <w:lang w:val="lt-LT"/>
        </w:rPr>
      </w:pPr>
    </w:p>
    <w:p w14:paraId="4EBB2BE7" w14:textId="77777777" w:rsidR="00017499" w:rsidRPr="0069569E" w:rsidRDefault="00017499" w:rsidP="0069559E">
      <w:pPr>
        <w:ind w:left="567" w:hanging="567"/>
        <w:rPr>
          <w:caps/>
          <w:color w:val="000000"/>
          <w:sz w:val="22"/>
          <w:szCs w:val="22"/>
          <w:lang w:val="lt-LT"/>
        </w:rPr>
      </w:pPr>
    </w:p>
    <w:p w14:paraId="7D90194D"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 ir vartojimo būdas (-ai)</w:t>
      </w:r>
    </w:p>
    <w:p w14:paraId="1C279DC1" w14:textId="77777777" w:rsidR="00017499" w:rsidRPr="0069569E" w:rsidRDefault="00017499" w:rsidP="0069559E">
      <w:pPr>
        <w:ind w:left="567" w:hanging="567"/>
        <w:rPr>
          <w:color w:val="000000"/>
          <w:sz w:val="22"/>
          <w:szCs w:val="22"/>
          <w:lang w:val="lt-LT"/>
        </w:rPr>
      </w:pPr>
    </w:p>
    <w:p w14:paraId="36DBB57A" w14:textId="77777777" w:rsidR="005A12B6" w:rsidRDefault="00894E23" w:rsidP="0069559E">
      <w:pPr>
        <w:ind w:left="567" w:hanging="567"/>
        <w:rPr>
          <w:sz w:val="22"/>
          <w:szCs w:val="22"/>
          <w:lang w:val="lt-LT"/>
        </w:rPr>
      </w:pPr>
      <w:r w:rsidRPr="0069569E">
        <w:rPr>
          <w:color w:val="000000"/>
          <w:sz w:val="22"/>
          <w:szCs w:val="22"/>
          <w:lang w:val="lt-LT"/>
        </w:rPr>
        <w:t>GONAL</w:t>
      </w:r>
      <w:r w:rsidRPr="0069569E">
        <w:rPr>
          <w:color w:val="000000"/>
          <w:sz w:val="22"/>
          <w:szCs w:val="22"/>
          <w:lang w:val="lt-LT"/>
        </w:rPr>
        <w:noBreakHyphen/>
        <w:t xml:space="preserve">f </w:t>
      </w:r>
      <w:r w:rsidR="003C6BC2" w:rsidRPr="0069569E">
        <w:rPr>
          <w:sz w:val="22"/>
          <w:szCs w:val="22"/>
          <w:lang w:val="lt-LT"/>
        </w:rPr>
        <w:t xml:space="preserve">injekcinių miltelių tirpiklis </w:t>
      </w:r>
    </w:p>
    <w:p w14:paraId="25CDE449" w14:textId="1A82565F" w:rsidR="00017499" w:rsidRPr="0069569E" w:rsidRDefault="003F6163" w:rsidP="0069559E">
      <w:pPr>
        <w:ind w:left="567" w:hanging="567"/>
        <w:rPr>
          <w:color w:val="000000"/>
          <w:sz w:val="22"/>
          <w:szCs w:val="22"/>
          <w:lang w:val="lt-LT"/>
        </w:rPr>
      </w:pPr>
      <w:r>
        <w:rPr>
          <w:color w:val="000000"/>
          <w:sz w:val="22"/>
          <w:szCs w:val="22"/>
          <w:lang w:val="lt-LT"/>
        </w:rPr>
        <w:t>i</w:t>
      </w:r>
      <w:r w:rsidR="00894E23" w:rsidRPr="0069569E">
        <w:rPr>
          <w:color w:val="000000"/>
          <w:sz w:val="22"/>
          <w:szCs w:val="22"/>
          <w:lang w:val="lt-LT"/>
        </w:rPr>
        <w:t>njekcinis vanduo</w:t>
      </w:r>
    </w:p>
    <w:p w14:paraId="66BB8BA0" w14:textId="77777777" w:rsidR="00017499" w:rsidRPr="0069569E" w:rsidRDefault="00017499" w:rsidP="0069559E">
      <w:pPr>
        <w:ind w:left="567" w:hanging="567"/>
        <w:rPr>
          <w:color w:val="000000"/>
          <w:sz w:val="22"/>
          <w:szCs w:val="22"/>
          <w:lang w:val="lt-LT"/>
        </w:rPr>
      </w:pPr>
    </w:p>
    <w:p w14:paraId="43E8616D" w14:textId="77777777" w:rsidR="00017499" w:rsidRPr="0069569E" w:rsidRDefault="00017499" w:rsidP="0069559E">
      <w:pPr>
        <w:ind w:left="567" w:hanging="567"/>
        <w:rPr>
          <w:color w:val="000000"/>
          <w:sz w:val="22"/>
          <w:szCs w:val="22"/>
          <w:lang w:val="lt-LT"/>
        </w:rPr>
      </w:pPr>
    </w:p>
    <w:p w14:paraId="44EE6671"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2.</w:t>
      </w:r>
      <w:r w:rsidRPr="0069569E">
        <w:rPr>
          <w:b/>
          <w:color w:val="000000"/>
          <w:sz w:val="22"/>
          <w:szCs w:val="22"/>
          <w:lang w:val="lt-LT"/>
        </w:rPr>
        <w:tab/>
      </w:r>
      <w:r w:rsidRPr="0069569E">
        <w:rPr>
          <w:b/>
          <w:caps/>
          <w:color w:val="000000"/>
          <w:sz w:val="22"/>
          <w:szCs w:val="22"/>
          <w:lang w:val="lt-LT"/>
        </w:rPr>
        <w:t>vartojimo metodas</w:t>
      </w:r>
    </w:p>
    <w:p w14:paraId="08DCE0B6" w14:textId="77777777" w:rsidR="00017499" w:rsidRPr="0069569E" w:rsidRDefault="00017499" w:rsidP="0069559E">
      <w:pPr>
        <w:ind w:left="567" w:hanging="567"/>
        <w:rPr>
          <w:color w:val="000000"/>
          <w:sz w:val="22"/>
          <w:szCs w:val="22"/>
          <w:lang w:val="lt-LT"/>
        </w:rPr>
      </w:pPr>
    </w:p>
    <w:p w14:paraId="1CA54990" w14:textId="77777777" w:rsidR="00017499" w:rsidRPr="0069569E" w:rsidRDefault="00017499" w:rsidP="0069559E">
      <w:pPr>
        <w:ind w:left="567" w:hanging="567"/>
        <w:rPr>
          <w:color w:val="000000"/>
          <w:sz w:val="22"/>
          <w:szCs w:val="22"/>
          <w:lang w:val="lt-LT"/>
        </w:rPr>
      </w:pPr>
    </w:p>
    <w:p w14:paraId="0C03C992"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3.</w:t>
      </w:r>
      <w:r w:rsidRPr="0069569E">
        <w:rPr>
          <w:b/>
          <w:color w:val="000000"/>
          <w:sz w:val="22"/>
          <w:szCs w:val="22"/>
          <w:lang w:val="lt-LT"/>
        </w:rPr>
        <w:tab/>
      </w:r>
      <w:r w:rsidRPr="0069569E">
        <w:rPr>
          <w:b/>
          <w:caps/>
          <w:color w:val="000000"/>
          <w:sz w:val="22"/>
          <w:szCs w:val="22"/>
          <w:lang w:val="lt-LT"/>
        </w:rPr>
        <w:t>tinkamumo laikas</w:t>
      </w:r>
    </w:p>
    <w:p w14:paraId="0858989F" w14:textId="77777777" w:rsidR="00017499" w:rsidRPr="0069569E" w:rsidRDefault="00017499" w:rsidP="0069559E">
      <w:pPr>
        <w:rPr>
          <w:color w:val="000000"/>
          <w:sz w:val="22"/>
          <w:szCs w:val="22"/>
          <w:lang w:val="lt-LT"/>
        </w:rPr>
      </w:pPr>
    </w:p>
    <w:p w14:paraId="49E3B02D" w14:textId="77777777" w:rsidR="00017499" w:rsidRPr="0069569E" w:rsidRDefault="005A50AF" w:rsidP="0069559E">
      <w:pPr>
        <w:ind w:left="567" w:hanging="567"/>
        <w:rPr>
          <w:color w:val="000000"/>
          <w:sz w:val="22"/>
          <w:szCs w:val="22"/>
          <w:lang w:val="lt-LT"/>
        </w:rPr>
      </w:pPr>
      <w:r w:rsidRPr="0069569E">
        <w:rPr>
          <w:color w:val="000000"/>
          <w:sz w:val="22"/>
          <w:szCs w:val="22"/>
          <w:lang w:val="lt-LT"/>
        </w:rPr>
        <w:t>EXP</w:t>
      </w:r>
    </w:p>
    <w:p w14:paraId="3EEA92D4" w14:textId="77777777" w:rsidR="00017499" w:rsidRPr="0069569E" w:rsidRDefault="00017499" w:rsidP="0069559E">
      <w:pPr>
        <w:ind w:left="567" w:hanging="567"/>
        <w:rPr>
          <w:color w:val="000000"/>
          <w:sz w:val="22"/>
          <w:szCs w:val="22"/>
          <w:lang w:val="lt-LT"/>
        </w:rPr>
      </w:pPr>
    </w:p>
    <w:p w14:paraId="480F98BF" w14:textId="77777777" w:rsidR="00017499" w:rsidRPr="0069569E" w:rsidRDefault="00017499" w:rsidP="0069559E">
      <w:pPr>
        <w:ind w:left="567" w:hanging="567"/>
        <w:rPr>
          <w:color w:val="000000"/>
          <w:sz w:val="22"/>
          <w:szCs w:val="22"/>
          <w:lang w:val="lt-LT"/>
        </w:rPr>
      </w:pPr>
    </w:p>
    <w:p w14:paraId="1963A70A"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t>serijos numeris</w:t>
      </w:r>
    </w:p>
    <w:p w14:paraId="1F0BE155" w14:textId="77777777" w:rsidR="00017499" w:rsidRPr="0069569E" w:rsidRDefault="00017499" w:rsidP="0069559E">
      <w:pPr>
        <w:ind w:left="567" w:hanging="567"/>
        <w:rPr>
          <w:color w:val="000000"/>
          <w:sz w:val="22"/>
          <w:szCs w:val="22"/>
          <w:lang w:val="lt-LT"/>
        </w:rPr>
      </w:pPr>
    </w:p>
    <w:p w14:paraId="25D04449" w14:textId="77777777" w:rsidR="00017499" w:rsidRPr="0069569E" w:rsidRDefault="005A50AF" w:rsidP="0069559E">
      <w:pPr>
        <w:ind w:left="567" w:hanging="567"/>
        <w:rPr>
          <w:color w:val="000000"/>
          <w:sz w:val="22"/>
          <w:szCs w:val="22"/>
          <w:lang w:val="lt-LT"/>
        </w:rPr>
      </w:pPr>
      <w:r w:rsidRPr="0069569E">
        <w:rPr>
          <w:color w:val="000000"/>
          <w:sz w:val="22"/>
          <w:szCs w:val="22"/>
          <w:lang w:val="lt-LT"/>
        </w:rPr>
        <w:t>Lot</w:t>
      </w:r>
    </w:p>
    <w:p w14:paraId="41D86628" w14:textId="77777777" w:rsidR="00017499" w:rsidRPr="0069569E" w:rsidRDefault="00017499" w:rsidP="0069559E">
      <w:pPr>
        <w:ind w:left="567" w:hanging="567"/>
        <w:rPr>
          <w:color w:val="000000"/>
          <w:sz w:val="22"/>
          <w:szCs w:val="22"/>
          <w:lang w:val="lt-LT"/>
        </w:rPr>
      </w:pPr>
    </w:p>
    <w:p w14:paraId="25D3EADE" w14:textId="77777777" w:rsidR="00017499" w:rsidRPr="0069569E" w:rsidRDefault="00017499" w:rsidP="0069559E">
      <w:pPr>
        <w:ind w:left="567" w:hanging="567"/>
        <w:rPr>
          <w:color w:val="000000"/>
          <w:sz w:val="22"/>
          <w:szCs w:val="22"/>
          <w:lang w:val="lt-LT"/>
        </w:rPr>
      </w:pPr>
    </w:p>
    <w:p w14:paraId="4DE6146C"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r w:rsidRPr="0069569E">
        <w:rPr>
          <w:b/>
          <w:caps/>
          <w:color w:val="000000"/>
          <w:sz w:val="22"/>
          <w:szCs w:val="22"/>
          <w:lang w:val="lt-LT"/>
        </w:rPr>
        <w:t>5.</w:t>
      </w:r>
      <w:r w:rsidRPr="0069569E">
        <w:rPr>
          <w:b/>
          <w:caps/>
          <w:color w:val="000000"/>
          <w:sz w:val="22"/>
          <w:szCs w:val="22"/>
          <w:lang w:val="lt-LT"/>
        </w:rPr>
        <w:tab/>
        <w:t>kiekis</w:t>
      </w:r>
      <w:r w:rsidRPr="0069569E">
        <w:rPr>
          <w:b/>
          <w:color w:val="000000"/>
          <w:sz w:val="22"/>
          <w:szCs w:val="22"/>
          <w:lang w:val="lt-LT"/>
        </w:rPr>
        <w:t xml:space="preserve"> (MASĖ, TŪRIS ARBA VIENETAI)</w:t>
      </w:r>
    </w:p>
    <w:p w14:paraId="0EAA61E8" w14:textId="77777777" w:rsidR="00017499" w:rsidRPr="0069569E" w:rsidRDefault="00017499" w:rsidP="0069559E">
      <w:pPr>
        <w:ind w:left="567" w:hanging="567"/>
        <w:rPr>
          <w:color w:val="000000"/>
          <w:sz w:val="22"/>
          <w:szCs w:val="22"/>
          <w:lang w:val="lt-LT"/>
        </w:rPr>
      </w:pPr>
    </w:p>
    <w:p w14:paraId="397ABF9F"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1 ml/užpildytame švirkšte</w:t>
      </w:r>
    </w:p>
    <w:p w14:paraId="35161566" w14:textId="77777777" w:rsidR="00017499" w:rsidRPr="0069569E" w:rsidRDefault="00017499" w:rsidP="0069559E">
      <w:pPr>
        <w:rPr>
          <w:color w:val="000000"/>
          <w:sz w:val="22"/>
          <w:szCs w:val="22"/>
          <w:lang w:val="lt-LT"/>
        </w:rPr>
      </w:pPr>
    </w:p>
    <w:p w14:paraId="2B3FAD58" w14:textId="77777777" w:rsidR="00017499" w:rsidRPr="0069569E" w:rsidRDefault="00017499" w:rsidP="0069559E">
      <w:pPr>
        <w:rPr>
          <w:color w:val="000000"/>
          <w:sz w:val="22"/>
          <w:szCs w:val="22"/>
          <w:lang w:val="lt-LT"/>
        </w:rPr>
      </w:pPr>
    </w:p>
    <w:p w14:paraId="44E9C0CA"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KITA</w:t>
      </w:r>
    </w:p>
    <w:p w14:paraId="5695EB95" w14:textId="77777777" w:rsidR="00017499" w:rsidRPr="0069569E" w:rsidRDefault="00017499" w:rsidP="0069559E">
      <w:pPr>
        <w:rPr>
          <w:color w:val="000000"/>
          <w:sz w:val="22"/>
          <w:szCs w:val="22"/>
          <w:lang w:val="lt-LT"/>
        </w:rPr>
      </w:pPr>
    </w:p>
    <w:p w14:paraId="507BAA0A" w14:textId="77777777" w:rsidR="00017499" w:rsidRPr="0069569E" w:rsidRDefault="00017499" w:rsidP="0069559E">
      <w:pPr>
        <w:rPr>
          <w:color w:val="000000"/>
          <w:sz w:val="22"/>
          <w:szCs w:val="22"/>
          <w:lang w:val="lt-LT"/>
        </w:rPr>
      </w:pPr>
    </w:p>
    <w:p w14:paraId="33372597" w14:textId="77777777" w:rsidR="00017499" w:rsidRPr="0069569E" w:rsidRDefault="00017499" w:rsidP="0069559E">
      <w:pPr>
        <w:pStyle w:val="BodyText3"/>
        <w:rPr>
          <w:caps/>
          <w:color w:val="000000"/>
        </w:rPr>
      </w:pPr>
      <w:r w:rsidRPr="0069569E">
        <w:rPr>
          <w:color w:val="000000"/>
        </w:rPr>
        <w:br w:type="page"/>
      </w:r>
      <w:r w:rsidRPr="0069569E">
        <w:rPr>
          <w:caps/>
          <w:color w:val="000000"/>
        </w:rPr>
        <w:lastRenderedPageBreak/>
        <w:t>Informacija ant IŠORINĖS pakuotės</w:t>
      </w:r>
    </w:p>
    <w:p w14:paraId="65A9D12B" w14:textId="77777777" w:rsidR="00941C22" w:rsidRPr="0069569E" w:rsidRDefault="00941C22" w:rsidP="0069559E">
      <w:pPr>
        <w:pStyle w:val="BodyText3"/>
        <w:rPr>
          <w:color w:val="000000"/>
        </w:rPr>
      </w:pPr>
    </w:p>
    <w:p w14:paraId="3ECA4B1E" w14:textId="77777777" w:rsidR="00017499" w:rsidRPr="0069569E" w:rsidRDefault="009A3EA6" w:rsidP="0069559E">
      <w:pPr>
        <w:pStyle w:val="BodyText3"/>
        <w:rPr>
          <w:caps/>
          <w:color w:val="000000"/>
        </w:rPr>
      </w:pPr>
      <w:r w:rsidRPr="0069569E">
        <w:t>GONAL-f 1050 TV/1,75 ML,</w:t>
      </w:r>
      <w:r w:rsidRPr="0069569E">
        <w:rPr>
          <w:b w:val="0"/>
          <w:caps/>
        </w:rPr>
        <w:t xml:space="preserve"> </w:t>
      </w:r>
      <w:r w:rsidR="00017499" w:rsidRPr="0069569E">
        <w:rPr>
          <w:color w:val="000000"/>
        </w:rPr>
        <w:t>DĖŽUTĖJE YRA 1 </w:t>
      </w:r>
      <w:r w:rsidR="00277C01" w:rsidRPr="0069569E">
        <w:rPr>
          <w:color w:val="000000"/>
        </w:rPr>
        <w:t>FLAKON</w:t>
      </w:r>
      <w:r w:rsidR="00017499" w:rsidRPr="0069569E">
        <w:rPr>
          <w:color w:val="000000"/>
        </w:rPr>
        <w:t>AS IR 1 UŽPILDYTAS ŠVIRKŠTAS</w:t>
      </w:r>
    </w:p>
    <w:p w14:paraId="71B09856" w14:textId="77777777" w:rsidR="00017499" w:rsidRPr="0069569E" w:rsidRDefault="00017499" w:rsidP="0069559E">
      <w:pPr>
        <w:ind w:left="567" w:hanging="567"/>
        <w:rPr>
          <w:color w:val="000000"/>
          <w:sz w:val="22"/>
          <w:szCs w:val="22"/>
          <w:lang w:val="lt-LT"/>
        </w:rPr>
      </w:pPr>
    </w:p>
    <w:p w14:paraId="1ED0FE4D" w14:textId="77777777" w:rsidR="00017499" w:rsidRPr="0069569E" w:rsidRDefault="00017499" w:rsidP="0069559E">
      <w:pPr>
        <w:ind w:left="567" w:hanging="567"/>
        <w:rPr>
          <w:color w:val="000000"/>
          <w:sz w:val="22"/>
          <w:szCs w:val="22"/>
          <w:lang w:val="lt-LT"/>
        </w:rPr>
      </w:pPr>
    </w:p>
    <w:p w14:paraId="52B8888B"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w:t>
      </w:r>
    </w:p>
    <w:p w14:paraId="0C5B1BA9" w14:textId="77777777" w:rsidR="00017499" w:rsidRPr="0069569E" w:rsidRDefault="00017499" w:rsidP="0069559E">
      <w:pPr>
        <w:ind w:left="567" w:hanging="567"/>
        <w:rPr>
          <w:color w:val="000000"/>
          <w:sz w:val="22"/>
          <w:szCs w:val="22"/>
          <w:lang w:val="lt-LT"/>
        </w:rPr>
      </w:pPr>
    </w:p>
    <w:p w14:paraId="1E40C9BC" w14:textId="153832DC" w:rsidR="00017499"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f 1050 TV/1,75 ml milteliai ir tirpiklis injekciniam tirpalui</w:t>
      </w:r>
    </w:p>
    <w:p w14:paraId="3687F2A3" w14:textId="2803EC2D" w:rsidR="00017499" w:rsidRPr="0069569E" w:rsidRDefault="003F6163" w:rsidP="0069559E">
      <w:pPr>
        <w:ind w:left="567" w:hanging="567"/>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3219BD" w:rsidRPr="0069569E">
        <w:rPr>
          <w:color w:val="000000"/>
          <w:sz w:val="22"/>
          <w:szCs w:val="22"/>
          <w:lang w:val="lt-LT"/>
        </w:rPr>
        <w:t xml:space="preserve"> alfa</w:t>
      </w:r>
    </w:p>
    <w:p w14:paraId="187419AE" w14:textId="77777777" w:rsidR="00017499" w:rsidRPr="0069569E" w:rsidRDefault="00017499" w:rsidP="0069559E">
      <w:pPr>
        <w:ind w:left="567" w:hanging="567"/>
        <w:rPr>
          <w:color w:val="000000"/>
          <w:sz w:val="22"/>
          <w:szCs w:val="22"/>
          <w:lang w:val="lt-LT"/>
        </w:rPr>
      </w:pPr>
    </w:p>
    <w:p w14:paraId="3909E01C" w14:textId="77777777" w:rsidR="00017499" w:rsidRPr="0069569E" w:rsidRDefault="00017499" w:rsidP="0069559E">
      <w:pPr>
        <w:ind w:left="567" w:hanging="567"/>
        <w:rPr>
          <w:color w:val="000000"/>
          <w:sz w:val="22"/>
          <w:szCs w:val="22"/>
          <w:lang w:val="lt-LT"/>
        </w:rPr>
      </w:pPr>
    </w:p>
    <w:p w14:paraId="4AE758FB"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2.</w:t>
      </w:r>
      <w:r w:rsidRPr="0069569E">
        <w:rPr>
          <w:b/>
          <w:caps/>
          <w:color w:val="000000"/>
          <w:sz w:val="22"/>
          <w:szCs w:val="22"/>
          <w:lang w:val="lt-LT"/>
        </w:rPr>
        <w:tab/>
      </w:r>
      <w:r w:rsidRPr="0069569E">
        <w:rPr>
          <w:b/>
          <w:color w:val="000000"/>
          <w:sz w:val="22"/>
          <w:szCs w:val="22"/>
          <w:lang w:val="lt-LT"/>
        </w:rPr>
        <w:t>VEIKLIOJI (-IOS) MEDŽIAGA (-OS) IR JOS (-Ų) KIEKIS (-IAI)</w:t>
      </w:r>
    </w:p>
    <w:p w14:paraId="284D619D" w14:textId="77777777" w:rsidR="00017499" w:rsidRPr="0069569E" w:rsidRDefault="00017499" w:rsidP="0069559E">
      <w:pPr>
        <w:ind w:left="567" w:hanging="567"/>
        <w:rPr>
          <w:caps/>
          <w:color w:val="000000"/>
          <w:sz w:val="22"/>
          <w:szCs w:val="22"/>
          <w:lang w:val="lt-LT"/>
        </w:rPr>
      </w:pPr>
    </w:p>
    <w:p w14:paraId="3BA68200" w14:textId="77777777" w:rsidR="00820B46" w:rsidRPr="0069569E" w:rsidRDefault="00820B46" w:rsidP="0069559E">
      <w:pPr>
        <w:pStyle w:val="BodyText2"/>
        <w:jc w:val="left"/>
        <w:rPr>
          <w:color w:val="000000"/>
          <w:szCs w:val="22"/>
          <w:lang w:val="lt-LT"/>
        </w:rPr>
      </w:pPr>
      <w:r w:rsidRPr="0069569E">
        <w:rPr>
          <w:color w:val="000000"/>
          <w:szCs w:val="22"/>
          <w:lang w:val="lt-LT"/>
        </w:rPr>
        <w:t xml:space="preserve">Kiekviename </w:t>
      </w:r>
      <w:proofErr w:type="spellStart"/>
      <w:r w:rsidRPr="0069569E">
        <w:rPr>
          <w:color w:val="000000"/>
          <w:szCs w:val="22"/>
          <w:lang w:val="lt-LT"/>
        </w:rPr>
        <w:t>daugiadoziame</w:t>
      </w:r>
      <w:proofErr w:type="spellEnd"/>
      <w:r w:rsidRPr="0069569E">
        <w:rPr>
          <w:color w:val="000000"/>
          <w:szCs w:val="22"/>
          <w:lang w:val="lt-LT"/>
        </w:rPr>
        <w:t xml:space="preserve"> </w:t>
      </w:r>
      <w:r w:rsidR="00277C01" w:rsidRPr="0069569E">
        <w:rPr>
          <w:color w:val="000000"/>
          <w:szCs w:val="22"/>
          <w:lang w:val="lt-LT"/>
        </w:rPr>
        <w:t>flakon</w:t>
      </w:r>
      <w:r w:rsidRPr="0069569E">
        <w:rPr>
          <w:color w:val="000000"/>
          <w:szCs w:val="22"/>
          <w:lang w:val="lt-LT"/>
        </w:rPr>
        <w:t>e yra 87 </w:t>
      </w:r>
      <w:proofErr w:type="spellStart"/>
      <w:r w:rsidRPr="0069569E">
        <w:rPr>
          <w:color w:val="000000"/>
          <w:szCs w:val="22"/>
          <w:lang w:val="lt-LT"/>
        </w:rPr>
        <w:t>mikrogramai</w:t>
      </w:r>
      <w:proofErr w:type="spellEnd"/>
      <w:r w:rsidRPr="0069569E">
        <w:rPr>
          <w:color w:val="000000"/>
          <w:szCs w:val="22"/>
          <w:lang w:val="lt-LT"/>
        </w:rPr>
        <w:t xml:space="preserve"> </w:t>
      </w:r>
      <w:proofErr w:type="spellStart"/>
      <w:r w:rsidRPr="0069569E">
        <w:rPr>
          <w:color w:val="000000"/>
          <w:szCs w:val="22"/>
          <w:lang w:val="lt-LT"/>
        </w:rPr>
        <w:t>folitropino</w:t>
      </w:r>
      <w:proofErr w:type="spellEnd"/>
      <w:r w:rsidRPr="0069569E">
        <w:rPr>
          <w:color w:val="000000"/>
          <w:szCs w:val="22"/>
          <w:lang w:val="lt-LT"/>
        </w:rPr>
        <w:t xml:space="preserve"> </w:t>
      </w:r>
      <w:r w:rsidR="00891569" w:rsidRPr="0069569E">
        <w:rPr>
          <w:color w:val="000000"/>
          <w:szCs w:val="22"/>
          <w:lang w:val="lt-LT"/>
        </w:rPr>
        <w:t xml:space="preserve">alfa </w:t>
      </w:r>
      <w:r w:rsidRPr="0069569E">
        <w:rPr>
          <w:color w:val="000000"/>
          <w:szCs w:val="22"/>
          <w:lang w:val="lt-LT"/>
        </w:rPr>
        <w:t xml:space="preserve">(1 200 TV). Kiekviename paruošto tirpalo ml yra 600 TV </w:t>
      </w:r>
      <w:proofErr w:type="spellStart"/>
      <w:r w:rsidRPr="0069569E">
        <w:rPr>
          <w:color w:val="000000"/>
          <w:szCs w:val="22"/>
          <w:lang w:val="lt-LT"/>
        </w:rPr>
        <w:t>folitropino</w:t>
      </w:r>
      <w:proofErr w:type="spellEnd"/>
      <w:r w:rsidR="00891569" w:rsidRPr="0069569E">
        <w:rPr>
          <w:color w:val="000000"/>
          <w:szCs w:val="22"/>
          <w:lang w:val="lt-LT"/>
        </w:rPr>
        <w:t xml:space="preserve"> alfa</w:t>
      </w:r>
      <w:r w:rsidRPr="0069569E">
        <w:rPr>
          <w:color w:val="000000"/>
          <w:szCs w:val="22"/>
          <w:lang w:val="lt-LT"/>
        </w:rPr>
        <w:t>.</w:t>
      </w:r>
    </w:p>
    <w:p w14:paraId="7DD61C27" w14:textId="77777777" w:rsidR="00017499" w:rsidRPr="0069569E" w:rsidRDefault="00017499" w:rsidP="0069559E">
      <w:pPr>
        <w:ind w:left="567" w:hanging="567"/>
        <w:rPr>
          <w:color w:val="000000"/>
          <w:sz w:val="22"/>
          <w:szCs w:val="22"/>
          <w:lang w:val="lt-LT"/>
        </w:rPr>
      </w:pPr>
    </w:p>
    <w:p w14:paraId="1A03026D" w14:textId="77777777" w:rsidR="00017499" w:rsidRPr="0069569E" w:rsidRDefault="00017499" w:rsidP="0069559E">
      <w:pPr>
        <w:ind w:left="567" w:hanging="567"/>
        <w:rPr>
          <w:caps/>
          <w:color w:val="000000"/>
          <w:sz w:val="22"/>
          <w:szCs w:val="22"/>
          <w:lang w:val="lt-LT"/>
        </w:rPr>
      </w:pPr>
    </w:p>
    <w:p w14:paraId="0080C5A0"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3.</w:t>
      </w:r>
      <w:r w:rsidRPr="0069569E">
        <w:rPr>
          <w:b/>
          <w:caps/>
          <w:color w:val="000000"/>
          <w:sz w:val="22"/>
          <w:szCs w:val="22"/>
          <w:lang w:val="lt-LT"/>
        </w:rPr>
        <w:tab/>
        <w:t>pagalbinių medžiagų sąrašas</w:t>
      </w:r>
    </w:p>
    <w:p w14:paraId="672A3D2D" w14:textId="77777777" w:rsidR="00017499" w:rsidRPr="0069569E" w:rsidRDefault="00017499" w:rsidP="0069559E">
      <w:pPr>
        <w:ind w:left="567" w:hanging="567"/>
        <w:rPr>
          <w:caps/>
          <w:color w:val="000000"/>
          <w:sz w:val="22"/>
          <w:szCs w:val="22"/>
          <w:lang w:val="lt-LT"/>
        </w:rPr>
      </w:pPr>
    </w:p>
    <w:p w14:paraId="5A79CE13" w14:textId="3988546A" w:rsidR="00017499" w:rsidRPr="0069569E" w:rsidRDefault="00017499" w:rsidP="0069559E">
      <w:pPr>
        <w:pStyle w:val="BodyText"/>
        <w:rPr>
          <w:color w:val="000000"/>
          <w:szCs w:val="22"/>
          <w:lang w:val="lt-LT"/>
        </w:rPr>
      </w:pPr>
      <w:r w:rsidRPr="0069569E">
        <w:rPr>
          <w:color w:val="000000"/>
          <w:szCs w:val="22"/>
          <w:lang w:val="lt-LT"/>
        </w:rPr>
        <w:t>Pagalbinės medžiagos: sacharozė, natrio</w:t>
      </w:r>
      <w:r w:rsidR="00E052C0" w:rsidRPr="0069569E">
        <w:rPr>
          <w:color w:val="000000"/>
          <w:szCs w:val="22"/>
          <w:lang w:val="lt-LT"/>
        </w:rPr>
        <w:t>-</w:t>
      </w:r>
      <w:proofErr w:type="spellStart"/>
      <w:r w:rsidRPr="0069569E">
        <w:rPr>
          <w:color w:val="000000"/>
          <w:szCs w:val="22"/>
          <w:lang w:val="lt-LT"/>
        </w:rPr>
        <w:t>divandenilio</w:t>
      </w:r>
      <w:proofErr w:type="spellEnd"/>
      <w:r w:rsidRPr="0069569E">
        <w:rPr>
          <w:color w:val="000000"/>
          <w:szCs w:val="22"/>
          <w:lang w:val="lt-LT"/>
        </w:rPr>
        <w:t xml:space="preserve"> fosfat</w:t>
      </w:r>
      <w:r w:rsidR="00E052C0"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monohidratas</w:t>
      </w:r>
      <w:proofErr w:type="spellEnd"/>
      <w:r w:rsidRPr="0069569E">
        <w:rPr>
          <w:color w:val="000000"/>
          <w:szCs w:val="22"/>
          <w:lang w:val="lt-LT"/>
        </w:rPr>
        <w:t xml:space="preserve">, </w:t>
      </w:r>
      <w:proofErr w:type="spellStart"/>
      <w:r w:rsidRPr="0069569E">
        <w:rPr>
          <w:color w:val="000000"/>
          <w:szCs w:val="22"/>
          <w:lang w:val="lt-LT"/>
        </w:rPr>
        <w:t>dinatrio</w:t>
      </w:r>
      <w:proofErr w:type="spellEnd"/>
      <w:r w:rsidRPr="0069569E">
        <w:rPr>
          <w:color w:val="000000"/>
          <w:szCs w:val="22"/>
          <w:lang w:val="lt-LT"/>
        </w:rPr>
        <w:t xml:space="preserve"> fosfat</w:t>
      </w:r>
      <w:r w:rsidR="00E052C0" w:rsidRPr="0069569E">
        <w:rPr>
          <w:color w:val="000000"/>
          <w:szCs w:val="22"/>
          <w:lang w:val="lt-LT"/>
        </w:rPr>
        <w:t xml:space="preserve">as </w:t>
      </w:r>
      <w:proofErr w:type="spellStart"/>
      <w:r w:rsidRPr="0069569E">
        <w:rPr>
          <w:color w:val="000000"/>
          <w:szCs w:val="22"/>
          <w:lang w:val="lt-LT"/>
        </w:rPr>
        <w:t>dihidratas</w:t>
      </w:r>
      <w:proofErr w:type="spellEnd"/>
      <w:r w:rsidRPr="0069569E">
        <w:rPr>
          <w:color w:val="000000"/>
          <w:szCs w:val="22"/>
          <w:lang w:val="lt-LT"/>
        </w:rPr>
        <w:t>, koncentruota fosf</w:t>
      </w:r>
      <w:r w:rsidR="00951D80">
        <w:rPr>
          <w:color w:val="000000"/>
          <w:szCs w:val="22"/>
          <w:lang w:val="lt-LT"/>
        </w:rPr>
        <w:t>at</w:t>
      </w:r>
      <w:r w:rsidRPr="0069569E">
        <w:rPr>
          <w:color w:val="000000"/>
          <w:szCs w:val="22"/>
          <w:lang w:val="lt-LT"/>
        </w:rPr>
        <w:t>o rūgštis ir natrio hidroksidas.</w:t>
      </w:r>
    </w:p>
    <w:p w14:paraId="0DE39555" w14:textId="4D48EC1D" w:rsidR="00017499" w:rsidRPr="0069569E" w:rsidRDefault="009A3EA6" w:rsidP="0069559E">
      <w:pPr>
        <w:rPr>
          <w:color w:val="000000"/>
          <w:sz w:val="22"/>
          <w:szCs w:val="22"/>
          <w:lang w:val="lt-LT"/>
        </w:rPr>
      </w:pPr>
      <w:r w:rsidRPr="0069569E">
        <w:rPr>
          <w:color w:val="000000"/>
          <w:sz w:val="22"/>
          <w:szCs w:val="22"/>
          <w:lang w:val="lt-LT"/>
        </w:rPr>
        <w:t>T</w:t>
      </w:r>
      <w:r w:rsidR="00017499" w:rsidRPr="0069569E">
        <w:rPr>
          <w:color w:val="000000"/>
          <w:sz w:val="22"/>
          <w:szCs w:val="22"/>
          <w:lang w:val="lt-LT"/>
        </w:rPr>
        <w:t>irpikli</w:t>
      </w:r>
      <w:r w:rsidRPr="0069569E">
        <w:rPr>
          <w:color w:val="000000"/>
          <w:sz w:val="22"/>
          <w:szCs w:val="22"/>
          <w:lang w:val="lt-LT"/>
        </w:rPr>
        <w:t>s</w:t>
      </w:r>
      <w:r w:rsidR="00017499" w:rsidRPr="0069569E">
        <w:rPr>
          <w:color w:val="000000"/>
          <w:sz w:val="22"/>
          <w:szCs w:val="22"/>
          <w:lang w:val="lt-LT"/>
        </w:rPr>
        <w:t xml:space="preserve"> </w:t>
      </w:r>
      <w:r w:rsidRPr="0069569E">
        <w:rPr>
          <w:color w:val="000000"/>
          <w:sz w:val="22"/>
          <w:szCs w:val="22"/>
          <w:lang w:val="lt-LT"/>
        </w:rPr>
        <w:t xml:space="preserve">injekciniam tirpalui: </w:t>
      </w:r>
      <w:r w:rsidR="00017499" w:rsidRPr="0069569E">
        <w:rPr>
          <w:color w:val="000000"/>
          <w:sz w:val="22"/>
          <w:szCs w:val="22"/>
          <w:lang w:val="lt-LT"/>
        </w:rPr>
        <w:t>injekcini</w:t>
      </w:r>
      <w:r w:rsidRPr="0069569E">
        <w:rPr>
          <w:color w:val="000000"/>
          <w:sz w:val="22"/>
          <w:szCs w:val="22"/>
          <w:lang w:val="lt-LT"/>
        </w:rPr>
        <w:t>s</w:t>
      </w:r>
      <w:r w:rsidR="00017499" w:rsidRPr="0069569E">
        <w:rPr>
          <w:color w:val="000000"/>
          <w:sz w:val="22"/>
          <w:szCs w:val="22"/>
          <w:lang w:val="lt-LT"/>
        </w:rPr>
        <w:t xml:space="preserve"> vand</w:t>
      </w:r>
      <w:r w:rsidR="00C6554F" w:rsidRPr="0069569E">
        <w:rPr>
          <w:color w:val="000000"/>
          <w:sz w:val="22"/>
          <w:szCs w:val="22"/>
          <w:lang w:val="lt-LT"/>
        </w:rPr>
        <w:t>uo</w:t>
      </w:r>
      <w:r w:rsidR="00017499" w:rsidRPr="0069569E">
        <w:rPr>
          <w:color w:val="000000"/>
          <w:sz w:val="22"/>
          <w:szCs w:val="22"/>
          <w:lang w:val="lt-LT"/>
        </w:rPr>
        <w:t xml:space="preserve">, 0,9% </w:t>
      </w:r>
      <w:proofErr w:type="spellStart"/>
      <w:r w:rsidR="00017499" w:rsidRPr="0069569E">
        <w:rPr>
          <w:color w:val="000000"/>
          <w:sz w:val="22"/>
          <w:szCs w:val="22"/>
          <w:lang w:val="lt-LT"/>
        </w:rPr>
        <w:t>benzilo</w:t>
      </w:r>
      <w:proofErr w:type="spellEnd"/>
      <w:r w:rsidR="00017499" w:rsidRPr="0069569E">
        <w:rPr>
          <w:color w:val="000000"/>
          <w:sz w:val="22"/>
          <w:szCs w:val="22"/>
          <w:lang w:val="lt-LT"/>
        </w:rPr>
        <w:t xml:space="preserve"> alkoholi</w:t>
      </w:r>
      <w:r w:rsidR="00313F19" w:rsidRPr="0069569E">
        <w:rPr>
          <w:color w:val="000000"/>
          <w:sz w:val="22"/>
          <w:szCs w:val="22"/>
          <w:lang w:val="lt-LT"/>
        </w:rPr>
        <w:t>s</w:t>
      </w:r>
      <w:r w:rsidR="00017499" w:rsidRPr="0069569E">
        <w:rPr>
          <w:color w:val="000000"/>
          <w:sz w:val="22"/>
          <w:szCs w:val="22"/>
          <w:lang w:val="lt-LT"/>
        </w:rPr>
        <w:t>.</w:t>
      </w:r>
    </w:p>
    <w:p w14:paraId="6EE49CF7" w14:textId="77777777" w:rsidR="00017499" w:rsidRPr="0069569E" w:rsidRDefault="00017499" w:rsidP="0069559E">
      <w:pPr>
        <w:ind w:left="567" w:hanging="567"/>
        <w:rPr>
          <w:caps/>
          <w:color w:val="000000"/>
          <w:sz w:val="22"/>
          <w:szCs w:val="22"/>
          <w:lang w:val="lt-LT"/>
        </w:rPr>
      </w:pPr>
    </w:p>
    <w:p w14:paraId="5366ADAF" w14:textId="77777777" w:rsidR="00017499" w:rsidRPr="0069569E" w:rsidRDefault="00017499" w:rsidP="0069559E">
      <w:pPr>
        <w:ind w:left="567" w:hanging="567"/>
        <w:rPr>
          <w:caps/>
          <w:color w:val="000000"/>
          <w:sz w:val="22"/>
          <w:szCs w:val="22"/>
          <w:lang w:val="lt-LT"/>
        </w:rPr>
      </w:pPr>
    </w:p>
    <w:p w14:paraId="2521F974"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r>
      <w:r w:rsidRPr="0069569E">
        <w:rPr>
          <w:b/>
          <w:color w:val="000000"/>
          <w:sz w:val="22"/>
          <w:szCs w:val="22"/>
          <w:lang w:val="lt-LT"/>
        </w:rPr>
        <w:t>FARMACINĖ</w:t>
      </w:r>
      <w:r w:rsidRPr="0069569E">
        <w:rPr>
          <w:b/>
          <w:caps/>
          <w:color w:val="000000"/>
          <w:sz w:val="22"/>
          <w:szCs w:val="22"/>
          <w:lang w:val="lt-LT"/>
        </w:rPr>
        <w:t xml:space="preserve"> forma ir KIEKIS PAKUOTĖJE</w:t>
      </w:r>
    </w:p>
    <w:p w14:paraId="236B99AE" w14:textId="77777777" w:rsidR="00017499" w:rsidRPr="0069569E" w:rsidRDefault="00017499" w:rsidP="0069559E">
      <w:pPr>
        <w:ind w:left="567" w:hanging="567"/>
        <w:rPr>
          <w:caps/>
          <w:color w:val="000000"/>
          <w:sz w:val="22"/>
          <w:szCs w:val="22"/>
          <w:lang w:val="lt-LT"/>
        </w:rPr>
      </w:pPr>
    </w:p>
    <w:p w14:paraId="71F36713" w14:textId="77777777" w:rsidR="00017499" w:rsidRPr="0069569E" w:rsidRDefault="00017499" w:rsidP="0069559E">
      <w:pPr>
        <w:rPr>
          <w:color w:val="000000"/>
          <w:sz w:val="22"/>
          <w:szCs w:val="22"/>
          <w:lang w:val="lt-LT"/>
        </w:rPr>
      </w:pPr>
      <w:r w:rsidRPr="0069569E">
        <w:rPr>
          <w:color w:val="000000"/>
          <w:sz w:val="22"/>
          <w:szCs w:val="22"/>
          <w:lang w:val="lt-LT"/>
        </w:rPr>
        <w:t>1 </w:t>
      </w:r>
      <w:r w:rsidR="00277C01" w:rsidRPr="0069569E">
        <w:rPr>
          <w:color w:val="000000"/>
          <w:sz w:val="22"/>
          <w:szCs w:val="22"/>
          <w:lang w:val="lt-LT"/>
        </w:rPr>
        <w:t>flakon</w:t>
      </w:r>
      <w:r w:rsidRPr="0069569E">
        <w:rPr>
          <w:color w:val="000000"/>
          <w:sz w:val="22"/>
          <w:szCs w:val="22"/>
          <w:lang w:val="lt-LT"/>
        </w:rPr>
        <w:t>as su milteliais injekciniam tirpalui.</w:t>
      </w:r>
    </w:p>
    <w:p w14:paraId="21C62CF4" w14:textId="3606A440" w:rsidR="00017499" w:rsidRPr="0069569E" w:rsidRDefault="00017499" w:rsidP="0069559E">
      <w:pPr>
        <w:pStyle w:val="BodyText"/>
        <w:tabs>
          <w:tab w:val="clear" w:pos="567"/>
        </w:tabs>
        <w:rPr>
          <w:color w:val="000000"/>
          <w:szCs w:val="22"/>
          <w:lang w:val="lt-LT"/>
        </w:rPr>
      </w:pPr>
      <w:r w:rsidRPr="0069569E">
        <w:rPr>
          <w:color w:val="000000"/>
          <w:szCs w:val="22"/>
          <w:lang w:val="lt-LT"/>
        </w:rPr>
        <w:t>1 </w:t>
      </w:r>
      <w:r w:rsidR="00951D80">
        <w:rPr>
          <w:color w:val="000000"/>
          <w:szCs w:val="22"/>
          <w:lang w:val="lt-LT"/>
        </w:rPr>
        <w:t xml:space="preserve">x </w:t>
      </w:r>
      <w:r w:rsidRPr="0069569E">
        <w:rPr>
          <w:color w:val="000000"/>
          <w:szCs w:val="22"/>
          <w:lang w:val="lt-LT"/>
        </w:rPr>
        <w:t>2 ml tirpiklio užpildytas švirkštas.</w:t>
      </w:r>
    </w:p>
    <w:p w14:paraId="4AB75997" w14:textId="77777777" w:rsidR="00017499" w:rsidRPr="0069569E" w:rsidRDefault="00017499" w:rsidP="0069559E">
      <w:pPr>
        <w:pStyle w:val="BodyText"/>
        <w:tabs>
          <w:tab w:val="left" w:pos="4820"/>
        </w:tabs>
        <w:rPr>
          <w:b/>
          <w:color w:val="000000"/>
          <w:szCs w:val="22"/>
          <w:lang w:val="lt-LT"/>
        </w:rPr>
      </w:pPr>
      <w:r w:rsidRPr="0069569E">
        <w:rPr>
          <w:color w:val="000000"/>
          <w:szCs w:val="22"/>
          <w:lang w:val="lt-LT"/>
        </w:rPr>
        <w:t>15 vienkartinių švirkštų, graduotų FSH vienetais.</w:t>
      </w:r>
    </w:p>
    <w:p w14:paraId="76F4E499" w14:textId="77777777" w:rsidR="00017499" w:rsidRPr="0069569E" w:rsidRDefault="00017499" w:rsidP="0069559E">
      <w:pPr>
        <w:rPr>
          <w:caps/>
          <w:color w:val="000000"/>
          <w:sz w:val="22"/>
          <w:szCs w:val="22"/>
          <w:lang w:val="lt-LT"/>
        </w:rPr>
      </w:pPr>
    </w:p>
    <w:p w14:paraId="2BF2AD41" w14:textId="77777777" w:rsidR="00017499" w:rsidRPr="0069569E" w:rsidRDefault="00017499" w:rsidP="0069559E">
      <w:pPr>
        <w:ind w:left="567" w:hanging="567"/>
        <w:rPr>
          <w:caps/>
          <w:color w:val="000000"/>
          <w:sz w:val="22"/>
          <w:szCs w:val="22"/>
          <w:lang w:val="lt-LT"/>
        </w:rPr>
      </w:pPr>
    </w:p>
    <w:p w14:paraId="17ED7134"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5.</w:t>
      </w:r>
      <w:r w:rsidRPr="0069569E">
        <w:rPr>
          <w:b/>
          <w:caps/>
          <w:color w:val="000000"/>
          <w:sz w:val="22"/>
          <w:szCs w:val="22"/>
          <w:lang w:val="lt-LT"/>
        </w:rPr>
        <w:tab/>
        <w:t xml:space="preserve">vartojimo METODAS IR būdas </w:t>
      </w:r>
      <w:r w:rsidRPr="0069569E">
        <w:rPr>
          <w:b/>
          <w:color w:val="000000"/>
          <w:sz w:val="22"/>
          <w:szCs w:val="22"/>
          <w:lang w:val="lt-LT"/>
        </w:rPr>
        <w:t>(-AI)</w:t>
      </w:r>
    </w:p>
    <w:p w14:paraId="0B1CA286" w14:textId="77777777" w:rsidR="00017499" w:rsidRPr="0069569E" w:rsidRDefault="00017499" w:rsidP="0069559E">
      <w:pPr>
        <w:ind w:left="567" w:hanging="567"/>
        <w:rPr>
          <w:caps/>
          <w:color w:val="000000"/>
          <w:sz w:val="22"/>
          <w:szCs w:val="22"/>
          <w:lang w:val="lt-LT"/>
        </w:rPr>
      </w:pPr>
    </w:p>
    <w:p w14:paraId="64939EDB"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 xml:space="preserve">Tik </w:t>
      </w:r>
      <w:proofErr w:type="spellStart"/>
      <w:r w:rsidRPr="0069569E">
        <w:rPr>
          <w:color w:val="000000"/>
          <w:sz w:val="22"/>
          <w:szCs w:val="22"/>
          <w:lang w:val="lt-LT"/>
        </w:rPr>
        <w:t>daugiakartinėms</w:t>
      </w:r>
      <w:proofErr w:type="spellEnd"/>
      <w:r w:rsidRPr="0069569E">
        <w:rPr>
          <w:color w:val="000000"/>
          <w:sz w:val="22"/>
          <w:szCs w:val="22"/>
          <w:lang w:val="lt-LT"/>
        </w:rPr>
        <w:t xml:space="preserve"> injekcijoms</w:t>
      </w:r>
    </w:p>
    <w:p w14:paraId="0E422FE6"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Prieš vartojimą perskaitykite pakuotės lapelį.</w:t>
      </w:r>
    </w:p>
    <w:p w14:paraId="1C343318" w14:textId="77777777" w:rsidR="00894E23" w:rsidRPr="0069569E" w:rsidRDefault="00F71D43" w:rsidP="0069559E">
      <w:pPr>
        <w:pStyle w:val="BodyText"/>
        <w:rPr>
          <w:color w:val="000000"/>
          <w:szCs w:val="22"/>
          <w:lang w:val="lt-LT"/>
        </w:rPr>
      </w:pPr>
      <w:r w:rsidRPr="0069569E">
        <w:rPr>
          <w:color w:val="000000"/>
          <w:szCs w:val="22"/>
          <w:lang w:val="lt-LT"/>
        </w:rPr>
        <w:t>Leisti</w:t>
      </w:r>
      <w:r w:rsidR="00894E23" w:rsidRPr="0069569E">
        <w:rPr>
          <w:color w:val="000000"/>
          <w:szCs w:val="22"/>
          <w:lang w:val="lt-LT"/>
        </w:rPr>
        <w:t xml:space="preserve"> po oda.</w:t>
      </w:r>
    </w:p>
    <w:p w14:paraId="1998DD76" w14:textId="77777777" w:rsidR="00017499" w:rsidRPr="0069569E" w:rsidRDefault="00017499" w:rsidP="0069559E">
      <w:pPr>
        <w:ind w:left="567" w:hanging="567"/>
        <w:rPr>
          <w:caps/>
          <w:color w:val="000000"/>
          <w:sz w:val="22"/>
          <w:szCs w:val="22"/>
          <w:lang w:val="lt-LT"/>
        </w:rPr>
      </w:pPr>
    </w:p>
    <w:p w14:paraId="1874C51F" w14:textId="77777777" w:rsidR="00017499" w:rsidRPr="0069569E" w:rsidRDefault="00017499" w:rsidP="0069559E">
      <w:pPr>
        <w:ind w:left="567" w:hanging="567"/>
        <w:rPr>
          <w:caps/>
          <w:color w:val="000000"/>
          <w:sz w:val="22"/>
          <w:szCs w:val="22"/>
          <w:lang w:val="lt-LT"/>
        </w:rPr>
      </w:pPr>
    </w:p>
    <w:p w14:paraId="52BAF427"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SPECIALUS Įspėjimas</w:t>
      </w:r>
      <w:r w:rsidRPr="0069569E">
        <w:rPr>
          <w:color w:val="000000"/>
          <w:sz w:val="22"/>
          <w:szCs w:val="22"/>
          <w:lang w:val="lt-LT"/>
        </w:rPr>
        <w:t xml:space="preserve">, </w:t>
      </w:r>
      <w:r w:rsidRPr="0069569E">
        <w:rPr>
          <w:b/>
          <w:bCs/>
          <w:color w:val="000000"/>
          <w:sz w:val="22"/>
          <w:szCs w:val="22"/>
          <w:lang w:val="lt-LT"/>
        </w:rPr>
        <w:t xml:space="preserve">KAD VAISTINĮ PREPARATĄ BŪTINA LAIKYTI VAIKAMS NEPASTEBIMOJE </w:t>
      </w:r>
      <w:r w:rsidR="00F71D43" w:rsidRPr="0069569E">
        <w:rPr>
          <w:b/>
          <w:bCs/>
          <w:color w:val="000000"/>
          <w:sz w:val="22"/>
          <w:szCs w:val="22"/>
          <w:lang w:val="lt-LT"/>
        </w:rPr>
        <w:t xml:space="preserve">IR NEPASIEKIAMOJE </w:t>
      </w:r>
      <w:r w:rsidRPr="0069569E">
        <w:rPr>
          <w:b/>
          <w:bCs/>
          <w:color w:val="000000"/>
          <w:sz w:val="22"/>
          <w:szCs w:val="22"/>
          <w:lang w:val="lt-LT"/>
        </w:rPr>
        <w:t>VIETOJE</w:t>
      </w:r>
    </w:p>
    <w:p w14:paraId="6935575A" w14:textId="77777777" w:rsidR="00017499" w:rsidRPr="0069569E" w:rsidRDefault="00017499" w:rsidP="0069559E">
      <w:pPr>
        <w:ind w:left="567" w:hanging="567"/>
        <w:rPr>
          <w:color w:val="000000"/>
          <w:sz w:val="22"/>
          <w:szCs w:val="22"/>
          <w:lang w:val="lt-LT"/>
        </w:rPr>
      </w:pPr>
    </w:p>
    <w:p w14:paraId="3E651A12"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 xml:space="preserve">Laikyti vaikams nepastebimoje </w:t>
      </w:r>
      <w:r w:rsidR="00F71D43" w:rsidRPr="0069569E">
        <w:rPr>
          <w:color w:val="000000"/>
          <w:sz w:val="22"/>
          <w:szCs w:val="22"/>
          <w:lang w:val="lt-LT"/>
        </w:rPr>
        <w:t xml:space="preserve">ir nepasiekiamoje </w:t>
      </w:r>
      <w:r w:rsidRPr="0069569E">
        <w:rPr>
          <w:color w:val="000000"/>
          <w:sz w:val="22"/>
          <w:szCs w:val="22"/>
          <w:lang w:val="lt-LT"/>
        </w:rPr>
        <w:t>vietoje.</w:t>
      </w:r>
    </w:p>
    <w:p w14:paraId="47A6007A" w14:textId="77777777" w:rsidR="00017499" w:rsidRPr="0069569E" w:rsidRDefault="00017499" w:rsidP="0069559E">
      <w:pPr>
        <w:ind w:left="567" w:hanging="567"/>
        <w:rPr>
          <w:color w:val="000000"/>
          <w:sz w:val="22"/>
          <w:szCs w:val="22"/>
          <w:lang w:val="lt-LT"/>
        </w:rPr>
      </w:pPr>
    </w:p>
    <w:p w14:paraId="466D1D4A" w14:textId="77777777" w:rsidR="00017499" w:rsidRPr="0069569E" w:rsidRDefault="00017499" w:rsidP="0069559E">
      <w:pPr>
        <w:ind w:left="567" w:hanging="567"/>
        <w:rPr>
          <w:color w:val="000000"/>
          <w:sz w:val="22"/>
          <w:szCs w:val="22"/>
          <w:lang w:val="lt-LT"/>
        </w:rPr>
      </w:pPr>
    </w:p>
    <w:p w14:paraId="630978F9"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7.</w:t>
      </w:r>
      <w:r w:rsidRPr="0069569E">
        <w:rPr>
          <w:b/>
          <w:caps/>
          <w:color w:val="000000"/>
          <w:sz w:val="22"/>
          <w:szCs w:val="22"/>
          <w:lang w:val="lt-LT"/>
        </w:rPr>
        <w:tab/>
      </w:r>
      <w:r w:rsidRPr="0069569E">
        <w:rPr>
          <w:b/>
          <w:bCs/>
          <w:color w:val="000000"/>
          <w:sz w:val="22"/>
          <w:szCs w:val="22"/>
          <w:lang w:val="lt-LT"/>
        </w:rPr>
        <w:t xml:space="preserve">KITAS (-I) SPECIALUS (-ŪS) ĮSPĖJIMAS (-AI) </w:t>
      </w:r>
      <w:r w:rsidRPr="0069569E">
        <w:rPr>
          <w:b/>
          <w:caps/>
          <w:color w:val="000000"/>
          <w:sz w:val="22"/>
          <w:szCs w:val="22"/>
          <w:lang w:val="lt-LT"/>
        </w:rPr>
        <w:t>(jei reikia)</w:t>
      </w:r>
    </w:p>
    <w:p w14:paraId="7D72C12B" w14:textId="77777777" w:rsidR="00017499" w:rsidRPr="0069569E" w:rsidRDefault="00017499" w:rsidP="0069559E">
      <w:pPr>
        <w:keepNext/>
        <w:ind w:left="567" w:hanging="567"/>
        <w:rPr>
          <w:caps/>
          <w:color w:val="000000"/>
          <w:sz w:val="22"/>
          <w:szCs w:val="22"/>
          <w:lang w:val="lt-LT"/>
        </w:rPr>
      </w:pPr>
    </w:p>
    <w:p w14:paraId="36699139" w14:textId="77777777" w:rsidR="00017499" w:rsidRPr="0069569E" w:rsidRDefault="00017499" w:rsidP="0069559E">
      <w:pPr>
        <w:pStyle w:val="BodyText2"/>
        <w:tabs>
          <w:tab w:val="left" w:pos="0"/>
        </w:tabs>
        <w:jc w:val="left"/>
        <w:rPr>
          <w:color w:val="000000"/>
          <w:szCs w:val="22"/>
          <w:lang w:val="lt-LT"/>
        </w:rPr>
      </w:pPr>
      <w:r w:rsidRPr="0069569E">
        <w:rPr>
          <w:color w:val="000000"/>
          <w:szCs w:val="22"/>
          <w:lang w:val="lt-LT"/>
        </w:rPr>
        <w:t>Užpildytame švirkšte esantis tirpiklis vartojamas tiktai tirpalui ruošti.</w:t>
      </w:r>
    </w:p>
    <w:p w14:paraId="0AF50244" w14:textId="77777777" w:rsidR="00017499" w:rsidRPr="0069569E" w:rsidRDefault="00286345" w:rsidP="0069559E">
      <w:pPr>
        <w:ind w:left="567" w:hanging="567"/>
        <w:rPr>
          <w:color w:val="000000"/>
          <w:sz w:val="22"/>
          <w:szCs w:val="22"/>
          <w:lang w:val="lt-LT"/>
        </w:rPr>
      </w:pPr>
      <w:r w:rsidRPr="0069569E">
        <w:rPr>
          <w:color w:val="000000"/>
          <w:sz w:val="22"/>
          <w:szCs w:val="22"/>
          <w:lang w:val="lt-LT"/>
        </w:rPr>
        <w:t>Flakone esantį p</w:t>
      </w:r>
      <w:r w:rsidR="00017499" w:rsidRPr="0069569E">
        <w:rPr>
          <w:color w:val="000000"/>
          <w:sz w:val="22"/>
          <w:szCs w:val="22"/>
          <w:lang w:val="lt-LT"/>
        </w:rPr>
        <w:t>aruoštą tirpalą vartoti tiktai vienam pacientui.</w:t>
      </w:r>
    </w:p>
    <w:p w14:paraId="746493E9" w14:textId="77777777" w:rsidR="00017499" w:rsidRPr="0069569E" w:rsidRDefault="00017499" w:rsidP="0069559E">
      <w:pPr>
        <w:ind w:left="567" w:hanging="567"/>
        <w:rPr>
          <w:caps/>
          <w:color w:val="000000"/>
          <w:sz w:val="22"/>
          <w:szCs w:val="22"/>
          <w:lang w:val="lt-LT"/>
        </w:rPr>
      </w:pPr>
    </w:p>
    <w:p w14:paraId="518B4E1A" w14:textId="77777777" w:rsidR="00017499" w:rsidRPr="0069569E" w:rsidRDefault="00017499" w:rsidP="0069559E">
      <w:pPr>
        <w:ind w:left="567" w:hanging="567"/>
        <w:rPr>
          <w:caps/>
          <w:color w:val="000000"/>
          <w:sz w:val="22"/>
          <w:szCs w:val="22"/>
          <w:lang w:val="lt-LT"/>
        </w:rPr>
      </w:pPr>
    </w:p>
    <w:p w14:paraId="68400A0B"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8.</w:t>
      </w:r>
      <w:r w:rsidRPr="0069569E">
        <w:rPr>
          <w:b/>
          <w:caps/>
          <w:color w:val="000000"/>
          <w:sz w:val="22"/>
          <w:szCs w:val="22"/>
          <w:lang w:val="lt-LT"/>
        </w:rPr>
        <w:tab/>
        <w:t>tinkamumo laikas</w:t>
      </w:r>
    </w:p>
    <w:p w14:paraId="7BCE3696" w14:textId="77777777" w:rsidR="00017499" w:rsidRPr="0069569E" w:rsidRDefault="00017499" w:rsidP="0069559E">
      <w:pPr>
        <w:keepNext/>
        <w:ind w:left="567" w:hanging="567"/>
        <w:rPr>
          <w:color w:val="000000"/>
          <w:sz w:val="22"/>
          <w:szCs w:val="22"/>
          <w:lang w:val="lt-LT"/>
        </w:rPr>
      </w:pPr>
    </w:p>
    <w:p w14:paraId="31111C98"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Tinka iki</w:t>
      </w:r>
    </w:p>
    <w:p w14:paraId="7882AFAF" w14:textId="77777777" w:rsidR="00017499" w:rsidRPr="0069569E" w:rsidRDefault="00017499" w:rsidP="0069559E">
      <w:pPr>
        <w:ind w:left="567" w:hanging="567"/>
        <w:rPr>
          <w:color w:val="000000"/>
          <w:sz w:val="22"/>
          <w:szCs w:val="22"/>
          <w:lang w:val="lt-LT"/>
        </w:rPr>
      </w:pPr>
    </w:p>
    <w:p w14:paraId="489ABCD1" w14:textId="77777777" w:rsidR="00017499" w:rsidRPr="0069569E" w:rsidRDefault="00017499" w:rsidP="0069559E">
      <w:pPr>
        <w:ind w:left="567" w:hanging="567"/>
        <w:rPr>
          <w:color w:val="000000"/>
          <w:sz w:val="22"/>
          <w:szCs w:val="22"/>
          <w:lang w:val="lt-LT"/>
        </w:rPr>
      </w:pPr>
    </w:p>
    <w:p w14:paraId="734A7BA9"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9.</w:t>
      </w:r>
      <w:r w:rsidRPr="0069569E">
        <w:rPr>
          <w:b/>
          <w:caps/>
          <w:color w:val="000000"/>
          <w:sz w:val="22"/>
          <w:szCs w:val="22"/>
          <w:lang w:val="lt-LT"/>
        </w:rPr>
        <w:tab/>
        <w:t>SPECIALIOS laikymo sąlygos</w:t>
      </w:r>
    </w:p>
    <w:p w14:paraId="0B76E527" w14:textId="77777777" w:rsidR="00017499" w:rsidRPr="0069569E" w:rsidRDefault="00017499" w:rsidP="0069559E">
      <w:pPr>
        <w:keepNext/>
        <w:ind w:left="567" w:hanging="567"/>
        <w:rPr>
          <w:color w:val="000000"/>
          <w:sz w:val="22"/>
          <w:szCs w:val="22"/>
          <w:lang w:val="lt-LT"/>
        </w:rPr>
      </w:pPr>
    </w:p>
    <w:p w14:paraId="6B41CC3A" w14:textId="77777777" w:rsidR="00017499" w:rsidRPr="0069569E" w:rsidRDefault="00017499" w:rsidP="0069559E">
      <w:pPr>
        <w:rPr>
          <w:color w:val="000000"/>
          <w:sz w:val="22"/>
          <w:szCs w:val="22"/>
          <w:lang w:val="lt-LT"/>
        </w:rPr>
      </w:pPr>
      <w:r w:rsidRPr="0069569E">
        <w:rPr>
          <w:color w:val="000000"/>
          <w:sz w:val="22"/>
          <w:szCs w:val="22"/>
          <w:lang w:val="lt-LT"/>
        </w:rPr>
        <w:t xml:space="preserve">Prieš ruošimą laikyti ne aukštesnėje kaip 25 °C temperatūroje. Laikyti gamintojo pakuotėje, kad </w:t>
      </w:r>
      <w:r w:rsidR="004015A3" w:rsidRPr="0069569E">
        <w:rPr>
          <w:color w:val="000000"/>
          <w:sz w:val="22"/>
          <w:szCs w:val="22"/>
          <w:lang w:val="lt-LT"/>
        </w:rPr>
        <w:t xml:space="preserve">vaistas </w:t>
      </w:r>
      <w:r w:rsidRPr="0069569E">
        <w:rPr>
          <w:color w:val="000000"/>
          <w:sz w:val="22"/>
          <w:szCs w:val="22"/>
          <w:lang w:val="lt-LT"/>
        </w:rPr>
        <w:t>būtų apsaugotas nuo šviesos.</w:t>
      </w:r>
    </w:p>
    <w:p w14:paraId="5644BCB6" w14:textId="77777777" w:rsidR="00017499" w:rsidRPr="0069569E" w:rsidRDefault="00017499" w:rsidP="0069559E">
      <w:pPr>
        <w:pStyle w:val="BodyText2"/>
        <w:jc w:val="left"/>
        <w:rPr>
          <w:color w:val="000000"/>
          <w:szCs w:val="22"/>
          <w:lang w:val="lt-LT"/>
        </w:rPr>
      </w:pPr>
      <w:r w:rsidRPr="0069569E">
        <w:rPr>
          <w:color w:val="000000"/>
          <w:szCs w:val="22"/>
          <w:lang w:val="lt-LT"/>
        </w:rPr>
        <w:t>Paruoštą tirpalą laikyti ne aukštesnėje kaip 25 °C temperatūroje. Negalima užšaldyti. Laikyti gamintojo pakuotėje.</w:t>
      </w:r>
    </w:p>
    <w:p w14:paraId="260884D6" w14:textId="77777777" w:rsidR="00017499" w:rsidRPr="0069569E" w:rsidRDefault="00017499" w:rsidP="0069559E">
      <w:pPr>
        <w:rPr>
          <w:color w:val="000000"/>
          <w:sz w:val="22"/>
          <w:szCs w:val="22"/>
          <w:lang w:val="lt-LT"/>
        </w:rPr>
      </w:pPr>
    </w:p>
    <w:p w14:paraId="2FDCBCBE" w14:textId="77777777" w:rsidR="00017499" w:rsidRPr="0069569E" w:rsidRDefault="00017499" w:rsidP="0069559E">
      <w:pPr>
        <w:rPr>
          <w:color w:val="000000"/>
          <w:sz w:val="22"/>
          <w:szCs w:val="22"/>
          <w:lang w:val="lt-LT"/>
        </w:rPr>
      </w:pPr>
    </w:p>
    <w:p w14:paraId="424184F0" w14:textId="77777777" w:rsidR="00017499" w:rsidRPr="0069569E" w:rsidRDefault="00017499" w:rsidP="0069559E">
      <w:pPr>
        <w:pBdr>
          <w:top w:val="single" w:sz="4" w:space="0"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10.</w:t>
      </w:r>
      <w:r w:rsidRPr="0069569E">
        <w:rPr>
          <w:b/>
          <w:caps/>
          <w:color w:val="000000"/>
          <w:sz w:val="22"/>
          <w:szCs w:val="22"/>
          <w:lang w:val="lt-LT"/>
        </w:rPr>
        <w:tab/>
        <w:t xml:space="preserve">specialios atsargumo priemonės DĖL NESUVARTOTO VAISTINIO PREPARATO </w:t>
      </w:r>
      <w:r w:rsidRPr="0069569E">
        <w:rPr>
          <w:b/>
          <w:bCs/>
          <w:caps/>
          <w:color w:val="000000"/>
          <w:sz w:val="22"/>
          <w:szCs w:val="22"/>
          <w:lang w:val="lt-LT"/>
        </w:rPr>
        <w:t>AR JO ATLIEK</w:t>
      </w:r>
      <w:r w:rsidRPr="0069569E">
        <w:rPr>
          <w:b/>
          <w:color w:val="000000"/>
          <w:sz w:val="22"/>
          <w:szCs w:val="22"/>
          <w:lang w:val="lt-LT"/>
        </w:rPr>
        <w:t>Ų</w:t>
      </w:r>
      <w:r w:rsidRPr="0069569E">
        <w:rPr>
          <w:caps/>
          <w:color w:val="000000"/>
          <w:sz w:val="22"/>
          <w:szCs w:val="22"/>
          <w:lang w:val="lt-LT"/>
        </w:rPr>
        <w:t xml:space="preserve"> </w:t>
      </w:r>
      <w:r w:rsidRPr="0069569E">
        <w:rPr>
          <w:b/>
          <w:bCs/>
          <w:caps/>
          <w:color w:val="000000"/>
          <w:sz w:val="22"/>
          <w:szCs w:val="22"/>
          <w:lang w:val="lt-LT"/>
        </w:rPr>
        <w:t>TVARKYMO</w:t>
      </w:r>
      <w:r w:rsidRPr="0069569E">
        <w:rPr>
          <w:b/>
          <w:caps/>
          <w:color w:val="000000"/>
          <w:sz w:val="22"/>
          <w:szCs w:val="22"/>
          <w:lang w:val="lt-LT"/>
        </w:rPr>
        <w:t xml:space="preserve"> (jei reikia)</w:t>
      </w:r>
    </w:p>
    <w:p w14:paraId="6695C2B4" w14:textId="77777777" w:rsidR="00017499" w:rsidRPr="0069569E" w:rsidRDefault="00017499" w:rsidP="0069559E">
      <w:pPr>
        <w:ind w:left="567" w:hanging="567"/>
        <w:rPr>
          <w:caps/>
          <w:color w:val="000000"/>
          <w:sz w:val="22"/>
          <w:szCs w:val="22"/>
          <w:lang w:val="lt-LT"/>
        </w:rPr>
      </w:pPr>
    </w:p>
    <w:p w14:paraId="1A5B533A"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Po 28 dienų nesuvartotą tirpalą sunaikinti.</w:t>
      </w:r>
    </w:p>
    <w:p w14:paraId="3C9497C3" w14:textId="77777777" w:rsidR="00017499" w:rsidRPr="0069569E" w:rsidRDefault="00017499" w:rsidP="0069559E">
      <w:pPr>
        <w:ind w:left="567" w:hanging="567"/>
        <w:rPr>
          <w:caps/>
          <w:color w:val="000000"/>
          <w:sz w:val="22"/>
          <w:szCs w:val="22"/>
          <w:lang w:val="lt-LT"/>
        </w:rPr>
      </w:pPr>
    </w:p>
    <w:p w14:paraId="2B8ED674" w14:textId="77777777" w:rsidR="00017499" w:rsidRPr="0069569E" w:rsidRDefault="00017499" w:rsidP="0069559E">
      <w:pPr>
        <w:ind w:left="567" w:hanging="567"/>
        <w:rPr>
          <w:caps/>
          <w:color w:val="000000"/>
          <w:sz w:val="22"/>
          <w:szCs w:val="22"/>
          <w:lang w:val="lt-LT"/>
        </w:rPr>
      </w:pPr>
    </w:p>
    <w:p w14:paraId="21C5E5FA"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11.</w:t>
      </w:r>
      <w:r w:rsidRPr="0069569E">
        <w:rPr>
          <w:b/>
          <w:caps/>
          <w:color w:val="000000"/>
          <w:sz w:val="22"/>
          <w:szCs w:val="22"/>
          <w:lang w:val="lt-LT"/>
        </w:rPr>
        <w:tab/>
      </w:r>
      <w:r w:rsidR="007C2871" w:rsidRPr="0069569E">
        <w:rPr>
          <w:b/>
          <w:sz w:val="22"/>
          <w:lang w:val="lt-LT" w:eastAsia="lt-LT"/>
        </w:rPr>
        <w:t>REGISTRUOTOJO</w:t>
      </w:r>
      <w:r w:rsidR="007C2871" w:rsidRPr="0069569E">
        <w:rPr>
          <w:b/>
          <w:caps/>
          <w:color w:val="000000"/>
          <w:sz w:val="22"/>
          <w:szCs w:val="22"/>
          <w:lang w:val="lt-LT"/>
        </w:rPr>
        <w:t xml:space="preserve"> pavadinimas ir adresas</w:t>
      </w:r>
    </w:p>
    <w:p w14:paraId="40146663" w14:textId="77777777" w:rsidR="00017499" w:rsidRPr="0069569E" w:rsidRDefault="00017499" w:rsidP="0069559E">
      <w:pPr>
        <w:ind w:left="567" w:hanging="567"/>
        <w:rPr>
          <w:caps/>
          <w:color w:val="000000"/>
          <w:sz w:val="22"/>
          <w:szCs w:val="22"/>
          <w:lang w:val="lt-LT"/>
        </w:rPr>
      </w:pPr>
    </w:p>
    <w:p w14:paraId="69A8B124" w14:textId="77777777" w:rsidR="00C6554F" w:rsidRPr="0069569E" w:rsidRDefault="00C6554F" w:rsidP="00C6554F">
      <w:pPr>
        <w:pStyle w:val="ListParagraph"/>
        <w:keepNext/>
        <w:spacing w:before="0" w:line="240" w:lineRule="auto"/>
        <w:ind w:left="0"/>
        <w:rPr>
          <w:sz w:val="22"/>
          <w:szCs w:val="22"/>
          <w:lang w:val="lt-LT" w:eastAsia="de-DE"/>
        </w:rPr>
      </w:pPr>
      <w:proofErr w:type="spellStart"/>
      <w:r w:rsidRPr="0069569E">
        <w:rPr>
          <w:sz w:val="22"/>
          <w:szCs w:val="22"/>
          <w:lang w:val="lt-LT"/>
        </w:rPr>
        <w:t>Merck</w:t>
      </w:r>
      <w:proofErr w:type="spellEnd"/>
      <w:r w:rsidRPr="0069569E">
        <w:rPr>
          <w:sz w:val="22"/>
          <w:szCs w:val="22"/>
          <w:lang w:val="lt-LT"/>
        </w:rPr>
        <w:t xml:space="preserve"> </w:t>
      </w:r>
      <w:proofErr w:type="spellStart"/>
      <w:r w:rsidRPr="0069569E">
        <w:rPr>
          <w:sz w:val="22"/>
          <w:szCs w:val="22"/>
          <w:lang w:val="lt-LT"/>
        </w:rPr>
        <w:t>Europe</w:t>
      </w:r>
      <w:proofErr w:type="spellEnd"/>
      <w:r w:rsidRPr="0069569E">
        <w:rPr>
          <w:sz w:val="22"/>
          <w:szCs w:val="22"/>
          <w:lang w:val="lt-LT"/>
        </w:rPr>
        <w:t xml:space="preserve"> B.V.</w:t>
      </w:r>
    </w:p>
    <w:p w14:paraId="07A08F5E" w14:textId="77777777" w:rsidR="00C6554F" w:rsidRPr="0069569E" w:rsidRDefault="00C6554F" w:rsidP="00C6554F">
      <w:pPr>
        <w:pStyle w:val="ListParagraph"/>
        <w:keepNext/>
        <w:spacing w:before="0" w:line="240" w:lineRule="auto"/>
        <w:ind w:left="0"/>
        <w:rPr>
          <w:sz w:val="22"/>
          <w:szCs w:val="22"/>
          <w:lang w:val="lt-LT"/>
        </w:rPr>
      </w:pPr>
      <w:proofErr w:type="spellStart"/>
      <w:r w:rsidRPr="0069569E">
        <w:rPr>
          <w:sz w:val="22"/>
          <w:szCs w:val="22"/>
          <w:lang w:val="lt-LT"/>
        </w:rPr>
        <w:t>Gustav</w:t>
      </w:r>
      <w:proofErr w:type="spellEnd"/>
      <w:r w:rsidRPr="0069569E">
        <w:rPr>
          <w:sz w:val="22"/>
          <w:szCs w:val="22"/>
          <w:lang w:val="lt-LT"/>
        </w:rPr>
        <w:t xml:space="preserve"> </w:t>
      </w:r>
      <w:proofErr w:type="spellStart"/>
      <w:r w:rsidRPr="0069569E">
        <w:rPr>
          <w:sz w:val="22"/>
          <w:szCs w:val="22"/>
          <w:lang w:val="lt-LT"/>
        </w:rPr>
        <w:t>Mahlerplein</w:t>
      </w:r>
      <w:proofErr w:type="spellEnd"/>
      <w:r w:rsidRPr="0069569E">
        <w:rPr>
          <w:sz w:val="22"/>
          <w:szCs w:val="22"/>
          <w:lang w:val="lt-LT"/>
        </w:rPr>
        <w:t> 102</w:t>
      </w:r>
    </w:p>
    <w:p w14:paraId="35A8C218" w14:textId="77777777" w:rsidR="00C6554F" w:rsidRPr="0069569E" w:rsidRDefault="00C6554F" w:rsidP="00C6554F">
      <w:pPr>
        <w:pStyle w:val="ListParagraph"/>
        <w:keepNext/>
        <w:spacing w:before="0" w:line="240" w:lineRule="auto"/>
        <w:ind w:left="0"/>
        <w:rPr>
          <w:b/>
          <w:bCs/>
          <w:sz w:val="22"/>
          <w:szCs w:val="22"/>
          <w:lang w:val="lt-LT"/>
        </w:rPr>
      </w:pPr>
      <w:r w:rsidRPr="0069569E">
        <w:rPr>
          <w:sz w:val="22"/>
          <w:szCs w:val="22"/>
          <w:lang w:val="lt-LT"/>
        </w:rPr>
        <w:t xml:space="preserve">1082 MA </w:t>
      </w:r>
      <w:proofErr w:type="spellStart"/>
      <w:r w:rsidRPr="0069569E">
        <w:rPr>
          <w:sz w:val="22"/>
          <w:szCs w:val="22"/>
          <w:lang w:val="lt-LT"/>
        </w:rPr>
        <w:t>Amsterdam</w:t>
      </w:r>
      <w:proofErr w:type="spellEnd"/>
    </w:p>
    <w:p w14:paraId="262AEE5C" w14:textId="77777777" w:rsidR="00C6554F" w:rsidRPr="0069569E" w:rsidRDefault="00C6554F" w:rsidP="00C6554F">
      <w:pPr>
        <w:tabs>
          <w:tab w:val="left" w:pos="851"/>
        </w:tabs>
        <w:rPr>
          <w:sz w:val="22"/>
          <w:szCs w:val="22"/>
          <w:lang w:val="lt-LT"/>
        </w:rPr>
      </w:pPr>
      <w:r w:rsidRPr="0069569E">
        <w:rPr>
          <w:sz w:val="22"/>
          <w:szCs w:val="22"/>
          <w:lang w:val="lt-LT"/>
        </w:rPr>
        <w:t>Nyderlandai</w:t>
      </w:r>
    </w:p>
    <w:p w14:paraId="5806F884" w14:textId="77777777" w:rsidR="00017499" w:rsidRPr="0069569E" w:rsidRDefault="00017499" w:rsidP="0069559E">
      <w:pPr>
        <w:tabs>
          <w:tab w:val="left" w:pos="4253"/>
        </w:tabs>
        <w:ind w:left="567" w:hanging="567"/>
        <w:rPr>
          <w:caps/>
          <w:color w:val="000000"/>
          <w:sz w:val="22"/>
          <w:szCs w:val="22"/>
          <w:lang w:val="lt-LT"/>
        </w:rPr>
      </w:pPr>
    </w:p>
    <w:p w14:paraId="1E78C988" w14:textId="77777777" w:rsidR="00017499" w:rsidRPr="0069569E" w:rsidRDefault="00017499" w:rsidP="0069559E">
      <w:pPr>
        <w:ind w:left="567" w:hanging="567"/>
        <w:rPr>
          <w:caps/>
          <w:color w:val="000000"/>
          <w:sz w:val="22"/>
          <w:szCs w:val="22"/>
          <w:lang w:val="lt-LT"/>
        </w:rPr>
      </w:pPr>
    </w:p>
    <w:p w14:paraId="1AD81743"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12.</w:t>
      </w:r>
      <w:r w:rsidRPr="0069569E">
        <w:rPr>
          <w:b/>
          <w:caps/>
          <w:color w:val="000000"/>
          <w:sz w:val="22"/>
          <w:szCs w:val="22"/>
          <w:lang w:val="lt-LT"/>
        </w:rPr>
        <w:tab/>
      </w:r>
      <w:r w:rsidR="007C2871" w:rsidRPr="0069569E">
        <w:rPr>
          <w:b/>
          <w:sz w:val="22"/>
          <w:lang w:val="lt-LT" w:eastAsia="lt-LT"/>
        </w:rPr>
        <w:t xml:space="preserve">REGISTRACIJOS PAŽYMĖJIMO </w:t>
      </w:r>
      <w:r w:rsidR="007C2871" w:rsidRPr="0069569E">
        <w:rPr>
          <w:b/>
          <w:caps/>
          <w:color w:val="000000"/>
          <w:sz w:val="22"/>
          <w:szCs w:val="22"/>
          <w:lang w:val="lt-LT"/>
        </w:rPr>
        <w:t>numeris (-IAI)</w:t>
      </w:r>
    </w:p>
    <w:p w14:paraId="6F01294C" w14:textId="77777777" w:rsidR="00017499" w:rsidRPr="0069569E" w:rsidRDefault="00017499" w:rsidP="0069559E">
      <w:pPr>
        <w:ind w:left="567" w:hanging="567"/>
        <w:rPr>
          <w:color w:val="000000"/>
          <w:sz w:val="22"/>
          <w:szCs w:val="22"/>
          <w:lang w:val="lt-LT"/>
        </w:rPr>
      </w:pPr>
    </w:p>
    <w:p w14:paraId="1A9A3F26" w14:textId="0196F678" w:rsidR="00017499" w:rsidRPr="0069569E" w:rsidRDefault="00017499" w:rsidP="0069559E">
      <w:pPr>
        <w:rPr>
          <w:color w:val="000000"/>
          <w:sz w:val="22"/>
          <w:szCs w:val="22"/>
          <w:lang w:val="lt-LT"/>
        </w:rPr>
      </w:pPr>
      <w:r w:rsidRPr="0069569E">
        <w:rPr>
          <w:color w:val="000000"/>
          <w:sz w:val="22"/>
          <w:szCs w:val="22"/>
          <w:lang w:val="lt-LT"/>
        </w:rPr>
        <w:t>EU/1/95/001/021</w:t>
      </w:r>
      <w:r w:rsidRPr="0069569E">
        <w:rPr>
          <w:color w:val="000000"/>
          <w:sz w:val="22"/>
          <w:szCs w:val="22"/>
          <w:lang w:val="lt-LT"/>
        </w:rPr>
        <w:tab/>
      </w:r>
      <w:r w:rsidRPr="0069569E">
        <w:rPr>
          <w:sz w:val="22"/>
          <w:szCs w:val="22"/>
          <w:shd w:val="clear" w:color="auto" w:fill="D9D9D9"/>
          <w:lang w:val="lt-LT"/>
        </w:rPr>
        <w:t>1 </w:t>
      </w:r>
      <w:r w:rsidR="00277C01" w:rsidRPr="0069569E">
        <w:rPr>
          <w:sz w:val="22"/>
          <w:szCs w:val="22"/>
          <w:shd w:val="clear" w:color="auto" w:fill="D9D9D9"/>
          <w:lang w:val="lt-LT"/>
        </w:rPr>
        <w:t>flakon</w:t>
      </w:r>
      <w:r w:rsidRPr="0069569E">
        <w:rPr>
          <w:sz w:val="22"/>
          <w:szCs w:val="22"/>
          <w:shd w:val="clear" w:color="auto" w:fill="D9D9D9"/>
          <w:lang w:val="lt-LT"/>
        </w:rPr>
        <w:t>as su milteliais injekciniam tirpalui</w:t>
      </w:r>
    </w:p>
    <w:p w14:paraId="2A755612" w14:textId="177A1C95" w:rsidR="00017499" w:rsidRPr="0069569E" w:rsidRDefault="00017499" w:rsidP="00402BA6">
      <w:pPr>
        <w:ind w:left="1701"/>
        <w:rPr>
          <w:sz w:val="22"/>
          <w:szCs w:val="22"/>
          <w:shd w:val="clear" w:color="auto" w:fill="D9D9D9"/>
          <w:lang w:val="lt-LT"/>
        </w:rPr>
      </w:pPr>
      <w:r w:rsidRPr="0069569E">
        <w:rPr>
          <w:sz w:val="22"/>
          <w:szCs w:val="22"/>
          <w:shd w:val="clear" w:color="auto" w:fill="D9D9D9"/>
          <w:lang w:val="lt-LT"/>
        </w:rPr>
        <w:t>1 tirpikliu užpildytas švirkštas</w:t>
      </w:r>
    </w:p>
    <w:p w14:paraId="7273AC08" w14:textId="42A74271" w:rsidR="00017499" w:rsidRPr="0069569E" w:rsidRDefault="00017499" w:rsidP="0069559E">
      <w:pPr>
        <w:ind w:left="1701"/>
        <w:rPr>
          <w:sz w:val="22"/>
          <w:szCs w:val="22"/>
          <w:shd w:val="clear" w:color="auto" w:fill="D9D9D9"/>
          <w:lang w:val="lt-LT"/>
        </w:rPr>
      </w:pPr>
      <w:r w:rsidRPr="0069569E">
        <w:rPr>
          <w:sz w:val="22"/>
          <w:szCs w:val="22"/>
          <w:shd w:val="clear" w:color="auto" w:fill="D9D9D9"/>
          <w:lang w:val="lt-LT"/>
        </w:rPr>
        <w:t>15 vienkartinių švirkštų</w:t>
      </w:r>
    </w:p>
    <w:p w14:paraId="5A9B9149" w14:textId="77777777" w:rsidR="00017499" w:rsidRPr="0069569E" w:rsidRDefault="00017499" w:rsidP="0069559E">
      <w:pPr>
        <w:ind w:left="567" w:hanging="567"/>
        <w:rPr>
          <w:color w:val="000000"/>
          <w:sz w:val="22"/>
          <w:szCs w:val="22"/>
          <w:lang w:val="lt-LT"/>
        </w:rPr>
      </w:pPr>
    </w:p>
    <w:p w14:paraId="1D218A65" w14:textId="77777777" w:rsidR="00017499" w:rsidRPr="0069569E" w:rsidRDefault="00017499" w:rsidP="0069559E">
      <w:pPr>
        <w:ind w:left="567" w:hanging="567"/>
        <w:rPr>
          <w:color w:val="000000"/>
          <w:sz w:val="22"/>
          <w:szCs w:val="22"/>
          <w:lang w:val="lt-LT"/>
        </w:rPr>
      </w:pPr>
    </w:p>
    <w:p w14:paraId="2AC6F53F"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13.</w:t>
      </w:r>
      <w:r w:rsidRPr="0069569E">
        <w:rPr>
          <w:b/>
          <w:caps/>
          <w:color w:val="000000"/>
          <w:sz w:val="22"/>
          <w:szCs w:val="22"/>
          <w:lang w:val="lt-LT"/>
        </w:rPr>
        <w:tab/>
        <w:t>serijos numeris</w:t>
      </w:r>
    </w:p>
    <w:p w14:paraId="2DBB4057" w14:textId="77777777" w:rsidR="00017499" w:rsidRPr="0069569E" w:rsidRDefault="00017499" w:rsidP="0069559E">
      <w:pPr>
        <w:ind w:left="567" w:hanging="567"/>
        <w:rPr>
          <w:color w:val="000000"/>
          <w:sz w:val="22"/>
          <w:szCs w:val="22"/>
          <w:lang w:val="lt-LT"/>
        </w:rPr>
      </w:pPr>
    </w:p>
    <w:p w14:paraId="03A003E7"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Serija</w:t>
      </w:r>
    </w:p>
    <w:p w14:paraId="2CC27489"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Tirpiklio Serija</w:t>
      </w:r>
    </w:p>
    <w:p w14:paraId="3AFD676A" w14:textId="77777777" w:rsidR="00017499" w:rsidRPr="0069569E" w:rsidRDefault="00017499" w:rsidP="0069559E">
      <w:pPr>
        <w:ind w:left="567" w:hanging="567"/>
        <w:rPr>
          <w:color w:val="000000"/>
          <w:sz w:val="22"/>
          <w:szCs w:val="22"/>
          <w:lang w:val="lt-LT"/>
        </w:rPr>
      </w:pPr>
    </w:p>
    <w:p w14:paraId="26751777" w14:textId="77777777" w:rsidR="00017499" w:rsidRPr="0069569E" w:rsidRDefault="00017499" w:rsidP="0069559E">
      <w:pPr>
        <w:ind w:left="567" w:hanging="567"/>
        <w:rPr>
          <w:color w:val="000000"/>
          <w:sz w:val="22"/>
          <w:szCs w:val="22"/>
          <w:lang w:val="lt-LT"/>
        </w:rPr>
      </w:pPr>
    </w:p>
    <w:p w14:paraId="7511EE6B"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14.</w:t>
      </w:r>
      <w:r w:rsidRPr="0069569E">
        <w:rPr>
          <w:b/>
          <w:caps/>
          <w:color w:val="000000"/>
          <w:sz w:val="22"/>
          <w:szCs w:val="22"/>
          <w:lang w:val="lt-LT"/>
        </w:rPr>
        <w:tab/>
      </w:r>
      <w:r w:rsidRPr="0069569E">
        <w:rPr>
          <w:b/>
          <w:color w:val="000000"/>
          <w:sz w:val="22"/>
          <w:szCs w:val="22"/>
          <w:lang w:val="lt-LT"/>
        </w:rPr>
        <w:t>PARDAVIMO (IŠDAVIMO)</w:t>
      </w:r>
      <w:r w:rsidRPr="0069569E">
        <w:rPr>
          <w:b/>
          <w:caps/>
          <w:color w:val="000000"/>
          <w:sz w:val="22"/>
          <w:szCs w:val="22"/>
          <w:lang w:val="lt-LT"/>
        </w:rPr>
        <w:t xml:space="preserve"> tvarka</w:t>
      </w:r>
    </w:p>
    <w:p w14:paraId="4BF475EF" w14:textId="77777777" w:rsidR="00017499" w:rsidRPr="0069569E" w:rsidRDefault="00017499" w:rsidP="0069559E">
      <w:pPr>
        <w:ind w:left="567" w:hanging="567"/>
        <w:rPr>
          <w:color w:val="000000"/>
          <w:sz w:val="22"/>
          <w:szCs w:val="22"/>
          <w:lang w:val="lt-LT"/>
        </w:rPr>
      </w:pPr>
    </w:p>
    <w:p w14:paraId="51CBC020" w14:textId="77777777" w:rsidR="00017499" w:rsidRPr="0069569E" w:rsidRDefault="00017499" w:rsidP="0069559E">
      <w:pPr>
        <w:ind w:left="567" w:hanging="567"/>
        <w:rPr>
          <w:color w:val="000000"/>
          <w:sz w:val="22"/>
          <w:szCs w:val="22"/>
          <w:lang w:val="lt-LT"/>
        </w:rPr>
      </w:pPr>
    </w:p>
    <w:p w14:paraId="10965F66"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15.</w:t>
      </w:r>
      <w:r w:rsidRPr="0069569E">
        <w:rPr>
          <w:b/>
          <w:caps/>
          <w:color w:val="000000"/>
          <w:sz w:val="22"/>
          <w:szCs w:val="22"/>
          <w:lang w:val="lt-LT"/>
        </w:rPr>
        <w:tab/>
        <w:t>vartojimo instrukcijA</w:t>
      </w:r>
    </w:p>
    <w:p w14:paraId="73D68260" w14:textId="77777777" w:rsidR="00017499" w:rsidRPr="0069569E" w:rsidRDefault="00017499" w:rsidP="0069559E">
      <w:pPr>
        <w:rPr>
          <w:color w:val="000000"/>
          <w:sz w:val="22"/>
          <w:szCs w:val="22"/>
          <w:lang w:val="lt-LT"/>
        </w:rPr>
      </w:pPr>
    </w:p>
    <w:p w14:paraId="0754912B" w14:textId="77777777" w:rsidR="00017499" w:rsidRPr="0069569E" w:rsidRDefault="00017499" w:rsidP="0069559E">
      <w:pPr>
        <w:rPr>
          <w:color w:val="000000"/>
          <w:sz w:val="22"/>
          <w:szCs w:val="22"/>
          <w:lang w:val="lt-LT"/>
        </w:rPr>
      </w:pPr>
    </w:p>
    <w:p w14:paraId="5251CE80"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16.</w:t>
      </w:r>
      <w:r w:rsidRPr="0069569E">
        <w:rPr>
          <w:b/>
          <w:caps/>
          <w:color w:val="000000"/>
          <w:sz w:val="22"/>
          <w:szCs w:val="22"/>
          <w:lang w:val="lt-LT"/>
        </w:rPr>
        <w:tab/>
        <w:t>INFORMACIJA BRAILIO RAŠTU</w:t>
      </w:r>
    </w:p>
    <w:p w14:paraId="276BE0F7" w14:textId="77777777" w:rsidR="00017499" w:rsidRPr="0069569E" w:rsidRDefault="00017499" w:rsidP="0069559E">
      <w:pPr>
        <w:keepNext/>
        <w:rPr>
          <w:color w:val="000000"/>
          <w:sz w:val="22"/>
          <w:szCs w:val="22"/>
          <w:lang w:val="lt-LT"/>
        </w:rPr>
      </w:pPr>
    </w:p>
    <w:p w14:paraId="70A21CC0" w14:textId="77777777" w:rsidR="00017499" w:rsidRPr="0069569E" w:rsidRDefault="00017499" w:rsidP="0069559E">
      <w:pPr>
        <w:rPr>
          <w:color w:val="000000"/>
          <w:sz w:val="22"/>
          <w:szCs w:val="22"/>
          <w:lang w:val="lt-LT"/>
        </w:rPr>
      </w:pPr>
      <w:proofErr w:type="spellStart"/>
      <w:r w:rsidRPr="0069569E">
        <w:rPr>
          <w:color w:val="000000"/>
          <w:sz w:val="22"/>
          <w:szCs w:val="22"/>
          <w:lang w:val="lt-LT"/>
        </w:rPr>
        <w:t>gonal</w:t>
      </w:r>
      <w:proofErr w:type="spellEnd"/>
      <w:r w:rsidRPr="0069569E">
        <w:rPr>
          <w:color w:val="000000"/>
          <w:sz w:val="22"/>
          <w:szCs w:val="22"/>
          <w:lang w:val="lt-LT"/>
        </w:rPr>
        <w:noBreakHyphen/>
        <w:t>f 1050 </w:t>
      </w:r>
      <w:proofErr w:type="spellStart"/>
      <w:r w:rsidRPr="0069569E">
        <w:rPr>
          <w:color w:val="000000"/>
          <w:sz w:val="22"/>
          <w:szCs w:val="22"/>
          <w:lang w:val="lt-LT"/>
        </w:rPr>
        <w:t>tv</w:t>
      </w:r>
      <w:proofErr w:type="spellEnd"/>
    </w:p>
    <w:p w14:paraId="1635D45C" w14:textId="77777777" w:rsidR="007C2871" w:rsidRPr="0069569E" w:rsidRDefault="007C2871" w:rsidP="0069559E">
      <w:pPr>
        <w:rPr>
          <w:color w:val="000000"/>
          <w:sz w:val="22"/>
          <w:szCs w:val="22"/>
          <w:lang w:val="lt-LT"/>
        </w:rPr>
      </w:pPr>
    </w:p>
    <w:p w14:paraId="2A208266" w14:textId="77777777" w:rsidR="007C2871" w:rsidRPr="0069569E" w:rsidRDefault="007C2871" w:rsidP="0069559E">
      <w:pPr>
        <w:tabs>
          <w:tab w:val="left" w:pos="567"/>
        </w:tabs>
        <w:overflowPunct/>
        <w:autoSpaceDE/>
        <w:autoSpaceDN/>
        <w:adjustRightInd/>
        <w:textAlignment w:val="auto"/>
        <w:rPr>
          <w:color w:val="000000"/>
          <w:sz w:val="22"/>
          <w:szCs w:val="22"/>
          <w:shd w:val="clear" w:color="auto" w:fill="CCCCCC"/>
          <w:lang w:val="lt-LT" w:eastAsia="lt-LT"/>
        </w:rPr>
      </w:pPr>
    </w:p>
    <w:p w14:paraId="3C3746A4" w14:textId="77777777" w:rsidR="007C2871" w:rsidRPr="0069569E" w:rsidRDefault="007C2871"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17.</w:t>
      </w:r>
      <w:r w:rsidRPr="0069569E">
        <w:rPr>
          <w:b/>
          <w:caps/>
          <w:color w:val="000000"/>
          <w:sz w:val="22"/>
          <w:szCs w:val="22"/>
          <w:lang w:val="lt-LT"/>
        </w:rPr>
        <w:tab/>
        <w:t>UNIKALUS IDENTIFIKATORIUS – 2D BRŪKŠNINIS KODAS</w:t>
      </w:r>
    </w:p>
    <w:p w14:paraId="2F9DD546" w14:textId="77777777" w:rsidR="007C2871" w:rsidRPr="0069569E" w:rsidRDefault="007C2871" w:rsidP="0069559E">
      <w:pPr>
        <w:keepNext/>
        <w:overflowPunct/>
        <w:autoSpaceDE/>
        <w:autoSpaceDN/>
        <w:adjustRightInd/>
        <w:textAlignment w:val="auto"/>
        <w:rPr>
          <w:color w:val="000000"/>
          <w:sz w:val="22"/>
          <w:lang w:val="lt-LT" w:eastAsia="lt-LT"/>
        </w:rPr>
      </w:pPr>
    </w:p>
    <w:p w14:paraId="550BB426" w14:textId="77777777" w:rsidR="007C2871" w:rsidRPr="0069569E" w:rsidRDefault="007C2871" w:rsidP="0069559E">
      <w:pPr>
        <w:tabs>
          <w:tab w:val="left" w:pos="567"/>
        </w:tabs>
        <w:overflowPunct/>
        <w:autoSpaceDE/>
        <w:autoSpaceDN/>
        <w:adjustRightInd/>
        <w:textAlignment w:val="auto"/>
        <w:rPr>
          <w:color w:val="000000"/>
          <w:sz w:val="22"/>
          <w:szCs w:val="22"/>
          <w:shd w:val="clear" w:color="auto" w:fill="CCCCCC"/>
          <w:lang w:val="lt-LT" w:eastAsia="lt-LT"/>
        </w:rPr>
      </w:pPr>
      <w:r w:rsidRPr="0069569E">
        <w:rPr>
          <w:color w:val="000000"/>
          <w:sz w:val="22"/>
          <w:shd w:val="clear" w:color="auto" w:fill="D9D9D9"/>
          <w:lang w:val="lt-LT" w:eastAsia="lt-LT"/>
        </w:rPr>
        <w:t>2D brūkšninis kodas su nurodytu unikaliu identifikatoriumi.</w:t>
      </w:r>
    </w:p>
    <w:p w14:paraId="3D0AE7DA" w14:textId="77777777" w:rsidR="007C2871" w:rsidRPr="0069569E" w:rsidRDefault="007C2871" w:rsidP="0069559E">
      <w:pPr>
        <w:tabs>
          <w:tab w:val="left" w:pos="567"/>
        </w:tabs>
        <w:overflowPunct/>
        <w:autoSpaceDE/>
        <w:autoSpaceDN/>
        <w:adjustRightInd/>
        <w:textAlignment w:val="auto"/>
        <w:rPr>
          <w:color w:val="000000"/>
          <w:sz w:val="22"/>
          <w:szCs w:val="22"/>
          <w:shd w:val="clear" w:color="auto" w:fill="CCCCCC"/>
          <w:lang w:val="lt-LT" w:eastAsia="lt-LT"/>
        </w:rPr>
      </w:pPr>
    </w:p>
    <w:p w14:paraId="666D6C10" w14:textId="77777777" w:rsidR="007C2871" w:rsidRPr="0069569E" w:rsidRDefault="007C2871" w:rsidP="0069559E">
      <w:pPr>
        <w:tabs>
          <w:tab w:val="left" w:pos="567"/>
        </w:tabs>
        <w:overflowPunct/>
        <w:autoSpaceDE/>
        <w:autoSpaceDN/>
        <w:adjustRightInd/>
        <w:textAlignment w:val="auto"/>
        <w:rPr>
          <w:color w:val="000000"/>
          <w:sz w:val="22"/>
          <w:szCs w:val="22"/>
          <w:shd w:val="clear" w:color="auto" w:fill="CCCCCC"/>
          <w:lang w:val="lt-LT" w:eastAsia="lt-LT"/>
        </w:rPr>
      </w:pPr>
    </w:p>
    <w:p w14:paraId="0ED781CD" w14:textId="77777777" w:rsidR="007C2871" w:rsidRPr="0069569E" w:rsidRDefault="007C2871"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lastRenderedPageBreak/>
        <w:t>18.</w:t>
      </w:r>
      <w:r w:rsidRPr="0069569E">
        <w:rPr>
          <w:b/>
          <w:caps/>
          <w:color w:val="000000"/>
          <w:sz w:val="22"/>
          <w:szCs w:val="22"/>
          <w:lang w:val="lt-LT"/>
        </w:rPr>
        <w:tab/>
        <w:t>UNIKALUS IDENTIFIKATORIUS – ŽMONĖMS SUPRANTAMI DUOMENYS</w:t>
      </w:r>
    </w:p>
    <w:p w14:paraId="7C9B3CBB" w14:textId="77777777" w:rsidR="007C2871" w:rsidRPr="0069569E" w:rsidRDefault="007C2871" w:rsidP="0069559E">
      <w:pPr>
        <w:keepNext/>
        <w:overflowPunct/>
        <w:autoSpaceDE/>
        <w:autoSpaceDN/>
        <w:adjustRightInd/>
        <w:textAlignment w:val="auto"/>
        <w:rPr>
          <w:color w:val="000000"/>
          <w:sz w:val="22"/>
          <w:lang w:val="lt-LT" w:eastAsia="lt-LT"/>
        </w:rPr>
      </w:pPr>
    </w:p>
    <w:p w14:paraId="6A75D907" w14:textId="7009A308" w:rsidR="003F6163" w:rsidRPr="0069569E" w:rsidRDefault="003F6163" w:rsidP="003F6163">
      <w:pPr>
        <w:keepNext/>
        <w:tabs>
          <w:tab w:val="left" w:pos="567"/>
        </w:tabs>
        <w:overflowPunct/>
        <w:autoSpaceDE/>
        <w:autoSpaceDN/>
        <w:adjustRightInd/>
        <w:textAlignment w:val="auto"/>
        <w:rPr>
          <w:color w:val="000000"/>
          <w:sz w:val="22"/>
          <w:szCs w:val="22"/>
          <w:lang w:val="lt-LT" w:eastAsia="lt-LT"/>
        </w:rPr>
      </w:pPr>
      <w:r w:rsidRPr="0069569E">
        <w:rPr>
          <w:color w:val="000000"/>
          <w:sz w:val="22"/>
          <w:lang w:val="lt-LT" w:eastAsia="lt-LT"/>
        </w:rPr>
        <w:t>PC</w:t>
      </w:r>
    </w:p>
    <w:p w14:paraId="4613CE90" w14:textId="3CC06C0F" w:rsidR="003F6163" w:rsidRPr="0069569E" w:rsidRDefault="003F6163" w:rsidP="003F6163">
      <w:pPr>
        <w:keepNext/>
        <w:tabs>
          <w:tab w:val="left" w:pos="567"/>
        </w:tabs>
        <w:overflowPunct/>
        <w:autoSpaceDE/>
        <w:autoSpaceDN/>
        <w:adjustRightInd/>
        <w:textAlignment w:val="auto"/>
        <w:rPr>
          <w:color w:val="000000"/>
          <w:sz w:val="22"/>
          <w:szCs w:val="22"/>
          <w:lang w:val="lt-LT" w:eastAsia="lt-LT"/>
        </w:rPr>
      </w:pPr>
      <w:r w:rsidRPr="0069569E">
        <w:rPr>
          <w:color w:val="000000"/>
          <w:sz w:val="22"/>
          <w:lang w:val="lt-LT" w:eastAsia="lt-LT"/>
        </w:rPr>
        <w:t>SN</w:t>
      </w:r>
    </w:p>
    <w:p w14:paraId="00E84F2C" w14:textId="3CFE428F" w:rsidR="003F6163" w:rsidRPr="0069569E" w:rsidRDefault="003F6163" w:rsidP="003F6163">
      <w:pPr>
        <w:rPr>
          <w:color w:val="000000"/>
          <w:sz w:val="22"/>
          <w:lang w:val="lt-LT" w:eastAsia="lt-LT"/>
        </w:rPr>
      </w:pPr>
      <w:r w:rsidRPr="0069569E">
        <w:rPr>
          <w:color w:val="000000"/>
          <w:sz w:val="22"/>
          <w:lang w:val="lt-LT" w:eastAsia="lt-LT"/>
        </w:rPr>
        <w:t>NN</w:t>
      </w:r>
    </w:p>
    <w:p w14:paraId="6B31EAD4" w14:textId="77777777" w:rsidR="00017499" w:rsidRPr="0069569E" w:rsidRDefault="00017499" w:rsidP="0069559E">
      <w:pPr>
        <w:rPr>
          <w:color w:val="000000"/>
          <w:sz w:val="22"/>
          <w:szCs w:val="22"/>
          <w:lang w:val="lt-LT"/>
        </w:rPr>
      </w:pPr>
      <w:r w:rsidRPr="0069569E">
        <w:rPr>
          <w:color w:val="000000"/>
          <w:sz w:val="22"/>
          <w:szCs w:val="22"/>
          <w:lang w:val="lt-LT"/>
        </w:rPr>
        <w:br w:type="page"/>
      </w:r>
    </w:p>
    <w:p w14:paraId="750AA86C" w14:textId="77777777" w:rsidR="00017499" w:rsidRPr="0069569E" w:rsidRDefault="00017499"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b/>
          <w:caps/>
          <w:color w:val="000000"/>
          <w:sz w:val="22"/>
          <w:szCs w:val="22"/>
          <w:lang w:val="lt-LT"/>
        </w:rPr>
        <w:lastRenderedPageBreak/>
        <w:t>Minimali informacija ant mažų VIDINIŲ pakuočių</w:t>
      </w:r>
    </w:p>
    <w:p w14:paraId="34EC21B5" w14:textId="77777777" w:rsidR="00C551A5" w:rsidRPr="0069569E" w:rsidRDefault="00C551A5"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p>
    <w:p w14:paraId="61D5FAF0" w14:textId="014C29E4"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GONAL</w:t>
      </w:r>
      <w:r w:rsidRPr="0069569E">
        <w:rPr>
          <w:b/>
          <w:color w:val="000000"/>
          <w:sz w:val="22"/>
          <w:szCs w:val="22"/>
          <w:lang w:val="lt-LT"/>
        </w:rPr>
        <w:noBreakHyphen/>
        <w:t>f 1050 TV/1,75 ML</w:t>
      </w:r>
      <w:r w:rsidRPr="0069569E">
        <w:rPr>
          <w:color w:val="000000"/>
          <w:sz w:val="22"/>
          <w:szCs w:val="22"/>
          <w:lang w:val="lt-LT"/>
        </w:rPr>
        <w:t xml:space="preserve">, </w:t>
      </w:r>
      <w:r w:rsidR="00277C01" w:rsidRPr="0069569E">
        <w:rPr>
          <w:b/>
          <w:color w:val="000000"/>
          <w:sz w:val="22"/>
          <w:szCs w:val="22"/>
          <w:lang w:val="lt-LT"/>
        </w:rPr>
        <w:t>FLAKON</w:t>
      </w:r>
      <w:r w:rsidRPr="0069569E">
        <w:rPr>
          <w:b/>
          <w:color w:val="000000"/>
          <w:sz w:val="22"/>
          <w:szCs w:val="22"/>
          <w:lang w:val="lt-LT"/>
        </w:rPr>
        <w:t>O ETIKETĖ</w:t>
      </w:r>
    </w:p>
    <w:p w14:paraId="6908AF63" w14:textId="77777777" w:rsidR="00017499" w:rsidRPr="0069569E" w:rsidRDefault="00017499" w:rsidP="0069559E">
      <w:pPr>
        <w:ind w:left="567" w:hanging="567"/>
        <w:rPr>
          <w:caps/>
          <w:color w:val="000000"/>
          <w:sz w:val="22"/>
          <w:szCs w:val="22"/>
          <w:lang w:val="lt-LT"/>
        </w:rPr>
      </w:pPr>
    </w:p>
    <w:p w14:paraId="0D3D5FE1" w14:textId="77777777" w:rsidR="00017499" w:rsidRPr="0069569E" w:rsidRDefault="00017499" w:rsidP="0069559E">
      <w:pPr>
        <w:ind w:left="567" w:hanging="567"/>
        <w:rPr>
          <w:caps/>
          <w:color w:val="000000"/>
          <w:sz w:val="22"/>
          <w:szCs w:val="22"/>
          <w:lang w:val="lt-LT"/>
        </w:rPr>
      </w:pPr>
    </w:p>
    <w:p w14:paraId="0693F855"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 ir vartojimo būdas (-ai)</w:t>
      </w:r>
    </w:p>
    <w:p w14:paraId="75AA9431" w14:textId="77777777" w:rsidR="00017499" w:rsidRPr="0069569E" w:rsidRDefault="00017499" w:rsidP="0069559E">
      <w:pPr>
        <w:ind w:left="567" w:hanging="567"/>
        <w:rPr>
          <w:color w:val="000000"/>
          <w:sz w:val="22"/>
          <w:szCs w:val="22"/>
          <w:lang w:val="lt-LT"/>
        </w:rPr>
      </w:pPr>
    </w:p>
    <w:p w14:paraId="2C04084C"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GONAL</w:t>
      </w:r>
      <w:r w:rsidRPr="0069569E">
        <w:rPr>
          <w:color w:val="000000"/>
          <w:sz w:val="22"/>
          <w:szCs w:val="22"/>
          <w:lang w:val="lt-LT"/>
        </w:rPr>
        <w:noBreakHyphen/>
        <w:t>f 1050 TV/1,75 ml milteliai injekciniam tirpalui</w:t>
      </w:r>
    </w:p>
    <w:p w14:paraId="31BF260D" w14:textId="61EFBD4F" w:rsidR="00017499" w:rsidRPr="0069569E" w:rsidRDefault="003F6163" w:rsidP="0069559E">
      <w:pPr>
        <w:ind w:left="567" w:hanging="567"/>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3219BD" w:rsidRPr="0069569E">
        <w:rPr>
          <w:color w:val="000000"/>
          <w:sz w:val="22"/>
          <w:szCs w:val="22"/>
          <w:lang w:val="lt-LT"/>
        </w:rPr>
        <w:t xml:space="preserve"> alfa</w:t>
      </w:r>
    </w:p>
    <w:p w14:paraId="0D237D6B" w14:textId="77777777" w:rsidR="00017499" w:rsidRPr="0069569E" w:rsidRDefault="00894E23" w:rsidP="0069559E">
      <w:pPr>
        <w:ind w:left="567" w:hanging="567"/>
        <w:rPr>
          <w:color w:val="000000"/>
          <w:sz w:val="22"/>
          <w:szCs w:val="22"/>
          <w:lang w:val="lt-LT"/>
        </w:rPr>
      </w:pPr>
      <w:r w:rsidRPr="0069569E">
        <w:rPr>
          <w:color w:val="000000"/>
          <w:sz w:val="22"/>
          <w:szCs w:val="22"/>
          <w:lang w:val="lt-LT"/>
        </w:rPr>
        <w:t>s.c</w:t>
      </w:r>
      <w:r w:rsidR="00017499" w:rsidRPr="0069569E">
        <w:rPr>
          <w:color w:val="000000"/>
          <w:sz w:val="22"/>
          <w:szCs w:val="22"/>
          <w:lang w:val="lt-LT"/>
        </w:rPr>
        <w:t>.</w:t>
      </w:r>
    </w:p>
    <w:p w14:paraId="258F2A4B" w14:textId="77777777" w:rsidR="00017499" w:rsidRPr="0069569E" w:rsidRDefault="00017499" w:rsidP="0069559E">
      <w:pPr>
        <w:ind w:left="567" w:hanging="567"/>
        <w:rPr>
          <w:color w:val="000000"/>
          <w:sz w:val="22"/>
          <w:szCs w:val="22"/>
          <w:lang w:val="lt-LT"/>
        </w:rPr>
      </w:pPr>
    </w:p>
    <w:p w14:paraId="00565079" w14:textId="77777777" w:rsidR="00017499" w:rsidRPr="0069569E" w:rsidRDefault="00017499" w:rsidP="0069559E">
      <w:pPr>
        <w:ind w:left="567" w:hanging="567"/>
        <w:rPr>
          <w:color w:val="000000"/>
          <w:sz w:val="22"/>
          <w:szCs w:val="22"/>
          <w:lang w:val="lt-LT"/>
        </w:rPr>
      </w:pPr>
    </w:p>
    <w:p w14:paraId="0A59E18A"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2.</w:t>
      </w:r>
      <w:r w:rsidRPr="0069569E">
        <w:rPr>
          <w:b/>
          <w:color w:val="000000"/>
          <w:sz w:val="22"/>
          <w:szCs w:val="22"/>
          <w:lang w:val="lt-LT"/>
        </w:rPr>
        <w:tab/>
      </w:r>
      <w:r w:rsidRPr="0069569E">
        <w:rPr>
          <w:b/>
          <w:caps/>
          <w:color w:val="000000"/>
          <w:sz w:val="22"/>
          <w:szCs w:val="22"/>
          <w:lang w:val="lt-LT"/>
        </w:rPr>
        <w:t>vartojimo metodas</w:t>
      </w:r>
    </w:p>
    <w:p w14:paraId="352E2BB9" w14:textId="77777777" w:rsidR="00017499" w:rsidRPr="0069569E" w:rsidRDefault="00017499" w:rsidP="0069559E">
      <w:pPr>
        <w:ind w:left="567" w:hanging="567"/>
        <w:rPr>
          <w:color w:val="000000"/>
          <w:sz w:val="22"/>
          <w:szCs w:val="22"/>
          <w:lang w:val="lt-LT"/>
        </w:rPr>
      </w:pPr>
    </w:p>
    <w:p w14:paraId="47503017" w14:textId="77777777" w:rsidR="00017499" w:rsidRPr="0069569E" w:rsidRDefault="00017499" w:rsidP="0069559E">
      <w:pPr>
        <w:ind w:left="567" w:hanging="567"/>
        <w:rPr>
          <w:color w:val="000000"/>
          <w:sz w:val="22"/>
          <w:szCs w:val="22"/>
          <w:lang w:val="lt-LT"/>
        </w:rPr>
      </w:pPr>
    </w:p>
    <w:p w14:paraId="6A51AF6B"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3.</w:t>
      </w:r>
      <w:r w:rsidRPr="0069569E">
        <w:rPr>
          <w:b/>
          <w:color w:val="000000"/>
          <w:sz w:val="22"/>
          <w:szCs w:val="22"/>
          <w:lang w:val="lt-LT"/>
        </w:rPr>
        <w:tab/>
      </w:r>
      <w:r w:rsidRPr="0069569E">
        <w:rPr>
          <w:b/>
          <w:caps/>
          <w:color w:val="000000"/>
          <w:sz w:val="22"/>
          <w:szCs w:val="22"/>
          <w:lang w:val="lt-LT"/>
        </w:rPr>
        <w:t>tinkamumo laikas</w:t>
      </w:r>
    </w:p>
    <w:p w14:paraId="5AC381EC" w14:textId="77777777" w:rsidR="00017499" w:rsidRPr="0069569E" w:rsidRDefault="00017499" w:rsidP="0069559E">
      <w:pPr>
        <w:ind w:left="567" w:hanging="567"/>
        <w:rPr>
          <w:color w:val="000000"/>
          <w:sz w:val="22"/>
          <w:szCs w:val="22"/>
          <w:lang w:val="lt-LT"/>
        </w:rPr>
      </w:pPr>
    </w:p>
    <w:p w14:paraId="195C23B6" w14:textId="77777777" w:rsidR="00017499" w:rsidRPr="0069569E" w:rsidRDefault="000212E9" w:rsidP="0069559E">
      <w:pPr>
        <w:ind w:left="567" w:hanging="567"/>
        <w:rPr>
          <w:color w:val="000000"/>
          <w:sz w:val="22"/>
          <w:szCs w:val="22"/>
          <w:lang w:val="lt-LT"/>
        </w:rPr>
      </w:pPr>
      <w:r w:rsidRPr="0069569E">
        <w:rPr>
          <w:color w:val="000000"/>
          <w:sz w:val="22"/>
          <w:szCs w:val="22"/>
          <w:lang w:val="lt-LT"/>
        </w:rPr>
        <w:t>EXP</w:t>
      </w:r>
    </w:p>
    <w:p w14:paraId="7ED2C2F2" w14:textId="77777777" w:rsidR="00017499" w:rsidRPr="0069569E" w:rsidRDefault="00017499" w:rsidP="0069559E">
      <w:pPr>
        <w:ind w:left="567" w:hanging="567"/>
        <w:rPr>
          <w:color w:val="000000"/>
          <w:sz w:val="22"/>
          <w:szCs w:val="22"/>
          <w:lang w:val="lt-LT"/>
        </w:rPr>
      </w:pPr>
    </w:p>
    <w:p w14:paraId="768DC934" w14:textId="77777777" w:rsidR="00017499" w:rsidRPr="0069569E" w:rsidRDefault="00017499" w:rsidP="0069559E">
      <w:pPr>
        <w:ind w:left="567" w:hanging="567"/>
        <w:rPr>
          <w:color w:val="000000"/>
          <w:sz w:val="22"/>
          <w:szCs w:val="22"/>
          <w:lang w:val="lt-LT"/>
        </w:rPr>
      </w:pPr>
    </w:p>
    <w:p w14:paraId="386CC381"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t>PARUOŠIMO Data:</w:t>
      </w:r>
    </w:p>
    <w:p w14:paraId="3F951031" w14:textId="77777777" w:rsidR="00017499" w:rsidRPr="0069569E" w:rsidRDefault="00017499" w:rsidP="0069559E">
      <w:pPr>
        <w:ind w:left="567" w:hanging="567"/>
        <w:rPr>
          <w:color w:val="000000"/>
          <w:sz w:val="22"/>
          <w:szCs w:val="22"/>
          <w:lang w:val="lt-LT"/>
        </w:rPr>
      </w:pPr>
    </w:p>
    <w:p w14:paraId="549B09F5"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Data:</w:t>
      </w:r>
    </w:p>
    <w:p w14:paraId="5AD9D3E5" w14:textId="77777777" w:rsidR="00017499" w:rsidRPr="0069569E" w:rsidRDefault="00017499" w:rsidP="0069559E">
      <w:pPr>
        <w:ind w:left="567" w:hanging="567"/>
        <w:rPr>
          <w:color w:val="000000"/>
          <w:sz w:val="22"/>
          <w:szCs w:val="22"/>
          <w:lang w:val="lt-LT"/>
        </w:rPr>
      </w:pPr>
    </w:p>
    <w:p w14:paraId="71A2D480" w14:textId="77777777" w:rsidR="00017499" w:rsidRPr="0069569E" w:rsidRDefault="00017499" w:rsidP="0069559E">
      <w:pPr>
        <w:ind w:left="567" w:hanging="567"/>
        <w:rPr>
          <w:color w:val="000000"/>
          <w:sz w:val="22"/>
          <w:szCs w:val="22"/>
          <w:lang w:val="lt-LT"/>
        </w:rPr>
      </w:pPr>
    </w:p>
    <w:p w14:paraId="0EBF2A50"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5.</w:t>
      </w:r>
      <w:r w:rsidRPr="0069569E">
        <w:rPr>
          <w:b/>
          <w:caps/>
          <w:color w:val="000000"/>
          <w:sz w:val="22"/>
          <w:szCs w:val="22"/>
          <w:lang w:val="lt-LT"/>
        </w:rPr>
        <w:tab/>
        <w:t>serijos numeris</w:t>
      </w:r>
    </w:p>
    <w:p w14:paraId="56C7039F" w14:textId="77777777" w:rsidR="00017499" w:rsidRPr="0069569E" w:rsidRDefault="00017499" w:rsidP="0069559E">
      <w:pPr>
        <w:ind w:left="567" w:hanging="567"/>
        <w:rPr>
          <w:color w:val="000000"/>
          <w:sz w:val="22"/>
          <w:szCs w:val="22"/>
          <w:lang w:val="lt-LT"/>
        </w:rPr>
      </w:pPr>
    </w:p>
    <w:p w14:paraId="2BE2CC52" w14:textId="77777777" w:rsidR="00017499" w:rsidRPr="0069569E" w:rsidRDefault="00F71D43" w:rsidP="0069559E">
      <w:pPr>
        <w:ind w:left="567" w:hanging="567"/>
        <w:rPr>
          <w:color w:val="000000"/>
          <w:sz w:val="22"/>
          <w:szCs w:val="22"/>
          <w:lang w:val="lt-LT"/>
        </w:rPr>
      </w:pPr>
      <w:r w:rsidRPr="0069569E">
        <w:rPr>
          <w:color w:val="000000"/>
          <w:sz w:val="22"/>
          <w:szCs w:val="22"/>
          <w:lang w:val="lt-LT"/>
        </w:rPr>
        <w:t>Lot</w:t>
      </w:r>
    </w:p>
    <w:p w14:paraId="36C52C4C" w14:textId="77777777" w:rsidR="00017499" w:rsidRPr="0069569E" w:rsidRDefault="00017499" w:rsidP="0069559E">
      <w:pPr>
        <w:ind w:left="567" w:hanging="567"/>
        <w:rPr>
          <w:color w:val="000000"/>
          <w:sz w:val="22"/>
          <w:szCs w:val="22"/>
          <w:lang w:val="lt-LT"/>
        </w:rPr>
      </w:pPr>
    </w:p>
    <w:p w14:paraId="45413687" w14:textId="77777777" w:rsidR="00017499" w:rsidRPr="0069569E" w:rsidRDefault="00017499" w:rsidP="0069559E">
      <w:pPr>
        <w:ind w:left="567" w:hanging="567"/>
        <w:rPr>
          <w:color w:val="000000"/>
          <w:sz w:val="22"/>
          <w:szCs w:val="22"/>
          <w:lang w:val="lt-LT"/>
        </w:rPr>
      </w:pPr>
    </w:p>
    <w:p w14:paraId="71D5A77D"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r w:rsidRPr="0069569E">
        <w:rPr>
          <w:b/>
          <w:caps/>
          <w:color w:val="000000"/>
          <w:sz w:val="22"/>
          <w:szCs w:val="22"/>
          <w:lang w:val="lt-LT"/>
        </w:rPr>
        <w:t>6.</w:t>
      </w:r>
      <w:r w:rsidRPr="0069569E">
        <w:rPr>
          <w:b/>
          <w:caps/>
          <w:color w:val="000000"/>
          <w:sz w:val="22"/>
          <w:szCs w:val="22"/>
          <w:lang w:val="lt-LT"/>
        </w:rPr>
        <w:tab/>
        <w:t>kiekis</w:t>
      </w:r>
      <w:r w:rsidRPr="0069569E">
        <w:rPr>
          <w:b/>
          <w:color w:val="000000"/>
          <w:sz w:val="22"/>
          <w:szCs w:val="22"/>
          <w:lang w:val="lt-LT"/>
        </w:rPr>
        <w:t xml:space="preserve"> (MASĖ, TŪRIS ARBA VIENETAI)</w:t>
      </w:r>
    </w:p>
    <w:p w14:paraId="2C876D6F" w14:textId="77777777" w:rsidR="00017499" w:rsidRPr="0069569E" w:rsidRDefault="00017499" w:rsidP="0069559E">
      <w:pPr>
        <w:ind w:left="567" w:hanging="567"/>
        <w:rPr>
          <w:color w:val="000000"/>
          <w:sz w:val="22"/>
          <w:szCs w:val="22"/>
          <w:lang w:val="lt-LT"/>
        </w:rPr>
      </w:pPr>
    </w:p>
    <w:p w14:paraId="627DFB16" w14:textId="453E635B" w:rsidR="00820B46" w:rsidRPr="0069569E" w:rsidRDefault="00820B46" w:rsidP="0069559E">
      <w:pPr>
        <w:rPr>
          <w:sz w:val="22"/>
          <w:szCs w:val="22"/>
          <w:lang w:val="lt-LT"/>
        </w:rPr>
      </w:pPr>
      <w:r w:rsidRPr="0069569E">
        <w:rPr>
          <w:sz w:val="22"/>
          <w:szCs w:val="22"/>
          <w:lang w:val="lt-LT"/>
        </w:rPr>
        <w:t>1 200 TV/</w:t>
      </w:r>
      <w:r w:rsidR="00277C01" w:rsidRPr="0069569E">
        <w:rPr>
          <w:sz w:val="22"/>
          <w:szCs w:val="22"/>
          <w:lang w:val="lt-LT"/>
        </w:rPr>
        <w:t>flakon</w:t>
      </w:r>
      <w:r w:rsidRPr="0069569E">
        <w:rPr>
          <w:sz w:val="22"/>
          <w:szCs w:val="22"/>
          <w:lang w:val="lt-LT"/>
        </w:rPr>
        <w:t>e</w:t>
      </w:r>
    </w:p>
    <w:p w14:paraId="16166AF0" w14:textId="77777777" w:rsidR="00017499" w:rsidRPr="0069569E" w:rsidRDefault="00017499" w:rsidP="0069559E">
      <w:pPr>
        <w:rPr>
          <w:color w:val="000000"/>
          <w:sz w:val="22"/>
          <w:szCs w:val="22"/>
          <w:lang w:val="lt-LT"/>
        </w:rPr>
      </w:pPr>
    </w:p>
    <w:p w14:paraId="75113AE6" w14:textId="77777777" w:rsidR="00017499" w:rsidRPr="0069569E" w:rsidRDefault="00017499" w:rsidP="0069559E">
      <w:pPr>
        <w:rPr>
          <w:color w:val="000000"/>
          <w:sz w:val="22"/>
          <w:szCs w:val="22"/>
          <w:lang w:val="lt-LT"/>
        </w:rPr>
      </w:pPr>
    </w:p>
    <w:p w14:paraId="310D6EDC"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7.</w:t>
      </w:r>
      <w:r w:rsidRPr="0069569E">
        <w:rPr>
          <w:b/>
          <w:caps/>
          <w:color w:val="000000"/>
          <w:sz w:val="22"/>
          <w:szCs w:val="22"/>
          <w:lang w:val="lt-LT"/>
        </w:rPr>
        <w:tab/>
        <w:t>KITA</w:t>
      </w:r>
    </w:p>
    <w:p w14:paraId="6B62B793" w14:textId="77777777" w:rsidR="00017499" w:rsidRPr="0069569E" w:rsidRDefault="00017499" w:rsidP="0069559E">
      <w:pPr>
        <w:rPr>
          <w:color w:val="000000"/>
          <w:sz w:val="22"/>
          <w:szCs w:val="22"/>
          <w:lang w:val="lt-LT"/>
        </w:rPr>
      </w:pPr>
    </w:p>
    <w:p w14:paraId="45297172" w14:textId="77777777" w:rsidR="00017499" w:rsidRPr="0069569E" w:rsidRDefault="00017499" w:rsidP="0069559E">
      <w:pPr>
        <w:rPr>
          <w:color w:val="000000"/>
          <w:sz w:val="22"/>
          <w:szCs w:val="22"/>
          <w:lang w:val="lt-LT"/>
        </w:rPr>
      </w:pPr>
    </w:p>
    <w:p w14:paraId="61F203BF"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Minimali informacija ant mažų VIDINIŲ pakuočių</w:t>
      </w:r>
    </w:p>
    <w:p w14:paraId="1C868E5B" w14:textId="77777777" w:rsidR="00C551A5" w:rsidRPr="0069569E" w:rsidRDefault="00C551A5"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p>
    <w:p w14:paraId="710FF5F9" w14:textId="77777777" w:rsidR="00017499" w:rsidRPr="0069569E" w:rsidRDefault="00313F1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bCs/>
          <w:sz w:val="22"/>
          <w:szCs w:val="22"/>
          <w:lang w:val="lt-LT"/>
        </w:rPr>
        <w:t xml:space="preserve">GONAL-f 1050 TV/1,75 ML, </w:t>
      </w:r>
      <w:r w:rsidR="00017499" w:rsidRPr="0069569E">
        <w:rPr>
          <w:b/>
          <w:color w:val="000000"/>
          <w:sz w:val="22"/>
          <w:szCs w:val="22"/>
          <w:lang w:val="lt-LT"/>
        </w:rPr>
        <w:t>TIRPIKLIU UŽPILDYTO ŠVIRKŠTO ETIKETĖ</w:t>
      </w:r>
    </w:p>
    <w:p w14:paraId="0C5C4526" w14:textId="77777777" w:rsidR="00017499" w:rsidRPr="0069569E" w:rsidRDefault="00017499" w:rsidP="0069559E">
      <w:pPr>
        <w:ind w:left="567" w:hanging="567"/>
        <w:rPr>
          <w:caps/>
          <w:color w:val="000000"/>
          <w:sz w:val="22"/>
          <w:szCs w:val="22"/>
          <w:lang w:val="lt-LT"/>
        </w:rPr>
      </w:pPr>
    </w:p>
    <w:p w14:paraId="4AD587AA" w14:textId="77777777" w:rsidR="00017499" w:rsidRPr="0069569E" w:rsidRDefault="00017499" w:rsidP="0069559E">
      <w:pPr>
        <w:ind w:left="567" w:hanging="567"/>
        <w:rPr>
          <w:caps/>
          <w:color w:val="000000"/>
          <w:sz w:val="22"/>
          <w:szCs w:val="22"/>
          <w:lang w:val="lt-LT"/>
        </w:rPr>
      </w:pPr>
    </w:p>
    <w:p w14:paraId="7CC25BD2"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 ir vartojimo būdas (-ai)</w:t>
      </w:r>
    </w:p>
    <w:p w14:paraId="47498A0A" w14:textId="77777777" w:rsidR="00017499" w:rsidRPr="0069569E" w:rsidRDefault="00017499" w:rsidP="0069559E">
      <w:pPr>
        <w:ind w:left="567" w:hanging="567"/>
        <w:rPr>
          <w:color w:val="000000"/>
          <w:sz w:val="22"/>
          <w:szCs w:val="22"/>
          <w:lang w:val="lt-LT"/>
        </w:rPr>
      </w:pPr>
    </w:p>
    <w:p w14:paraId="6B417A1F"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Tirpiklis</w:t>
      </w:r>
      <w:r w:rsidR="00F71D43" w:rsidRPr="0069569E">
        <w:rPr>
          <w:color w:val="000000"/>
          <w:sz w:val="22"/>
          <w:szCs w:val="22"/>
          <w:lang w:val="lt-LT"/>
        </w:rPr>
        <w:t>,</w:t>
      </w:r>
      <w:r w:rsidRPr="0069569E">
        <w:rPr>
          <w:color w:val="000000"/>
          <w:sz w:val="22"/>
          <w:szCs w:val="22"/>
          <w:lang w:val="lt-LT"/>
        </w:rPr>
        <w:t xml:space="preserve"> skirtas GONAL</w:t>
      </w:r>
      <w:r w:rsidRPr="0069569E">
        <w:rPr>
          <w:color w:val="000000"/>
          <w:sz w:val="22"/>
          <w:szCs w:val="22"/>
          <w:lang w:val="lt-LT"/>
        </w:rPr>
        <w:noBreakHyphen/>
        <w:t>f 1050 TV/1,75 ml</w:t>
      </w:r>
    </w:p>
    <w:p w14:paraId="49F6E4F5" w14:textId="05766F55" w:rsidR="00433350" w:rsidRPr="0069569E" w:rsidRDefault="003F6163" w:rsidP="0069559E">
      <w:pPr>
        <w:tabs>
          <w:tab w:val="left" w:pos="4678"/>
          <w:tab w:val="left" w:pos="5245"/>
        </w:tabs>
        <w:rPr>
          <w:color w:val="000000"/>
          <w:sz w:val="22"/>
          <w:szCs w:val="22"/>
          <w:lang w:val="lt-LT"/>
        </w:rPr>
      </w:pPr>
      <w:r>
        <w:rPr>
          <w:color w:val="000000"/>
          <w:sz w:val="22"/>
          <w:szCs w:val="22"/>
          <w:lang w:val="lt-LT"/>
        </w:rPr>
        <w:t>i</w:t>
      </w:r>
      <w:r w:rsidR="00433350" w:rsidRPr="0069569E">
        <w:rPr>
          <w:color w:val="000000"/>
          <w:sz w:val="22"/>
          <w:szCs w:val="22"/>
          <w:lang w:val="lt-LT"/>
        </w:rPr>
        <w:t>njekcinis vanduo, 0,9</w:t>
      </w:r>
      <w:r w:rsidR="00433350" w:rsidRPr="0069569E">
        <w:rPr>
          <w:color w:val="000000"/>
          <w:sz w:val="22"/>
          <w:szCs w:val="22"/>
          <w:lang w:val="lt-LT"/>
        </w:rPr>
        <w:sym w:font="Symbol" w:char="F025"/>
      </w:r>
      <w:r w:rsidR="00433350" w:rsidRPr="0069569E">
        <w:rPr>
          <w:color w:val="000000"/>
          <w:sz w:val="22"/>
          <w:szCs w:val="22"/>
          <w:lang w:val="lt-LT"/>
        </w:rPr>
        <w:t xml:space="preserve"> </w:t>
      </w:r>
      <w:proofErr w:type="spellStart"/>
      <w:r w:rsidR="00433350" w:rsidRPr="0069569E">
        <w:rPr>
          <w:color w:val="000000"/>
          <w:sz w:val="22"/>
          <w:szCs w:val="22"/>
          <w:lang w:val="lt-LT"/>
        </w:rPr>
        <w:t>benzilo</w:t>
      </w:r>
      <w:proofErr w:type="spellEnd"/>
      <w:r w:rsidR="00433350" w:rsidRPr="0069569E">
        <w:rPr>
          <w:color w:val="000000"/>
          <w:sz w:val="22"/>
          <w:szCs w:val="22"/>
          <w:lang w:val="lt-LT"/>
        </w:rPr>
        <w:t xml:space="preserve"> alkoholis</w:t>
      </w:r>
    </w:p>
    <w:p w14:paraId="1FBA61D9" w14:textId="77777777" w:rsidR="00017499" w:rsidRPr="0069569E" w:rsidRDefault="00017499" w:rsidP="0069559E">
      <w:pPr>
        <w:ind w:left="567" w:hanging="567"/>
        <w:rPr>
          <w:color w:val="000000"/>
          <w:sz w:val="22"/>
          <w:szCs w:val="22"/>
          <w:lang w:val="lt-LT"/>
        </w:rPr>
      </w:pPr>
    </w:p>
    <w:p w14:paraId="4C488950" w14:textId="77777777" w:rsidR="00017499" w:rsidRPr="0069569E" w:rsidRDefault="00017499" w:rsidP="0069559E">
      <w:pPr>
        <w:ind w:left="567" w:hanging="567"/>
        <w:rPr>
          <w:color w:val="000000"/>
          <w:sz w:val="22"/>
          <w:szCs w:val="22"/>
          <w:lang w:val="lt-LT"/>
        </w:rPr>
      </w:pPr>
    </w:p>
    <w:p w14:paraId="15C8A6D8"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2.</w:t>
      </w:r>
      <w:r w:rsidRPr="0069569E">
        <w:rPr>
          <w:b/>
          <w:color w:val="000000"/>
          <w:sz w:val="22"/>
          <w:szCs w:val="22"/>
          <w:lang w:val="lt-LT"/>
        </w:rPr>
        <w:tab/>
      </w:r>
      <w:r w:rsidRPr="0069569E">
        <w:rPr>
          <w:b/>
          <w:caps/>
          <w:color w:val="000000"/>
          <w:sz w:val="22"/>
          <w:szCs w:val="22"/>
          <w:lang w:val="lt-LT"/>
        </w:rPr>
        <w:t>vartojimo metodas</w:t>
      </w:r>
    </w:p>
    <w:p w14:paraId="4DB56BB5" w14:textId="77777777" w:rsidR="00017499" w:rsidRPr="0069569E" w:rsidRDefault="00017499" w:rsidP="0069559E">
      <w:pPr>
        <w:ind w:left="567" w:hanging="567"/>
        <w:rPr>
          <w:color w:val="000000"/>
          <w:sz w:val="22"/>
          <w:szCs w:val="22"/>
          <w:lang w:val="lt-LT"/>
        </w:rPr>
      </w:pPr>
    </w:p>
    <w:p w14:paraId="43F1E448" w14:textId="77777777" w:rsidR="00017499" w:rsidRPr="0069569E" w:rsidRDefault="00017499" w:rsidP="0069559E">
      <w:pPr>
        <w:ind w:left="567" w:hanging="567"/>
        <w:rPr>
          <w:color w:val="000000"/>
          <w:sz w:val="22"/>
          <w:szCs w:val="22"/>
          <w:lang w:val="lt-LT"/>
        </w:rPr>
      </w:pPr>
    </w:p>
    <w:p w14:paraId="31CF7CB8"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3.</w:t>
      </w:r>
      <w:r w:rsidRPr="0069569E">
        <w:rPr>
          <w:b/>
          <w:color w:val="000000"/>
          <w:sz w:val="22"/>
          <w:szCs w:val="22"/>
          <w:lang w:val="lt-LT"/>
        </w:rPr>
        <w:tab/>
      </w:r>
      <w:r w:rsidRPr="0069569E">
        <w:rPr>
          <w:b/>
          <w:caps/>
          <w:color w:val="000000"/>
          <w:sz w:val="22"/>
          <w:szCs w:val="22"/>
          <w:lang w:val="lt-LT"/>
        </w:rPr>
        <w:t>tinkamumo laikas</w:t>
      </w:r>
    </w:p>
    <w:p w14:paraId="7FF05B28" w14:textId="77777777" w:rsidR="00017499" w:rsidRPr="0069569E" w:rsidRDefault="00017499" w:rsidP="0069559E">
      <w:pPr>
        <w:ind w:left="567" w:hanging="567"/>
        <w:rPr>
          <w:color w:val="000000"/>
          <w:sz w:val="22"/>
          <w:szCs w:val="22"/>
          <w:lang w:val="lt-LT"/>
        </w:rPr>
      </w:pPr>
    </w:p>
    <w:p w14:paraId="42E61633" w14:textId="77777777" w:rsidR="00017499" w:rsidRPr="0069569E" w:rsidRDefault="00F71D43" w:rsidP="0069559E">
      <w:pPr>
        <w:ind w:left="567" w:hanging="567"/>
        <w:rPr>
          <w:color w:val="000000"/>
          <w:sz w:val="22"/>
          <w:szCs w:val="22"/>
          <w:lang w:val="lt-LT"/>
        </w:rPr>
      </w:pPr>
      <w:r w:rsidRPr="0069569E">
        <w:rPr>
          <w:color w:val="000000"/>
          <w:sz w:val="22"/>
          <w:szCs w:val="22"/>
          <w:lang w:val="lt-LT"/>
        </w:rPr>
        <w:t>EXP</w:t>
      </w:r>
    </w:p>
    <w:p w14:paraId="0FEE885C" w14:textId="77777777" w:rsidR="00017499" w:rsidRPr="0069569E" w:rsidRDefault="00017499" w:rsidP="0069559E">
      <w:pPr>
        <w:ind w:left="567" w:hanging="567"/>
        <w:rPr>
          <w:color w:val="000000"/>
          <w:sz w:val="22"/>
          <w:szCs w:val="22"/>
          <w:lang w:val="lt-LT"/>
        </w:rPr>
      </w:pPr>
    </w:p>
    <w:p w14:paraId="4CF1DF21" w14:textId="77777777" w:rsidR="00884ACB" w:rsidRPr="0069569E" w:rsidRDefault="00884ACB" w:rsidP="0069559E">
      <w:pPr>
        <w:ind w:left="567" w:hanging="567"/>
        <w:rPr>
          <w:color w:val="000000"/>
          <w:sz w:val="22"/>
          <w:szCs w:val="22"/>
          <w:lang w:val="lt-LT"/>
        </w:rPr>
      </w:pPr>
    </w:p>
    <w:p w14:paraId="7609C72F"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t>serijos numeris</w:t>
      </w:r>
    </w:p>
    <w:p w14:paraId="702B39E0" w14:textId="77777777" w:rsidR="00017499" w:rsidRPr="0069569E" w:rsidRDefault="00017499" w:rsidP="0069559E">
      <w:pPr>
        <w:ind w:left="567" w:hanging="567"/>
        <w:rPr>
          <w:color w:val="000000"/>
          <w:sz w:val="22"/>
          <w:szCs w:val="22"/>
          <w:lang w:val="lt-LT"/>
        </w:rPr>
      </w:pPr>
    </w:p>
    <w:p w14:paraId="4558447B" w14:textId="77777777" w:rsidR="00017499" w:rsidRPr="0069569E" w:rsidRDefault="00F71D43" w:rsidP="0069559E">
      <w:pPr>
        <w:ind w:left="567" w:hanging="567"/>
        <w:rPr>
          <w:color w:val="000000"/>
          <w:sz w:val="22"/>
          <w:szCs w:val="22"/>
          <w:lang w:val="lt-LT"/>
        </w:rPr>
      </w:pPr>
      <w:r w:rsidRPr="0069569E">
        <w:rPr>
          <w:color w:val="000000"/>
          <w:sz w:val="22"/>
          <w:szCs w:val="22"/>
          <w:lang w:val="lt-LT"/>
        </w:rPr>
        <w:t>Lot</w:t>
      </w:r>
    </w:p>
    <w:p w14:paraId="6647F122" w14:textId="77777777" w:rsidR="00017499" w:rsidRPr="0069569E" w:rsidRDefault="00017499" w:rsidP="0069559E">
      <w:pPr>
        <w:ind w:left="567" w:hanging="567"/>
        <w:rPr>
          <w:color w:val="000000"/>
          <w:sz w:val="22"/>
          <w:szCs w:val="22"/>
          <w:lang w:val="lt-LT"/>
        </w:rPr>
      </w:pPr>
    </w:p>
    <w:p w14:paraId="70FA8602" w14:textId="77777777" w:rsidR="00017499" w:rsidRPr="0069569E" w:rsidRDefault="00017499" w:rsidP="0069559E">
      <w:pPr>
        <w:ind w:left="567" w:hanging="567"/>
        <w:rPr>
          <w:color w:val="000000"/>
          <w:sz w:val="22"/>
          <w:szCs w:val="22"/>
          <w:lang w:val="lt-LT"/>
        </w:rPr>
      </w:pPr>
    </w:p>
    <w:p w14:paraId="55F3E0B4"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r w:rsidRPr="0069569E">
        <w:rPr>
          <w:b/>
          <w:caps/>
          <w:color w:val="000000"/>
          <w:sz w:val="22"/>
          <w:szCs w:val="22"/>
          <w:lang w:val="lt-LT"/>
        </w:rPr>
        <w:t>5.</w:t>
      </w:r>
      <w:r w:rsidRPr="0069569E">
        <w:rPr>
          <w:b/>
          <w:caps/>
          <w:color w:val="000000"/>
          <w:sz w:val="22"/>
          <w:szCs w:val="22"/>
          <w:lang w:val="lt-LT"/>
        </w:rPr>
        <w:tab/>
        <w:t>kiekis</w:t>
      </w:r>
      <w:r w:rsidRPr="0069569E">
        <w:rPr>
          <w:b/>
          <w:color w:val="000000"/>
          <w:sz w:val="22"/>
          <w:szCs w:val="22"/>
          <w:lang w:val="lt-LT"/>
        </w:rPr>
        <w:t xml:space="preserve"> (MASĖ, TŪRIS ARBA VIENETAI)</w:t>
      </w:r>
    </w:p>
    <w:p w14:paraId="08003B7A" w14:textId="77777777" w:rsidR="00017499" w:rsidRPr="0069569E" w:rsidRDefault="00017499" w:rsidP="0069559E">
      <w:pPr>
        <w:ind w:left="567" w:hanging="567"/>
        <w:rPr>
          <w:color w:val="000000"/>
          <w:sz w:val="22"/>
          <w:szCs w:val="22"/>
          <w:lang w:val="lt-LT"/>
        </w:rPr>
      </w:pPr>
    </w:p>
    <w:p w14:paraId="0BF661E2"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2 ml/užpildytame švirkšte</w:t>
      </w:r>
    </w:p>
    <w:p w14:paraId="0615D52D" w14:textId="77777777" w:rsidR="00017499" w:rsidRPr="0069569E" w:rsidRDefault="00017499" w:rsidP="0069559E">
      <w:pPr>
        <w:rPr>
          <w:color w:val="000000"/>
          <w:sz w:val="22"/>
          <w:szCs w:val="22"/>
          <w:lang w:val="lt-LT"/>
        </w:rPr>
      </w:pPr>
    </w:p>
    <w:p w14:paraId="0E9FCA0F" w14:textId="77777777" w:rsidR="00017499" w:rsidRPr="0069569E" w:rsidRDefault="00017499" w:rsidP="0069559E">
      <w:pPr>
        <w:rPr>
          <w:color w:val="000000"/>
          <w:sz w:val="22"/>
          <w:szCs w:val="22"/>
          <w:lang w:val="lt-LT"/>
        </w:rPr>
      </w:pPr>
    </w:p>
    <w:p w14:paraId="23176975"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KITA</w:t>
      </w:r>
    </w:p>
    <w:p w14:paraId="54357655" w14:textId="77777777" w:rsidR="00017499" w:rsidRPr="0069569E" w:rsidRDefault="00017499" w:rsidP="0069559E">
      <w:pPr>
        <w:rPr>
          <w:color w:val="000000"/>
          <w:sz w:val="22"/>
          <w:szCs w:val="22"/>
          <w:lang w:val="lt-LT"/>
        </w:rPr>
      </w:pPr>
    </w:p>
    <w:p w14:paraId="22098A00" w14:textId="77777777" w:rsidR="00017499" w:rsidRPr="0069569E" w:rsidRDefault="00017499" w:rsidP="0069559E">
      <w:pPr>
        <w:rPr>
          <w:color w:val="000000"/>
          <w:sz w:val="22"/>
          <w:szCs w:val="22"/>
          <w:lang w:val="lt-LT"/>
        </w:rPr>
      </w:pPr>
    </w:p>
    <w:p w14:paraId="62FFE3C9" w14:textId="77777777" w:rsidR="00017499" w:rsidRPr="0069569E" w:rsidRDefault="00017499"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Informacija ant IŠORINĖS pakuotės</w:t>
      </w:r>
    </w:p>
    <w:p w14:paraId="0DD2824B" w14:textId="77777777" w:rsidR="00C551A5" w:rsidRPr="0069569E" w:rsidRDefault="00C551A5" w:rsidP="0069559E">
      <w:pPr>
        <w:pBdr>
          <w:top w:val="single" w:sz="4" w:space="1" w:color="auto"/>
          <w:left w:val="single" w:sz="4" w:space="4" w:color="auto"/>
          <w:bottom w:val="single" w:sz="4" w:space="1" w:color="auto"/>
          <w:right w:val="single" w:sz="4" w:space="4" w:color="auto"/>
        </w:pBdr>
        <w:rPr>
          <w:b/>
          <w:color w:val="000000"/>
          <w:sz w:val="22"/>
          <w:szCs w:val="22"/>
          <w:lang w:val="lt-LT"/>
        </w:rPr>
      </w:pPr>
    </w:p>
    <w:p w14:paraId="5FDD3CC7" w14:textId="77777777" w:rsidR="00017499" w:rsidRPr="0069569E" w:rsidRDefault="00313F19"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b/>
          <w:sz w:val="22"/>
          <w:szCs w:val="22"/>
          <w:lang w:val="lt-LT"/>
        </w:rPr>
        <w:t>GONAL-f 450 TV/0,75 ML,</w:t>
      </w:r>
      <w:r w:rsidRPr="0069569E">
        <w:rPr>
          <w:b/>
          <w:caps/>
          <w:sz w:val="22"/>
          <w:szCs w:val="22"/>
          <w:lang w:val="lt-LT"/>
        </w:rPr>
        <w:t xml:space="preserve"> </w:t>
      </w:r>
      <w:r w:rsidR="00017499" w:rsidRPr="0069569E">
        <w:rPr>
          <w:b/>
          <w:color w:val="000000"/>
          <w:sz w:val="22"/>
          <w:szCs w:val="22"/>
          <w:lang w:val="lt-LT"/>
        </w:rPr>
        <w:t>DĖŽUTĖJE YRA 1 </w:t>
      </w:r>
      <w:r w:rsidR="00277C01" w:rsidRPr="0069569E">
        <w:rPr>
          <w:b/>
          <w:color w:val="000000"/>
          <w:sz w:val="22"/>
          <w:szCs w:val="22"/>
          <w:lang w:val="lt-LT"/>
        </w:rPr>
        <w:t>FLAKON</w:t>
      </w:r>
      <w:r w:rsidR="00017499" w:rsidRPr="0069569E">
        <w:rPr>
          <w:b/>
          <w:color w:val="000000"/>
          <w:sz w:val="22"/>
          <w:szCs w:val="22"/>
          <w:lang w:val="lt-LT"/>
        </w:rPr>
        <w:t>AS IR 1 UŽPILDYTAS ŠVIRKŠTAS</w:t>
      </w:r>
    </w:p>
    <w:p w14:paraId="45718DB6" w14:textId="77777777" w:rsidR="00017499" w:rsidRPr="0069569E" w:rsidRDefault="00017499" w:rsidP="0069559E">
      <w:pPr>
        <w:ind w:left="567" w:hanging="567"/>
        <w:rPr>
          <w:color w:val="000000"/>
          <w:sz w:val="22"/>
          <w:szCs w:val="22"/>
          <w:lang w:val="lt-LT"/>
        </w:rPr>
      </w:pPr>
    </w:p>
    <w:p w14:paraId="30565CC7" w14:textId="77777777" w:rsidR="00017499" w:rsidRPr="0069569E" w:rsidRDefault="00017499" w:rsidP="0069559E">
      <w:pPr>
        <w:ind w:left="567" w:hanging="567"/>
        <w:rPr>
          <w:color w:val="000000"/>
          <w:sz w:val="22"/>
          <w:szCs w:val="22"/>
          <w:lang w:val="lt-LT"/>
        </w:rPr>
      </w:pPr>
    </w:p>
    <w:p w14:paraId="7C321A14"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w:t>
      </w:r>
    </w:p>
    <w:p w14:paraId="291F5EAA" w14:textId="77777777" w:rsidR="00017499" w:rsidRPr="0069569E" w:rsidRDefault="00017499" w:rsidP="0069559E">
      <w:pPr>
        <w:ind w:left="567" w:hanging="567"/>
        <w:rPr>
          <w:color w:val="000000"/>
          <w:sz w:val="22"/>
          <w:szCs w:val="22"/>
          <w:lang w:val="lt-LT"/>
        </w:rPr>
      </w:pPr>
    </w:p>
    <w:p w14:paraId="337F5ABA" w14:textId="2B99B81E" w:rsidR="00017499"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f 450 TV/0,75 ml milteliai ir tirpiklis injekciniam tirpalui</w:t>
      </w:r>
    </w:p>
    <w:p w14:paraId="37C86989" w14:textId="43391F21" w:rsidR="00017499" w:rsidRPr="0069569E" w:rsidRDefault="003F6163" w:rsidP="0069559E">
      <w:pPr>
        <w:ind w:left="567" w:hanging="567"/>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3219BD" w:rsidRPr="0069569E">
        <w:rPr>
          <w:color w:val="000000"/>
          <w:sz w:val="22"/>
          <w:szCs w:val="22"/>
          <w:lang w:val="lt-LT"/>
        </w:rPr>
        <w:t xml:space="preserve"> alfa</w:t>
      </w:r>
    </w:p>
    <w:p w14:paraId="1E85900D" w14:textId="77777777" w:rsidR="00017499" w:rsidRPr="0069569E" w:rsidRDefault="00017499" w:rsidP="0069559E">
      <w:pPr>
        <w:ind w:left="567" w:hanging="567"/>
        <w:rPr>
          <w:color w:val="000000"/>
          <w:sz w:val="22"/>
          <w:szCs w:val="22"/>
          <w:lang w:val="lt-LT"/>
        </w:rPr>
      </w:pPr>
    </w:p>
    <w:p w14:paraId="04F4100D" w14:textId="77777777" w:rsidR="00017499" w:rsidRPr="0069569E" w:rsidRDefault="00017499" w:rsidP="0069559E">
      <w:pPr>
        <w:ind w:left="567" w:hanging="567"/>
        <w:rPr>
          <w:color w:val="000000"/>
          <w:sz w:val="22"/>
          <w:szCs w:val="22"/>
          <w:lang w:val="lt-LT"/>
        </w:rPr>
      </w:pPr>
    </w:p>
    <w:p w14:paraId="22188795"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2.</w:t>
      </w:r>
      <w:r w:rsidRPr="0069569E">
        <w:rPr>
          <w:b/>
          <w:caps/>
          <w:color w:val="000000"/>
          <w:sz w:val="22"/>
          <w:szCs w:val="22"/>
          <w:lang w:val="lt-LT"/>
        </w:rPr>
        <w:tab/>
      </w:r>
      <w:r w:rsidRPr="0069569E">
        <w:rPr>
          <w:b/>
          <w:color w:val="000000"/>
          <w:sz w:val="22"/>
          <w:szCs w:val="22"/>
          <w:lang w:val="lt-LT"/>
        </w:rPr>
        <w:t>VEIKLIOJI (-IOS) MEDŽIAGA (-OS) IR JOS (-Ų) KIEKIS (-IAI)</w:t>
      </w:r>
    </w:p>
    <w:p w14:paraId="22163633" w14:textId="77777777" w:rsidR="00017499" w:rsidRPr="0069569E" w:rsidRDefault="00017499" w:rsidP="0069559E">
      <w:pPr>
        <w:ind w:left="567" w:hanging="567"/>
        <w:rPr>
          <w:caps/>
          <w:color w:val="000000"/>
          <w:sz w:val="22"/>
          <w:szCs w:val="22"/>
          <w:lang w:val="lt-LT"/>
        </w:rPr>
      </w:pPr>
    </w:p>
    <w:p w14:paraId="4929F88D" w14:textId="016C12BA" w:rsidR="00820B46" w:rsidRPr="0069569E" w:rsidRDefault="00820B46" w:rsidP="0069559E">
      <w:pPr>
        <w:pStyle w:val="BodyTextIndent"/>
        <w:tabs>
          <w:tab w:val="clear" w:pos="567"/>
        </w:tabs>
        <w:ind w:left="0" w:firstLine="0"/>
        <w:rPr>
          <w:color w:val="000000"/>
          <w:szCs w:val="22"/>
          <w:lang w:val="lt-LT"/>
        </w:rPr>
      </w:pPr>
      <w:r w:rsidRPr="0069569E">
        <w:rPr>
          <w:color w:val="000000"/>
          <w:szCs w:val="22"/>
          <w:lang w:val="lt-LT"/>
        </w:rPr>
        <w:t xml:space="preserve">Kiekviename </w:t>
      </w:r>
      <w:proofErr w:type="spellStart"/>
      <w:r w:rsidRPr="0069569E">
        <w:rPr>
          <w:color w:val="000000"/>
          <w:szCs w:val="22"/>
          <w:lang w:val="lt-LT"/>
        </w:rPr>
        <w:t>daugiadoziame</w:t>
      </w:r>
      <w:proofErr w:type="spellEnd"/>
      <w:r w:rsidRPr="0069569E">
        <w:rPr>
          <w:color w:val="000000"/>
          <w:szCs w:val="22"/>
          <w:lang w:val="lt-LT"/>
        </w:rPr>
        <w:t xml:space="preserve"> </w:t>
      </w:r>
      <w:r w:rsidR="00277C01" w:rsidRPr="0069569E">
        <w:rPr>
          <w:color w:val="000000"/>
          <w:szCs w:val="22"/>
          <w:lang w:val="lt-LT"/>
        </w:rPr>
        <w:t>flakon</w:t>
      </w:r>
      <w:r w:rsidRPr="0069569E">
        <w:rPr>
          <w:color w:val="000000"/>
          <w:szCs w:val="22"/>
          <w:lang w:val="lt-LT"/>
        </w:rPr>
        <w:t>e yra 44 </w:t>
      </w:r>
      <w:proofErr w:type="spellStart"/>
      <w:r w:rsidRPr="0069569E">
        <w:rPr>
          <w:color w:val="000000"/>
          <w:szCs w:val="22"/>
          <w:lang w:val="lt-LT"/>
        </w:rPr>
        <w:t>mikrogramai</w:t>
      </w:r>
      <w:proofErr w:type="spellEnd"/>
      <w:r w:rsidRPr="0069569E">
        <w:rPr>
          <w:color w:val="000000"/>
          <w:szCs w:val="22"/>
          <w:lang w:val="lt-LT"/>
        </w:rPr>
        <w:t xml:space="preserve"> </w:t>
      </w:r>
      <w:proofErr w:type="spellStart"/>
      <w:r w:rsidRPr="0069569E">
        <w:rPr>
          <w:color w:val="000000"/>
          <w:szCs w:val="22"/>
          <w:lang w:val="lt-LT"/>
        </w:rPr>
        <w:t>folitropino</w:t>
      </w:r>
      <w:proofErr w:type="spellEnd"/>
      <w:r w:rsidR="00891569" w:rsidRPr="0069569E">
        <w:rPr>
          <w:color w:val="000000"/>
          <w:szCs w:val="22"/>
          <w:lang w:val="lt-LT"/>
        </w:rPr>
        <w:t xml:space="preserve"> alfa</w:t>
      </w:r>
      <w:r w:rsidRPr="0069569E">
        <w:rPr>
          <w:color w:val="000000"/>
          <w:szCs w:val="22"/>
          <w:lang w:val="lt-LT"/>
        </w:rPr>
        <w:t xml:space="preserve"> (600 TV). Kiekviename paruošto tirpalo ml yra 600 TV </w:t>
      </w:r>
      <w:proofErr w:type="spellStart"/>
      <w:r w:rsidRPr="0069569E">
        <w:rPr>
          <w:color w:val="000000"/>
          <w:szCs w:val="22"/>
          <w:lang w:val="lt-LT"/>
        </w:rPr>
        <w:t>folitropino</w:t>
      </w:r>
      <w:proofErr w:type="spellEnd"/>
      <w:r w:rsidR="00891569" w:rsidRPr="0069569E">
        <w:rPr>
          <w:color w:val="000000"/>
          <w:szCs w:val="22"/>
          <w:lang w:val="lt-LT"/>
        </w:rPr>
        <w:t xml:space="preserve"> alfa</w:t>
      </w:r>
      <w:r w:rsidRPr="0069569E">
        <w:rPr>
          <w:color w:val="000000"/>
          <w:szCs w:val="22"/>
          <w:lang w:val="lt-LT"/>
        </w:rPr>
        <w:t>.</w:t>
      </w:r>
    </w:p>
    <w:p w14:paraId="6A3111A3" w14:textId="77777777" w:rsidR="00017499" w:rsidRPr="0069569E" w:rsidRDefault="00017499" w:rsidP="0069559E">
      <w:pPr>
        <w:ind w:left="567" w:hanging="567"/>
        <w:rPr>
          <w:caps/>
          <w:color w:val="000000"/>
          <w:sz w:val="22"/>
          <w:szCs w:val="22"/>
          <w:lang w:val="lt-LT"/>
        </w:rPr>
      </w:pPr>
    </w:p>
    <w:p w14:paraId="777E80F0" w14:textId="77777777" w:rsidR="00017499" w:rsidRPr="0069569E" w:rsidRDefault="00017499" w:rsidP="0069559E">
      <w:pPr>
        <w:ind w:left="567" w:hanging="567"/>
        <w:rPr>
          <w:caps/>
          <w:color w:val="000000"/>
          <w:sz w:val="22"/>
          <w:szCs w:val="22"/>
          <w:lang w:val="lt-LT"/>
        </w:rPr>
      </w:pPr>
    </w:p>
    <w:p w14:paraId="4B257883"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3.</w:t>
      </w:r>
      <w:r w:rsidRPr="0069569E">
        <w:rPr>
          <w:b/>
          <w:caps/>
          <w:color w:val="000000"/>
          <w:sz w:val="22"/>
          <w:szCs w:val="22"/>
          <w:lang w:val="lt-LT"/>
        </w:rPr>
        <w:tab/>
        <w:t>pagalbinių medžiagų sąrašas</w:t>
      </w:r>
    </w:p>
    <w:p w14:paraId="778D2735" w14:textId="77777777" w:rsidR="00017499" w:rsidRPr="0069569E" w:rsidRDefault="00017499" w:rsidP="0069559E">
      <w:pPr>
        <w:ind w:left="567" w:hanging="567"/>
        <w:rPr>
          <w:caps/>
          <w:color w:val="000000"/>
          <w:sz w:val="22"/>
          <w:szCs w:val="22"/>
          <w:lang w:val="lt-LT"/>
        </w:rPr>
      </w:pPr>
    </w:p>
    <w:p w14:paraId="7D26127D" w14:textId="2A1725F7" w:rsidR="00017499" w:rsidRPr="0069569E" w:rsidRDefault="00017499" w:rsidP="0069559E">
      <w:pPr>
        <w:pStyle w:val="BodyText"/>
        <w:rPr>
          <w:color w:val="000000"/>
          <w:szCs w:val="22"/>
          <w:lang w:val="lt-LT"/>
        </w:rPr>
      </w:pPr>
      <w:r w:rsidRPr="0069569E">
        <w:rPr>
          <w:color w:val="000000"/>
          <w:szCs w:val="22"/>
          <w:lang w:val="lt-LT"/>
        </w:rPr>
        <w:t>Pagalbinės medžiagos: sacharozė, natrio</w:t>
      </w:r>
      <w:r w:rsidR="00E052C0" w:rsidRPr="0069569E">
        <w:rPr>
          <w:color w:val="000000"/>
          <w:szCs w:val="22"/>
          <w:lang w:val="lt-LT"/>
        </w:rPr>
        <w:t>-</w:t>
      </w:r>
      <w:proofErr w:type="spellStart"/>
      <w:r w:rsidRPr="0069569E">
        <w:rPr>
          <w:color w:val="000000"/>
          <w:szCs w:val="22"/>
          <w:lang w:val="lt-LT"/>
        </w:rPr>
        <w:t>divandenilio</w:t>
      </w:r>
      <w:proofErr w:type="spellEnd"/>
      <w:r w:rsidRPr="0069569E">
        <w:rPr>
          <w:color w:val="000000"/>
          <w:szCs w:val="22"/>
          <w:lang w:val="lt-LT"/>
        </w:rPr>
        <w:t xml:space="preserve"> fosfat</w:t>
      </w:r>
      <w:r w:rsidR="00E052C0"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monohidratas</w:t>
      </w:r>
      <w:proofErr w:type="spellEnd"/>
      <w:r w:rsidRPr="0069569E">
        <w:rPr>
          <w:color w:val="000000"/>
          <w:szCs w:val="22"/>
          <w:lang w:val="lt-LT"/>
        </w:rPr>
        <w:t xml:space="preserve">, </w:t>
      </w:r>
      <w:proofErr w:type="spellStart"/>
      <w:r w:rsidRPr="0069569E">
        <w:rPr>
          <w:color w:val="000000"/>
          <w:szCs w:val="22"/>
          <w:lang w:val="lt-LT"/>
        </w:rPr>
        <w:t>dinatrio</w:t>
      </w:r>
      <w:proofErr w:type="spellEnd"/>
      <w:r w:rsidRPr="0069569E">
        <w:rPr>
          <w:color w:val="000000"/>
          <w:szCs w:val="22"/>
          <w:lang w:val="lt-LT"/>
        </w:rPr>
        <w:t xml:space="preserve"> fosfat</w:t>
      </w:r>
      <w:r w:rsidR="00E052C0"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dihidratas</w:t>
      </w:r>
      <w:proofErr w:type="spellEnd"/>
      <w:r w:rsidRPr="0069569E">
        <w:rPr>
          <w:color w:val="000000"/>
          <w:szCs w:val="22"/>
          <w:lang w:val="lt-LT"/>
        </w:rPr>
        <w:t>, koncentruota fosf</w:t>
      </w:r>
      <w:r w:rsidR="00951D80">
        <w:rPr>
          <w:color w:val="000000"/>
          <w:szCs w:val="22"/>
          <w:lang w:val="lt-LT"/>
        </w:rPr>
        <w:t>at</w:t>
      </w:r>
      <w:r w:rsidRPr="0069569E">
        <w:rPr>
          <w:color w:val="000000"/>
          <w:szCs w:val="22"/>
          <w:lang w:val="lt-LT"/>
        </w:rPr>
        <w:t>o rūgštis ir natrio hidroksidas.</w:t>
      </w:r>
    </w:p>
    <w:p w14:paraId="38A03787" w14:textId="42E6A529" w:rsidR="00017499" w:rsidRPr="0069569E" w:rsidRDefault="00313F19" w:rsidP="0069559E">
      <w:pPr>
        <w:rPr>
          <w:color w:val="000000"/>
          <w:sz w:val="22"/>
          <w:szCs w:val="22"/>
          <w:lang w:val="lt-LT"/>
        </w:rPr>
      </w:pPr>
      <w:r w:rsidRPr="0069569E">
        <w:rPr>
          <w:color w:val="000000"/>
          <w:sz w:val="22"/>
          <w:szCs w:val="22"/>
          <w:lang w:val="lt-LT"/>
        </w:rPr>
        <w:t xml:space="preserve">Tirpiklis injekciniam tirpalui: </w:t>
      </w:r>
      <w:r w:rsidR="00017499" w:rsidRPr="0069569E">
        <w:rPr>
          <w:color w:val="000000"/>
          <w:sz w:val="22"/>
          <w:szCs w:val="22"/>
          <w:lang w:val="lt-LT"/>
        </w:rPr>
        <w:t>injekcini</w:t>
      </w:r>
      <w:r w:rsidRPr="0069569E">
        <w:rPr>
          <w:color w:val="000000"/>
          <w:sz w:val="22"/>
          <w:szCs w:val="22"/>
          <w:lang w:val="lt-LT"/>
        </w:rPr>
        <w:t>s</w:t>
      </w:r>
      <w:r w:rsidR="00017499" w:rsidRPr="0069569E">
        <w:rPr>
          <w:color w:val="000000"/>
          <w:sz w:val="22"/>
          <w:szCs w:val="22"/>
          <w:lang w:val="lt-LT"/>
        </w:rPr>
        <w:t xml:space="preserve"> vand</w:t>
      </w:r>
      <w:r w:rsidRPr="0069569E">
        <w:rPr>
          <w:color w:val="000000"/>
          <w:sz w:val="22"/>
          <w:szCs w:val="22"/>
          <w:lang w:val="lt-LT"/>
        </w:rPr>
        <w:t>uo</w:t>
      </w:r>
      <w:r w:rsidR="00017499" w:rsidRPr="0069569E">
        <w:rPr>
          <w:color w:val="000000"/>
          <w:sz w:val="22"/>
          <w:szCs w:val="22"/>
          <w:lang w:val="lt-LT"/>
        </w:rPr>
        <w:t xml:space="preserve">, 0,9% </w:t>
      </w:r>
      <w:proofErr w:type="spellStart"/>
      <w:r w:rsidR="00017499" w:rsidRPr="0069569E">
        <w:rPr>
          <w:color w:val="000000"/>
          <w:sz w:val="22"/>
          <w:szCs w:val="22"/>
          <w:lang w:val="lt-LT"/>
        </w:rPr>
        <w:t>benzilo</w:t>
      </w:r>
      <w:proofErr w:type="spellEnd"/>
      <w:r w:rsidR="00017499" w:rsidRPr="0069569E">
        <w:rPr>
          <w:color w:val="000000"/>
          <w:sz w:val="22"/>
          <w:szCs w:val="22"/>
          <w:lang w:val="lt-LT"/>
        </w:rPr>
        <w:t xml:space="preserve"> alkoholi</w:t>
      </w:r>
      <w:r w:rsidRPr="0069569E">
        <w:rPr>
          <w:color w:val="000000"/>
          <w:sz w:val="22"/>
          <w:szCs w:val="22"/>
          <w:lang w:val="lt-LT"/>
        </w:rPr>
        <w:t>s</w:t>
      </w:r>
      <w:r w:rsidR="00017499" w:rsidRPr="0069569E">
        <w:rPr>
          <w:color w:val="000000"/>
          <w:sz w:val="22"/>
          <w:szCs w:val="22"/>
          <w:lang w:val="lt-LT"/>
        </w:rPr>
        <w:t>.</w:t>
      </w:r>
    </w:p>
    <w:p w14:paraId="757F0218" w14:textId="77777777" w:rsidR="00017499" w:rsidRPr="0069569E" w:rsidRDefault="00017499" w:rsidP="0069559E">
      <w:pPr>
        <w:ind w:left="567" w:hanging="567"/>
        <w:rPr>
          <w:caps/>
          <w:color w:val="000000"/>
          <w:sz w:val="22"/>
          <w:szCs w:val="22"/>
          <w:lang w:val="lt-LT"/>
        </w:rPr>
      </w:pPr>
    </w:p>
    <w:p w14:paraId="24803A92" w14:textId="77777777" w:rsidR="00017499" w:rsidRPr="0069569E" w:rsidRDefault="00017499" w:rsidP="0069559E">
      <w:pPr>
        <w:ind w:left="567" w:hanging="567"/>
        <w:rPr>
          <w:caps/>
          <w:color w:val="000000"/>
          <w:sz w:val="22"/>
          <w:szCs w:val="22"/>
          <w:lang w:val="lt-LT"/>
        </w:rPr>
      </w:pPr>
    </w:p>
    <w:p w14:paraId="6653C396"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r>
      <w:r w:rsidRPr="0069569E">
        <w:rPr>
          <w:b/>
          <w:color w:val="000000"/>
          <w:sz w:val="22"/>
          <w:szCs w:val="22"/>
          <w:lang w:val="lt-LT"/>
        </w:rPr>
        <w:t>FARMACINĖ</w:t>
      </w:r>
      <w:r w:rsidRPr="0069569E">
        <w:rPr>
          <w:b/>
          <w:caps/>
          <w:color w:val="000000"/>
          <w:sz w:val="22"/>
          <w:szCs w:val="22"/>
          <w:lang w:val="lt-LT"/>
        </w:rPr>
        <w:t xml:space="preserve"> forma ir KIEKIS PAKUOTĖJE</w:t>
      </w:r>
    </w:p>
    <w:p w14:paraId="36833573" w14:textId="77777777" w:rsidR="00017499" w:rsidRPr="0069569E" w:rsidRDefault="00017499" w:rsidP="0069559E">
      <w:pPr>
        <w:rPr>
          <w:caps/>
          <w:color w:val="000000"/>
          <w:sz w:val="22"/>
          <w:szCs w:val="22"/>
          <w:lang w:val="lt-LT"/>
        </w:rPr>
      </w:pPr>
    </w:p>
    <w:p w14:paraId="62A63C17" w14:textId="77777777" w:rsidR="00017499" w:rsidRPr="0069569E" w:rsidRDefault="00017499" w:rsidP="0069559E">
      <w:pPr>
        <w:rPr>
          <w:color w:val="000000"/>
          <w:sz w:val="22"/>
          <w:szCs w:val="22"/>
          <w:lang w:val="lt-LT"/>
        </w:rPr>
      </w:pPr>
      <w:r w:rsidRPr="0069569E">
        <w:rPr>
          <w:color w:val="000000"/>
          <w:sz w:val="22"/>
          <w:szCs w:val="22"/>
          <w:lang w:val="lt-LT"/>
        </w:rPr>
        <w:t>1 </w:t>
      </w:r>
      <w:r w:rsidR="00277C01" w:rsidRPr="0069569E">
        <w:rPr>
          <w:color w:val="000000"/>
          <w:sz w:val="22"/>
          <w:szCs w:val="22"/>
          <w:lang w:val="lt-LT"/>
        </w:rPr>
        <w:t>flakon</w:t>
      </w:r>
      <w:r w:rsidRPr="0069569E">
        <w:rPr>
          <w:color w:val="000000"/>
          <w:sz w:val="22"/>
          <w:szCs w:val="22"/>
          <w:lang w:val="lt-LT"/>
        </w:rPr>
        <w:t>as su milteliais injekciniam tirpalui.</w:t>
      </w:r>
    </w:p>
    <w:p w14:paraId="1E5C2ADB" w14:textId="43893465" w:rsidR="00017499" w:rsidRPr="0069569E" w:rsidRDefault="00017499" w:rsidP="0069559E">
      <w:pPr>
        <w:rPr>
          <w:color w:val="000000"/>
          <w:sz w:val="22"/>
          <w:szCs w:val="22"/>
          <w:lang w:val="lt-LT"/>
        </w:rPr>
      </w:pPr>
      <w:r w:rsidRPr="0069569E">
        <w:rPr>
          <w:color w:val="000000"/>
          <w:sz w:val="22"/>
          <w:szCs w:val="22"/>
          <w:lang w:val="lt-LT"/>
        </w:rPr>
        <w:t>1 </w:t>
      </w:r>
      <w:r w:rsidR="00951D80">
        <w:rPr>
          <w:color w:val="000000"/>
          <w:sz w:val="22"/>
          <w:szCs w:val="22"/>
          <w:lang w:val="lt-LT"/>
        </w:rPr>
        <w:t>x</w:t>
      </w:r>
      <w:r w:rsidRPr="0069569E">
        <w:rPr>
          <w:color w:val="000000"/>
          <w:sz w:val="22"/>
          <w:szCs w:val="22"/>
          <w:lang w:val="lt-LT"/>
        </w:rPr>
        <w:t>1 ml tirpiklio užpildytas švirkštas.</w:t>
      </w:r>
    </w:p>
    <w:p w14:paraId="50E4C7A2" w14:textId="77777777" w:rsidR="00017499" w:rsidRPr="0069569E" w:rsidRDefault="00017499" w:rsidP="0069559E">
      <w:pPr>
        <w:pStyle w:val="BodyText"/>
        <w:tabs>
          <w:tab w:val="left" w:pos="4820"/>
        </w:tabs>
        <w:rPr>
          <w:b/>
          <w:color w:val="000000"/>
          <w:szCs w:val="22"/>
          <w:lang w:val="lt-LT"/>
        </w:rPr>
      </w:pPr>
      <w:r w:rsidRPr="0069569E">
        <w:rPr>
          <w:color w:val="000000"/>
          <w:szCs w:val="22"/>
          <w:lang w:val="lt-LT"/>
        </w:rPr>
        <w:t>6 vienkartiniai švirkštai, graduoti FSH vienetais.</w:t>
      </w:r>
    </w:p>
    <w:p w14:paraId="73CB74E7" w14:textId="77777777" w:rsidR="00017499" w:rsidRPr="0069569E" w:rsidRDefault="00017499" w:rsidP="0069559E">
      <w:pPr>
        <w:rPr>
          <w:caps/>
          <w:color w:val="000000"/>
          <w:sz w:val="22"/>
          <w:szCs w:val="22"/>
          <w:lang w:val="lt-LT"/>
        </w:rPr>
      </w:pPr>
    </w:p>
    <w:p w14:paraId="5F50C710" w14:textId="77777777" w:rsidR="00017499" w:rsidRPr="0069569E" w:rsidRDefault="00017499" w:rsidP="0069559E">
      <w:pPr>
        <w:rPr>
          <w:caps/>
          <w:color w:val="000000"/>
          <w:sz w:val="22"/>
          <w:szCs w:val="22"/>
          <w:lang w:val="lt-LT"/>
        </w:rPr>
      </w:pPr>
    </w:p>
    <w:p w14:paraId="38F1A879"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5.</w:t>
      </w:r>
      <w:r w:rsidRPr="0069569E">
        <w:rPr>
          <w:b/>
          <w:caps/>
          <w:color w:val="000000"/>
          <w:sz w:val="22"/>
          <w:szCs w:val="22"/>
          <w:lang w:val="lt-LT"/>
        </w:rPr>
        <w:tab/>
        <w:t xml:space="preserve">vartojimo METODAS IR būdas </w:t>
      </w:r>
      <w:r w:rsidRPr="0069569E">
        <w:rPr>
          <w:b/>
          <w:color w:val="000000"/>
          <w:sz w:val="22"/>
          <w:szCs w:val="22"/>
          <w:lang w:val="lt-LT"/>
        </w:rPr>
        <w:t>(-AI)</w:t>
      </w:r>
    </w:p>
    <w:p w14:paraId="29D906DF" w14:textId="77777777" w:rsidR="00017499" w:rsidRPr="0069569E" w:rsidRDefault="00017499" w:rsidP="0069559E">
      <w:pPr>
        <w:ind w:left="567" w:hanging="567"/>
        <w:rPr>
          <w:caps/>
          <w:color w:val="000000"/>
          <w:sz w:val="22"/>
          <w:szCs w:val="22"/>
          <w:lang w:val="lt-LT"/>
        </w:rPr>
      </w:pPr>
    </w:p>
    <w:p w14:paraId="05E9557C"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 xml:space="preserve">Tik </w:t>
      </w:r>
      <w:proofErr w:type="spellStart"/>
      <w:r w:rsidRPr="0069569E">
        <w:rPr>
          <w:color w:val="000000"/>
          <w:sz w:val="22"/>
          <w:szCs w:val="22"/>
          <w:lang w:val="lt-LT"/>
        </w:rPr>
        <w:t>daugiakartinėms</w:t>
      </w:r>
      <w:proofErr w:type="spellEnd"/>
      <w:r w:rsidRPr="0069569E">
        <w:rPr>
          <w:color w:val="000000"/>
          <w:sz w:val="22"/>
          <w:szCs w:val="22"/>
          <w:lang w:val="lt-LT"/>
        </w:rPr>
        <w:t xml:space="preserve"> injekcijoms</w:t>
      </w:r>
    </w:p>
    <w:p w14:paraId="63811990"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Prieš vartojimą perskaitykite pakuotės lapelį.</w:t>
      </w:r>
    </w:p>
    <w:p w14:paraId="6ABE86E5" w14:textId="77777777" w:rsidR="0039520E" w:rsidRPr="0069569E" w:rsidRDefault="00F71D43" w:rsidP="0069559E">
      <w:pPr>
        <w:pStyle w:val="BodyText"/>
        <w:rPr>
          <w:color w:val="000000"/>
          <w:szCs w:val="22"/>
          <w:lang w:val="lt-LT"/>
        </w:rPr>
      </w:pPr>
      <w:r w:rsidRPr="0069569E">
        <w:rPr>
          <w:color w:val="000000"/>
          <w:szCs w:val="22"/>
          <w:lang w:val="lt-LT"/>
        </w:rPr>
        <w:t>Leisti</w:t>
      </w:r>
      <w:r w:rsidR="0039520E" w:rsidRPr="0069569E">
        <w:rPr>
          <w:color w:val="000000"/>
          <w:szCs w:val="22"/>
          <w:lang w:val="lt-LT"/>
        </w:rPr>
        <w:t xml:space="preserve"> po oda.</w:t>
      </w:r>
    </w:p>
    <w:p w14:paraId="2A49FA60" w14:textId="77777777" w:rsidR="00017499" w:rsidRPr="0069569E" w:rsidRDefault="00017499" w:rsidP="0069559E">
      <w:pPr>
        <w:ind w:left="567" w:hanging="567"/>
        <w:rPr>
          <w:caps/>
          <w:color w:val="000000"/>
          <w:sz w:val="22"/>
          <w:szCs w:val="22"/>
          <w:lang w:val="lt-LT"/>
        </w:rPr>
      </w:pPr>
    </w:p>
    <w:p w14:paraId="73170006" w14:textId="77777777" w:rsidR="00017499" w:rsidRPr="0069569E" w:rsidRDefault="00017499" w:rsidP="0069559E">
      <w:pPr>
        <w:ind w:left="567" w:hanging="567"/>
        <w:rPr>
          <w:caps/>
          <w:color w:val="000000"/>
          <w:sz w:val="22"/>
          <w:szCs w:val="22"/>
          <w:lang w:val="lt-LT"/>
        </w:rPr>
      </w:pPr>
    </w:p>
    <w:p w14:paraId="5468ED80"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SPECIALUS Įspėjimas</w:t>
      </w:r>
      <w:r w:rsidRPr="0069569E">
        <w:rPr>
          <w:color w:val="000000"/>
          <w:sz w:val="22"/>
          <w:szCs w:val="22"/>
          <w:lang w:val="lt-LT"/>
        </w:rPr>
        <w:t xml:space="preserve">, </w:t>
      </w:r>
      <w:r w:rsidRPr="0069569E">
        <w:rPr>
          <w:b/>
          <w:bCs/>
          <w:color w:val="000000"/>
          <w:sz w:val="22"/>
          <w:szCs w:val="22"/>
          <w:lang w:val="lt-LT"/>
        </w:rPr>
        <w:t xml:space="preserve">KAD VAISTINĮ PREPARATĄ BŪTINA LAIKYTI VAIKAMS NEPASTEBIMOJE </w:t>
      </w:r>
      <w:r w:rsidR="00F71D43" w:rsidRPr="0069569E">
        <w:rPr>
          <w:b/>
          <w:bCs/>
          <w:color w:val="000000"/>
          <w:sz w:val="22"/>
          <w:szCs w:val="22"/>
          <w:lang w:val="lt-LT"/>
        </w:rPr>
        <w:t xml:space="preserve">IR NEPASIEKIAMOJE </w:t>
      </w:r>
      <w:r w:rsidRPr="0069569E">
        <w:rPr>
          <w:b/>
          <w:bCs/>
          <w:color w:val="000000"/>
          <w:sz w:val="22"/>
          <w:szCs w:val="22"/>
          <w:lang w:val="lt-LT"/>
        </w:rPr>
        <w:t>VIETOJE</w:t>
      </w:r>
    </w:p>
    <w:p w14:paraId="586C2323" w14:textId="77777777" w:rsidR="00017499" w:rsidRPr="0069569E" w:rsidRDefault="00017499" w:rsidP="0069559E">
      <w:pPr>
        <w:ind w:left="567" w:hanging="567"/>
        <w:rPr>
          <w:color w:val="000000"/>
          <w:sz w:val="22"/>
          <w:szCs w:val="22"/>
          <w:lang w:val="lt-LT"/>
        </w:rPr>
      </w:pPr>
    </w:p>
    <w:p w14:paraId="478CD52C"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 xml:space="preserve">Laikyti vaikams nepastebimoje </w:t>
      </w:r>
      <w:r w:rsidR="00F71D43" w:rsidRPr="0069569E">
        <w:rPr>
          <w:color w:val="000000"/>
          <w:sz w:val="22"/>
          <w:szCs w:val="22"/>
          <w:lang w:val="lt-LT"/>
        </w:rPr>
        <w:t xml:space="preserve">ir nepasiekiamoje </w:t>
      </w:r>
      <w:r w:rsidRPr="0069569E">
        <w:rPr>
          <w:color w:val="000000"/>
          <w:sz w:val="22"/>
          <w:szCs w:val="22"/>
          <w:lang w:val="lt-LT"/>
        </w:rPr>
        <w:t>vietoje.</w:t>
      </w:r>
    </w:p>
    <w:p w14:paraId="00DAE290" w14:textId="77777777" w:rsidR="00017499" w:rsidRPr="0069569E" w:rsidRDefault="00017499" w:rsidP="0069559E">
      <w:pPr>
        <w:ind w:left="567" w:hanging="567"/>
        <w:rPr>
          <w:color w:val="000000"/>
          <w:sz w:val="22"/>
          <w:szCs w:val="22"/>
          <w:lang w:val="lt-LT"/>
        </w:rPr>
      </w:pPr>
    </w:p>
    <w:p w14:paraId="68325F2A" w14:textId="77777777" w:rsidR="00017499" w:rsidRPr="0069569E" w:rsidRDefault="00017499" w:rsidP="0069559E">
      <w:pPr>
        <w:ind w:left="567" w:hanging="567"/>
        <w:rPr>
          <w:color w:val="000000"/>
          <w:sz w:val="22"/>
          <w:szCs w:val="22"/>
          <w:lang w:val="lt-LT"/>
        </w:rPr>
      </w:pPr>
    </w:p>
    <w:p w14:paraId="6F79B894"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7.</w:t>
      </w:r>
      <w:r w:rsidRPr="0069569E">
        <w:rPr>
          <w:b/>
          <w:caps/>
          <w:color w:val="000000"/>
          <w:sz w:val="22"/>
          <w:szCs w:val="22"/>
          <w:lang w:val="lt-LT"/>
        </w:rPr>
        <w:tab/>
      </w:r>
      <w:r w:rsidRPr="0069569E">
        <w:rPr>
          <w:b/>
          <w:bCs/>
          <w:color w:val="000000"/>
          <w:sz w:val="22"/>
          <w:szCs w:val="22"/>
          <w:lang w:val="lt-LT"/>
        </w:rPr>
        <w:t xml:space="preserve">KITAS (-I) SPECIALUS (-ŪS) ĮSPĖJIMAS (-AI) </w:t>
      </w:r>
      <w:r w:rsidRPr="0069569E">
        <w:rPr>
          <w:b/>
          <w:caps/>
          <w:color w:val="000000"/>
          <w:sz w:val="22"/>
          <w:szCs w:val="22"/>
          <w:lang w:val="lt-LT"/>
        </w:rPr>
        <w:t>(jei reikia)</w:t>
      </w:r>
    </w:p>
    <w:p w14:paraId="2BAB07C5" w14:textId="77777777" w:rsidR="00017499" w:rsidRPr="0069569E" w:rsidRDefault="00017499" w:rsidP="0069559E">
      <w:pPr>
        <w:keepNext/>
        <w:ind w:left="567" w:hanging="567"/>
        <w:rPr>
          <w:caps/>
          <w:color w:val="000000"/>
          <w:sz w:val="22"/>
          <w:szCs w:val="22"/>
          <w:lang w:val="lt-LT"/>
        </w:rPr>
      </w:pPr>
    </w:p>
    <w:p w14:paraId="5B55C9BC" w14:textId="77777777" w:rsidR="00017499" w:rsidRPr="0069569E" w:rsidRDefault="00017499" w:rsidP="0069559E">
      <w:pPr>
        <w:pStyle w:val="BodyText2"/>
        <w:tabs>
          <w:tab w:val="left" w:pos="0"/>
        </w:tabs>
        <w:jc w:val="left"/>
        <w:rPr>
          <w:color w:val="000000"/>
          <w:szCs w:val="22"/>
          <w:lang w:val="lt-LT"/>
        </w:rPr>
      </w:pPr>
      <w:r w:rsidRPr="0069569E">
        <w:rPr>
          <w:color w:val="000000"/>
          <w:szCs w:val="22"/>
          <w:lang w:val="lt-LT"/>
        </w:rPr>
        <w:t>Užpildytame švirkšte esantis tirpiklis vartojamas tiktai tirpalui ruošti.</w:t>
      </w:r>
    </w:p>
    <w:p w14:paraId="052921D8" w14:textId="77777777" w:rsidR="00017499" w:rsidRPr="0069569E" w:rsidRDefault="00286345" w:rsidP="0069559E">
      <w:pPr>
        <w:ind w:left="567" w:hanging="567"/>
        <w:rPr>
          <w:color w:val="000000"/>
          <w:sz w:val="22"/>
          <w:szCs w:val="22"/>
          <w:lang w:val="lt-LT"/>
        </w:rPr>
      </w:pPr>
      <w:r w:rsidRPr="0069569E">
        <w:rPr>
          <w:color w:val="000000"/>
          <w:sz w:val="22"/>
          <w:szCs w:val="22"/>
          <w:lang w:val="lt-LT"/>
        </w:rPr>
        <w:t>Flakone esantį p</w:t>
      </w:r>
      <w:r w:rsidR="00017499" w:rsidRPr="0069569E">
        <w:rPr>
          <w:color w:val="000000"/>
          <w:sz w:val="22"/>
          <w:szCs w:val="22"/>
          <w:lang w:val="lt-LT"/>
        </w:rPr>
        <w:t>aruoštą tirpalą vartoti tiktai vienam pacientui.</w:t>
      </w:r>
    </w:p>
    <w:p w14:paraId="16040834" w14:textId="77777777" w:rsidR="00017499" w:rsidRPr="0069569E" w:rsidRDefault="00017499" w:rsidP="0069559E">
      <w:pPr>
        <w:ind w:left="567" w:hanging="567"/>
        <w:rPr>
          <w:caps/>
          <w:color w:val="000000"/>
          <w:sz w:val="22"/>
          <w:szCs w:val="22"/>
          <w:lang w:val="lt-LT"/>
        </w:rPr>
      </w:pPr>
    </w:p>
    <w:p w14:paraId="33BB773A" w14:textId="77777777" w:rsidR="00017499" w:rsidRPr="0069569E" w:rsidRDefault="00017499" w:rsidP="0069559E">
      <w:pPr>
        <w:ind w:left="567" w:hanging="567"/>
        <w:rPr>
          <w:caps/>
          <w:color w:val="000000"/>
          <w:sz w:val="22"/>
          <w:szCs w:val="22"/>
          <w:lang w:val="lt-LT"/>
        </w:rPr>
      </w:pPr>
    </w:p>
    <w:p w14:paraId="39D9B8B9"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8.</w:t>
      </w:r>
      <w:r w:rsidRPr="0069569E">
        <w:rPr>
          <w:b/>
          <w:caps/>
          <w:color w:val="000000"/>
          <w:sz w:val="22"/>
          <w:szCs w:val="22"/>
          <w:lang w:val="lt-LT"/>
        </w:rPr>
        <w:tab/>
        <w:t>tinkamumo laikas</w:t>
      </w:r>
    </w:p>
    <w:p w14:paraId="70906413" w14:textId="77777777" w:rsidR="00017499" w:rsidRPr="0069569E" w:rsidRDefault="00017499" w:rsidP="0069559E">
      <w:pPr>
        <w:keepNext/>
        <w:ind w:left="567" w:hanging="567"/>
        <w:rPr>
          <w:color w:val="000000"/>
          <w:sz w:val="22"/>
          <w:szCs w:val="22"/>
          <w:lang w:val="lt-LT"/>
        </w:rPr>
      </w:pPr>
    </w:p>
    <w:p w14:paraId="6E5C290E"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Tinka iki</w:t>
      </w:r>
    </w:p>
    <w:p w14:paraId="609FFD8A" w14:textId="77777777" w:rsidR="00017499" w:rsidRPr="0069569E" w:rsidRDefault="00017499" w:rsidP="0069559E">
      <w:pPr>
        <w:ind w:left="567" w:hanging="567"/>
        <w:rPr>
          <w:color w:val="000000"/>
          <w:sz w:val="22"/>
          <w:szCs w:val="22"/>
          <w:lang w:val="lt-LT"/>
        </w:rPr>
      </w:pPr>
    </w:p>
    <w:p w14:paraId="74CE6FEC" w14:textId="77777777" w:rsidR="00017499" w:rsidRPr="0069569E" w:rsidRDefault="00017499" w:rsidP="0069559E">
      <w:pPr>
        <w:ind w:left="567" w:hanging="567"/>
        <w:rPr>
          <w:color w:val="000000"/>
          <w:sz w:val="22"/>
          <w:szCs w:val="22"/>
          <w:lang w:val="lt-LT"/>
        </w:rPr>
      </w:pPr>
    </w:p>
    <w:p w14:paraId="2EA893F1"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lastRenderedPageBreak/>
        <w:t>9.</w:t>
      </w:r>
      <w:r w:rsidRPr="0069569E">
        <w:rPr>
          <w:b/>
          <w:caps/>
          <w:color w:val="000000"/>
          <w:sz w:val="22"/>
          <w:szCs w:val="22"/>
          <w:lang w:val="lt-LT"/>
        </w:rPr>
        <w:tab/>
        <w:t>SPECIALIOS laikymo sąlygos</w:t>
      </w:r>
    </w:p>
    <w:p w14:paraId="14404AE9" w14:textId="77777777" w:rsidR="00017499" w:rsidRPr="0069569E" w:rsidRDefault="00017499" w:rsidP="0069559E">
      <w:pPr>
        <w:keepNext/>
        <w:ind w:left="567" w:hanging="567"/>
        <w:rPr>
          <w:color w:val="000000"/>
          <w:sz w:val="22"/>
          <w:szCs w:val="22"/>
          <w:lang w:val="lt-LT"/>
        </w:rPr>
      </w:pPr>
    </w:p>
    <w:p w14:paraId="018695A1" w14:textId="77777777" w:rsidR="00017499" w:rsidRPr="0069569E" w:rsidRDefault="00017499" w:rsidP="0069559E">
      <w:pPr>
        <w:rPr>
          <w:color w:val="000000"/>
          <w:sz w:val="22"/>
          <w:szCs w:val="22"/>
          <w:lang w:val="lt-LT"/>
        </w:rPr>
      </w:pPr>
      <w:r w:rsidRPr="0069569E">
        <w:rPr>
          <w:color w:val="000000"/>
          <w:sz w:val="22"/>
          <w:szCs w:val="22"/>
          <w:lang w:val="lt-LT"/>
        </w:rPr>
        <w:t xml:space="preserve">Prieš ruošimą laikyti ne aukštesnėje kaip 25 °C temperatūroje. Laikyti gamintojo pakuotėje, kad </w:t>
      </w:r>
      <w:r w:rsidR="004015A3" w:rsidRPr="0069569E">
        <w:rPr>
          <w:color w:val="000000"/>
          <w:sz w:val="22"/>
          <w:szCs w:val="22"/>
          <w:lang w:val="lt-LT"/>
        </w:rPr>
        <w:t xml:space="preserve">vaistas </w:t>
      </w:r>
      <w:r w:rsidRPr="0069569E">
        <w:rPr>
          <w:color w:val="000000"/>
          <w:sz w:val="22"/>
          <w:szCs w:val="22"/>
          <w:lang w:val="lt-LT"/>
        </w:rPr>
        <w:t>būtų apsaugotas nuo šviesos.</w:t>
      </w:r>
    </w:p>
    <w:p w14:paraId="2326F1D2" w14:textId="77777777" w:rsidR="00017499" w:rsidRPr="0069569E" w:rsidRDefault="00017499" w:rsidP="0069559E">
      <w:pPr>
        <w:pStyle w:val="BodyText2"/>
        <w:jc w:val="left"/>
        <w:rPr>
          <w:color w:val="000000"/>
          <w:szCs w:val="22"/>
          <w:lang w:val="lt-LT"/>
        </w:rPr>
      </w:pPr>
      <w:r w:rsidRPr="0069569E">
        <w:rPr>
          <w:color w:val="000000"/>
          <w:szCs w:val="22"/>
          <w:lang w:val="lt-LT"/>
        </w:rPr>
        <w:t>Paruoštą tirpalą laikyti ne aukštesnėje kaip 25 °C temperatūroje. Negalima užšaldyti. Laikyti gamintojo pakuotėje.</w:t>
      </w:r>
    </w:p>
    <w:p w14:paraId="2817BED6" w14:textId="77777777" w:rsidR="00017499" w:rsidRPr="0069569E" w:rsidRDefault="00017499" w:rsidP="0069559E">
      <w:pPr>
        <w:rPr>
          <w:color w:val="000000"/>
          <w:sz w:val="22"/>
          <w:szCs w:val="22"/>
          <w:lang w:val="lt-LT"/>
        </w:rPr>
      </w:pPr>
    </w:p>
    <w:p w14:paraId="3200E9E7" w14:textId="77777777" w:rsidR="00017499" w:rsidRPr="0069569E" w:rsidRDefault="00017499" w:rsidP="0069559E">
      <w:pPr>
        <w:rPr>
          <w:color w:val="000000"/>
          <w:sz w:val="22"/>
          <w:szCs w:val="22"/>
          <w:lang w:val="lt-LT"/>
        </w:rPr>
      </w:pPr>
    </w:p>
    <w:p w14:paraId="681A100E" w14:textId="77777777" w:rsidR="00017499" w:rsidRPr="0069569E" w:rsidRDefault="00017499" w:rsidP="0069559E">
      <w:pPr>
        <w:pBdr>
          <w:top w:val="single" w:sz="4" w:space="0"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10.</w:t>
      </w:r>
      <w:r w:rsidRPr="0069569E">
        <w:rPr>
          <w:b/>
          <w:caps/>
          <w:color w:val="000000"/>
          <w:sz w:val="22"/>
          <w:szCs w:val="22"/>
          <w:lang w:val="lt-LT"/>
        </w:rPr>
        <w:tab/>
        <w:t xml:space="preserve">specialios atsargumo priemonės DĖL NESUVARTOTO VAISTINIO PREPARATO </w:t>
      </w:r>
      <w:r w:rsidRPr="0069569E">
        <w:rPr>
          <w:b/>
          <w:bCs/>
          <w:caps/>
          <w:color w:val="000000"/>
          <w:sz w:val="22"/>
          <w:szCs w:val="22"/>
          <w:lang w:val="lt-LT"/>
        </w:rPr>
        <w:t>AR JO ATLIEK</w:t>
      </w:r>
      <w:r w:rsidRPr="0069569E">
        <w:rPr>
          <w:b/>
          <w:color w:val="000000"/>
          <w:sz w:val="22"/>
          <w:szCs w:val="22"/>
          <w:lang w:val="lt-LT"/>
        </w:rPr>
        <w:t>Ų</w:t>
      </w:r>
      <w:r w:rsidRPr="0069569E">
        <w:rPr>
          <w:caps/>
          <w:color w:val="000000"/>
          <w:sz w:val="22"/>
          <w:szCs w:val="22"/>
          <w:lang w:val="lt-LT"/>
        </w:rPr>
        <w:t xml:space="preserve"> </w:t>
      </w:r>
      <w:r w:rsidRPr="0069569E">
        <w:rPr>
          <w:b/>
          <w:bCs/>
          <w:caps/>
          <w:color w:val="000000"/>
          <w:sz w:val="22"/>
          <w:szCs w:val="22"/>
          <w:lang w:val="lt-LT"/>
        </w:rPr>
        <w:t>TVARKYMO</w:t>
      </w:r>
      <w:r w:rsidRPr="0069569E">
        <w:rPr>
          <w:b/>
          <w:caps/>
          <w:color w:val="000000"/>
          <w:sz w:val="22"/>
          <w:szCs w:val="22"/>
          <w:lang w:val="lt-LT"/>
        </w:rPr>
        <w:t xml:space="preserve"> (jei reikia)</w:t>
      </w:r>
    </w:p>
    <w:p w14:paraId="4AE6D612" w14:textId="77777777" w:rsidR="00017499" w:rsidRPr="0069569E" w:rsidRDefault="00017499" w:rsidP="0069559E">
      <w:pPr>
        <w:ind w:left="567" w:hanging="567"/>
        <w:rPr>
          <w:caps/>
          <w:color w:val="000000"/>
          <w:sz w:val="22"/>
          <w:szCs w:val="22"/>
          <w:lang w:val="lt-LT"/>
        </w:rPr>
      </w:pPr>
    </w:p>
    <w:p w14:paraId="14AF3EC4"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Po 28 dienų nesuvartotą tirpalą sunaikinti.</w:t>
      </w:r>
    </w:p>
    <w:p w14:paraId="2207B0F5" w14:textId="77777777" w:rsidR="00017499" w:rsidRPr="0069569E" w:rsidRDefault="00017499" w:rsidP="0069559E">
      <w:pPr>
        <w:ind w:left="567" w:hanging="567"/>
        <w:rPr>
          <w:caps/>
          <w:color w:val="000000"/>
          <w:sz w:val="22"/>
          <w:szCs w:val="22"/>
          <w:lang w:val="lt-LT"/>
        </w:rPr>
      </w:pPr>
    </w:p>
    <w:p w14:paraId="1C1C72FC" w14:textId="77777777" w:rsidR="00017499" w:rsidRPr="0069569E" w:rsidRDefault="00017499" w:rsidP="0069559E">
      <w:pPr>
        <w:ind w:left="567" w:hanging="567"/>
        <w:rPr>
          <w:caps/>
          <w:color w:val="000000"/>
          <w:sz w:val="22"/>
          <w:szCs w:val="22"/>
          <w:lang w:val="lt-LT"/>
        </w:rPr>
      </w:pPr>
    </w:p>
    <w:p w14:paraId="0A73E812"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11.</w:t>
      </w:r>
      <w:r w:rsidRPr="0069569E">
        <w:rPr>
          <w:b/>
          <w:caps/>
          <w:color w:val="000000"/>
          <w:sz w:val="22"/>
          <w:szCs w:val="22"/>
          <w:lang w:val="lt-LT"/>
        </w:rPr>
        <w:tab/>
      </w:r>
      <w:r w:rsidR="007C2871" w:rsidRPr="0069569E">
        <w:rPr>
          <w:b/>
          <w:sz w:val="22"/>
          <w:lang w:val="lt-LT" w:eastAsia="lt-LT"/>
        </w:rPr>
        <w:t>REGISTRUOTOJO</w:t>
      </w:r>
      <w:r w:rsidR="007C2871" w:rsidRPr="0069569E">
        <w:rPr>
          <w:b/>
          <w:caps/>
          <w:color w:val="000000"/>
          <w:sz w:val="22"/>
          <w:szCs w:val="22"/>
          <w:lang w:val="lt-LT"/>
        </w:rPr>
        <w:t xml:space="preserve"> pavadinimas ir adresas</w:t>
      </w:r>
    </w:p>
    <w:p w14:paraId="1B9AA8B3" w14:textId="77777777" w:rsidR="00017499" w:rsidRPr="0069569E" w:rsidRDefault="00017499" w:rsidP="0069559E">
      <w:pPr>
        <w:ind w:left="567" w:hanging="567"/>
        <w:rPr>
          <w:caps/>
          <w:color w:val="000000"/>
          <w:sz w:val="22"/>
          <w:szCs w:val="22"/>
          <w:lang w:val="lt-LT"/>
        </w:rPr>
      </w:pPr>
    </w:p>
    <w:p w14:paraId="17468A4F" w14:textId="77777777" w:rsidR="00313F19" w:rsidRPr="0069569E" w:rsidRDefault="00313F19" w:rsidP="00313F19">
      <w:pPr>
        <w:pStyle w:val="ListParagraph"/>
        <w:keepNext/>
        <w:spacing w:before="0" w:line="240" w:lineRule="auto"/>
        <w:ind w:left="0"/>
        <w:rPr>
          <w:sz w:val="22"/>
          <w:szCs w:val="22"/>
          <w:lang w:val="lt-LT" w:eastAsia="de-DE"/>
        </w:rPr>
      </w:pPr>
      <w:proofErr w:type="spellStart"/>
      <w:r w:rsidRPr="0069569E">
        <w:rPr>
          <w:sz w:val="22"/>
          <w:szCs w:val="22"/>
          <w:lang w:val="lt-LT"/>
        </w:rPr>
        <w:t>Merck</w:t>
      </w:r>
      <w:proofErr w:type="spellEnd"/>
      <w:r w:rsidRPr="0069569E">
        <w:rPr>
          <w:sz w:val="22"/>
          <w:szCs w:val="22"/>
          <w:lang w:val="lt-LT"/>
        </w:rPr>
        <w:t xml:space="preserve"> </w:t>
      </w:r>
      <w:proofErr w:type="spellStart"/>
      <w:r w:rsidRPr="0069569E">
        <w:rPr>
          <w:sz w:val="22"/>
          <w:szCs w:val="22"/>
          <w:lang w:val="lt-LT"/>
        </w:rPr>
        <w:t>Europe</w:t>
      </w:r>
      <w:proofErr w:type="spellEnd"/>
      <w:r w:rsidRPr="0069569E">
        <w:rPr>
          <w:sz w:val="22"/>
          <w:szCs w:val="22"/>
          <w:lang w:val="lt-LT"/>
        </w:rPr>
        <w:t xml:space="preserve"> B.V.</w:t>
      </w:r>
    </w:p>
    <w:p w14:paraId="0834C3C8" w14:textId="77777777" w:rsidR="00313F19" w:rsidRPr="0069569E" w:rsidRDefault="00313F19" w:rsidP="00313F19">
      <w:pPr>
        <w:pStyle w:val="ListParagraph"/>
        <w:keepNext/>
        <w:spacing w:before="0" w:line="240" w:lineRule="auto"/>
        <w:ind w:left="0"/>
        <w:rPr>
          <w:sz w:val="22"/>
          <w:szCs w:val="22"/>
          <w:lang w:val="lt-LT"/>
        </w:rPr>
      </w:pPr>
      <w:proofErr w:type="spellStart"/>
      <w:r w:rsidRPr="0069569E">
        <w:rPr>
          <w:sz w:val="22"/>
          <w:szCs w:val="22"/>
          <w:lang w:val="lt-LT"/>
        </w:rPr>
        <w:t>Gustav</w:t>
      </w:r>
      <w:proofErr w:type="spellEnd"/>
      <w:r w:rsidRPr="0069569E">
        <w:rPr>
          <w:sz w:val="22"/>
          <w:szCs w:val="22"/>
          <w:lang w:val="lt-LT"/>
        </w:rPr>
        <w:t xml:space="preserve"> </w:t>
      </w:r>
      <w:proofErr w:type="spellStart"/>
      <w:r w:rsidRPr="0069569E">
        <w:rPr>
          <w:sz w:val="22"/>
          <w:szCs w:val="22"/>
          <w:lang w:val="lt-LT"/>
        </w:rPr>
        <w:t>Mahlerplein</w:t>
      </w:r>
      <w:proofErr w:type="spellEnd"/>
      <w:r w:rsidRPr="0069569E">
        <w:rPr>
          <w:sz w:val="22"/>
          <w:szCs w:val="22"/>
          <w:lang w:val="lt-LT"/>
        </w:rPr>
        <w:t> 102</w:t>
      </w:r>
    </w:p>
    <w:p w14:paraId="6B478348" w14:textId="77777777" w:rsidR="00313F19" w:rsidRPr="0069569E" w:rsidRDefault="00313F19" w:rsidP="00313F19">
      <w:pPr>
        <w:pStyle w:val="ListParagraph"/>
        <w:keepNext/>
        <w:spacing w:before="0" w:line="240" w:lineRule="auto"/>
        <w:ind w:left="0"/>
        <w:rPr>
          <w:b/>
          <w:bCs/>
          <w:sz w:val="22"/>
          <w:szCs w:val="22"/>
          <w:lang w:val="lt-LT"/>
        </w:rPr>
      </w:pPr>
      <w:r w:rsidRPr="0069569E">
        <w:rPr>
          <w:sz w:val="22"/>
          <w:szCs w:val="22"/>
          <w:lang w:val="lt-LT"/>
        </w:rPr>
        <w:t xml:space="preserve">1082 MA </w:t>
      </w:r>
      <w:proofErr w:type="spellStart"/>
      <w:r w:rsidRPr="0069569E">
        <w:rPr>
          <w:sz w:val="22"/>
          <w:szCs w:val="22"/>
          <w:lang w:val="lt-LT"/>
        </w:rPr>
        <w:t>Amsterdam</w:t>
      </w:r>
      <w:proofErr w:type="spellEnd"/>
    </w:p>
    <w:p w14:paraId="318440C4" w14:textId="77777777" w:rsidR="00313F19" w:rsidRPr="0069569E" w:rsidRDefault="00313F19" w:rsidP="00313F19">
      <w:pPr>
        <w:tabs>
          <w:tab w:val="left" w:pos="851"/>
        </w:tabs>
        <w:rPr>
          <w:sz w:val="22"/>
          <w:szCs w:val="22"/>
          <w:lang w:val="lt-LT"/>
        </w:rPr>
      </w:pPr>
      <w:r w:rsidRPr="0069569E">
        <w:rPr>
          <w:sz w:val="22"/>
          <w:szCs w:val="22"/>
          <w:lang w:val="lt-LT"/>
        </w:rPr>
        <w:t>Nyderlandai</w:t>
      </w:r>
    </w:p>
    <w:p w14:paraId="39B5705A" w14:textId="77777777" w:rsidR="00017499" w:rsidRPr="0069569E" w:rsidRDefault="00017499" w:rsidP="0069559E">
      <w:pPr>
        <w:tabs>
          <w:tab w:val="left" w:pos="4253"/>
        </w:tabs>
        <w:ind w:left="567" w:hanging="567"/>
        <w:rPr>
          <w:caps/>
          <w:color w:val="000000"/>
          <w:sz w:val="22"/>
          <w:szCs w:val="22"/>
          <w:lang w:val="lt-LT"/>
        </w:rPr>
      </w:pPr>
    </w:p>
    <w:p w14:paraId="00A3FBAD" w14:textId="77777777" w:rsidR="00017499" w:rsidRPr="0069569E" w:rsidRDefault="00017499" w:rsidP="0069559E">
      <w:pPr>
        <w:ind w:left="567" w:hanging="567"/>
        <w:rPr>
          <w:caps/>
          <w:color w:val="000000"/>
          <w:sz w:val="22"/>
          <w:szCs w:val="22"/>
          <w:lang w:val="lt-LT"/>
        </w:rPr>
      </w:pPr>
    </w:p>
    <w:p w14:paraId="2DFABA32"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12.</w:t>
      </w:r>
      <w:r w:rsidRPr="0069569E">
        <w:rPr>
          <w:b/>
          <w:caps/>
          <w:color w:val="000000"/>
          <w:sz w:val="22"/>
          <w:szCs w:val="22"/>
          <w:lang w:val="lt-LT"/>
        </w:rPr>
        <w:tab/>
      </w:r>
      <w:r w:rsidR="007C2871" w:rsidRPr="0069569E">
        <w:rPr>
          <w:b/>
          <w:sz w:val="22"/>
          <w:lang w:val="lt-LT" w:eastAsia="lt-LT"/>
        </w:rPr>
        <w:t xml:space="preserve">REGISTRACIJOS PAŽYMĖJIMO </w:t>
      </w:r>
      <w:r w:rsidR="007C2871" w:rsidRPr="0069569E">
        <w:rPr>
          <w:b/>
          <w:caps/>
          <w:color w:val="000000"/>
          <w:sz w:val="22"/>
          <w:szCs w:val="22"/>
          <w:lang w:val="lt-LT"/>
        </w:rPr>
        <w:t>numeris (-IAI)</w:t>
      </w:r>
    </w:p>
    <w:p w14:paraId="06C5D94D" w14:textId="77777777" w:rsidR="00017499" w:rsidRPr="0069569E" w:rsidRDefault="00017499" w:rsidP="0069559E">
      <w:pPr>
        <w:rPr>
          <w:color w:val="000000"/>
          <w:sz w:val="22"/>
          <w:szCs w:val="22"/>
          <w:lang w:val="lt-LT"/>
        </w:rPr>
      </w:pPr>
    </w:p>
    <w:p w14:paraId="6F2E0260" w14:textId="255AEBD7" w:rsidR="00017499" w:rsidRPr="0069569E" w:rsidRDefault="00017499" w:rsidP="0069559E">
      <w:pPr>
        <w:rPr>
          <w:sz w:val="22"/>
          <w:szCs w:val="22"/>
          <w:shd w:val="clear" w:color="auto" w:fill="D9D9D9"/>
          <w:lang w:val="lt-LT"/>
        </w:rPr>
      </w:pPr>
      <w:r w:rsidRPr="0069569E">
        <w:rPr>
          <w:color w:val="000000"/>
          <w:sz w:val="22"/>
          <w:szCs w:val="22"/>
          <w:lang w:val="lt-LT"/>
        </w:rPr>
        <w:t>EU/1/95/001/031</w:t>
      </w:r>
      <w:r w:rsidRPr="0069569E">
        <w:rPr>
          <w:color w:val="000000"/>
          <w:sz w:val="22"/>
          <w:szCs w:val="22"/>
          <w:lang w:val="lt-LT"/>
        </w:rPr>
        <w:tab/>
      </w:r>
      <w:r w:rsidRPr="0069569E">
        <w:rPr>
          <w:sz w:val="22"/>
          <w:szCs w:val="22"/>
          <w:shd w:val="clear" w:color="auto" w:fill="D9D9D9"/>
          <w:lang w:val="lt-LT"/>
        </w:rPr>
        <w:t>1 </w:t>
      </w:r>
      <w:r w:rsidR="00277C01" w:rsidRPr="0069569E">
        <w:rPr>
          <w:sz w:val="22"/>
          <w:szCs w:val="22"/>
          <w:shd w:val="clear" w:color="auto" w:fill="D9D9D9"/>
          <w:lang w:val="lt-LT"/>
        </w:rPr>
        <w:t>flakon</w:t>
      </w:r>
      <w:r w:rsidRPr="0069569E">
        <w:rPr>
          <w:sz w:val="22"/>
          <w:szCs w:val="22"/>
          <w:shd w:val="clear" w:color="auto" w:fill="D9D9D9"/>
          <w:lang w:val="lt-LT"/>
        </w:rPr>
        <w:t>as su milteliais injekciniam tirpalui</w:t>
      </w:r>
    </w:p>
    <w:p w14:paraId="531E0330" w14:textId="2C1657B2" w:rsidR="00017499" w:rsidRPr="0069569E" w:rsidRDefault="00017499" w:rsidP="0069559E">
      <w:pPr>
        <w:ind w:left="1134" w:firstLine="567"/>
        <w:rPr>
          <w:sz w:val="22"/>
          <w:szCs w:val="22"/>
          <w:shd w:val="clear" w:color="auto" w:fill="D9D9D9"/>
          <w:lang w:val="lt-LT"/>
        </w:rPr>
      </w:pPr>
      <w:r w:rsidRPr="0069569E">
        <w:rPr>
          <w:sz w:val="22"/>
          <w:szCs w:val="22"/>
          <w:shd w:val="clear" w:color="auto" w:fill="D9D9D9"/>
          <w:lang w:val="lt-LT"/>
        </w:rPr>
        <w:t>1 tirpikliu užpildytas švirkštas</w:t>
      </w:r>
    </w:p>
    <w:p w14:paraId="416D36A8" w14:textId="702F112B" w:rsidR="00017499" w:rsidRPr="0069569E" w:rsidRDefault="00017499" w:rsidP="0069559E">
      <w:pPr>
        <w:ind w:left="1134" w:firstLine="567"/>
        <w:rPr>
          <w:sz w:val="22"/>
          <w:szCs w:val="22"/>
          <w:shd w:val="clear" w:color="auto" w:fill="D9D9D9"/>
          <w:lang w:val="lt-LT"/>
        </w:rPr>
      </w:pPr>
      <w:r w:rsidRPr="0069569E">
        <w:rPr>
          <w:sz w:val="22"/>
          <w:szCs w:val="22"/>
          <w:shd w:val="clear" w:color="auto" w:fill="D9D9D9"/>
          <w:lang w:val="lt-LT"/>
        </w:rPr>
        <w:t>6 vienkartiniai švirkštai, graduoti FSH vienetais</w:t>
      </w:r>
    </w:p>
    <w:p w14:paraId="15D6AC4B" w14:textId="77777777" w:rsidR="00017499" w:rsidRPr="0069569E" w:rsidRDefault="00017499" w:rsidP="0069559E">
      <w:pPr>
        <w:ind w:left="567" w:hanging="567"/>
        <w:rPr>
          <w:sz w:val="22"/>
          <w:szCs w:val="22"/>
          <w:shd w:val="clear" w:color="auto" w:fill="D9D9D9"/>
          <w:lang w:val="lt-LT"/>
        </w:rPr>
      </w:pPr>
    </w:p>
    <w:p w14:paraId="679C63E1" w14:textId="77777777" w:rsidR="00017499" w:rsidRPr="0069569E" w:rsidRDefault="00017499" w:rsidP="0069559E">
      <w:pPr>
        <w:ind w:left="567" w:hanging="567"/>
        <w:rPr>
          <w:color w:val="000000"/>
          <w:sz w:val="22"/>
          <w:szCs w:val="22"/>
          <w:lang w:val="lt-LT"/>
        </w:rPr>
      </w:pPr>
    </w:p>
    <w:p w14:paraId="75B09623"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13.</w:t>
      </w:r>
      <w:r w:rsidRPr="0069569E">
        <w:rPr>
          <w:b/>
          <w:caps/>
          <w:color w:val="000000"/>
          <w:sz w:val="22"/>
          <w:szCs w:val="22"/>
          <w:lang w:val="lt-LT"/>
        </w:rPr>
        <w:tab/>
        <w:t>serijos numeris</w:t>
      </w:r>
    </w:p>
    <w:p w14:paraId="127CB008" w14:textId="77777777" w:rsidR="00017499" w:rsidRPr="0069569E" w:rsidRDefault="00017499" w:rsidP="0069559E">
      <w:pPr>
        <w:ind w:left="567" w:hanging="567"/>
        <w:rPr>
          <w:color w:val="000000"/>
          <w:sz w:val="22"/>
          <w:szCs w:val="22"/>
          <w:lang w:val="lt-LT"/>
        </w:rPr>
      </w:pPr>
    </w:p>
    <w:p w14:paraId="5479EB5C"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Serija</w:t>
      </w:r>
    </w:p>
    <w:p w14:paraId="64471B0F"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Tirpiklio Serija</w:t>
      </w:r>
    </w:p>
    <w:p w14:paraId="16E60B35" w14:textId="77777777" w:rsidR="00017499" w:rsidRPr="0069569E" w:rsidRDefault="00017499" w:rsidP="0069559E">
      <w:pPr>
        <w:ind w:left="567" w:hanging="567"/>
        <w:rPr>
          <w:color w:val="000000"/>
          <w:sz w:val="22"/>
          <w:szCs w:val="22"/>
          <w:lang w:val="lt-LT"/>
        </w:rPr>
      </w:pPr>
    </w:p>
    <w:p w14:paraId="1248B44B" w14:textId="77777777" w:rsidR="00017499" w:rsidRPr="0069569E" w:rsidRDefault="00017499" w:rsidP="0069559E">
      <w:pPr>
        <w:ind w:left="567" w:hanging="567"/>
        <w:rPr>
          <w:color w:val="000000"/>
          <w:sz w:val="22"/>
          <w:szCs w:val="22"/>
          <w:lang w:val="lt-LT"/>
        </w:rPr>
      </w:pPr>
    </w:p>
    <w:p w14:paraId="0A395207"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14.</w:t>
      </w:r>
      <w:r w:rsidRPr="0069569E">
        <w:rPr>
          <w:b/>
          <w:caps/>
          <w:color w:val="000000"/>
          <w:sz w:val="22"/>
          <w:szCs w:val="22"/>
          <w:lang w:val="lt-LT"/>
        </w:rPr>
        <w:tab/>
      </w:r>
      <w:r w:rsidRPr="0069569E">
        <w:rPr>
          <w:b/>
          <w:color w:val="000000"/>
          <w:sz w:val="22"/>
          <w:szCs w:val="22"/>
          <w:lang w:val="lt-LT"/>
        </w:rPr>
        <w:t>PARDAVIMO (IŠDAVIMO)</w:t>
      </w:r>
      <w:r w:rsidRPr="0069569E">
        <w:rPr>
          <w:b/>
          <w:caps/>
          <w:color w:val="000000"/>
          <w:sz w:val="22"/>
          <w:szCs w:val="22"/>
          <w:lang w:val="lt-LT"/>
        </w:rPr>
        <w:t xml:space="preserve"> tvarka</w:t>
      </w:r>
    </w:p>
    <w:p w14:paraId="540C9389" w14:textId="77777777" w:rsidR="00017499" w:rsidRPr="0069569E" w:rsidRDefault="00017499" w:rsidP="0069559E">
      <w:pPr>
        <w:ind w:left="567" w:hanging="567"/>
        <w:rPr>
          <w:color w:val="000000"/>
          <w:sz w:val="22"/>
          <w:szCs w:val="22"/>
          <w:lang w:val="lt-LT"/>
        </w:rPr>
      </w:pPr>
    </w:p>
    <w:p w14:paraId="673A9F73" w14:textId="77777777" w:rsidR="00017499" w:rsidRPr="0069569E" w:rsidRDefault="00017499" w:rsidP="0069559E">
      <w:pPr>
        <w:ind w:left="567" w:hanging="567"/>
        <w:rPr>
          <w:color w:val="000000"/>
          <w:sz w:val="22"/>
          <w:szCs w:val="22"/>
          <w:lang w:val="lt-LT"/>
        </w:rPr>
      </w:pPr>
    </w:p>
    <w:p w14:paraId="4F03E31B"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15.</w:t>
      </w:r>
      <w:r w:rsidRPr="0069569E">
        <w:rPr>
          <w:b/>
          <w:caps/>
          <w:color w:val="000000"/>
          <w:sz w:val="22"/>
          <w:szCs w:val="22"/>
          <w:lang w:val="lt-LT"/>
        </w:rPr>
        <w:tab/>
        <w:t>vartojimo instrukcijA</w:t>
      </w:r>
    </w:p>
    <w:p w14:paraId="632C64F6" w14:textId="77777777" w:rsidR="00017499" w:rsidRPr="0069569E" w:rsidRDefault="00017499" w:rsidP="0069559E">
      <w:pPr>
        <w:rPr>
          <w:color w:val="000000"/>
          <w:sz w:val="22"/>
          <w:szCs w:val="22"/>
          <w:lang w:val="lt-LT"/>
        </w:rPr>
      </w:pPr>
    </w:p>
    <w:p w14:paraId="392A2F9F" w14:textId="77777777" w:rsidR="00017499" w:rsidRPr="0069569E" w:rsidRDefault="00017499" w:rsidP="0069559E">
      <w:pPr>
        <w:rPr>
          <w:color w:val="000000"/>
          <w:sz w:val="22"/>
          <w:szCs w:val="22"/>
          <w:lang w:val="lt-LT"/>
        </w:rPr>
      </w:pPr>
    </w:p>
    <w:p w14:paraId="2271C313"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16.</w:t>
      </w:r>
      <w:r w:rsidRPr="0069569E">
        <w:rPr>
          <w:b/>
          <w:caps/>
          <w:color w:val="000000"/>
          <w:sz w:val="22"/>
          <w:szCs w:val="22"/>
          <w:lang w:val="lt-LT"/>
        </w:rPr>
        <w:tab/>
        <w:t>INFORMACIJA BRAILIO RAŠTU</w:t>
      </w:r>
    </w:p>
    <w:p w14:paraId="0155815B" w14:textId="77777777" w:rsidR="00017499" w:rsidRPr="0069569E" w:rsidRDefault="00017499" w:rsidP="0069559E">
      <w:pPr>
        <w:keepNext/>
        <w:rPr>
          <w:color w:val="000000"/>
          <w:sz w:val="22"/>
          <w:szCs w:val="22"/>
          <w:lang w:val="lt-LT"/>
        </w:rPr>
      </w:pPr>
    </w:p>
    <w:p w14:paraId="48501E2E" w14:textId="77777777" w:rsidR="00017499" w:rsidRPr="0069569E" w:rsidRDefault="00017499" w:rsidP="0069559E">
      <w:pPr>
        <w:rPr>
          <w:color w:val="000000"/>
          <w:sz w:val="22"/>
          <w:szCs w:val="22"/>
          <w:lang w:val="lt-LT"/>
        </w:rPr>
      </w:pPr>
      <w:proofErr w:type="spellStart"/>
      <w:r w:rsidRPr="0069569E">
        <w:rPr>
          <w:bCs/>
          <w:color w:val="000000"/>
          <w:sz w:val="22"/>
          <w:szCs w:val="22"/>
          <w:lang w:val="lt-LT"/>
        </w:rPr>
        <w:t>gonal</w:t>
      </w:r>
      <w:proofErr w:type="spellEnd"/>
      <w:r w:rsidRPr="0069569E">
        <w:rPr>
          <w:bCs/>
          <w:color w:val="000000"/>
          <w:sz w:val="22"/>
          <w:szCs w:val="22"/>
          <w:lang w:val="lt-LT"/>
        </w:rPr>
        <w:noBreakHyphen/>
        <w:t>f 450</w:t>
      </w:r>
      <w:r w:rsidRPr="0069569E">
        <w:rPr>
          <w:color w:val="000000"/>
          <w:sz w:val="22"/>
          <w:szCs w:val="22"/>
          <w:lang w:val="lt-LT"/>
        </w:rPr>
        <w:t> </w:t>
      </w:r>
      <w:proofErr w:type="spellStart"/>
      <w:r w:rsidRPr="0069569E">
        <w:rPr>
          <w:color w:val="000000"/>
          <w:sz w:val="22"/>
          <w:szCs w:val="22"/>
          <w:lang w:val="lt-LT"/>
        </w:rPr>
        <w:t>tv</w:t>
      </w:r>
      <w:proofErr w:type="spellEnd"/>
    </w:p>
    <w:p w14:paraId="44A2A54D" w14:textId="77777777" w:rsidR="007C2871" w:rsidRPr="0069569E" w:rsidRDefault="007C2871" w:rsidP="0069559E">
      <w:pPr>
        <w:rPr>
          <w:color w:val="000000"/>
          <w:sz w:val="22"/>
          <w:szCs w:val="22"/>
          <w:lang w:val="lt-LT"/>
        </w:rPr>
      </w:pPr>
    </w:p>
    <w:p w14:paraId="2EAC5111" w14:textId="77777777" w:rsidR="007C2871" w:rsidRPr="0069569E" w:rsidRDefault="007C2871" w:rsidP="0069559E">
      <w:pPr>
        <w:tabs>
          <w:tab w:val="left" w:pos="567"/>
        </w:tabs>
        <w:overflowPunct/>
        <w:autoSpaceDE/>
        <w:autoSpaceDN/>
        <w:adjustRightInd/>
        <w:textAlignment w:val="auto"/>
        <w:rPr>
          <w:color w:val="000000"/>
          <w:sz w:val="22"/>
          <w:szCs w:val="22"/>
          <w:shd w:val="clear" w:color="auto" w:fill="CCCCCC"/>
          <w:lang w:val="lt-LT" w:eastAsia="lt-LT"/>
        </w:rPr>
      </w:pPr>
    </w:p>
    <w:p w14:paraId="23AEC7B4" w14:textId="77777777" w:rsidR="007C2871" w:rsidRPr="0069569E" w:rsidRDefault="007C2871"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17.</w:t>
      </w:r>
      <w:r w:rsidRPr="0069569E">
        <w:rPr>
          <w:b/>
          <w:caps/>
          <w:color w:val="000000"/>
          <w:sz w:val="22"/>
          <w:szCs w:val="22"/>
          <w:lang w:val="lt-LT"/>
        </w:rPr>
        <w:tab/>
        <w:t>UNIKALUS IDENTIFIKATORIUS – 2D BRŪKŠNINIS KODAS</w:t>
      </w:r>
    </w:p>
    <w:p w14:paraId="033005A8" w14:textId="77777777" w:rsidR="007C2871" w:rsidRPr="0069569E" w:rsidRDefault="007C2871" w:rsidP="0069559E">
      <w:pPr>
        <w:keepNext/>
        <w:overflowPunct/>
        <w:autoSpaceDE/>
        <w:autoSpaceDN/>
        <w:adjustRightInd/>
        <w:textAlignment w:val="auto"/>
        <w:rPr>
          <w:color w:val="000000"/>
          <w:sz w:val="22"/>
          <w:lang w:val="lt-LT" w:eastAsia="lt-LT"/>
        </w:rPr>
      </w:pPr>
    </w:p>
    <w:p w14:paraId="6455B986" w14:textId="77777777" w:rsidR="007C2871" w:rsidRPr="0069569E" w:rsidRDefault="007C2871" w:rsidP="0069559E">
      <w:pPr>
        <w:tabs>
          <w:tab w:val="left" w:pos="567"/>
        </w:tabs>
        <w:overflowPunct/>
        <w:autoSpaceDE/>
        <w:autoSpaceDN/>
        <w:adjustRightInd/>
        <w:textAlignment w:val="auto"/>
        <w:rPr>
          <w:color w:val="000000"/>
          <w:sz w:val="22"/>
          <w:szCs w:val="22"/>
          <w:shd w:val="clear" w:color="auto" w:fill="CCCCCC"/>
          <w:lang w:val="lt-LT" w:eastAsia="lt-LT"/>
        </w:rPr>
      </w:pPr>
      <w:r w:rsidRPr="0069569E">
        <w:rPr>
          <w:color w:val="000000"/>
          <w:sz w:val="22"/>
          <w:shd w:val="clear" w:color="auto" w:fill="D9D9D9"/>
          <w:lang w:val="lt-LT" w:eastAsia="lt-LT"/>
        </w:rPr>
        <w:t>2D brūkšninis kodas su nurodytu unikaliu identifikatoriumi.</w:t>
      </w:r>
    </w:p>
    <w:p w14:paraId="47BB2C10" w14:textId="77777777" w:rsidR="007C2871" w:rsidRPr="0069569E" w:rsidRDefault="007C2871" w:rsidP="0069559E">
      <w:pPr>
        <w:tabs>
          <w:tab w:val="left" w:pos="567"/>
        </w:tabs>
        <w:overflowPunct/>
        <w:autoSpaceDE/>
        <w:autoSpaceDN/>
        <w:adjustRightInd/>
        <w:textAlignment w:val="auto"/>
        <w:rPr>
          <w:color w:val="000000"/>
          <w:sz w:val="22"/>
          <w:szCs w:val="22"/>
          <w:shd w:val="clear" w:color="auto" w:fill="CCCCCC"/>
          <w:lang w:val="lt-LT" w:eastAsia="lt-LT"/>
        </w:rPr>
      </w:pPr>
    </w:p>
    <w:p w14:paraId="72963F3F" w14:textId="77777777" w:rsidR="007C2871" w:rsidRPr="0069569E" w:rsidRDefault="007C2871" w:rsidP="0069559E">
      <w:pPr>
        <w:tabs>
          <w:tab w:val="left" w:pos="567"/>
        </w:tabs>
        <w:overflowPunct/>
        <w:autoSpaceDE/>
        <w:autoSpaceDN/>
        <w:adjustRightInd/>
        <w:textAlignment w:val="auto"/>
        <w:rPr>
          <w:color w:val="000000"/>
          <w:sz w:val="22"/>
          <w:szCs w:val="22"/>
          <w:shd w:val="clear" w:color="auto" w:fill="CCCCCC"/>
          <w:lang w:val="lt-LT" w:eastAsia="lt-LT"/>
        </w:rPr>
      </w:pPr>
    </w:p>
    <w:p w14:paraId="09054123" w14:textId="77777777" w:rsidR="007C2871" w:rsidRPr="0069569E" w:rsidRDefault="007C2871"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lastRenderedPageBreak/>
        <w:t>18.</w:t>
      </w:r>
      <w:r w:rsidRPr="0069569E">
        <w:rPr>
          <w:b/>
          <w:caps/>
          <w:color w:val="000000"/>
          <w:sz w:val="22"/>
          <w:szCs w:val="22"/>
          <w:lang w:val="lt-LT"/>
        </w:rPr>
        <w:tab/>
        <w:t>UNIKALUS IDENTIFIKATORIUS – ŽMONĖMS SUPRANTAMI DUOMENYS</w:t>
      </w:r>
    </w:p>
    <w:p w14:paraId="29A088E6" w14:textId="77777777" w:rsidR="007C2871" w:rsidRPr="0069569E" w:rsidRDefault="007C2871" w:rsidP="0069559E">
      <w:pPr>
        <w:keepNext/>
        <w:overflowPunct/>
        <w:autoSpaceDE/>
        <w:autoSpaceDN/>
        <w:adjustRightInd/>
        <w:textAlignment w:val="auto"/>
        <w:rPr>
          <w:color w:val="000000"/>
          <w:sz w:val="22"/>
          <w:lang w:val="lt-LT" w:eastAsia="lt-LT"/>
        </w:rPr>
      </w:pPr>
    </w:p>
    <w:p w14:paraId="0EB0A757" w14:textId="52DAEBFE" w:rsidR="003F6163" w:rsidRPr="0069569E" w:rsidRDefault="003F6163" w:rsidP="003F6163">
      <w:pPr>
        <w:keepNext/>
        <w:tabs>
          <w:tab w:val="left" w:pos="567"/>
        </w:tabs>
        <w:overflowPunct/>
        <w:autoSpaceDE/>
        <w:autoSpaceDN/>
        <w:adjustRightInd/>
        <w:textAlignment w:val="auto"/>
        <w:rPr>
          <w:color w:val="000000"/>
          <w:sz w:val="22"/>
          <w:szCs w:val="22"/>
          <w:lang w:val="lt-LT" w:eastAsia="lt-LT"/>
        </w:rPr>
      </w:pPr>
      <w:r w:rsidRPr="0069569E">
        <w:rPr>
          <w:color w:val="000000"/>
          <w:sz w:val="22"/>
          <w:lang w:val="lt-LT" w:eastAsia="lt-LT"/>
        </w:rPr>
        <w:t>PC</w:t>
      </w:r>
    </w:p>
    <w:p w14:paraId="2A106888" w14:textId="339C5EEB" w:rsidR="003F6163" w:rsidRPr="0069569E" w:rsidRDefault="003F6163" w:rsidP="003F6163">
      <w:pPr>
        <w:keepNext/>
        <w:tabs>
          <w:tab w:val="left" w:pos="567"/>
        </w:tabs>
        <w:overflowPunct/>
        <w:autoSpaceDE/>
        <w:autoSpaceDN/>
        <w:adjustRightInd/>
        <w:textAlignment w:val="auto"/>
        <w:rPr>
          <w:color w:val="000000"/>
          <w:sz w:val="22"/>
          <w:szCs w:val="22"/>
          <w:lang w:val="lt-LT" w:eastAsia="lt-LT"/>
        </w:rPr>
      </w:pPr>
      <w:r w:rsidRPr="0069569E">
        <w:rPr>
          <w:color w:val="000000"/>
          <w:sz w:val="22"/>
          <w:lang w:val="lt-LT" w:eastAsia="lt-LT"/>
        </w:rPr>
        <w:t>SN</w:t>
      </w:r>
    </w:p>
    <w:p w14:paraId="5286FE86" w14:textId="10F22994" w:rsidR="003F6163" w:rsidRPr="0069569E" w:rsidRDefault="003F6163" w:rsidP="003F6163">
      <w:pPr>
        <w:rPr>
          <w:color w:val="000000"/>
          <w:sz w:val="22"/>
          <w:lang w:val="lt-LT" w:eastAsia="lt-LT"/>
        </w:rPr>
      </w:pPr>
      <w:r w:rsidRPr="0069569E">
        <w:rPr>
          <w:color w:val="000000"/>
          <w:sz w:val="22"/>
          <w:lang w:val="lt-LT" w:eastAsia="lt-LT"/>
        </w:rPr>
        <w:t>NN</w:t>
      </w:r>
    </w:p>
    <w:p w14:paraId="1FDF41B5"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Minimali informacija ant mažų VIDINIŲ pakuočių</w:t>
      </w:r>
    </w:p>
    <w:p w14:paraId="52E88D3A" w14:textId="77777777" w:rsidR="0034319B" w:rsidRPr="0069569E" w:rsidRDefault="0034319B"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p>
    <w:p w14:paraId="3E7EC70F" w14:textId="3531BBD4"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GONAL</w:t>
      </w:r>
      <w:r w:rsidRPr="0069569E">
        <w:rPr>
          <w:b/>
          <w:color w:val="000000"/>
          <w:sz w:val="22"/>
          <w:szCs w:val="22"/>
          <w:lang w:val="lt-LT"/>
        </w:rPr>
        <w:noBreakHyphen/>
        <w:t xml:space="preserve">f 450 TV/ 0,75 ML, </w:t>
      </w:r>
      <w:r w:rsidR="00277C01" w:rsidRPr="0069569E">
        <w:rPr>
          <w:b/>
          <w:color w:val="000000"/>
          <w:sz w:val="22"/>
          <w:szCs w:val="22"/>
          <w:lang w:val="lt-LT"/>
        </w:rPr>
        <w:t>FLAKON</w:t>
      </w:r>
      <w:r w:rsidRPr="0069569E">
        <w:rPr>
          <w:b/>
          <w:color w:val="000000"/>
          <w:sz w:val="22"/>
          <w:szCs w:val="22"/>
          <w:lang w:val="lt-LT"/>
        </w:rPr>
        <w:t>O ETIKETĖ</w:t>
      </w:r>
    </w:p>
    <w:p w14:paraId="20A74DE3" w14:textId="77777777" w:rsidR="00017499" w:rsidRPr="0069569E" w:rsidRDefault="00017499" w:rsidP="0069559E">
      <w:pPr>
        <w:ind w:left="567" w:hanging="567"/>
        <w:rPr>
          <w:caps/>
          <w:color w:val="000000"/>
          <w:sz w:val="22"/>
          <w:szCs w:val="22"/>
          <w:lang w:val="lt-LT"/>
        </w:rPr>
      </w:pPr>
    </w:p>
    <w:p w14:paraId="4D63C339" w14:textId="77777777" w:rsidR="00017499" w:rsidRPr="0069569E" w:rsidRDefault="00017499" w:rsidP="0069559E">
      <w:pPr>
        <w:rPr>
          <w:caps/>
          <w:color w:val="000000"/>
          <w:sz w:val="22"/>
          <w:szCs w:val="22"/>
          <w:lang w:val="lt-LT"/>
        </w:rPr>
      </w:pPr>
    </w:p>
    <w:p w14:paraId="07453FAC"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 ir vartojimo būdas (-ai)</w:t>
      </w:r>
    </w:p>
    <w:p w14:paraId="06A8546C" w14:textId="77777777" w:rsidR="00017499" w:rsidRPr="0069569E" w:rsidRDefault="00017499" w:rsidP="0069559E">
      <w:pPr>
        <w:ind w:left="567" w:hanging="567"/>
        <w:rPr>
          <w:color w:val="000000"/>
          <w:sz w:val="22"/>
          <w:szCs w:val="22"/>
          <w:lang w:val="lt-LT"/>
        </w:rPr>
      </w:pPr>
    </w:p>
    <w:p w14:paraId="02BB69C9" w14:textId="77777777" w:rsidR="00017499" w:rsidRPr="0069569E" w:rsidRDefault="00017499" w:rsidP="0069559E">
      <w:pPr>
        <w:rPr>
          <w:b/>
          <w:color w:val="000000"/>
          <w:sz w:val="22"/>
          <w:szCs w:val="22"/>
          <w:lang w:val="lt-LT"/>
        </w:rPr>
      </w:pPr>
      <w:r w:rsidRPr="0069569E">
        <w:rPr>
          <w:color w:val="000000"/>
          <w:sz w:val="22"/>
          <w:szCs w:val="22"/>
          <w:lang w:val="lt-LT"/>
        </w:rPr>
        <w:t>GONAL</w:t>
      </w:r>
      <w:r w:rsidRPr="0069569E">
        <w:rPr>
          <w:color w:val="000000"/>
          <w:sz w:val="22"/>
          <w:szCs w:val="22"/>
          <w:lang w:val="lt-LT"/>
        </w:rPr>
        <w:noBreakHyphen/>
        <w:t>f 450 TV/0,75 ml milteliai injekciniam tirpalui</w:t>
      </w:r>
    </w:p>
    <w:p w14:paraId="6AD6007C" w14:textId="4FFF7C2C" w:rsidR="00017499" w:rsidRPr="0069569E" w:rsidRDefault="003F6163" w:rsidP="0069559E">
      <w:pPr>
        <w:ind w:left="567" w:hanging="567"/>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3219BD" w:rsidRPr="0069569E">
        <w:rPr>
          <w:color w:val="000000"/>
          <w:sz w:val="22"/>
          <w:szCs w:val="22"/>
          <w:lang w:val="lt-LT"/>
        </w:rPr>
        <w:t xml:space="preserve"> alfa</w:t>
      </w:r>
    </w:p>
    <w:p w14:paraId="2EDD854B" w14:textId="77777777" w:rsidR="00017499" w:rsidRPr="0069569E" w:rsidRDefault="003F4DD5" w:rsidP="0069559E">
      <w:pPr>
        <w:ind w:left="567" w:hanging="567"/>
        <w:rPr>
          <w:color w:val="000000"/>
          <w:sz w:val="22"/>
          <w:szCs w:val="22"/>
          <w:lang w:val="lt-LT"/>
        </w:rPr>
      </w:pPr>
      <w:r w:rsidRPr="0069569E">
        <w:rPr>
          <w:color w:val="000000"/>
          <w:sz w:val="22"/>
          <w:szCs w:val="22"/>
          <w:lang w:val="lt-LT"/>
        </w:rPr>
        <w:t>s.c</w:t>
      </w:r>
      <w:r w:rsidR="00017499" w:rsidRPr="0069569E">
        <w:rPr>
          <w:color w:val="000000"/>
          <w:sz w:val="22"/>
          <w:szCs w:val="22"/>
          <w:lang w:val="lt-LT"/>
        </w:rPr>
        <w:t>.</w:t>
      </w:r>
    </w:p>
    <w:p w14:paraId="034F5C8D" w14:textId="77777777" w:rsidR="00017499" w:rsidRPr="0069569E" w:rsidRDefault="00017499" w:rsidP="0069559E">
      <w:pPr>
        <w:ind w:left="567" w:hanging="567"/>
        <w:rPr>
          <w:color w:val="000000"/>
          <w:sz w:val="22"/>
          <w:szCs w:val="22"/>
          <w:lang w:val="lt-LT"/>
        </w:rPr>
      </w:pPr>
    </w:p>
    <w:p w14:paraId="169E3995" w14:textId="77777777" w:rsidR="00017499" w:rsidRPr="0069569E" w:rsidRDefault="00017499" w:rsidP="0069559E">
      <w:pPr>
        <w:ind w:left="567" w:hanging="567"/>
        <w:rPr>
          <w:color w:val="000000"/>
          <w:sz w:val="22"/>
          <w:szCs w:val="22"/>
          <w:lang w:val="lt-LT"/>
        </w:rPr>
      </w:pPr>
    </w:p>
    <w:p w14:paraId="4F13D0FD"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2.</w:t>
      </w:r>
      <w:r w:rsidRPr="0069569E">
        <w:rPr>
          <w:b/>
          <w:color w:val="000000"/>
          <w:sz w:val="22"/>
          <w:szCs w:val="22"/>
          <w:lang w:val="lt-LT"/>
        </w:rPr>
        <w:tab/>
      </w:r>
      <w:r w:rsidRPr="0069569E">
        <w:rPr>
          <w:b/>
          <w:caps/>
          <w:color w:val="000000"/>
          <w:sz w:val="22"/>
          <w:szCs w:val="22"/>
          <w:lang w:val="lt-LT"/>
        </w:rPr>
        <w:t>vartojimo metodas</w:t>
      </w:r>
    </w:p>
    <w:p w14:paraId="46454BCF" w14:textId="77777777" w:rsidR="00017499" w:rsidRPr="0069569E" w:rsidRDefault="00017499" w:rsidP="0069559E">
      <w:pPr>
        <w:ind w:left="567" w:hanging="567"/>
        <w:rPr>
          <w:color w:val="000000"/>
          <w:sz w:val="22"/>
          <w:szCs w:val="22"/>
          <w:lang w:val="lt-LT"/>
        </w:rPr>
      </w:pPr>
    </w:p>
    <w:p w14:paraId="6B7A0C21" w14:textId="77777777" w:rsidR="00017499" w:rsidRPr="0069569E" w:rsidRDefault="00017499" w:rsidP="0069559E">
      <w:pPr>
        <w:ind w:left="567" w:hanging="567"/>
        <w:rPr>
          <w:color w:val="000000"/>
          <w:sz w:val="22"/>
          <w:szCs w:val="22"/>
          <w:lang w:val="lt-LT"/>
        </w:rPr>
      </w:pPr>
    </w:p>
    <w:p w14:paraId="44303637"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3.</w:t>
      </w:r>
      <w:r w:rsidRPr="0069569E">
        <w:rPr>
          <w:b/>
          <w:color w:val="000000"/>
          <w:sz w:val="22"/>
          <w:szCs w:val="22"/>
          <w:lang w:val="lt-LT"/>
        </w:rPr>
        <w:tab/>
      </w:r>
      <w:r w:rsidRPr="0069569E">
        <w:rPr>
          <w:b/>
          <w:caps/>
          <w:color w:val="000000"/>
          <w:sz w:val="22"/>
          <w:szCs w:val="22"/>
          <w:lang w:val="lt-LT"/>
        </w:rPr>
        <w:t>tinkamumo laikas</w:t>
      </w:r>
    </w:p>
    <w:p w14:paraId="089CA8EF" w14:textId="77777777" w:rsidR="00017499" w:rsidRPr="0069569E" w:rsidRDefault="00017499" w:rsidP="0069559E">
      <w:pPr>
        <w:ind w:left="567" w:hanging="567"/>
        <w:rPr>
          <w:color w:val="000000"/>
          <w:sz w:val="22"/>
          <w:szCs w:val="22"/>
          <w:lang w:val="lt-LT"/>
        </w:rPr>
      </w:pPr>
    </w:p>
    <w:p w14:paraId="7D09A134" w14:textId="77777777" w:rsidR="00017499" w:rsidRPr="0069569E" w:rsidRDefault="00F71D43" w:rsidP="0069559E">
      <w:pPr>
        <w:ind w:left="567" w:hanging="567"/>
        <w:rPr>
          <w:i/>
          <w:color w:val="000000"/>
          <w:sz w:val="22"/>
          <w:szCs w:val="22"/>
          <w:lang w:val="lt-LT"/>
        </w:rPr>
      </w:pPr>
      <w:r w:rsidRPr="0069569E">
        <w:rPr>
          <w:color w:val="000000"/>
          <w:sz w:val="22"/>
          <w:szCs w:val="22"/>
          <w:lang w:val="lt-LT"/>
        </w:rPr>
        <w:t>EXP</w:t>
      </w:r>
    </w:p>
    <w:p w14:paraId="757A338F" w14:textId="77777777" w:rsidR="00017499" w:rsidRPr="0069569E" w:rsidRDefault="00017499" w:rsidP="0069559E">
      <w:pPr>
        <w:ind w:left="567" w:hanging="567"/>
        <w:rPr>
          <w:color w:val="000000"/>
          <w:sz w:val="22"/>
          <w:szCs w:val="22"/>
          <w:lang w:val="lt-LT"/>
        </w:rPr>
      </w:pPr>
    </w:p>
    <w:p w14:paraId="6C18F5E6" w14:textId="77777777" w:rsidR="00017499" w:rsidRPr="0069569E" w:rsidRDefault="00017499" w:rsidP="0069559E">
      <w:pPr>
        <w:ind w:left="567" w:hanging="567"/>
        <w:rPr>
          <w:color w:val="000000"/>
          <w:sz w:val="22"/>
          <w:szCs w:val="22"/>
          <w:lang w:val="lt-LT"/>
        </w:rPr>
      </w:pPr>
    </w:p>
    <w:p w14:paraId="149E69A0"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t>PARUOŠIMO Data</w:t>
      </w:r>
    </w:p>
    <w:p w14:paraId="1C46D65A" w14:textId="77777777" w:rsidR="00017499" w:rsidRPr="0069569E" w:rsidRDefault="00017499" w:rsidP="0069559E">
      <w:pPr>
        <w:pStyle w:val="BodyText"/>
        <w:numPr>
          <w:ilvl w:val="12"/>
          <w:numId w:val="0"/>
        </w:numPr>
        <w:tabs>
          <w:tab w:val="left" w:pos="4395"/>
          <w:tab w:val="left" w:pos="4678"/>
          <w:tab w:val="left" w:pos="4820"/>
          <w:tab w:val="left" w:pos="5245"/>
        </w:tabs>
        <w:rPr>
          <w:color w:val="000000"/>
          <w:szCs w:val="22"/>
          <w:lang w:val="lt-LT"/>
        </w:rPr>
      </w:pPr>
    </w:p>
    <w:p w14:paraId="6499E926" w14:textId="77777777" w:rsidR="00017499" w:rsidRPr="0069569E" w:rsidRDefault="00017499" w:rsidP="0069559E">
      <w:pPr>
        <w:pStyle w:val="BodyTextIndent"/>
        <w:tabs>
          <w:tab w:val="clear" w:pos="567"/>
        </w:tabs>
        <w:rPr>
          <w:color w:val="000000"/>
          <w:szCs w:val="22"/>
          <w:lang w:val="lt-LT"/>
        </w:rPr>
      </w:pPr>
      <w:r w:rsidRPr="0069569E">
        <w:rPr>
          <w:color w:val="000000"/>
          <w:szCs w:val="22"/>
          <w:lang w:val="lt-LT"/>
        </w:rPr>
        <w:t>Data:</w:t>
      </w:r>
    </w:p>
    <w:p w14:paraId="7F924851" w14:textId="77777777" w:rsidR="00017499" w:rsidRPr="0069569E" w:rsidRDefault="00017499" w:rsidP="0069559E">
      <w:pPr>
        <w:ind w:left="567" w:hanging="567"/>
        <w:rPr>
          <w:color w:val="000000"/>
          <w:sz w:val="22"/>
          <w:szCs w:val="22"/>
          <w:lang w:val="lt-LT"/>
        </w:rPr>
      </w:pPr>
    </w:p>
    <w:p w14:paraId="29ED52BF" w14:textId="77777777" w:rsidR="00017499" w:rsidRPr="0069569E" w:rsidRDefault="00017499" w:rsidP="0069559E">
      <w:pPr>
        <w:ind w:left="567" w:hanging="567"/>
        <w:rPr>
          <w:color w:val="000000"/>
          <w:sz w:val="22"/>
          <w:szCs w:val="22"/>
          <w:lang w:val="lt-LT"/>
        </w:rPr>
      </w:pPr>
    </w:p>
    <w:p w14:paraId="108C4507"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5.</w:t>
      </w:r>
      <w:r w:rsidRPr="0069569E">
        <w:rPr>
          <w:b/>
          <w:caps/>
          <w:color w:val="000000"/>
          <w:sz w:val="22"/>
          <w:szCs w:val="22"/>
          <w:lang w:val="lt-LT"/>
        </w:rPr>
        <w:tab/>
        <w:t>serijos numeris</w:t>
      </w:r>
    </w:p>
    <w:p w14:paraId="7040D6A3" w14:textId="77777777" w:rsidR="00017499" w:rsidRPr="0069569E" w:rsidRDefault="00017499" w:rsidP="0069559E">
      <w:pPr>
        <w:ind w:left="567" w:hanging="567"/>
        <w:rPr>
          <w:color w:val="000000"/>
          <w:sz w:val="22"/>
          <w:szCs w:val="22"/>
          <w:lang w:val="lt-LT"/>
        </w:rPr>
      </w:pPr>
    </w:p>
    <w:p w14:paraId="027714CB" w14:textId="77777777" w:rsidR="00017499" w:rsidRPr="0069569E" w:rsidRDefault="00F71D43" w:rsidP="0069559E">
      <w:pPr>
        <w:ind w:left="567" w:hanging="567"/>
        <w:rPr>
          <w:color w:val="000000"/>
          <w:sz w:val="22"/>
          <w:szCs w:val="22"/>
          <w:lang w:val="lt-LT"/>
        </w:rPr>
      </w:pPr>
      <w:r w:rsidRPr="0069569E">
        <w:rPr>
          <w:color w:val="000000"/>
          <w:sz w:val="22"/>
          <w:szCs w:val="22"/>
          <w:lang w:val="lt-LT"/>
        </w:rPr>
        <w:t>Lot</w:t>
      </w:r>
    </w:p>
    <w:p w14:paraId="2D6560AD" w14:textId="77777777" w:rsidR="00017499" w:rsidRPr="0069569E" w:rsidRDefault="00017499" w:rsidP="0069559E">
      <w:pPr>
        <w:ind w:left="567" w:hanging="567"/>
        <w:rPr>
          <w:color w:val="000000"/>
          <w:sz w:val="22"/>
          <w:szCs w:val="22"/>
          <w:lang w:val="lt-LT"/>
        </w:rPr>
      </w:pPr>
    </w:p>
    <w:p w14:paraId="253A97C8" w14:textId="77777777" w:rsidR="00017499" w:rsidRPr="0069569E" w:rsidRDefault="00017499" w:rsidP="0069559E">
      <w:pPr>
        <w:ind w:left="567" w:hanging="567"/>
        <w:rPr>
          <w:color w:val="000000"/>
          <w:sz w:val="22"/>
          <w:szCs w:val="22"/>
          <w:lang w:val="lt-LT"/>
        </w:rPr>
      </w:pPr>
    </w:p>
    <w:p w14:paraId="53DD9059"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r w:rsidRPr="0069569E">
        <w:rPr>
          <w:b/>
          <w:caps/>
          <w:color w:val="000000"/>
          <w:sz w:val="22"/>
          <w:szCs w:val="22"/>
          <w:lang w:val="lt-LT"/>
        </w:rPr>
        <w:t>6.</w:t>
      </w:r>
      <w:r w:rsidRPr="0069569E">
        <w:rPr>
          <w:b/>
          <w:caps/>
          <w:color w:val="000000"/>
          <w:sz w:val="22"/>
          <w:szCs w:val="22"/>
          <w:lang w:val="lt-LT"/>
        </w:rPr>
        <w:tab/>
        <w:t>kiekis</w:t>
      </w:r>
      <w:r w:rsidRPr="0069569E">
        <w:rPr>
          <w:b/>
          <w:color w:val="000000"/>
          <w:sz w:val="22"/>
          <w:szCs w:val="22"/>
          <w:lang w:val="lt-LT"/>
        </w:rPr>
        <w:t xml:space="preserve"> (MASĖ, TŪRIS ARBA VIENETAI)</w:t>
      </w:r>
    </w:p>
    <w:p w14:paraId="75F7851D" w14:textId="77777777" w:rsidR="00017499" w:rsidRPr="0069569E" w:rsidRDefault="00017499" w:rsidP="0069559E">
      <w:pPr>
        <w:ind w:left="567" w:hanging="567"/>
        <w:rPr>
          <w:color w:val="000000"/>
          <w:sz w:val="22"/>
          <w:szCs w:val="22"/>
          <w:lang w:val="lt-LT"/>
        </w:rPr>
      </w:pPr>
    </w:p>
    <w:p w14:paraId="33BAA11F" w14:textId="174B7AC1" w:rsidR="00820B46" w:rsidRPr="0069569E" w:rsidRDefault="00820B46" w:rsidP="0069559E">
      <w:pPr>
        <w:rPr>
          <w:sz w:val="22"/>
          <w:szCs w:val="22"/>
          <w:lang w:val="lt-LT"/>
        </w:rPr>
      </w:pPr>
      <w:r w:rsidRPr="0069569E">
        <w:rPr>
          <w:sz w:val="22"/>
          <w:szCs w:val="22"/>
          <w:lang w:val="lt-LT"/>
        </w:rPr>
        <w:t>600 TV/</w:t>
      </w:r>
      <w:r w:rsidR="00277C01" w:rsidRPr="0069569E">
        <w:rPr>
          <w:sz w:val="22"/>
          <w:szCs w:val="22"/>
          <w:lang w:val="lt-LT"/>
        </w:rPr>
        <w:t>flakon</w:t>
      </w:r>
      <w:r w:rsidRPr="0069569E">
        <w:rPr>
          <w:sz w:val="22"/>
          <w:szCs w:val="22"/>
          <w:lang w:val="lt-LT"/>
        </w:rPr>
        <w:t>e</w:t>
      </w:r>
    </w:p>
    <w:p w14:paraId="19C3F835" w14:textId="77777777" w:rsidR="00017499" w:rsidRPr="0069569E" w:rsidRDefault="00017499" w:rsidP="0069559E">
      <w:pPr>
        <w:rPr>
          <w:color w:val="000000"/>
          <w:sz w:val="22"/>
          <w:szCs w:val="22"/>
          <w:lang w:val="lt-LT"/>
        </w:rPr>
      </w:pPr>
    </w:p>
    <w:p w14:paraId="0E15C9D8" w14:textId="77777777" w:rsidR="00017499" w:rsidRPr="0069569E" w:rsidRDefault="00017499" w:rsidP="0069559E">
      <w:pPr>
        <w:rPr>
          <w:color w:val="000000"/>
          <w:sz w:val="22"/>
          <w:szCs w:val="22"/>
          <w:lang w:val="lt-LT"/>
        </w:rPr>
      </w:pPr>
    </w:p>
    <w:p w14:paraId="74ED2CF8"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7.</w:t>
      </w:r>
      <w:r w:rsidRPr="0069569E">
        <w:rPr>
          <w:b/>
          <w:caps/>
          <w:color w:val="000000"/>
          <w:sz w:val="22"/>
          <w:szCs w:val="22"/>
          <w:lang w:val="lt-LT"/>
        </w:rPr>
        <w:tab/>
        <w:t>KITA</w:t>
      </w:r>
    </w:p>
    <w:p w14:paraId="49E32D90" w14:textId="77777777" w:rsidR="00017499" w:rsidRPr="0069569E" w:rsidRDefault="00017499" w:rsidP="0069559E">
      <w:pPr>
        <w:rPr>
          <w:color w:val="000000"/>
          <w:sz w:val="22"/>
          <w:szCs w:val="22"/>
          <w:lang w:val="lt-LT"/>
        </w:rPr>
      </w:pPr>
    </w:p>
    <w:p w14:paraId="2B57D6BD" w14:textId="77777777" w:rsidR="00017499" w:rsidRPr="0069569E" w:rsidRDefault="00017499" w:rsidP="0069559E">
      <w:pPr>
        <w:rPr>
          <w:color w:val="000000"/>
          <w:sz w:val="22"/>
          <w:szCs w:val="22"/>
          <w:lang w:val="lt-LT"/>
        </w:rPr>
      </w:pPr>
    </w:p>
    <w:p w14:paraId="63D5D9F0"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Minimali informacija ant mažų VIDINIŲ pakuočių</w:t>
      </w:r>
    </w:p>
    <w:p w14:paraId="1E16BEC1" w14:textId="77777777" w:rsidR="0034319B" w:rsidRPr="0069569E" w:rsidRDefault="0034319B"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p>
    <w:p w14:paraId="69A0C189" w14:textId="77777777" w:rsidR="00017499" w:rsidRPr="0069569E" w:rsidRDefault="00313F1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sz w:val="22"/>
          <w:szCs w:val="22"/>
          <w:lang w:val="lt-LT"/>
        </w:rPr>
        <w:t>GONAL-f 450 TV/0,75 ML,</w:t>
      </w:r>
      <w:r w:rsidRPr="0069569E">
        <w:rPr>
          <w:b/>
          <w:bCs/>
          <w:sz w:val="22"/>
          <w:szCs w:val="22"/>
          <w:lang w:val="lt-LT"/>
        </w:rPr>
        <w:t xml:space="preserve"> </w:t>
      </w:r>
      <w:r w:rsidR="00017499" w:rsidRPr="0069569E">
        <w:rPr>
          <w:b/>
          <w:color w:val="000000"/>
          <w:sz w:val="22"/>
          <w:szCs w:val="22"/>
          <w:lang w:val="lt-LT"/>
        </w:rPr>
        <w:t>TIRPIKLIU UŽPILDYTO ŠVIRKŠTO ETIKETĖ</w:t>
      </w:r>
    </w:p>
    <w:p w14:paraId="572D934A" w14:textId="77777777" w:rsidR="00017499" w:rsidRPr="0069569E" w:rsidRDefault="00017499" w:rsidP="0069559E">
      <w:pPr>
        <w:ind w:left="567" w:hanging="567"/>
        <w:rPr>
          <w:caps/>
          <w:color w:val="000000"/>
          <w:sz w:val="22"/>
          <w:szCs w:val="22"/>
          <w:lang w:val="lt-LT"/>
        </w:rPr>
      </w:pPr>
    </w:p>
    <w:p w14:paraId="0A7854A7" w14:textId="77777777" w:rsidR="00017499" w:rsidRPr="0069569E" w:rsidRDefault="00017499" w:rsidP="0069559E">
      <w:pPr>
        <w:ind w:left="567" w:hanging="567"/>
        <w:rPr>
          <w:caps/>
          <w:color w:val="000000"/>
          <w:sz w:val="22"/>
          <w:szCs w:val="22"/>
          <w:lang w:val="lt-LT"/>
        </w:rPr>
      </w:pPr>
    </w:p>
    <w:p w14:paraId="45544B2E"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 ir vartojimo būdas (-ai)</w:t>
      </w:r>
    </w:p>
    <w:p w14:paraId="4DD50C9C" w14:textId="77777777" w:rsidR="00017499" w:rsidRPr="0069569E" w:rsidRDefault="00017499" w:rsidP="0069559E">
      <w:pPr>
        <w:ind w:left="567" w:hanging="567"/>
        <w:rPr>
          <w:color w:val="000000"/>
          <w:sz w:val="22"/>
          <w:szCs w:val="22"/>
          <w:lang w:val="lt-LT"/>
        </w:rPr>
      </w:pPr>
    </w:p>
    <w:p w14:paraId="0151A1E7"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Tirpiklis</w:t>
      </w:r>
      <w:r w:rsidR="00F71D43" w:rsidRPr="0069569E">
        <w:rPr>
          <w:color w:val="000000"/>
          <w:sz w:val="22"/>
          <w:szCs w:val="22"/>
          <w:lang w:val="lt-LT"/>
        </w:rPr>
        <w:t>,</w:t>
      </w:r>
      <w:r w:rsidRPr="0069569E">
        <w:rPr>
          <w:color w:val="000000"/>
          <w:sz w:val="22"/>
          <w:szCs w:val="22"/>
          <w:lang w:val="lt-LT"/>
        </w:rPr>
        <w:t xml:space="preserve"> skirtas GONAL</w:t>
      </w:r>
      <w:r w:rsidRPr="0069569E">
        <w:rPr>
          <w:color w:val="000000"/>
          <w:sz w:val="22"/>
          <w:szCs w:val="22"/>
          <w:lang w:val="lt-LT"/>
        </w:rPr>
        <w:noBreakHyphen/>
        <w:t>f 450 TV/0,75 ml</w:t>
      </w:r>
    </w:p>
    <w:p w14:paraId="33BCDD9B" w14:textId="45B0FEA0" w:rsidR="00F71135" w:rsidRPr="0069569E" w:rsidRDefault="003F6163" w:rsidP="0069559E">
      <w:pPr>
        <w:tabs>
          <w:tab w:val="left" w:pos="4678"/>
          <w:tab w:val="left" w:pos="5245"/>
        </w:tabs>
        <w:rPr>
          <w:color w:val="000000"/>
          <w:sz w:val="22"/>
          <w:szCs w:val="22"/>
          <w:lang w:val="lt-LT"/>
        </w:rPr>
      </w:pPr>
      <w:r>
        <w:rPr>
          <w:color w:val="000000"/>
          <w:sz w:val="22"/>
          <w:szCs w:val="22"/>
          <w:lang w:val="lt-LT"/>
        </w:rPr>
        <w:t>i</w:t>
      </w:r>
      <w:r w:rsidR="00F71135" w:rsidRPr="0069569E">
        <w:rPr>
          <w:color w:val="000000"/>
          <w:sz w:val="22"/>
          <w:szCs w:val="22"/>
          <w:lang w:val="lt-LT"/>
        </w:rPr>
        <w:t>njekcinis vanduo, 0,9</w:t>
      </w:r>
      <w:r w:rsidR="00F71135" w:rsidRPr="0069569E">
        <w:rPr>
          <w:color w:val="000000"/>
          <w:sz w:val="22"/>
          <w:szCs w:val="22"/>
          <w:lang w:val="lt-LT"/>
        </w:rPr>
        <w:sym w:font="Symbol" w:char="F025"/>
      </w:r>
      <w:r w:rsidR="00F71135" w:rsidRPr="0069569E">
        <w:rPr>
          <w:color w:val="000000"/>
          <w:sz w:val="22"/>
          <w:szCs w:val="22"/>
          <w:lang w:val="lt-LT"/>
        </w:rPr>
        <w:t xml:space="preserve"> </w:t>
      </w:r>
      <w:proofErr w:type="spellStart"/>
      <w:r w:rsidR="00F71135" w:rsidRPr="0069569E">
        <w:rPr>
          <w:color w:val="000000"/>
          <w:sz w:val="22"/>
          <w:szCs w:val="22"/>
          <w:lang w:val="lt-LT"/>
        </w:rPr>
        <w:t>benzilo</w:t>
      </w:r>
      <w:proofErr w:type="spellEnd"/>
      <w:r w:rsidR="00F71135" w:rsidRPr="0069569E">
        <w:rPr>
          <w:color w:val="000000"/>
          <w:sz w:val="22"/>
          <w:szCs w:val="22"/>
          <w:lang w:val="lt-LT"/>
        </w:rPr>
        <w:t xml:space="preserve"> alkoholis</w:t>
      </w:r>
    </w:p>
    <w:p w14:paraId="6F8E501C" w14:textId="77777777" w:rsidR="00017499" w:rsidRPr="0069569E" w:rsidRDefault="00017499" w:rsidP="0069559E">
      <w:pPr>
        <w:ind w:left="567" w:hanging="567"/>
        <w:rPr>
          <w:color w:val="000000"/>
          <w:sz w:val="22"/>
          <w:szCs w:val="22"/>
          <w:lang w:val="lt-LT"/>
        </w:rPr>
      </w:pPr>
    </w:p>
    <w:p w14:paraId="41A42E7B" w14:textId="77777777" w:rsidR="00017499" w:rsidRPr="0069569E" w:rsidRDefault="00017499" w:rsidP="0069559E">
      <w:pPr>
        <w:ind w:left="567" w:hanging="567"/>
        <w:rPr>
          <w:color w:val="000000"/>
          <w:sz w:val="22"/>
          <w:szCs w:val="22"/>
          <w:lang w:val="lt-LT"/>
        </w:rPr>
      </w:pPr>
    </w:p>
    <w:p w14:paraId="529800EB"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2.</w:t>
      </w:r>
      <w:r w:rsidRPr="0069569E">
        <w:rPr>
          <w:b/>
          <w:color w:val="000000"/>
          <w:sz w:val="22"/>
          <w:szCs w:val="22"/>
          <w:lang w:val="lt-LT"/>
        </w:rPr>
        <w:tab/>
      </w:r>
      <w:r w:rsidRPr="0069569E">
        <w:rPr>
          <w:b/>
          <w:caps/>
          <w:color w:val="000000"/>
          <w:sz w:val="22"/>
          <w:szCs w:val="22"/>
          <w:lang w:val="lt-LT"/>
        </w:rPr>
        <w:t>vartojimo metodas</w:t>
      </w:r>
    </w:p>
    <w:p w14:paraId="2C682837" w14:textId="77777777" w:rsidR="00017499" w:rsidRPr="0069569E" w:rsidRDefault="00017499" w:rsidP="0069559E">
      <w:pPr>
        <w:ind w:left="567" w:hanging="567"/>
        <w:rPr>
          <w:color w:val="000000"/>
          <w:sz w:val="22"/>
          <w:szCs w:val="22"/>
          <w:lang w:val="lt-LT"/>
        </w:rPr>
      </w:pPr>
    </w:p>
    <w:p w14:paraId="32DB8E96" w14:textId="77777777" w:rsidR="00017499" w:rsidRPr="0069569E" w:rsidRDefault="00017499" w:rsidP="0069559E">
      <w:pPr>
        <w:ind w:left="567" w:hanging="567"/>
        <w:rPr>
          <w:color w:val="000000"/>
          <w:sz w:val="22"/>
          <w:szCs w:val="22"/>
          <w:lang w:val="lt-LT"/>
        </w:rPr>
      </w:pPr>
    </w:p>
    <w:p w14:paraId="2BF9EAB5"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3.</w:t>
      </w:r>
      <w:r w:rsidRPr="0069569E">
        <w:rPr>
          <w:b/>
          <w:color w:val="000000"/>
          <w:sz w:val="22"/>
          <w:szCs w:val="22"/>
          <w:lang w:val="lt-LT"/>
        </w:rPr>
        <w:tab/>
      </w:r>
      <w:r w:rsidRPr="0069569E">
        <w:rPr>
          <w:b/>
          <w:caps/>
          <w:color w:val="000000"/>
          <w:sz w:val="22"/>
          <w:szCs w:val="22"/>
          <w:lang w:val="lt-LT"/>
        </w:rPr>
        <w:t>tinkamumo laikas</w:t>
      </w:r>
    </w:p>
    <w:p w14:paraId="2DADEFE8" w14:textId="77777777" w:rsidR="00017499" w:rsidRPr="0069569E" w:rsidRDefault="00017499" w:rsidP="0069559E">
      <w:pPr>
        <w:ind w:left="567" w:hanging="567"/>
        <w:rPr>
          <w:color w:val="000000"/>
          <w:sz w:val="22"/>
          <w:szCs w:val="22"/>
          <w:lang w:val="lt-LT"/>
        </w:rPr>
      </w:pPr>
    </w:p>
    <w:p w14:paraId="04D95C12" w14:textId="77777777" w:rsidR="00017499" w:rsidRPr="0069569E" w:rsidRDefault="00346555" w:rsidP="0069559E">
      <w:pPr>
        <w:ind w:left="567" w:hanging="567"/>
        <w:rPr>
          <w:color w:val="000000"/>
          <w:sz w:val="22"/>
          <w:szCs w:val="22"/>
          <w:lang w:val="lt-LT"/>
        </w:rPr>
      </w:pPr>
      <w:r w:rsidRPr="0069569E">
        <w:rPr>
          <w:color w:val="000000"/>
          <w:sz w:val="22"/>
          <w:szCs w:val="22"/>
          <w:lang w:val="lt-LT"/>
        </w:rPr>
        <w:t>EXP</w:t>
      </w:r>
    </w:p>
    <w:p w14:paraId="21ADC847" w14:textId="77777777" w:rsidR="00017499" w:rsidRPr="0069569E" w:rsidRDefault="00017499" w:rsidP="0069559E">
      <w:pPr>
        <w:ind w:left="567" w:hanging="567"/>
        <w:rPr>
          <w:color w:val="000000"/>
          <w:sz w:val="22"/>
          <w:szCs w:val="22"/>
          <w:lang w:val="lt-LT"/>
        </w:rPr>
      </w:pPr>
    </w:p>
    <w:p w14:paraId="22E905F0" w14:textId="77777777" w:rsidR="00017499" w:rsidRPr="0069569E" w:rsidRDefault="00017499" w:rsidP="0069559E">
      <w:pPr>
        <w:ind w:left="567" w:hanging="567"/>
        <w:rPr>
          <w:color w:val="000000"/>
          <w:sz w:val="22"/>
          <w:szCs w:val="22"/>
          <w:lang w:val="lt-LT"/>
        </w:rPr>
      </w:pPr>
    </w:p>
    <w:p w14:paraId="6095A03A"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t>serijos numeris</w:t>
      </w:r>
    </w:p>
    <w:p w14:paraId="6730BB51" w14:textId="77777777" w:rsidR="00017499" w:rsidRPr="0069569E" w:rsidRDefault="00017499" w:rsidP="0069559E">
      <w:pPr>
        <w:ind w:left="567" w:hanging="567"/>
        <w:rPr>
          <w:color w:val="000000"/>
          <w:sz w:val="22"/>
          <w:szCs w:val="22"/>
          <w:lang w:val="lt-LT"/>
        </w:rPr>
      </w:pPr>
    </w:p>
    <w:p w14:paraId="538F01FE" w14:textId="77777777" w:rsidR="00017499" w:rsidRPr="0069569E" w:rsidRDefault="00346555" w:rsidP="0069559E">
      <w:pPr>
        <w:ind w:left="567" w:hanging="567"/>
        <w:rPr>
          <w:color w:val="000000"/>
          <w:sz w:val="22"/>
          <w:szCs w:val="22"/>
          <w:lang w:val="lt-LT"/>
        </w:rPr>
      </w:pPr>
      <w:r w:rsidRPr="0069569E">
        <w:rPr>
          <w:color w:val="000000"/>
          <w:sz w:val="22"/>
          <w:szCs w:val="22"/>
          <w:lang w:val="lt-LT"/>
        </w:rPr>
        <w:t>Lot</w:t>
      </w:r>
    </w:p>
    <w:p w14:paraId="304C58DF" w14:textId="77777777" w:rsidR="00017499" w:rsidRPr="0069569E" w:rsidRDefault="00017499" w:rsidP="0069559E">
      <w:pPr>
        <w:ind w:left="567" w:hanging="567"/>
        <w:rPr>
          <w:color w:val="000000"/>
          <w:sz w:val="22"/>
          <w:szCs w:val="22"/>
          <w:lang w:val="lt-LT"/>
        </w:rPr>
      </w:pPr>
    </w:p>
    <w:p w14:paraId="7BFA368E" w14:textId="77777777" w:rsidR="00017499" w:rsidRPr="0069569E" w:rsidRDefault="00017499" w:rsidP="0069559E">
      <w:pPr>
        <w:ind w:left="567" w:hanging="567"/>
        <w:rPr>
          <w:color w:val="000000"/>
          <w:sz w:val="22"/>
          <w:szCs w:val="22"/>
          <w:lang w:val="lt-LT"/>
        </w:rPr>
      </w:pPr>
    </w:p>
    <w:p w14:paraId="490BD3BB"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r w:rsidRPr="0069569E">
        <w:rPr>
          <w:b/>
          <w:caps/>
          <w:color w:val="000000"/>
          <w:sz w:val="22"/>
          <w:szCs w:val="22"/>
          <w:lang w:val="lt-LT"/>
        </w:rPr>
        <w:t>5.</w:t>
      </w:r>
      <w:r w:rsidRPr="0069569E">
        <w:rPr>
          <w:b/>
          <w:caps/>
          <w:color w:val="000000"/>
          <w:sz w:val="22"/>
          <w:szCs w:val="22"/>
          <w:lang w:val="lt-LT"/>
        </w:rPr>
        <w:tab/>
        <w:t>kiekis</w:t>
      </w:r>
      <w:r w:rsidRPr="0069569E">
        <w:rPr>
          <w:b/>
          <w:color w:val="000000"/>
          <w:sz w:val="22"/>
          <w:szCs w:val="22"/>
          <w:lang w:val="lt-LT"/>
        </w:rPr>
        <w:t xml:space="preserve"> (MASĖ, TŪRIS ARBA VIENETAI)</w:t>
      </w:r>
    </w:p>
    <w:p w14:paraId="65C6875F" w14:textId="77777777" w:rsidR="00017499" w:rsidRPr="0069569E" w:rsidRDefault="00017499" w:rsidP="0069559E">
      <w:pPr>
        <w:ind w:left="567" w:hanging="567"/>
        <w:rPr>
          <w:color w:val="000000"/>
          <w:sz w:val="22"/>
          <w:szCs w:val="22"/>
          <w:lang w:val="lt-LT"/>
        </w:rPr>
      </w:pPr>
    </w:p>
    <w:p w14:paraId="0C442A92"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1 ml/užpildytame švirkšte</w:t>
      </w:r>
    </w:p>
    <w:p w14:paraId="2E21DB76" w14:textId="77777777" w:rsidR="00017499" w:rsidRPr="0069569E" w:rsidRDefault="00017499" w:rsidP="0069559E">
      <w:pPr>
        <w:rPr>
          <w:color w:val="000000"/>
          <w:sz w:val="22"/>
          <w:szCs w:val="22"/>
          <w:lang w:val="lt-LT"/>
        </w:rPr>
      </w:pPr>
    </w:p>
    <w:p w14:paraId="63ED0F16" w14:textId="77777777" w:rsidR="00017499" w:rsidRPr="0069569E" w:rsidRDefault="00017499" w:rsidP="0069559E">
      <w:pPr>
        <w:rPr>
          <w:color w:val="000000"/>
          <w:sz w:val="22"/>
          <w:szCs w:val="22"/>
          <w:lang w:val="lt-LT"/>
        </w:rPr>
      </w:pPr>
    </w:p>
    <w:p w14:paraId="1868BB4D"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KITA</w:t>
      </w:r>
    </w:p>
    <w:p w14:paraId="04E63991" w14:textId="77777777" w:rsidR="00017499" w:rsidRPr="0069569E" w:rsidRDefault="00017499" w:rsidP="0069559E">
      <w:pPr>
        <w:rPr>
          <w:color w:val="000000"/>
          <w:sz w:val="22"/>
          <w:szCs w:val="22"/>
          <w:lang w:val="lt-LT"/>
        </w:rPr>
      </w:pPr>
    </w:p>
    <w:p w14:paraId="0F3B12D2" w14:textId="77777777" w:rsidR="00017499" w:rsidRPr="0069569E" w:rsidRDefault="00017499" w:rsidP="0069559E">
      <w:pPr>
        <w:rPr>
          <w:color w:val="000000"/>
          <w:sz w:val="22"/>
          <w:szCs w:val="22"/>
          <w:lang w:val="lt-LT"/>
        </w:rPr>
      </w:pPr>
    </w:p>
    <w:p w14:paraId="759EE97C" w14:textId="643EC922" w:rsidR="00CE2103" w:rsidRPr="0069569E" w:rsidRDefault="005A12B6" w:rsidP="00CE2103">
      <w:pPr>
        <w:keepNext/>
        <w:pBdr>
          <w:top w:val="single" w:sz="4" w:space="1" w:color="auto"/>
          <w:left w:val="single" w:sz="4" w:space="4" w:color="auto"/>
          <w:bottom w:val="single" w:sz="4" w:space="1" w:color="auto"/>
          <w:right w:val="single" w:sz="4" w:space="4" w:color="auto"/>
        </w:pBdr>
        <w:tabs>
          <w:tab w:val="left" w:pos="4820"/>
        </w:tabs>
        <w:rPr>
          <w:b/>
          <w:caps/>
          <w:sz w:val="22"/>
          <w:szCs w:val="22"/>
          <w:lang w:val="lt-LT"/>
        </w:rPr>
      </w:pPr>
      <w:r>
        <w:rPr>
          <w:color w:val="000000"/>
          <w:sz w:val="22"/>
          <w:szCs w:val="22"/>
          <w:lang w:val="lt-LT"/>
        </w:rPr>
        <w:br w:type="page"/>
      </w:r>
      <w:r w:rsidR="00CE2103" w:rsidRPr="0069569E">
        <w:rPr>
          <w:b/>
          <w:caps/>
          <w:sz w:val="22"/>
          <w:szCs w:val="22"/>
          <w:lang w:val="lt-LT"/>
        </w:rPr>
        <w:lastRenderedPageBreak/>
        <w:t>INFORMACIJA ANT IŠORINĖS PAKUOTĖS</w:t>
      </w:r>
    </w:p>
    <w:p w14:paraId="6C70403E"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4820"/>
        </w:tabs>
        <w:rPr>
          <w:b/>
          <w:caps/>
          <w:sz w:val="22"/>
          <w:szCs w:val="22"/>
          <w:lang w:val="lt-LT"/>
        </w:rPr>
      </w:pPr>
    </w:p>
    <w:p w14:paraId="295D70A7"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4820"/>
        </w:tabs>
        <w:rPr>
          <w:b/>
          <w:caps/>
          <w:sz w:val="22"/>
          <w:szCs w:val="22"/>
          <w:lang w:val="lt-LT"/>
        </w:rPr>
      </w:pPr>
      <w:r w:rsidRPr="0069569E">
        <w:rPr>
          <w:b/>
          <w:caps/>
          <w:sz w:val="22"/>
          <w:szCs w:val="22"/>
          <w:lang w:val="lt-LT"/>
        </w:rPr>
        <w:t>GONAL-</w:t>
      </w:r>
      <w:r w:rsidRPr="0069569E">
        <w:rPr>
          <w:b/>
          <w:sz w:val="22"/>
          <w:szCs w:val="22"/>
          <w:lang w:val="lt-LT"/>
        </w:rPr>
        <w:t>f</w:t>
      </w:r>
      <w:r w:rsidRPr="0069569E">
        <w:rPr>
          <w:b/>
          <w:caps/>
          <w:sz w:val="22"/>
          <w:szCs w:val="22"/>
          <w:lang w:val="lt-LT"/>
        </w:rPr>
        <w:t xml:space="preserve"> 150 TV/0,25 ML ŠVIRKŠTIKLIS, DĖŽUTĖJE YRA 1 UŽPILDYTAS ŠVIRKŠTIKLIS</w:t>
      </w:r>
    </w:p>
    <w:p w14:paraId="00B78054" w14:textId="77777777" w:rsidR="00CE2103" w:rsidRPr="0069569E" w:rsidRDefault="00CE2103" w:rsidP="00CE2103">
      <w:pPr>
        <w:keepNext/>
        <w:tabs>
          <w:tab w:val="left" w:pos="4820"/>
        </w:tabs>
        <w:rPr>
          <w:sz w:val="22"/>
          <w:szCs w:val="22"/>
          <w:lang w:val="lt-LT"/>
        </w:rPr>
      </w:pPr>
    </w:p>
    <w:p w14:paraId="1AC2B8D6" w14:textId="77777777" w:rsidR="00CE2103" w:rsidRPr="0069569E" w:rsidRDefault="00CE2103" w:rsidP="00CE2103">
      <w:pPr>
        <w:keepNext/>
        <w:tabs>
          <w:tab w:val="left" w:pos="4820"/>
        </w:tabs>
        <w:rPr>
          <w:b/>
          <w:sz w:val="22"/>
          <w:szCs w:val="22"/>
          <w:lang w:val="lt-LT"/>
        </w:rPr>
      </w:pPr>
    </w:p>
    <w:p w14:paraId="3B39A490"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1.</w:t>
      </w:r>
      <w:r w:rsidRPr="0069569E">
        <w:rPr>
          <w:b/>
          <w:caps/>
          <w:sz w:val="22"/>
          <w:szCs w:val="22"/>
          <w:lang w:val="lt-LT"/>
        </w:rPr>
        <w:tab/>
        <w:t>VAISTINIO PREPARATO PAVADINIMAS</w:t>
      </w:r>
    </w:p>
    <w:p w14:paraId="2D6AFDD8" w14:textId="77777777" w:rsidR="00CE2103" w:rsidRPr="0069569E" w:rsidRDefault="00CE2103" w:rsidP="00CE2103">
      <w:pPr>
        <w:keepNext/>
        <w:rPr>
          <w:b/>
          <w:sz w:val="22"/>
          <w:szCs w:val="22"/>
          <w:lang w:val="lt-LT"/>
        </w:rPr>
      </w:pPr>
    </w:p>
    <w:p w14:paraId="7C991B3C" w14:textId="77777777" w:rsidR="00CE2103" w:rsidRPr="0069569E" w:rsidRDefault="00CE2103" w:rsidP="00CE2103">
      <w:pPr>
        <w:keepNext/>
        <w:rPr>
          <w:sz w:val="22"/>
          <w:szCs w:val="22"/>
          <w:lang w:val="lt-LT"/>
        </w:rPr>
      </w:pPr>
      <w:r w:rsidRPr="0069569E">
        <w:rPr>
          <w:sz w:val="22"/>
          <w:szCs w:val="22"/>
          <w:lang w:val="lt-LT"/>
        </w:rPr>
        <w:t xml:space="preserve">GONAL-f 150 TV/0,25 ml injekcinis tirpalas užpildytame </w:t>
      </w:r>
      <w:proofErr w:type="spellStart"/>
      <w:r w:rsidRPr="0069569E">
        <w:rPr>
          <w:sz w:val="22"/>
          <w:szCs w:val="22"/>
          <w:lang w:val="lt-LT"/>
        </w:rPr>
        <w:t>švirkštiklyje</w:t>
      </w:r>
      <w:proofErr w:type="spellEnd"/>
    </w:p>
    <w:p w14:paraId="18B6CFD9" w14:textId="77777777" w:rsidR="00CE2103" w:rsidRPr="0069569E" w:rsidRDefault="003F6163" w:rsidP="00CE2103">
      <w:pPr>
        <w:tabs>
          <w:tab w:val="left" w:pos="3938"/>
          <w:tab w:val="left" w:pos="8986"/>
        </w:tabs>
        <w:rPr>
          <w:sz w:val="22"/>
          <w:szCs w:val="22"/>
          <w:lang w:val="lt-LT"/>
        </w:rPr>
      </w:pPr>
      <w:proofErr w:type="spellStart"/>
      <w:r>
        <w:rPr>
          <w:sz w:val="22"/>
          <w:szCs w:val="22"/>
          <w:lang w:val="lt-LT"/>
        </w:rPr>
        <w:t>f</w:t>
      </w:r>
      <w:r w:rsidR="00CE2103" w:rsidRPr="0069569E">
        <w:rPr>
          <w:sz w:val="22"/>
          <w:szCs w:val="22"/>
          <w:lang w:val="lt-LT"/>
        </w:rPr>
        <w:t>olitropinas</w:t>
      </w:r>
      <w:proofErr w:type="spellEnd"/>
      <w:r w:rsidR="00CE2103" w:rsidRPr="0069569E">
        <w:rPr>
          <w:sz w:val="22"/>
          <w:szCs w:val="22"/>
          <w:lang w:val="lt-LT"/>
        </w:rPr>
        <w:t xml:space="preserve"> alfa</w:t>
      </w:r>
    </w:p>
    <w:p w14:paraId="385085D5" w14:textId="77777777" w:rsidR="00CE2103" w:rsidRPr="0069569E" w:rsidRDefault="00CE2103" w:rsidP="00CE2103">
      <w:pPr>
        <w:tabs>
          <w:tab w:val="left" w:pos="4820"/>
        </w:tabs>
        <w:rPr>
          <w:b/>
          <w:sz w:val="22"/>
          <w:szCs w:val="22"/>
          <w:lang w:val="lt-LT"/>
        </w:rPr>
      </w:pPr>
    </w:p>
    <w:p w14:paraId="042B1998" w14:textId="77777777" w:rsidR="00CE2103" w:rsidRPr="0069569E" w:rsidRDefault="00CE2103" w:rsidP="00CE2103">
      <w:pPr>
        <w:tabs>
          <w:tab w:val="left" w:pos="4820"/>
        </w:tabs>
        <w:rPr>
          <w:b/>
          <w:sz w:val="22"/>
          <w:szCs w:val="22"/>
          <w:lang w:val="lt-LT"/>
        </w:rPr>
      </w:pPr>
    </w:p>
    <w:p w14:paraId="04818E33"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2.</w:t>
      </w:r>
      <w:r w:rsidRPr="0069569E">
        <w:rPr>
          <w:b/>
          <w:caps/>
          <w:sz w:val="22"/>
          <w:szCs w:val="22"/>
          <w:lang w:val="lt-LT"/>
        </w:rPr>
        <w:tab/>
        <w:t>VEIKLIOJI (-IOS) MEDŽIAGA (-OS) IR JOS (-Ų) KIEKIS (-IAI)</w:t>
      </w:r>
    </w:p>
    <w:p w14:paraId="7938F3EB" w14:textId="77777777" w:rsidR="00CE2103" w:rsidRPr="0069569E" w:rsidRDefault="00CE2103" w:rsidP="00CE2103">
      <w:pPr>
        <w:keepNext/>
        <w:rPr>
          <w:sz w:val="22"/>
          <w:szCs w:val="22"/>
          <w:lang w:val="lt-LT"/>
        </w:rPr>
      </w:pPr>
    </w:p>
    <w:p w14:paraId="18F283D2" w14:textId="77777777" w:rsidR="00CE2103" w:rsidRPr="0069569E" w:rsidRDefault="00B520FA" w:rsidP="00CE2103">
      <w:pPr>
        <w:keepNext/>
        <w:rPr>
          <w:sz w:val="22"/>
          <w:szCs w:val="22"/>
          <w:lang w:val="lt-LT"/>
        </w:rPr>
      </w:pPr>
      <w:r w:rsidRPr="0069569E">
        <w:rPr>
          <w:sz w:val="22"/>
          <w:szCs w:val="22"/>
          <w:lang w:val="lt-LT"/>
        </w:rPr>
        <w:t>V</w:t>
      </w:r>
      <w:r w:rsidR="00CE2103" w:rsidRPr="0069569E">
        <w:rPr>
          <w:sz w:val="22"/>
          <w:szCs w:val="22"/>
          <w:lang w:val="lt-LT"/>
        </w:rPr>
        <w:t xml:space="preserve">iename </w:t>
      </w:r>
      <w:proofErr w:type="spellStart"/>
      <w:r w:rsidR="00732A1F" w:rsidRPr="0069569E">
        <w:rPr>
          <w:sz w:val="22"/>
          <w:szCs w:val="22"/>
          <w:lang w:val="lt-LT"/>
        </w:rPr>
        <w:t>daugiadoziame</w:t>
      </w:r>
      <w:proofErr w:type="spellEnd"/>
      <w:r w:rsidR="00732A1F" w:rsidRPr="0069569E">
        <w:rPr>
          <w:sz w:val="22"/>
          <w:szCs w:val="22"/>
          <w:lang w:val="lt-LT"/>
        </w:rPr>
        <w:t xml:space="preserve"> </w:t>
      </w:r>
      <w:r w:rsidR="00CE2103" w:rsidRPr="0069569E">
        <w:rPr>
          <w:sz w:val="22"/>
          <w:szCs w:val="22"/>
          <w:lang w:val="lt-LT"/>
        </w:rPr>
        <w:t xml:space="preserve">užpildytame </w:t>
      </w:r>
      <w:proofErr w:type="spellStart"/>
      <w:r w:rsidR="00CE2103" w:rsidRPr="0069569E">
        <w:rPr>
          <w:sz w:val="22"/>
          <w:szCs w:val="22"/>
          <w:lang w:val="lt-LT"/>
        </w:rPr>
        <w:t>švirkštiklyje</w:t>
      </w:r>
      <w:proofErr w:type="spellEnd"/>
      <w:r w:rsidR="00CE2103" w:rsidRPr="0069569E">
        <w:rPr>
          <w:sz w:val="22"/>
          <w:szCs w:val="22"/>
          <w:lang w:val="lt-LT"/>
        </w:rPr>
        <w:t xml:space="preserve"> yra 150 TV </w:t>
      </w:r>
      <w:proofErr w:type="spellStart"/>
      <w:r w:rsidR="00CE2103" w:rsidRPr="0069569E">
        <w:rPr>
          <w:sz w:val="22"/>
          <w:szCs w:val="22"/>
          <w:lang w:val="lt-LT"/>
        </w:rPr>
        <w:t>folitropino</w:t>
      </w:r>
      <w:proofErr w:type="spellEnd"/>
      <w:r w:rsidR="00CE2103" w:rsidRPr="0069569E">
        <w:rPr>
          <w:sz w:val="22"/>
          <w:szCs w:val="22"/>
          <w:lang w:val="lt-LT"/>
        </w:rPr>
        <w:t xml:space="preserve"> alfa, atitinkančio 11 </w:t>
      </w:r>
      <w:proofErr w:type="spellStart"/>
      <w:r w:rsidR="00CE2103" w:rsidRPr="0069569E">
        <w:rPr>
          <w:sz w:val="22"/>
          <w:szCs w:val="22"/>
          <w:lang w:val="lt-LT"/>
        </w:rPr>
        <w:t>mikrogram</w:t>
      </w:r>
      <w:r w:rsidR="00BB6414" w:rsidRPr="0069569E">
        <w:rPr>
          <w:sz w:val="22"/>
          <w:szCs w:val="22"/>
          <w:lang w:val="lt-LT"/>
        </w:rPr>
        <w:t>ų</w:t>
      </w:r>
      <w:proofErr w:type="spellEnd"/>
      <w:r w:rsidR="00CE2103" w:rsidRPr="0069569E">
        <w:rPr>
          <w:sz w:val="22"/>
          <w:szCs w:val="22"/>
          <w:lang w:val="lt-LT"/>
        </w:rPr>
        <w:t xml:space="preserve"> 0,25 ml.</w:t>
      </w:r>
    </w:p>
    <w:p w14:paraId="2AB7D619" w14:textId="77777777" w:rsidR="00CE2103" w:rsidRPr="0069569E" w:rsidRDefault="00CE2103" w:rsidP="00CE2103">
      <w:pPr>
        <w:rPr>
          <w:sz w:val="22"/>
          <w:szCs w:val="22"/>
          <w:lang w:val="lt-LT"/>
        </w:rPr>
      </w:pPr>
      <w:r w:rsidRPr="0069569E">
        <w:rPr>
          <w:sz w:val="22"/>
          <w:szCs w:val="22"/>
          <w:lang w:val="lt-LT"/>
        </w:rPr>
        <w:t xml:space="preserve">1 ml tirpalo yra 600 TV </w:t>
      </w:r>
      <w:proofErr w:type="spellStart"/>
      <w:r w:rsidRPr="0069569E">
        <w:rPr>
          <w:sz w:val="22"/>
          <w:szCs w:val="22"/>
          <w:lang w:val="lt-LT"/>
        </w:rPr>
        <w:t>folitropino</w:t>
      </w:r>
      <w:proofErr w:type="spellEnd"/>
      <w:r w:rsidRPr="0069569E">
        <w:rPr>
          <w:sz w:val="22"/>
          <w:szCs w:val="22"/>
          <w:lang w:val="lt-LT"/>
        </w:rPr>
        <w:t xml:space="preserve"> alfa (atitinka 44 </w:t>
      </w:r>
      <w:proofErr w:type="spellStart"/>
      <w:r w:rsidRPr="0069569E">
        <w:rPr>
          <w:sz w:val="22"/>
          <w:szCs w:val="22"/>
          <w:lang w:val="lt-LT"/>
        </w:rPr>
        <w:t>mikrogramus</w:t>
      </w:r>
      <w:proofErr w:type="spellEnd"/>
      <w:r w:rsidRPr="0069569E">
        <w:rPr>
          <w:sz w:val="22"/>
          <w:szCs w:val="22"/>
          <w:lang w:val="lt-LT"/>
        </w:rPr>
        <w:t>/ml).</w:t>
      </w:r>
    </w:p>
    <w:p w14:paraId="699D4982" w14:textId="77777777" w:rsidR="00CE2103" w:rsidRPr="0069569E" w:rsidRDefault="00CE2103" w:rsidP="00CE2103">
      <w:pPr>
        <w:rPr>
          <w:sz w:val="22"/>
          <w:szCs w:val="22"/>
          <w:lang w:val="lt-LT"/>
        </w:rPr>
      </w:pPr>
    </w:p>
    <w:p w14:paraId="5219E48E" w14:textId="77777777" w:rsidR="00CE2103" w:rsidRPr="0069569E" w:rsidRDefault="00CE2103" w:rsidP="00CE2103">
      <w:pPr>
        <w:rPr>
          <w:sz w:val="22"/>
          <w:szCs w:val="22"/>
          <w:lang w:val="lt-LT"/>
        </w:rPr>
      </w:pPr>
    </w:p>
    <w:p w14:paraId="4661FDBE"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3.</w:t>
      </w:r>
      <w:r w:rsidRPr="0069569E">
        <w:rPr>
          <w:b/>
          <w:caps/>
          <w:sz w:val="22"/>
          <w:szCs w:val="22"/>
          <w:lang w:val="lt-LT"/>
        </w:rPr>
        <w:tab/>
        <w:t>PAGALBINIŲ MEDŽIAGŲ SĄRAŠAS</w:t>
      </w:r>
    </w:p>
    <w:p w14:paraId="385039EA" w14:textId="77777777" w:rsidR="00CE2103" w:rsidRPr="0069569E" w:rsidRDefault="00CE2103" w:rsidP="00CE2103">
      <w:pPr>
        <w:keepNext/>
        <w:rPr>
          <w:b/>
          <w:caps/>
          <w:sz w:val="22"/>
          <w:szCs w:val="22"/>
          <w:lang w:val="lt-LT"/>
        </w:rPr>
      </w:pPr>
    </w:p>
    <w:p w14:paraId="78CAA251" w14:textId="57B6FCE2" w:rsidR="00CE2103" w:rsidRPr="0069569E" w:rsidRDefault="00CE2103" w:rsidP="00CE2103">
      <w:pPr>
        <w:tabs>
          <w:tab w:val="left" w:pos="720"/>
        </w:tabs>
        <w:rPr>
          <w:sz w:val="22"/>
          <w:szCs w:val="22"/>
          <w:lang w:val="lt-LT"/>
        </w:rPr>
      </w:pPr>
      <w:r w:rsidRPr="0069569E">
        <w:rPr>
          <w:sz w:val="22"/>
          <w:szCs w:val="22"/>
          <w:lang w:val="lt-LT"/>
        </w:rPr>
        <w:t xml:space="preserve">Pagalbinės medžiagos: </w:t>
      </w:r>
      <w:proofErr w:type="spellStart"/>
      <w:r w:rsidRPr="0069569E">
        <w:rPr>
          <w:sz w:val="22"/>
          <w:szCs w:val="22"/>
          <w:lang w:val="lt-LT"/>
        </w:rPr>
        <w:t>poloksameras</w:t>
      </w:r>
      <w:proofErr w:type="spellEnd"/>
      <w:r w:rsidRPr="0069569E">
        <w:rPr>
          <w:sz w:val="22"/>
          <w:szCs w:val="22"/>
          <w:lang w:val="lt-LT"/>
        </w:rPr>
        <w:t xml:space="preserve"> 188, sacharozė, </w:t>
      </w:r>
      <w:proofErr w:type="spellStart"/>
      <w:r w:rsidRPr="0069569E">
        <w:rPr>
          <w:sz w:val="22"/>
          <w:szCs w:val="22"/>
          <w:lang w:val="lt-LT"/>
        </w:rPr>
        <w:t>metioninas</w:t>
      </w:r>
      <w:proofErr w:type="spellEnd"/>
      <w:r w:rsidRPr="0069569E">
        <w:rPr>
          <w:sz w:val="22"/>
          <w:szCs w:val="22"/>
          <w:lang w:val="lt-LT"/>
        </w:rPr>
        <w:t>, natrio-</w:t>
      </w:r>
      <w:proofErr w:type="spellStart"/>
      <w:r w:rsidRPr="0069569E">
        <w:rPr>
          <w:sz w:val="22"/>
          <w:szCs w:val="22"/>
          <w:lang w:val="lt-LT"/>
        </w:rPr>
        <w:t>divandenilio</w:t>
      </w:r>
      <w:proofErr w:type="spellEnd"/>
      <w:r w:rsidRPr="0069569E">
        <w:rPr>
          <w:sz w:val="22"/>
          <w:szCs w:val="22"/>
          <w:lang w:val="lt-LT"/>
        </w:rPr>
        <w:t xml:space="preserve"> fosfatas </w:t>
      </w:r>
      <w:proofErr w:type="spellStart"/>
      <w:r w:rsidRPr="0069569E">
        <w:rPr>
          <w:sz w:val="22"/>
          <w:szCs w:val="22"/>
          <w:lang w:val="lt-LT"/>
        </w:rPr>
        <w:t>monohidratas</w:t>
      </w:r>
      <w:proofErr w:type="spellEnd"/>
      <w:r w:rsidRPr="0069569E">
        <w:rPr>
          <w:sz w:val="22"/>
          <w:szCs w:val="22"/>
          <w:lang w:val="lt-LT"/>
        </w:rPr>
        <w:t xml:space="preserve">, </w:t>
      </w:r>
      <w:proofErr w:type="spellStart"/>
      <w:r w:rsidRPr="0069569E">
        <w:rPr>
          <w:sz w:val="22"/>
          <w:szCs w:val="22"/>
          <w:lang w:val="lt-LT"/>
        </w:rPr>
        <w:t>dinatrio</w:t>
      </w:r>
      <w:proofErr w:type="spellEnd"/>
      <w:r w:rsidRPr="0069569E">
        <w:rPr>
          <w:sz w:val="22"/>
          <w:szCs w:val="22"/>
          <w:lang w:val="lt-LT"/>
        </w:rPr>
        <w:t xml:space="preserve"> fosfatas </w:t>
      </w:r>
      <w:proofErr w:type="spellStart"/>
      <w:r w:rsidRPr="0069569E">
        <w:rPr>
          <w:sz w:val="22"/>
          <w:szCs w:val="22"/>
          <w:lang w:val="lt-LT"/>
        </w:rPr>
        <w:t>dihidratas</w:t>
      </w:r>
      <w:proofErr w:type="spellEnd"/>
      <w:r w:rsidRPr="0069569E">
        <w:rPr>
          <w:sz w:val="22"/>
          <w:szCs w:val="22"/>
          <w:lang w:val="lt-LT"/>
        </w:rPr>
        <w:t xml:space="preserve">, </w:t>
      </w:r>
      <w:proofErr w:type="spellStart"/>
      <w:r w:rsidRPr="0069569E">
        <w:rPr>
          <w:sz w:val="22"/>
          <w:szCs w:val="22"/>
          <w:lang w:val="lt-LT"/>
        </w:rPr>
        <w:t>metakrezolis</w:t>
      </w:r>
      <w:proofErr w:type="spellEnd"/>
      <w:r w:rsidRPr="0069569E">
        <w:rPr>
          <w:sz w:val="22"/>
          <w:szCs w:val="22"/>
          <w:lang w:val="lt-LT"/>
        </w:rPr>
        <w:t>, koncentruota fosf</w:t>
      </w:r>
      <w:r w:rsidR="00951D80">
        <w:rPr>
          <w:sz w:val="22"/>
          <w:szCs w:val="22"/>
          <w:lang w:val="lt-LT"/>
        </w:rPr>
        <w:t>at</w:t>
      </w:r>
      <w:r w:rsidRPr="0069569E">
        <w:rPr>
          <w:sz w:val="22"/>
          <w:szCs w:val="22"/>
          <w:lang w:val="lt-LT"/>
        </w:rPr>
        <w:t>o rūgštis, natrio hidroksidas ir injekcinis vanduo.</w:t>
      </w:r>
    </w:p>
    <w:p w14:paraId="10C1F53D" w14:textId="77777777" w:rsidR="00CE2103" w:rsidRPr="0069569E" w:rsidRDefault="00CE2103" w:rsidP="00CE2103">
      <w:pPr>
        <w:tabs>
          <w:tab w:val="left" w:pos="4820"/>
        </w:tabs>
        <w:rPr>
          <w:b/>
          <w:sz w:val="22"/>
          <w:szCs w:val="22"/>
          <w:lang w:val="lt-LT"/>
        </w:rPr>
      </w:pPr>
    </w:p>
    <w:p w14:paraId="7BE9E9B7" w14:textId="77777777" w:rsidR="00CE2103" w:rsidRPr="0069569E" w:rsidRDefault="00CE2103" w:rsidP="00CE2103">
      <w:pPr>
        <w:tabs>
          <w:tab w:val="left" w:pos="4820"/>
        </w:tabs>
        <w:rPr>
          <w:b/>
          <w:sz w:val="22"/>
          <w:szCs w:val="22"/>
          <w:lang w:val="lt-LT"/>
        </w:rPr>
      </w:pPr>
    </w:p>
    <w:p w14:paraId="57B81966"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4.</w:t>
      </w:r>
      <w:r w:rsidRPr="0069569E">
        <w:rPr>
          <w:b/>
          <w:caps/>
          <w:sz w:val="22"/>
          <w:szCs w:val="22"/>
          <w:lang w:val="lt-LT"/>
        </w:rPr>
        <w:tab/>
        <w:t>FARMACINĖ FORMA ir KIEKIS PAKUOTĖJE</w:t>
      </w:r>
    </w:p>
    <w:p w14:paraId="4CB34B13" w14:textId="77777777" w:rsidR="00CE2103" w:rsidRPr="0069569E" w:rsidRDefault="00CE2103" w:rsidP="00CE2103">
      <w:pPr>
        <w:keepNext/>
        <w:rPr>
          <w:sz w:val="22"/>
          <w:szCs w:val="22"/>
          <w:lang w:val="lt-LT"/>
        </w:rPr>
      </w:pPr>
    </w:p>
    <w:p w14:paraId="1553FCC2" w14:textId="77777777" w:rsidR="00CE2103" w:rsidRPr="0069569E" w:rsidRDefault="00CE2103" w:rsidP="00CE2103">
      <w:pPr>
        <w:keepNext/>
        <w:rPr>
          <w:sz w:val="22"/>
          <w:szCs w:val="22"/>
          <w:lang w:val="lt-LT"/>
        </w:rPr>
      </w:pPr>
      <w:r w:rsidRPr="0069569E">
        <w:rPr>
          <w:sz w:val="22"/>
          <w:szCs w:val="22"/>
          <w:lang w:val="lt-LT"/>
        </w:rPr>
        <w:t xml:space="preserve">Injekcinis tirpalas užpildytame </w:t>
      </w:r>
      <w:proofErr w:type="spellStart"/>
      <w:r w:rsidRPr="0069569E">
        <w:rPr>
          <w:sz w:val="22"/>
          <w:szCs w:val="22"/>
          <w:lang w:val="lt-LT"/>
        </w:rPr>
        <w:t>švirkštiklyje</w:t>
      </w:r>
      <w:proofErr w:type="spellEnd"/>
    </w:p>
    <w:p w14:paraId="521464AF" w14:textId="77777777" w:rsidR="00CE2103" w:rsidRPr="0069569E" w:rsidRDefault="00CE2103" w:rsidP="00CE2103">
      <w:pPr>
        <w:keepNext/>
        <w:tabs>
          <w:tab w:val="left" w:pos="4820"/>
        </w:tabs>
        <w:rPr>
          <w:sz w:val="22"/>
          <w:szCs w:val="22"/>
          <w:lang w:val="lt-LT"/>
        </w:rPr>
      </w:pPr>
      <w:r w:rsidRPr="0069569E">
        <w:rPr>
          <w:sz w:val="22"/>
          <w:szCs w:val="22"/>
          <w:lang w:val="lt-LT"/>
        </w:rPr>
        <w:t>1 </w:t>
      </w:r>
      <w:proofErr w:type="spellStart"/>
      <w:r w:rsidRPr="0069569E">
        <w:rPr>
          <w:sz w:val="22"/>
          <w:szCs w:val="22"/>
          <w:lang w:val="lt-LT"/>
        </w:rPr>
        <w:t>daugiadozis</w:t>
      </w:r>
      <w:proofErr w:type="spellEnd"/>
      <w:r w:rsidRPr="0069569E">
        <w:rPr>
          <w:sz w:val="22"/>
          <w:szCs w:val="22"/>
          <w:lang w:val="lt-LT"/>
        </w:rPr>
        <w:t xml:space="preserve"> užpildytas </w:t>
      </w:r>
      <w:proofErr w:type="spellStart"/>
      <w:r w:rsidRPr="0069569E">
        <w:rPr>
          <w:sz w:val="22"/>
          <w:szCs w:val="22"/>
          <w:lang w:val="lt-LT"/>
        </w:rPr>
        <w:t>švirkštiklis</w:t>
      </w:r>
      <w:proofErr w:type="spellEnd"/>
    </w:p>
    <w:p w14:paraId="73676EFA" w14:textId="77777777" w:rsidR="00CE2103" w:rsidRPr="0069569E" w:rsidRDefault="00CE2103" w:rsidP="00CE2103">
      <w:pPr>
        <w:tabs>
          <w:tab w:val="left" w:pos="4820"/>
        </w:tabs>
        <w:rPr>
          <w:sz w:val="22"/>
          <w:szCs w:val="22"/>
          <w:lang w:val="lt-LT"/>
        </w:rPr>
      </w:pPr>
      <w:r w:rsidRPr="0069569E">
        <w:rPr>
          <w:sz w:val="22"/>
          <w:szCs w:val="22"/>
          <w:lang w:val="lt-LT"/>
        </w:rPr>
        <w:t>4 injekcinės adatos</w:t>
      </w:r>
    </w:p>
    <w:p w14:paraId="6219721E" w14:textId="77777777" w:rsidR="00CE2103" w:rsidRPr="0069569E" w:rsidRDefault="00CE2103" w:rsidP="00CE2103">
      <w:pPr>
        <w:tabs>
          <w:tab w:val="left" w:pos="4820"/>
        </w:tabs>
        <w:rPr>
          <w:b/>
          <w:sz w:val="22"/>
          <w:szCs w:val="22"/>
          <w:lang w:val="lt-LT"/>
        </w:rPr>
      </w:pPr>
    </w:p>
    <w:p w14:paraId="053BC823" w14:textId="77777777" w:rsidR="00CE2103" w:rsidRPr="0069569E" w:rsidRDefault="00CE2103" w:rsidP="00CE2103">
      <w:pPr>
        <w:tabs>
          <w:tab w:val="left" w:pos="4820"/>
        </w:tabs>
        <w:rPr>
          <w:b/>
          <w:sz w:val="22"/>
          <w:szCs w:val="22"/>
          <w:lang w:val="lt-LT"/>
        </w:rPr>
      </w:pPr>
    </w:p>
    <w:p w14:paraId="61799505"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5.</w:t>
      </w:r>
      <w:r w:rsidRPr="0069569E">
        <w:rPr>
          <w:b/>
          <w:caps/>
          <w:sz w:val="22"/>
          <w:szCs w:val="22"/>
          <w:lang w:val="lt-LT"/>
        </w:rPr>
        <w:tab/>
        <w:t>VARTOJIMO METODAS IR BŪDAS (-AI)</w:t>
      </w:r>
    </w:p>
    <w:p w14:paraId="1056C466" w14:textId="77777777" w:rsidR="00CE2103" w:rsidRPr="0069569E" w:rsidRDefault="00CE2103" w:rsidP="00CE2103">
      <w:pPr>
        <w:keepNext/>
        <w:tabs>
          <w:tab w:val="left" w:pos="720"/>
        </w:tabs>
        <w:rPr>
          <w:sz w:val="22"/>
          <w:szCs w:val="22"/>
          <w:lang w:val="lt-LT"/>
        </w:rPr>
      </w:pPr>
    </w:p>
    <w:p w14:paraId="6BB93FE3" w14:textId="77777777" w:rsidR="00CE2103" w:rsidRPr="0069569E" w:rsidRDefault="00CE2103" w:rsidP="00CE2103">
      <w:pPr>
        <w:keepNext/>
        <w:tabs>
          <w:tab w:val="left" w:pos="567"/>
        </w:tabs>
        <w:rPr>
          <w:sz w:val="22"/>
          <w:szCs w:val="22"/>
          <w:lang w:val="lt-LT"/>
        </w:rPr>
      </w:pPr>
      <w:r w:rsidRPr="0069569E">
        <w:rPr>
          <w:sz w:val="22"/>
          <w:szCs w:val="22"/>
          <w:lang w:val="lt-LT"/>
        </w:rPr>
        <w:t>Prieš vartojimą perskaitykite pakuotės lapelį.</w:t>
      </w:r>
    </w:p>
    <w:p w14:paraId="3CD4E891" w14:textId="77777777" w:rsidR="00CE2103" w:rsidRPr="0069569E" w:rsidRDefault="00CE2103" w:rsidP="00CE2103">
      <w:pPr>
        <w:tabs>
          <w:tab w:val="left" w:pos="720"/>
        </w:tabs>
        <w:rPr>
          <w:sz w:val="22"/>
          <w:szCs w:val="22"/>
          <w:lang w:val="lt-LT"/>
        </w:rPr>
      </w:pPr>
      <w:r w:rsidRPr="0069569E">
        <w:rPr>
          <w:sz w:val="22"/>
          <w:szCs w:val="22"/>
          <w:lang w:val="lt-LT"/>
        </w:rPr>
        <w:t>Leisti po oda.</w:t>
      </w:r>
    </w:p>
    <w:p w14:paraId="4EEADB51" w14:textId="77777777" w:rsidR="00CE2103" w:rsidRPr="0069569E" w:rsidRDefault="00CE2103" w:rsidP="00CE2103">
      <w:pPr>
        <w:tabs>
          <w:tab w:val="left" w:pos="4820"/>
        </w:tabs>
        <w:rPr>
          <w:b/>
          <w:sz w:val="22"/>
          <w:szCs w:val="22"/>
          <w:lang w:val="lt-LT"/>
        </w:rPr>
      </w:pPr>
    </w:p>
    <w:p w14:paraId="22EC87B2" w14:textId="77777777" w:rsidR="00CE2103" w:rsidRPr="0069569E" w:rsidRDefault="00CE2103" w:rsidP="00CE2103">
      <w:pPr>
        <w:tabs>
          <w:tab w:val="left" w:pos="4820"/>
        </w:tabs>
        <w:rPr>
          <w:b/>
          <w:sz w:val="22"/>
          <w:szCs w:val="22"/>
          <w:lang w:val="lt-LT"/>
        </w:rPr>
      </w:pPr>
    </w:p>
    <w:p w14:paraId="671E8643"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ind w:left="567" w:hanging="567"/>
        <w:rPr>
          <w:b/>
          <w:caps/>
          <w:sz w:val="22"/>
          <w:szCs w:val="22"/>
          <w:lang w:val="lt-LT"/>
        </w:rPr>
      </w:pPr>
      <w:r w:rsidRPr="0069569E">
        <w:rPr>
          <w:b/>
          <w:caps/>
          <w:sz w:val="22"/>
          <w:szCs w:val="22"/>
          <w:lang w:val="lt-LT"/>
        </w:rPr>
        <w:t>6.</w:t>
      </w:r>
      <w:r w:rsidRPr="0069569E">
        <w:rPr>
          <w:b/>
          <w:caps/>
          <w:sz w:val="22"/>
          <w:szCs w:val="22"/>
          <w:lang w:val="lt-LT"/>
        </w:rPr>
        <w:tab/>
        <w:t>SPECIALUS ĮSPĖJIMAS, KAD VAISTINĮ PREPARATĄ BŪTINA LAIKYTI VAIKAMS NEPASTEBIMOJE IR NEPASIEKIAMOJE VIETOJE</w:t>
      </w:r>
    </w:p>
    <w:p w14:paraId="1911A6F0" w14:textId="77777777" w:rsidR="00CE2103" w:rsidRPr="0069569E" w:rsidRDefault="00CE2103" w:rsidP="00CE2103">
      <w:pPr>
        <w:keepNext/>
        <w:rPr>
          <w:sz w:val="22"/>
          <w:szCs w:val="22"/>
          <w:lang w:val="lt-LT"/>
        </w:rPr>
      </w:pPr>
    </w:p>
    <w:p w14:paraId="553DFC8F" w14:textId="77777777" w:rsidR="00CE2103" w:rsidRPr="0069569E" w:rsidRDefault="00CE2103" w:rsidP="00CE2103">
      <w:pPr>
        <w:rPr>
          <w:sz w:val="22"/>
          <w:szCs w:val="22"/>
          <w:lang w:val="lt-LT"/>
        </w:rPr>
      </w:pPr>
      <w:r w:rsidRPr="0069569E">
        <w:rPr>
          <w:sz w:val="22"/>
          <w:szCs w:val="22"/>
          <w:lang w:val="lt-LT"/>
        </w:rPr>
        <w:t>Laikyti vaikams nepastebimoje ir nepasiekiamoje vietoje.</w:t>
      </w:r>
    </w:p>
    <w:p w14:paraId="460EDCB4" w14:textId="77777777" w:rsidR="00CE2103" w:rsidRPr="0069569E" w:rsidRDefault="00CE2103" w:rsidP="00CE2103">
      <w:pPr>
        <w:tabs>
          <w:tab w:val="left" w:pos="4820"/>
        </w:tabs>
        <w:rPr>
          <w:b/>
          <w:sz w:val="22"/>
          <w:szCs w:val="22"/>
          <w:lang w:val="lt-LT"/>
        </w:rPr>
      </w:pPr>
    </w:p>
    <w:p w14:paraId="4335CEAA" w14:textId="77777777" w:rsidR="00CE2103" w:rsidRPr="0069569E" w:rsidRDefault="00CE2103" w:rsidP="00CE2103">
      <w:pPr>
        <w:tabs>
          <w:tab w:val="left" w:pos="4820"/>
        </w:tabs>
        <w:rPr>
          <w:b/>
          <w:sz w:val="22"/>
          <w:szCs w:val="22"/>
          <w:lang w:val="lt-LT"/>
        </w:rPr>
      </w:pPr>
    </w:p>
    <w:p w14:paraId="02463178"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7.</w:t>
      </w:r>
      <w:r w:rsidRPr="0069569E">
        <w:rPr>
          <w:b/>
          <w:caps/>
          <w:sz w:val="22"/>
          <w:szCs w:val="22"/>
          <w:lang w:val="lt-LT"/>
        </w:rPr>
        <w:tab/>
        <w:t>KITAS (-I) SPECIALUS (-ŪS) ĮSPĖJIMAS (-AI) (JEI REIKIA)</w:t>
      </w:r>
    </w:p>
    <w:p w14:paraId="59E476AC" w14:textId="77777777" w:rsidR="00CE2103" w:rsidRPr="0069569E" w:rsidRDefault="00CE2103" w:rsidP="00CE2103">
      <w:pPr>
        <w:keepNext/>
        <w:rPr>
          <w:sz w:val="22"/>
          <w:szCs w:val="22"/>
          <w:lang w:val="lt-LT"/>
        </w:rPr>
      </w:pPr>
    </w:p>
    <w:p w14:paraId="2CA99987" w14:textId="77777777" w:rsidR="00CE2103" w:rsidRPr="0069569E" w:rsidRDefault="00CE2103" w:rsidP="00CE2103">
      <w:pPr>
        <w:rPr>
          <w:sz w:val="22"/>
          <w:szCs w:val="22"/>
          <w:lang w:val="lt-LT"/>
        </w:rPr>
      </w:pPr>
    </w:p>
    <w:p w14:paraId="01738FE3"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8.</w:t>
      </w:r>
      <w:r w:rsidRPr="0069569E">
        <w:rPr>
          <w:b/>
          <w:caps/>
          <w:sz w:val="22"/>
          <w:szCs w:val="22"/>
          <w:lang w:val="lt-LT"/>
        </w:rPr>
        <w:tab/>
        <w:t>TINKAMUMO LAIKAS</w:t>
      </w:r>
    </w:p>
    <w:p w14:paraId="4963A1A6" w14:textId="77777777" w:rsidR="00CE2103" w:rsidRPr="0069569E" w:rsidRDefault="00CE2103" w:rsidP="00CE2103">
      <w:pPr>
        <w:keepNext/>
        <w:tabs>
          <w:tab w:val="left" w:pos="720"/>
        </w:tabs>
        <w:rPr>
          <w:sz w:val="22"/>
          <w:szCs w:val="22"/>
          <w:lang w:val="lt-LT"/>
        </w:rPr>
      </w:pPr>
    </w:p>
    <w:p w14:paraId="0E3D4143" w14:textId="77777777" w:rsidR="00CE2103" w:rsidRPr="0069569E" w:rsidRDefault="00CE2103" w:rsidP="00CE2103">
      <w:pPr>
        <w:tabs>
          <w:tab w:val="left" w:pos="720"/>
        </w:tabs>
        <w:rPr>
          <w:sz w:val="22"/>
          <w:szCs w:val="22"/>
          <w:lang w:val="lt-LT"/>
        </w:rPr>
      </w:pPr>
      <w:r w:rsidRPr="0069569E">
        <w:rPr>
          <w:sz w:val="22"/>
          <w:szCs w:val="22"/>
          <w:lang w:val="lt-LT"/>
        </w:rPr>
        <w:t>Tinka iki</w:t>
      </w:r>
    </w:p>
    <w:p w14:paraId="5EFD721E" w14:textId="77777777" w:rsidR="00CE2103" w:rsidRPr="0069569E" w:rsidRDefault="00CE2103" w:rsidP="00CE2103">
      <w:pPr>
        <w:tabs>
          <w:tab w:val="left" w:pos="720"/>
        </w:tabs>
        <w:rPr>
          <w:sz w:val="22"/>
          <w:szCs w:val="22"/>
          <w:lang w:val="lt-LT"/>
        </w:rPr>
      </w:pPr>
    </w:p>
    <w:p w14:paraId="3C0FCD61" w14:textId="77777777" w:rsidR="00CE2103" w:rsidRPr="0069569E" w:rsidRDefault="00CE2103" w:rsidP="00CE2103">
      <w:pPr>
        <w:tabs>
          <w:tab w:val="left" w:pos="720"/>
        </w:tabs>
        <w:rPr>
          <w:sz w:val="22"/>
          <w:szCs w:val="22"/>
          <w:lang w:val="lt-LT"/>
        </w:rPr>
      </w:pPr>
    </w:p>
    <w:p w14:paraId="4546CBF8"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lastRenderedPageBreak/>
        <w:t>9.</w:t>
      </w:r>
      <w:r w:rsidRPr="0069569E">
        <w:rPr>
          <w:b/>
          <w:caps/>
          <w:sz w:val="22"/>
          <w:szCs w:val="22"/>
          <w:lang w:val="lt-LT"/>
        </w:rPr>
        <w:tab/>
        <w:t>SPECIALIOS LAIKYMO SĄLYGOS</w:t>
      </w:r>
    </w:p>
    <w:p w14:paraId="480BB8BE" w14:textId="77777777" w:rsidR="00CE2103" w:rsidRPr="0069569E" w:rsidRDefault="00CE2103" w:rsidP="00CE2103">
      <w:pPr>
        <w:keepNext/>
        <w:rPr>
          <w:sz w:val="22"/>
          <w:szCs w:val="22"/>
          <w:lang w:val="lt-LT"/>
        </w:rPr>
      </w:pPr>
    </w:p>
    <w:p w14:paraId="04BB2E17" w14:textId="77777777" w:rsidR="00CE2103" w:rsidRPr="0069569E" w:rsidRDefault="00CE2103" w:rsidP="00CE2103">
      <w:pPr>
        <w:keepNext/>
        <w:rPr>
          <w:sz w:val="22"/>
          <w:szCs w:val="22"/>
          <w:lang w:val="lt-LT"/>
        </w:rPr>
      </w:pPr>
      <w:r w:rsidRPr="0069569E">
        <w:rPr>
          <w:sz w:val="22"/>
          <w:szCs w:val="22"/>
          <w:lang w:val="lt-LT"/>
        </w:rPr>
        <w:t>Laikyti šaldytuve. Negalima užšaldyti.</w:t>
      </w:r>
    </w:p>
    <w:p w14:paraId="1BE3CC66" w14:textId="77777777" w:rsidR="00CE2103" w:rsidRPr="0069569E" w:rsidRDefault="00CE2103" w:rsidP="00CE2103">
      <w:pPr>
        <w:keepNext/>
        <w:rPr>
          <w:sz w:val="22"/>
          <w:szCs w:val="22"/>
          <w:lang w:val="lt-LT"/>
        </w:rPr>
      </w:pPr>
      <w:r w:rsidRPr="0069569E">
        <w:rPr>
          <w:sz w:val="22"/>
          <w:szCs w:val="22"/>
          <w:lang w:val="lt-LT"/>
        </w:rPr>
        <w:t xml:space="preserve">Laikyti gamintojo pakuotėje, kad </w:t>
      </w:r>
      <w:r w:rsidR="00C7630E" w:rsidRPr="0069569E">
        <w:rPr>
          <w:sz w:val="22"/>
          <w:szCs w:val="22"/>
          <w:lang w:val="lt-LT"/>
        </w:rPr>
        <w:t>vaistas</w:t>
      </w:r>
      <w:r w:rsidRPr="0069569E">
        <w:rPr>
          <w:sz w:val="22"/>
          <w:szCs w:val="22"/>
          <w:lang w:val="lt-LT"/>
        </w:rPr>
        <w:t xml:space="preserve"> būtų apsaugotas nuo šviesos.</w:t>
      </w:r>
    </w:p>
    <w:p w14:paraId="0D2526B2" w14:textId="22105AA5" w:rsidR="00CE2103" w:rsidRPr="0069569E" w:rsidRDefault="00CE2103" w:rsidP="00CE2103">
      <w:pPr>
        <w:keepNext/>
        <w:rPr>
          <w:sz w:val="22"/>
          <w:szCs w:val="22"/>
          <w:lang w:val="lt-LT"/>
        </w:rPr>
      </w:pPr>
      <w:r w:rsidRPr="0069569E">
        <w:rPr>
          <w:sz w:val="22"/>
          <w:szCs w:val="22"/>
          <w:lang w:val="lt-LT"/>
        </w:rPr>
        <w:t xml:space="preserve">Jei tinkamumo laikas nepasibaigęs, vaistą galima laikyti nešaldant ne aukštesnėje kaip 25 °C temperatūroje ne ilgiau kaip 3 mėnesius, </w:t>
      </w:r>
      <w:r w:rsidR="006429F7">
        <w:rPr>
          <w:sz w:val="22"/>
          <w:szCs w:val="22"/>
          <w:lang w:val="lt-LT"/>
        </w:rPr>
        <w:t>po to</w:t>
      </w:r>
      <w:r w:rsidRPr="0069569E">
        <w:rPr>
          <w:sz w:val="22"/>
          <w:szCs w:val="22"/>
          <w:lang w:val="lt-LT"/>
        </w:rPr>
        <w:t xml:space="preserve"> nesuvartotą tirpalą reikia sunaikinti.</w:t>
      </w:r>
    </w:p>
    <w:p w14:paraId="654A32A2" w14:textId="68723F09" w:rsidR="00CE2103" w:rsidRPr="0069569E" w:rsidRDefault="00CE2103" w:rsidP="00CE2103">
      <w:pPr>
        <w:rPr>
          <w:sz w:val="22"/>
          <w:szCs w:val="22"/>
          <w:lang w:val="lt-LT"/>
        </w:rPr>
      </w:pPr>
      <w:r w:rsidRPr="0069569E">
        <w:rPr>
          <w:sz w:val="22"/>
          <w:szCs w:val="22"/>
          <w:lang w:val="lt-LT"/>
        </w:rPr>
        <w:t>Atidar</w:t>
      </w:r>
      <w:r w:rsidR="006429F7">
        <w:rPr>
          <w:sz w:val="22"/>
          <w:szCs w:val="22"/>
          <w:lang w:val="lt-LT"/>
        </w:rPr>
        <w:t>ius,</w:t>
      </w:r>
      <w:r w:rsidRPr="0069569E">
        <w:rPr>
          <w:sz w:val="22"/>
          <w:szCs w:val="22"/>
          <w:lang w:val="lt-LT"/>
        </w:rPr>
        <w:t xml:space="preserve"> vaistą galima laikyti ne ilgiau kaip 28 dienas </w:t>
      </w:r>
      <w:r w:rsidR="00B111D8" w:rsidRPr="0069569E">
        <w:rPr>
          <w:sz w:val="22"/>
          <w:szCs w:val="22"/>
          <w:lang w:val="lt-LT"/>
        </w:rPr>
        <w:t xml:space="preserve">ne aukštesnėje kaip </w:t>
      </w:r>
      <w:r w:rsidRPr="0069569E">
        <w:rPr>
          <w:sz w:val="22"/>
          <w:szCs w:val="22"/>
          <w:lang w:val="lt-LT"/>
        </w:rPr>
        <w:t>25 °C temperatūroje.</w:t>
      </w:r>
    </w:p>
    <w:p w14:paraId="6A8564FD" w14:textId="77777777" w:rsidR="00CE2103" w:rsidRPr="0069569E" w:rsidRDefault="00CE2103" w:rsidP="00CE2103">
      <w:pPr>
        <w:rPr>
          <w:sz w:val="22"/>
          <w:szCs w:val="22"/>
          <w:lang w:val="lt-LT"/>
        </w:rPr>
      </w:pPr>
    </w:p>
    <w:p w14:paraId="1A802C95" w14:textId="77777777" w:rsidR="00CE2103" w:rsidRPr="0069569E" w:rsidRDefault="00CE2103" w:rsidP="00CE2103">
      <w:pPr>
        <w:rPr>
          <w:sz w:val="22"/>
          <w:szCs w:val="22"/>
          <w:lang w:val="lt-LT"/>
        </w:rPr>
      </w:pPr>
    </w:p>
    <w:p w14:paraId="423B0E78"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ind w:left="567" w:hanging="567"/>
        <w:rPr>
          <w:b/>
          <w:caps/>
          <w:sz w:val="22"/>
          <w:szCs w:val="22"/>
          <w:lang w:val="lt-LT"/>
        </w:rPr>
      </w:pPr>
      <w:r w:rsidRPr="0069569E">
        <w:rPr>
          <w:b/>
          <w:caps/>
          <w:sz w:val="22"/>
          <w:szCs w:val="22"/>
          <w:lang w:val="lt-LT"/>
        </w:rPr>
        <w:t>10.</w:t>
      </w:r>
      <w:r w:rsidRPr="0069569E">
        <w:rPr>
          <w:b/>
          <w:caps/>
          <w:sz w:val="22"/>
          <w:szCs w:val="22"/>
          <w:lang w:val="lt-LT"/>
        </w:rPr>
        <w:tab/>
        <w:t>SPECIALIOS ATSARGUMO PRIEMONĖS DĖL NESUVARTOTO VAISTINIO PREPARATO AR JO ATLIEKŲ TVARKYMO (JEI REIKIA)</w:t>
      </w:r>
    </w:p>
    <w:p w14:paraId="6EA6F03A" w14:textId="77777777" w:rsidR="00CE2103" w:rsidRPr="0069569E" w:rsidRDefault="00CE2103" w:rsidP="00CE2103">
      <w:pPr>
        <w:keepNext/>
        <w:rPr>
          <w:sz w:val="22"/>
          <w:szCs w:val="22"/>
          <w:lang w:val="lt-LT"/>
        </w:rPr>
      </w:pPr>
    </w:p>
    <w:p w14:paraId="155ACAB9" w14:textId="77777777" w:rsidR="00CE2103" w:rsidRPr="0069569E" w:rsidRDefault="00CE2103" w:rsidP="00CE2103">
      <w:pPr>
        <w:rPr>
          <w:sz w:val="22"/>
          <w:szCs w:val="22"/>
          <w:lang w:val="lt-LT"/>
        </w:rPr>
      </w:pPr>
      <w:r w:rsidRPr="0069569E">
        <w:rPr>
          <w:sz w:val="22"/>
          <w:szCs w:val="22"/>
          <w:lang w:val="lt-LT"/>
        </w:rPr>
        <w:t>Nesuvartotą vaistą ar atliekas reikia tvarkyti laikantis vietinių reikalavimų.</w:t>
      </w:r>
    </w:p>
    <w:p w14:paraId="571FD32D" w14:textId="77777777" w:rsidR="00CE2103" w:rsidRPr="0069569E" w:rsidRDefault="00CE2103" w:rsidP="00CE2103">
      <w:pPr>
        <w:rPr>
          <w:sz w:val="22"/>
          <w:szCs w:val="22"/>
          <w:lang w:val="lt-LT"/>
        </w:rPr>
      </w:pPr>
    </w:p>
    <w:p w14:paraId="7AF5597C" w14:textId="77777777" w:rsidR="00CE2103" w:rsidRPr="0069569E" w:rsidRDefault="00CE2103" w:rsidP="00CE2103">
      <w:pPr>
        <w:rPr>
          <w:sz w:val="22"/>
          <w:szCs w:val="22"/>
          <w:lang w:val="lt-LT"/>
        </w:rPr>
      </w:pPr>
    </w:p>
    <w:p w14:paraId="3176D8B8"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11.</w:t>
      </w:r>
      <w:r w:rsidRPr="0069569E">
        <w:rPr>
          <w:b/>
          <w:caps/>
          <w:sz w:val="22"/>
          <w:szCs w:val="22"/>
          <w:lang w:val="lt-LT"/>
        </w:rPr>
        <w:tab/>
        <w:t>REGISTRUOTOJO PAVADINIMAS IR ADRESAS</w:t>
      </w:r>
    </w:p>
    <w:p w14:paraId="3764C943" w14:textId="77777777" w:rsidR="00CE2103" w:rsidRPr="0069569E" w:rsidRDefault="00CE2103" w:rsidP="00CE2103">
      <w:pPr>
        <w:keepNext/>
        <w:tabs>
          <w:tab w:val="left" w:pos="4253"/>
        </w:tabs>
        <w:rPr>
          <w:sz w:val="22"/>
          <w:szCs w:val="22"/>
          <w:lang w:val="lt-LT"/>
        </w:rPr>
      </w:pPr>
    </w:p>
    <w:p w14:paraId="3089CE95" w14:textId="77777777" w:rsidR="00CE2103" w:rsidRPr="0069569E" w:rsidRDefault="00CE2103" w:rsidP="00CE2103">
      <w:pPr>
        <w:keepNext/>
        <w:rPr>
          <w:sz w:val="22"/>
          <w:szCs w:val="22"/>
          <w:lang w:val="lt-LT"/>
        </w:rPr>
      </w:pPr>
      <w:proofErr w:type="spellStart"/>
      <w:r w:rsidRPr="0069569E">
        <w:rPr>
          <w:sz w:val="22"/>
          <w:szCs w:val="22"/>
          <w:lang w:val="lt-LT"/>
        </w:rPr>
        <w:t>Merck</w:t>
      </w:r>
      <w:proofErr w:type="spellEnd"/>
      <w:r w:rsidRPr="0069569E">
        <w:rPr>
          <w:sz w:val="22"/>
          <w:szCs w:val="22"/>
          <w:lang w:val="lt-LT"/>
        </w:rPr>
        <w:t xml:space="preserve"> </w:t>
      </w:r>
      <w:proofErr w:type="spellStart"/>
      <w:r w:rsidRPr="0069569E">
        <w:rPr>
          <w:sz w:val="22"/>
          <w:szCs w:val="22"/>
          <w:lang w:val="lt-LT"/>
        </w:rPr>
        <w:t>Europe</w:t>
      </w:r>
      <w:proofErr w:type="spellEnd"/>
      <w:r w:rsidRPr="0069569E">
        <w:rPr>
          <w:sz w:val="22"/>
          <w:szCs w:val="22"/>
          <w:lang w:val="lt-LT"/>
        </w:rPr>
        <w:t xml:space="preserve"> B.V.</w:t>
      </w:r>
    </w:p>
    <w:p w14:paraId="31C6E94B" w14:textId="77777777" w:rsidR="00CE2103" w:rsidRPr="0069569E" w:rsidRDefault="00CE2103" w:rsidP="00CE2103">
      <w:pPr>
        <w:keepNext/>
        <w:rPr>
          <w:sz w:val="22"/>
          <w:szCs w:val="22"/>
          <w:lang w:val="lt-LT"/>
        </w:rPr>
      </w:pPr>
      <w:proofErr w:type="spellStart"/>
      <w:r w:rsidRPr="0069569E">
        <w:rPr>
          <w:sz w:val="22"/>
          <w:szCs w:val="22"/>
          <w:lang w:val="lt-LT"/>
        </w:rPr>
        <w:t>Gustav</w:t>
      </w:r>
      <w:proofErr w:type="spellEnd"/>
      <w:r w:rsidRPr="0069569E">
        <w:rPr>
          <w:sz w:val="22"/>
          <w:szCs w:val="22"/>
          <w:lang w:val="lt-LT"/>
        </w:rPr>
        <w:t xml:space="preserve"> </w:t>
      </w:r>
      <w:proofErr w:type="spellStart"/>
      <w:r w:rsidRPr="0069569E">
        <w:rPr>
          <w:sz w:val="22"/>
          <w:szCs w:val="22"/>
          <w:lang w:val="lt-LT"/>
        </w:rPr>
        <w:t>Mahlerplein</w:t>
      </w:r>
      <w:proofErr w:type="spellEnd"/>
      <w:r w:rsidRPr="0069569E">
        <w:rPr>
          <w:sz w:val="22"/>
          <w:szCs w:val="22"/>
          <w:lang w:val="lt-LT"/>
        </w:rPr>
        <w:t> 102</w:t>
      </w:r>
    </w:p>
    <w:p w14:paraId="36F0C0CE" w14:textId="77777777" w:rsidR="00CE2103" w:rsidRPr="0069569E" w:rsidRDefault="00CE2103" w:rsidP="00CE2103">
      <w:pPr>
        <w:keepNext/>
        <w:rPr>
          <w:b/>
          <w:bCs/>
          <w:sz w:val="22"/>
          <w:szCs w:val="22"/>
          <w:lang w:val="lt-LT"/>
        </w:rPr>
      </w:pPr>
      <w:r w:rsidRPr="0069569E">
        <w:rPr>
          <w:sz w:val="22"/>
          <w:szCs w:val="22"/>
          <w:lang w:val="lt-LT"/>
        </w:rPr>
        <w:t xml:space="preserve">1082 MA </w:t>
      </w:r>
      <w:proofErr w:type="spellStart"/>
      <w:r w:rsidRPr="0069569E">
        <w:rPr>
          <w:sz w:val="22"/>
          <w:szCs w:val="22"/>
          <w:lang w:val="lt-LT"/>
        </w:rPr>
        <w:t>Amsterdam</w:t>
      </w:r>
      <w:proofErr w:type="spellEnd"/>
    </w:p>
    <w:p w14:paraId="4D218184" w14:textId="77777777" w:rsidR="00CE2103" w:rsidRPr="0069569E" w:rsidRDefault="00CE2103" w:rsidP="00CE2103">
      <w:pPr>
        <w:tabs>
          <w:tab w:val="left" w:pos="851"/>
        </w:tabs>
        <w:rPr>
          <w:sz w:val="22"/>
          <w:szCs w:val="22"/>
          <w:lang w:val="lt-LT"/>
        </w:rPr>
      </w:pPr>
      <w:r w:rsidRPr="0069569E">
        <w:rPr>
          <w:sz w:val="22"/>
          <w:szCs w:val="22"/>
          <w:lang w:val="lt-LT"/>
        </w:rPr>
        <w:t>Nyderlandai</w:t>
      </w:r>
    </w:p>
    <w:p w14:paraId="19728743" w14:textId="77777777" w:rsidR="00CE2103" w:rsidRPr="0069569E" w:rsidRDefault="00CE2103" w:rsidP="00CE2103">
      <w:pPr>
        <w:tabs>
          <w:tab w:val="left" w:pos="851"/>
        </w:tabs>
        <w:rPr>
          <w:sz w:val="22"/>
          <w:szCs w:val="22"/>
          <w:lang w:val="lt-LT"/>
        </w:rPr>
      </w:pPr>
    </w:p>
    <w:p w14:paraId="59BBD4CE" w14:textId="77777777" w:rsidR="00CE2103" w:rsidRPr="0069569E" w:rsidRDefault="00CE2103" w:rsidP="00CE2103">
      <w:pPr>
        <w:tabs>
          <w:tab w:val="left" w:pos="4253"/>
        </w:tabs>
        <w:rPr>
          <w:sz w:val="22"/>
          <w:szCs w:val="22"/>
          <w:lang w:val="lt-LT"/>
        </w:rPr>
      </w:pPr>
    </w:p>
    <w:p w14:paraId="15DFB6E9"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12.</w:t>
      </w:r>
      <w:r w:rsidRPr="0069569E">
        <w:rPr>
          <w:b/>
          <w:caps/>
          <w:sz w:val="22"/>
          <w:szCs w:val="22"/>
          <w:lang w:val="lt-LT"/>
        </w:rPr>
        <w:tab/>
        <w:t>REGISTRACIJOS PAŽYMĖJIMO NUMERIS (-IAI)</w:t>
      </w:r>
    </w:p>
    <w:p w14:paraId="4278B47A" w14:textId="77777777" w:rsidR="00CE2103" w:rsidRPr="0069569E" w:rsidRDefault="00CE2103" w:rsidP="00CE2103">
      <w:pPr>
        <w:keepNext/>
        <w:rPr>
          <w:sz w:val="22"/>
          <w:szCs w:val="22"/>
          <w:lang w:val="lt-LT"/>
        </w:rPr>
      </w:pPr>
    </w:p>
    <w:p w14:paraId="2BB09020" w14:textId="77777777" w:rsidR="00CE2103" w:rsidRPr="0069569E" w:rsidRDefault="00CE2103" w:rsidP="00CE2103">
      <w:pPr>
        <w:tabs>
          <w:tab w:val="left" w:pos="1843"/>
        </w:tabs>
        <w:rPr>
          <w:sz w:val="22"/>
          <w:szCs w:val="22"/>
          <w:lang w:val="lt-LT"/>
        </w:rPr>
      </w:pPr>
      <w:r w:rsidRPr="0069569E">
        <w:rPr>
          <w:sz w:val="22"/>
          <w:szCs w:val="22"/>
          <w:lang w:val="lt-LT"/>
        </w:rPr>
        <w:t>EU/1/95/001/000</w:t>
      </w:r>
      <w:r w:rsidRPr="0069569E">
        <w:rPr>
          <w:sz w:val="22"/>
          <w:szCs w:val="22"/>
          <w:lang w:val="lt-LT"/>
        </w:rPr>
        <w:tab/>
      </w:r>
      <w:r w:rsidRPr="0069569E">
        <w:rPr>
          <w:sz w:val="22"/>
          <w:szCs w:val="22"/>
          <w:shd w:val="clear" w:color="auto" w:fill="D9D9D9"/>
          <w:lang w:val="lt-LT"/>
        </w:rPr>
        <w:t xml:space="preserve">injekcinis tirpalas užpildytame </w:t>
      </w:r>
      <w:proofErr w:type="spellStart"/>
      <w:r w:rsidRPr="0069569E">
        <w:rPr>
          <w:sz w:val="22"/>
          <w:szCs w:val="22"/>
          <w:shd w:val="clear" w:color="auto" w:fill="D9D9D9"/>
          <w:lang w:val="lt-LT"/>
        </w:rPr>
        <w:t>švirkštiklyje</w:t>
      </w:r>
      <w:proofErr w:type="spellEnd"/>
      <w:r w:rsidRPr="0069569E">
        <w:rPr>
          <w:sz w:val="22"/>
          <w:szCs w:val="22"/>
          <w:shd w:val="clear" w:color="auto" w:fill="D9D9D9"/>
          <w:lang w:val="lt-LT"/>
        </w:rPr>
        <w:br/>
      </w:r>
      <w:r w:rsidRPr="0069569E">
        <w:rPr>
          <w:sz w:val="22"/>
          <w:szCs w:val="22"/>
          <w:lang w:val="lt-LT"/>
        </w:rPr>
        <w:tab/>
      </w:r>
      <w:r w:rsidRPr="0069569E">
        <w:rPr>
          <w:sz w:val="22"/>
          <w:szCs w:val="22"/>
          <w:shd w:val="clear" w:color="auto" w:fill="D9D9D9"/>
          <w:lang w:val="lt-LT"/>
        </w:rPr>
        <w:t>4 adatos</w:t>
      </w:r>
    </w:p>
    <w:p w14:paraId="2F95F35E" w14:textId="77777777" w:rsidR="00CE2103" w:rsidRPr="0069569E" w:rsidRDefault="00CE2103" w:rsidP="00CE2103">
      <w:pPr>
        <w:tabs>
          <w:tab w:val="left" w:pos="567"/>
        </w:tabs>
        <w:rPr>
          <w:sz w:val="22"/>
          <w:szCs w:val="22"/>
          <w:lang w:val="lt-LT"/>
        </w:rPr>
      </w:pPr>
    </w:p>
    <w:p w14:paraId="26A62B86" w14:textId="77777777" w:rsidR="00CE2103" w:rsidRPr="0069569E" w:rsidRDefault="00CE2103" w:rsidP="00CE2103">
      <w:pPr>
        <w:rPr>
          <w:sz w:val="22"/>
          <w:szCs w:val="22"/>
          <w:lang w:val="lt-LT"/>
        </w:rPr>
      </w:pPr>
    </w:p>
    <w:p w14:paraId="4FE08D5E"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s>
        <w:rPr>
          <w:b/>
          <w:caps/>
          <w:sz w:val="22"/>
          <w:szCs w:val="22"/>
          <w:lang w:val="lt-LT"/>
        </w:rPr>
      </w:pPr>
      <w:r w:rsidRPr="0069569E">
        <w:rPr>
          <w:b/>
          <w:caps/>
          <w:sz w:val="22"/>
          <w:szCs w:val="22"/>
          <w:lang w:val="lt-LT"/>
        </w:rPr>
        <w:t>13.</w:t>
      </w:r>
      <w:r w:rsidRPr="0069569E">
        <w:rPr>
          <w:b/>
          <w:caps/>
          <w:sz w:val="22"/>
          <w:szCs w:val="22"/>
          <w:lang w:val="lt-LT"/>
        </w:rPr>
        <w:tab/>
        <w:t>SERIJOS NUMERIS</w:t>
      </w:r>
    </w:p>
    <w:p w14:paraId="749C393E" w14:textId="77777777" w:rsidR="00CE2103" w:rsidRPr="0069569E" w:rsidRDefault="00CE2103" w:rsidP="00CE2103">
      <w:pPr>
        <w:keepNext/>
        <w:tabs>
          <w:tab w:val="left" w:pos="720"/>
        </w:tabs>
        <w:rPr>
          <w:sz w:val="22"/>
          <w:szCs w:val="22"/>
          <w:lang w:val="lt-LT"/>
        </w:rPr>
      </w:pPr>
    </w:p>
    <w:p w14:paraId="284D0785" w14:textId="77777777" w:rsidR="00CE2103" w:rsidRPr="0069569E" w:rsidRDefault="00CE2103" w:rsidP="00CE2103">
      <w:pPr>
        <w:tabs>
          <w:tab w:val="left" w:pos="720"/>
        </w:tabs>
        <w:rPr>
          <w:sz w:val="22"/>
          <w:szCs w:val="22"/>
          <w:lang w:val="lt-LT"/>
        </w:rPr>
      </w:pPr>
      <w:r w:rsidRPr="0069569E">
        <w:rPr>
          <w:sz w:val="22"/>
          <w:szCs w:val="22"/>
          <w:lang w:val="lt-LT"/>
        </w:rPr>
        <w:t>Serija</w:t>
      </w:r>
    </w:p>
    <w:p w14:paraId="2E2646DE" w14:textId="77777777" w:rsidR="00CE2103" w:rsidRPr="0069569E" w:rsidRDefault="00CE2103" w:rsidP="00CE2103">
      <w:pPr>
        <w:rPr>
          <w:sz w:val="22"/>
          <w:szCs w:val="22"/>
          <w:lang w:val="lt-LT"/>
        </w:rPr>
      </w:pPr>
    </w:p>
    <w:p w14:paraId="0D798C6A" w14:textId="77777777" w:rsidR="00CE2103" w:rsidRPr="0069569E" w:rsidRDefault="00CE2103" w:rsidP="00CE2103">
      <w:pPr>
        <w:rPr>
          <w:sz w:val="22"/>
          <w:szCs w:val="22"/>
          <w:lang w:val="lt-LT"/>
        </w:rPr>
      </w:pPr>
    </w:p>
    <w:p w14:paraId="0B0C8937"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14.</w:t>
      </w:r>
      <w:r w:rsidRPr="0069569E">
        <w:rPr>
          <w:b/>
          <w:caps/>
          <w:sz w:val="22"/>
          <w:szCs w:val="22"/>
          <w:lang w:val="lt-LT"/>
        </w:rPr>
        <w:tab/>
        <w:t>PARDAVIMO (IŠDAVIMO) TVARKA</w:t>
      </w:r>
    </w:p>
    <w:p w14:paraId="7AF8BA20" w14:textId="77777777" w:rsidR="00CE2103" w:rsidRPr="0069569E" w:rsidRDefault="00CE2103" w:rsidP="00CE2103">
      <w:pPr>
        <w:keepNext/>
        <w:tabs>
          <w:tab w:val="left" w:pos="720"/>
        </w:tabs>
        <w:rPr>
          <w:sz w:val="22"/>
          <w:szCs w:val="22"/>
          <w:lang w:val="lt-LT"/>
        </w:rPr>
      </w:pPr>
    </w:p>
    <w:p w14:paraId="330951D7" w14:textId="77777777" w:rsidR="00CE2103" w:rsidRPr="0069569E" w:rsidRDefault="00CE2103" w:rsidP="00CE2103">
      <w:pPr>
        <w:tabs>
          <w:tab w:val="left" w:pos="720"/>
        </w:tabs>
        <w:rPr>
          <w:sz w:val="22"/>
          <w:szCs w:val="22"/>
          <w:lang w:val="lt-LT"/>
        </w:rPr>
      </w:pPr>
    </w:p>
    <w:p w14:paraId="07957475"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15.</w:t>
      </w:r>
      <w:r w:rsidRPr="0069569E">
        <w:rPr>
          <w:b/>
          <w:caps/>
          <w:sz w:val="22"/>
          <w:szCs w:val="22"/>
          <w:lang w:val="lt-LT"/>
        </w:rPr>
        <w:tab/>
      </w:r>
      <w:r w:rsidRPr="0069569E">
        <w:rPr>
          <w:b/>
          <w:sz w:val="22"/>
          <w:szCs w:val="22"/>
          <w:lang w:val="lt-LT"/>
        </w:rPr>
        <w:t>VARTOJIMO INSTRUKCIJA</w:t>
      </w:r>
    </w:p>
    <w:p w14:paraId="0BA16DB2" w14:textId="77777777" w:rsidR="00CE2103" w:rsidRPr="0069569E" w:rsidRDefault="00CE2103" w:rsidP="00CE2103">
      <w:pPr>
        <w:keepNext/>
        <w:rPr>
          <w:sz w:val="22"/>
          <w:szCs w:val="22"/>
          <w:lang w:val="lt-LT"/>
        </w:rPr>
      </w:pPr>
    </w:p>
    <w:p w14:paraId="4AF9FA30" w14:textId="77777777" w:rsidR="00CE2103" w:rsidRPr="0069569E" w:rsidRDefault="00CE2103" w:rsidP="00CE2103">
      <w:pPr>
        <w:tabs>
          <w:tab w:val="left" w:pos="720"/>
        </w:tabs>
        <w:rPr>
          <w:sz w:val="22"/>
          <w:szCs w:val="22"/>
          <w:lang w:val="lt-LT"/>
        </w:rPr>
      </w:pPr>
    </w:p>
    <w:p w14:paraId="72FFE9F0"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16.</w:t>
      </w:r>
      <w:r w:rsidRPr="0069569E">
        <w:rPr>
          <w:b/>
          <w:caps/>
          <w:sz w:val="22"/>
          <w:szCs w:val="22"/>
          <w:lang w:val="lt-LT"/>
        </w:rPr>
        <w:tab/>
        <w:t>INFORMACIJA BRAILIO RAŠTU</w:t>
      </w:r>
    </w:p>
    <w:p w14:paraId="5EBE889B" w14:textId="77777777" w:rsidR="00CE2103" w:rsidRPr="0069569E" w:rsidRDefault="00CE2103" w:rsidP="00CE2103">
      <w:pPr>
        <w:keepNext/>
        <w:rPr>
          <w:sz w:val="22"/>
          <w:szCs w:val="22"/>
          <w:lang w:val="lt-LT"/>
        </w:rPr>
      </w:pPr>
    </w:p>
    <w:p w14:paraId="4E8B9C37" w14:textId="77777777" w:rsidR="00CE2103" w:rsidRPr="0069569E" w:rsidRDefault="00CE2103" w:rsidP="00CE2103">
      <w:pPr>
        <w:tabs>
          <w:tab w:val="left" w:pos="720"/>
        </w:tabs>
        <w:rPr>
          <w:bCs/>
          <w:sz w:val="22"/>
          <w:szCs w:val="22"/>
          <w:lang w:val="lt-LT"/>
        </w:rPr>
      </w:pPr>
      <w:proofErr w:type="spellStart"/>
      <w:r w:rsidRPr="0069569E">
        <w:rPr>
          <w:bCs/>
          <w:sz w:val="22"/>
          <w:szCs w:val="22"/>
          <w:lang w:val="lt-LT"/>
        </w:rPr>
        <w:t>gonal</w:t>
      </w:r>
      <w:proofErr w:type="spellEnd"/>
      <w:r w:rsidRPr="0069569E">
        <w:rPr>
          <w:bCs/>
          <w:sz w:val="22"/>
          <w:szCs w:val="22"/>
          <w:lang w:val="lt-LT"/>
        </w:rPr>
        <w:t>-f 150 </w:t>
      </w:r>
      <w:proofErr w:type="spellStart"/>
      <w:r w:rsidRPr="0069569E">
        <w:rPr>
          <w:bCs/>
          <w:sz w:val="22"/>
          <w:szCs w:val="22"/>
          <w:lang w:val="lt-LT"/>
        </w:rPr>
        <w:t>tv</w:t>
      </w:r>
      <w:proofErr w:type="spellEnd"/>
      <w:r w:rsidRPr="0069569E">
        <w:rPr>
          <w:bCs/>
          <w:sz w:val="22"/>
          <w:szCs w:val="22"/>
          <w:lang w:val="lt-LT"/>
        </w:rPr>
        <w:t>/0,25 ml</w:t>
      </w:r>
    </w:p>
    <w:p w14:paraId="5CF4D820" w14:textId="77777777" w:rsidR="00CE2103" w:rsidRPr="0069569E" w:rsidRDefault="00CE2103" w:rsidP="00CE2103">
      <w:pPr>
        <w:tabs>
          <w:tab w:val="left" w:pos="720"/>
        </w:tabs>
        <w:rPr>
          <w:sz w:val="22"/>
          <w:szCs w:val="22"/>
          <w:lang w:val="lt-LT"/>
        </w:rPr>
      </w:pPr>
    </w:p>
    <w:p w14:paraId="38141DEA" w14:textId="77777777" w:rsidR="00CE2103" w:rsidRPr="0069569E" w:rsidRDefault="00CE2103" w:rsidP="00CE2103">
      <w:pPr>
        <w:tabs>
          <w:tab w:val="left" w:pos="720"/>
        </w:tabs>
        <w:rPr>
          <w:sz w:val="22"/>
          <w:szCs w:val="22"/>
          <w:lang w:val="lt-LT"/>
        </w:rPr>
      </w:pPr>
    </w:p>
    <w:p w14:paraId="76CC6F20" w14:textId="77777777" w:rsidR="00CE2103" w:rsidRPr="0069569E" w:rsidRDefault="00CE2103" w:rsidP="00CE2103">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17.</w:t>
      </w:r>
      <w:r w:rsidRPr="0069569E">
        <w:rPr>
          <w:b/>
          <w:caps/>
          <w:sz w:val="22"/>
          <w:szCs w:val="22"/>
          <w:lang w:val="lt-LT"/>
        </w:rPr>
        <w:tab/>
        <w:t>UNIKALUS IDENTIFIKATORIUS – 2D BRŪKŠNINIS KODAS</w:t>
      </w:r>
    </w:p>
    <w:p w14:paraId="1BD005A7" w14:textId="77777777" w:rsidR="00CE2103" w:rsidRPr="0069569E" w:rsidRDefault="00CE2103" w:rsidP="00CE2103">
      <w:pPr>
        <w:keepNext/>
        <w:rPr>
          <w:sz w:val="22"/>
          <w:szCs w:val="22"/>
          <w:lang w:val="lt-LT"/>
        </w:rPr>
      </w:pPr>
    </w:p>
    <w:p w14:paraId="1675A838" w14:textId="77777777" w:rsidR="00CE2103" w:rsidRPr="0069569E" w:rsidRDefault="00CE2103" w:rsidP="00CE2103">
      <w:pPr>
        <w:rPr>
          <w:sz w:val="22"/>
          <w:szCs w:val="22"/>
          <w:shd w:val="clear" w:color="auto" w:fill="CCCCCC"/>
          <w:lang w:val="lt-LT"/>
        </w:rPr>
      </w:pPr>
      <w:r w:rsidRPr="0069569E">
        <w:rPr>
          <w:sz w:val="22"/>
          <w:szCs w:val="22"/>
          <w:shd w:val="clear" w:color="auto" w:fill="D9D9D9"/>
          <w:lang w:val="lt-LT"/>
        </w:rPr>
        <w:t>2D brūkšninis kodas su nurodytu unikaliu identifikatoriumi.</w:t>
      </w:r>
    </w:p>
    <w:p w14:paraId="3AC329EF" w14:textId="77777777" w:rsidR="00CE2103" w:rsidRPr="0069569E" w:rsidRDefault="00CE2103" w:rsidP="00CE2103">
      <w:pPr>
        <w:rPr>
          <w:sz w:val="22"/>
          <w:szCs w:val="22"/>
          <w:lang w:val="lt-LT"/>
        </w:rPr>
      </w:pPr>
    </w:p>
    <w:p w14:paraId="6C2C9B80" w14:textId="77777777" w:rsidR="00CE2103" w:rsidRPr="0069569E" w:rsidRDefault="00CE2103" w:rsidP="00CE2103">
      <w:pPr>
        <w:rPr>
          <w:sz w:val="22"/>
          <w:szCs w:val="22"/>
          <w:lang w:val="lt-LT"/>
        </w:rPr>
      </w:pPr>
    </w:p>
    <w:p w14:paraId="06566A00" w14:textId="77777777" w:rsidR="00CE2103" w:rsidRPr="0069569E" w:rsidRDefault="00CE2103" w:rsidP="00BE61DF">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18.</w:t>
      </w:r>
      <w:r w:rsidRPr="0069569E">
        <w:rPr>
          <w:b/>
          <w:caps/>
          <w:sz w:val="22"/>
          <w:szCs w:val="22"/>
          <w:lang w:val="lt-LT"/>
        </w:rPr>
        <w:tab/>
        <w:t>UNIKALUS IDENTIFIKATORIUS – ŽMONĖMS SUPRANTAMI DUOMENYS</w:t>
      </w:r>
    </w:p>
    <w:p w14:paraId="3C2D3613" w14:textId="77777777" w:rsidR="00CE2103" w:rsidRPr="0069569E" w:rsidRDefault="00CE2103" w:rsidP="00BE61DF">
      <w:pPr>
        <w:keepNext/>
        <w:rPr>
          <w:sz w:val="22"/>
          <w:szCs w:val="22"/>
          <w:lang w:val="lt-LT"/>
        </w:rPr>
      </w:pPr>
    </w:p>
    <w:p w14:paraId="2D8059F6" w14:textId="77777777" w:rsidR="00CE2103" w:rsidRPr="0069569E" w:rsidRDefault="00CE2103" w:rsidP="00BE61DF">
      <w:pPr>
        <w:keepNext/>
        <w:rPr>
          <w:sz w:val="22"/>
          <w:szCs w:val="22"/>
          <w:lang w:val="lt-LT"/>
        </w:rPr>
      </w:pPr>
      <w:r w:rsidRPr="0069569E">
        <w:rPr>
          <w:sz w:val="22"/>
          <w:szCs w:val="22"/>
          <w:lang w:val="lt-LT"/>
        </w:rPr>
        <w:t>PC</w:t>
      </w:r>
    </w:p>
    <w:p w14:paraId="3007EACA" w14:textId="77777777" w:rsidR="00CE2103" w:rsidRPr="0069569E" w:rsidRDefault="00CE2103" w:rsidP="00402BA6">
      <w:pPr>
        <w:keepNext/>
        <w:rPr>
          <w:sz w:val="22"/>
          <w:szCs w:val="22"/>
          <w:lang w:val="lt-LT"/>
        </w:rPr>
      </w:pPr>
      <w:r w:rsidRPr="0069569E">
        <w:rPr>
          <w:sz w:val="22"/>
          <w:szCs w:val="22"/>
          <w:lang w:val="lt-LT"/>
        </w:rPr>
        <w:t>SN</w:t>
      </w:r>
    </w:p>
    <w:p w14:paraId="3AC7189B" w14:textId="77777777" w:rsidR="00CE2103" w:rsidRPr="0069569E" w:rsidRDefault="00CE2103" w:rsidP="00CE2103">
      <w:pPr>
        <w:rPr>
          <w:sz w:val="22"/>
          <w:szCs w:val="22"/>
          <w:lang w:val="lt-LT"/>
        </w:rPr>
      </w:pPr>
      <w:r w:rsidRPr="0069569E">
        <w:rPr>
          <w:sz w:val="22"/>
          <w:szCs w:val="22"/>
          <w:lang w:val="lt-LT"/>
        </w:rPr>
        <w:t>NN</w:t>
      </w:r>
    </w:p>
    <w:p w14:paraId="0307C841" w14:textId="77777777" w:rsidR="005B3BFA" w:rsidRPr="0069569E" w:rsidRDefault="00CE2103" w:rsidP="005B3BFA">
      <w:pPr>
        <w:keepNext/>
        <w:pBdr>
          <w:top w:val="single" w:sz="4" w:space="1" w:color="auto"/>
          <w:left w:val="single" w:sz="4" w:space="1" w:color="auto"/>
          <w:bottom w:val="single" w:sz="4" w:space="1" w:color="auto"/>
          <w:right w:val="single" w:sz="4" w:space="1" w:color="auto"/>
        </w:pBdr>
        <w:tabs>
          <w:tab w:val="left" w:pos="720"/>
        </w:tabs>
        <w:rPr>
          <w:b/>
          <w:sz w:val="22"/>
          <w:szCs w:val="22"/>
          <w:lang w:val="lt-LT"/>
        </w:rPr>
      </w:pPr>
      <w:r w:rsidRPr="0069569E">
        <w:rPr>
          <w:lang w:val="lt-LT"/>
        </w:rPr>
        <w:br w:type="page"/>
      </w:r>
      <w:r w:rsidR="005B3BFA" w:rsidRPr="0069569E">
        <w:rPr>
          <w:b/>
          <w:caps/>
          <w:sz w:val="22"/>
          <w:szCs w:val="22"/>
          <w:lang w:val="lt-LT"/>
        </w:rPr>
        <w:lastRenderedPageBreak/>
        <w:t>INFORMACIJA ANT ŠVIRKŠTIKLIO</w:t>
      </w:r>
    </w:p>
    <w:p w14:paraId="5C9A2633" w14:textId="77777777" w:rsidR="005B3BFA" w:rsidRPr="0069569E" w:rsidRDefault="005B3BFA" w:rsidP="005B3BFA">
      <w:pPr>
        <w:keepNext/>
        <w:pBdr>
          <w:top w:val="single" w:sz="4" w:space="1" w:color="auto"/>
          <w:left w:val="single" w:sz="4" w:space="1" w:color="auto"/>
          <w:bottom w:val="single" w:sz="4" w:space="1" w:color="auto"/>
          <w:right w:val="single" w:sz="4" w:space="1" w:color="auto"/>
        </w:pBdr>
        <w:tabs>
          <w:tab w:val="left" w:pos="720"/>
        </w:tabs>
        <w:rPr>
          <w:b/>
          <w:sz w:val="22"/>
          <w:szCs w:val="22"/>
          <w:lang w:val="lt-LT"/>
        </w:rPr>
      </w:pPr>
    </w:p>
    <w:p w14:paraId="20B86266" w14:textId="77777777" w:rsidR="005B3BFA" w:rsidRPr="0069569E" w:rsidRDefault="005B3BFA" w:rsidP="005B3BFA">
      <w:pPr>
        <w:keepNext/>
        <w:pBdr>
          <w:top w:val="single" w:sz="4" w:space="1" w:color="auto"/>
          <w:left w:val="single" w:sz="4" w:space="1" w:color="auto"/>
          <w:bottom w:val="single" w:sz="4" w:space="1" w:color="auto"/>
          <w:right w:val="single" w:sz="4" w:space="1" w:color="auto"/>
        </w:pBdr>
        <w:tabs>
          <w:tab w:val="left" w:pos="720"/>
        </w:tabs>
        <w:rPr>
          <w:b/>
          <w:sz w:val="22"/>
          <w:szCs w:val="22"/>
          <w:lang w:val="lt-LT"/>
        </w:rPr>
      </w:pPr>
      <w:r w:rsidRPr="0069569E">
        <w:rPr>
          <w:b/>
          <w:sz w:val="22"/>
          <w:szCs w:val="22"/>
          <w:lang w:val="lt-LT"/>
        </w:rPr>
        <w:t>GONAL-f 150 TV/0,25 ML ŠVIRKŠTIKLIS, LIPDUKAS</w:t>
      </w:r>
    </w:p>
    <w:p w14:paraId="5CA3B4CD" w14:textId="77777777" w:rsidR="005B3BFA" w:rsidRPr="0069569E" w:rsidRDefault="005B3BFA" w:rsidP="005B3BFA">
      <w:pPr>
        <w:keepNext/>
        <w:tabs>
          <w:tab w:val="left" w:pos="720"/>
        </w:tabs>
        <w:rPr>
          <w:sz w:val="22"/>
          <w:szCs w:val="22"/>
          <w:lang w:val="lt-LT"/>
        </w:rPr>
      </w:pPr>
    </w:p>
    <w:p w14:paraId="0F5BFCD5" w14:textId="23B92ADA" w:rsidR="005B3BFA" w:rsidRPr="0069569E" w:rsidRDefault="005B3BFA" w:rsidP="005B3BFA">
      <w:pPr>
        <w:keepNext/>
        <w:tabs>
          <w:tab w:val="left" w:pos="720"/>
        </w:tabs>
        <w:rPr>
          <w:i/>
          <w:iCs/>
          <w:sz w:val="22"/>
          <w:szCs w:val="22"/>
          <w:shd w:val="clear" w:color="auto" w:fill="BFBFBF"/>
          <w:lang w:val="lt-LT"/>
        </w:rPr>
      </w:pPr>
      <w:r w:rsidRPr="0069569E">
        <w:rPr>
          <w:i/>
          <w:iCs/>
          <w:sz w:val="22"/>
          <w:szCs w:val="22"/>
          <w:shd w:val="clear" w:color="auto" w:fill="BFBFBF"/>
          <w:lang w:val="lt-LT"/>
        </w:rPr>
        <w:t>Pridėtas lipdukas, kad pacientas galėtų užrašyti pirmojo pavartojimo datą.</w:t>
      </w:r>
    </w:p>
    <w:p w14:paraId="56FF417B" w14:textId="77777777" w:rsidR="005B3BFA" w:rsidRPr="0069569E" w:rsidRDefault="005B3BFA" w:rsidP="005B3BFA">
      <w:pPr>
        <w:keepNext/>
        <w:tabs>
          <w:tab w:val="left" w:pos="720"/>
        </w:tabs>
        <w:rPr>
          <w:i/>
          <w:iCs/>
          <w:sz w:val="22"/>
          <w:szCs w:val="22"/>
          <w:shd w:val="clear" w:color="auto" w:fill="BFBFBF"/>
          <w:lang w:val="lt-LT"/>
        </w:rPr>
      </w:pPr>
    </w:p>
    <w:p w14:paraId="5E46CCCD" w14:textId="51BBC74F" w:rsidR="002C4711" w:rsidRPr="0069569E" w:rsidRDefault="00D630E2" w:rsidP="005B3BFA">
      <w:pPr>
        <w:rPr>
          <w:noProof/>
          <w:highlight w:val="yellow"/>
          <w:lang w:val="lt-LT" w:eastAsia="de-DE"/>
        </w:rPr>
      </w:pPr>
      <w:r w:rsidRPr="00522E45">
        <w:rPr>
          <w:noProof/>
          <w:lang w:val="lt-LT" w:eastAsia="lt-LT"/>
        </w:rPr>
        <w:drawing>
          <wp:inline distT="0" distB="0" distL="0" distR="0" wp14:anchorId="64383056" wp14:editId="4E47603A">
            <wp:extent cx="1931035" cy="16173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5D2BC71D" w14:textId="77777777" w:rsidR="005B3BFA" w:rsidRPr="0069569E" w:rsidRDefault="005B3BFA" w:rsidP="005B3BFA">
      <w:pPr>
        <w:rPr>
          <w:color w:val="000000"/>
          <w:sz w:val="22"/>
          <w:szCs w:val="22"/>
          <w:lang w:val="lt-LT"/>
        </w:rPr>
      </w:pPr>
    </w:p>
    <w:p w14:paraId="738279ED" w14:textId="77777777" w:rsidR="005B3BFA" w:rsidRPr="0069569E" w:rsidRDefault="005B3BFA" w:rsidP="005B3BFA">
      <w:pPr>
        <w:keepNext/>
        <w:pBdr>
          <w:top w:val="single" w:sz="4" w:space="1" w:color="auto"/>
          <w:left w:val="single" w:sz="4" w:space="4" w:color="auto"/>
          <w:bottom w:val="single" w:sz="4" w:space="1" w:color="auto"/>
          <w:right w:val="single" w:sz="4" w:space="4" w:color="auto"/>
        </w:pBdr>
        <w:rPr>
          <w:b/>
          <w:bCs/>
          <w:sz w:val="22"/>
          <w:szCs w:val="22"/>
          <w:lang w:val="lt-LT"/>
        </w:rPr>
      </w:pPr>
      <w:r w:rsidRPr="0069569E">
        <w:rPr>
          <w:color w:val="000000"/>
          <w:sz w:val="22"/>
          <w:szCs w:val="22"/>
          <w:lang w:val="lt-LT"/>
        </w:rPr>
        <w:br w:type="page"/>
      </w:r>
      <w:r w:rsidRPr="0069569E">
        <w:rPr>
          <w:b/>
          <w:caps/>
          <w:sz w:val="22"/>
          <w:szCs w:val="22"/>
          <w:lang w:val="lt-LT"/>
        </w:rPr>
        <w:lastRenderedPageBreak/>
        <w:t>MINIMALI INFORMACIJA ANT MAŽŲ VIDINIŲ PAKUOČIŲ</w:t>
      </w:r>
      <w:r w:rsidRPr="0069569E">
        <w:rPr>
          <w:b/>
          <w:caps/>
          <w:sz w:val="22"/>
          <w:szCs w:val="22"/>
          <w:lang w:val="lt-LT"/>
        </w:rPr>
        <w:br/>
      </w:r>
    </w:p>
    <w:p w14:paraId="6F8C637E" w14:textId="77777777" w:rsidR="005B3BFA" w:rsidRPr="0069569E" w:rsidRDefault="005B3BFA" w:rsidP="005B3BFA">
      <w:pPr>
        <w:keepNext/>
        <w:pBdr>
          <w:top w:val="single" w:sz="4" w:space="1" w:color="auto"/>
          <w:left w:val="single" w:sz="4" w:space="4" w:color="auto"/>
          <w:bottom w:val="single" w:sz="4" w:space="1" w:color="auto"/>
          <w:right w:val="single" w:sz="4" w:space="4" w:color="auto"/>
        </w:pBdr>
        <w:tabs>
          <w:tab w:val="left" w:pos="4820"/>
        </w:tabs>
        <w:rPr>
          <w:b/>
          <w:bCs/>
          <w:caps/>
          <w:sz w:val="22"/>
          <w:szCs w:val="22"/>
          <w:lang w:val="lt-LT"/>
        </w:rPr>
      </w:pPr>
      <w:r w:rsidRPr="0069569E">
        <w:rPr>
          <w:b/>
          <w:bCs/>
          <w:sz w:val="22"/>
          <w:szCs w:val="22"/>
          <w:lang w:val="lt-LT"/>
        </w:rPr>
        <w:t>GONAL-f 150 TV/0,25 ML ŠVIRKŠTIKLIS, ŠVIRKŠTIKLIO ETIKETĖ</w:t>
      </w:r>
    </w:p>
    <w:p w14:paraId="77D1D646" w14:textId="77777777" w:rsidR="005B3BFA" w:rsidRPr="0069569E" w:rsidRDefault="005B3BFA" w:rsidP="005B3BFA">
      <w:pPr>
        <w:keepNext/>
        <w:tabs>
          <w:tab w:val="left" w:pos="4820"/>
        </w:tabs>
        <w:rPr>
          <w:b/>
          <w:sz w:val="22"/>
          <w:szCs w:val="22"/>
          <w:lang w:val="lt-LT"/>
        </w:rPr>
      </w:pPr>
    </w:p>
    <w:p w14:paraId="48164539" w14:textId="77777777" w:rsidR="005B3BFA" w:rsidRPr="0069569E" w:rsidRDefault="005B3BFA" w:rsidP="005B3BFA">
      <w:pPr>
        <w:keepNext/>
        <w:tabs>
          <w:tab w:val="left" w:pos="5245"/>
        </w:tabs>
        <w:rPr>
          <w:b/>
          <w:sz w:val="22"/>
          <w:szCs w:val="22"/>
          <w:lang w:val="lt-LT"/>
        </w:rPr>
      </w:pPr>
    </w:p>
    <w:p w14:paraId="196A770C" w14:textId="77777777" w:rsidR="005B3BFA" w:rsidRPr="0069569E" w:rsidRDefault="005B3BFA" w:rsidP="005B3BFA">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1.</w:t>
      </w:r>
      <w:r w:rsidRPr="0069569E">
        <w:rPr>
          <w:b/>
          <w:caps/>
          <w:sz w:val="22"/>
          <w:szCs w:val="22"/>
          <w:lang w:val="lt-LT"/>
        </w:rPr>
        <w:tab/>
        <w:t>VAISTINIO PREPARATO PAVADINIMAS IR VARTOJIMO BŪDAS (-AI)</w:t>
      </w:r>
    </w:p>
    <w:p w14:paraId="2465CAF2" w14:textId="77777777" w:rsidR="005B3BFA" w:rsidRPr="0069569E" w:rsidRDefault="005B3BFA" w:rsidP="005B3BFA">
      <w:pPr>
        <w:keepNext/>
        <w:tabs>
          <w:tab w:val="left" w:pos="4820"/>
        </w:tabs>
        <w:rPr>
          <w:b/>
          <w:sz w:val="22"/>
          <w:szCs w:val="22"/>
          <w:lang w:val="lt-LT"/>
        </w:rPr>
      </w:pPr>
    </w:p>
    <w:p w14:paraId="7027799B" w14:textId="77777777" w:rsidR="005B3BFA" w:rsidRPr="0069569E" w:rsidRDefault="005B3BFA" w:rsidP="005B3BFA">
      <w:pPr>
        <w:keepNext/>
        <w:tabs>
          <w:tab w:val="left" w:pos="4678"/>
          <w:tab w:val="left" w:pos="5245"/>
        </w:tabs>
        <w:rPr>
          <w:sz w:val="22"/>
          <w:szCs w:val="22"/>
          <w:lang w:val="lt-LT"/>
        </w:rPr>
      </w:pPr>
      <w:r w:rsidRPr="0069569E">
        <w:rPr>
          <w:sz w:val="22"/>
          <w:szCs w:val="22"/>
          <w:lang w:val="lt-LT"/>
        </w:rPr>
        <w:t xml:space="preserve">GONAL-f 150 TV/0,25 ml injekcinis tirpalas užpildytame </w:t>
      </w:r>
      <w:proofErr w:type="spellStart"/>
      <w:r w:rsidRPr="0069569E">
        <w:rPr>
          <w:sz w:val="22"/>
          <w:szCs w:val="22"/>
          <w:lang w:val="lt-LT"/>
        </w:rPr>
        <w:t>švirkštiklyje</w:t>
      </w:r>
      <w:proofErr w:type="spellEnd"/>
    </w:p>
    <w:p w14:paraId="35712B64" w14:textId="77777777" w:rsidR="005B3BFA" w:rsidRPr="0069569E" w:rsidRDefault="003F6163" w:rsidP="005B3BFA">
      <w:pPr>
        <w:keepNext/>
        <w:tabs>
          <w:tab w:val="left" w:pos="4678"/>
          <w:tab w:val="left" w:pos="5245"/>
        </w:tabs>
        <w:rPr>
          <w:sz w:val="22"/>
          <w:szCs w:val="22"/>
          <w:lang w:val="lt-LT"/>
        </w:rPr>
      </w:pPr>
      <w:proofErr w:type="spellStart"/>
      <w:r>
        <w:rPr>
          <w:sz w:val="22"/>
          <w:szCs w:val="22"/>
          <w:lang w:val="lt-LT"/>
        </w:rPr>
        <w:t>f</w:t>
      </w:r>
      <w:r w:rsidR="005B3BFA" w:rsidRPr="0069569E">
        <w:rPr>
          <w:sz w:val="22"/>
          <w:szCs w:val="22"/>
          <w:lang w:val="lt-LT"/>
        </w:rPr>
        <w:t>olitropinas</w:t>
      </w:r>
      <w:proofErr w:type="spellEnd"/>
      <w:r w:rsidR="005B3BFA" w:rsidRPr="0069569E">
        <w:rPr>
          <w:sz w:val="22"/>
          <w:szCs w:val="22"/>
          <w:lang w:val="lt-LT"/>
        </w:rPr>
        <w:t xml:space="preserve"> alfa</w:t>
      </w:r>
    </w:p>
    <w:p w14:paraId="519A6D60" w14:textId="77777777" w:rsidR="005B3BFA" w:rsidRPr="0069569E" w:rsidRDefault="005B3BFA" w:rsidP="005B3BFA">
      <w:pPr>
        <w:tabs>
          <w:tab w:val="left" w:pos="4678"/>
          <w:tab w:val="left" w:pos="5245"/>
        </w:tabs>
        <w:rPr>
          <w:sz w:val="22"/>
          <w:szCs w:val="22"/>
          <w:lang w:val="lt-LT"/>
        </w:rPr>
      </w:pPr>
      <w:r w:rsidRPr="0069569E">
        <w:rPr>
          <w:sz w:val="22"/>
          <w:szCs w:val="22"/>
          <w:lang w:val="lt-LT"/>
        </w:rPr>
        <w:t>Leisti po oda</w:t>
      </w:r>
    </w:p>
    <w:p w14:paraId="2C62D1BF" w14:textId="77777777" w:rsidR="005B3BFA" w:rsidRPr="0069569E" w:rsidRDefault="005B3BFA" w:rsidP="005B3BFA">
      <w:pPr>
        <w:tabs>
          <w:tab w:val="left" w:pos="4678"/>
          <w:tab w:val="left" w:pos="5245"/>
        </w:tabs>
        <w:rPr>
          <w:sz w:val="22"/>
          <w:szCs w:val="22"/>
          <w:lang w:val="lt-LT"/>
        </w:rPr>
      </w:pPr>
    </w:p>
    <w:p w14:paraId="66154601" w14:textId="77777777" w:rsidR="005B3BFA" w:rsidRPr="0069569E" w:rsidRDefault="005B3BFA" w:rsidP="005B3BFA">
      <w:pPr>
        <w:tabs>
          <w:tab w:val="left" w:pos="4678"/>
          <w:tab w:val="left" w:pos="5245"/>
        </w:tabs>
        <w:rPr>
          <w:sz w:val="22"/>
          <w:szCs w:val="22"/>
          <w:lang w:val="lt-LT"/>
        </w:rPr>
      </w:pPr>
    </w:p>
    <w:p w14:paraId="592B885A" w14:textId="77777777" w:rsidR="005B3BFA" w:rsidRPr="0069569E" w:rsidRDefault="005B3BFA" w:rsidP="005B3BFA">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2.</w:t>
      </w:r>
      <w:r w:rsidRPr="0069569E">
        <w:rPr>
          <w:b/>
          <w:caps/>
          <w:sz w:val="22"/>
          <w:szCs w:val="22"/>
          <w:lang w:val="lt-LT"/>
        </w:rPr>
        <w:tab/>
        <w:t>VARTOJIMO METODAS</w:t>
      </w:r>
    </w:p>
    <w:p w14:paraId="761AC56D" w14:textId="77777777" w:rsidR="005B3BFA" w:rsidRPr="0069569E" w:rsidRDefault="005B3BFA" w:rsidP="005B3BFA">
      <w:pPr>
        <w:keepNext/>
        <w:rPr>
          <w:sz w:val="22"/>
          <w:szCs w:val="22"/>
          <w:lang w:val="lt-LT"/>
        </w:rPr>
      </w:pPr>
    </w:p>
    <w:p w14:paraId="7C14D38A" w14:textId="77777777" w:rsidR="005B3BFA" w:rsidRPr="0069569E" w:rsidRDefault="005B3BFA" w:rsidP="005B3BFA">
      <w:pPr>
        <w:tabs>
          <w:tab w:val="left" w:pos="4678"/>
          <w:tab w:val="left" w:pos="5245"/>
        </w:tabs>
        <w:rPr>
          <w:sz w:val="22"/>
          <w:szCs w:val="22"/>
          <w:lang w:val="lt-LT"/>
        </w:rPr>
      </w:pPr>
    </w:p>
    <w:p w14:paraId="46045988" w14:textId="77777777" w:rsidR="005B3BFA" w:rsidRPr="0069569E" w:rsidRDefault="005B3BFA" w:rsidP="005B3BFA">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3.</w:t>
      </w:r>
      <w:r w:rsidRPr="0069569E">
        <w:rPr>
          <w:b/>
          <w:caps/>
          <w:sz w:val="22"/>
          <w:szCs w:val="22"/>
          <w:lang w:val="lt-LT"/>
        </w:rPr>
        <w:tab/>
        <w:t>TINKAMUMO LAIKAS</w:t>
      </w:r>
    </w:p>
    <w:p w14:paraId="2FEB8EBF" w14:textId="77777777" w:rsidR="005B3BFA" w:rsidRPr="0069569E" w:rsidRDefault="005B3BFA" w:rsidP="005B3BFA">
      <w:pPr>
        <w:keepNext/>
        <w:tabs>
          <w:tab w:val="left" w:pos="4678"/>
          <w:tab w:val="left" w:pos="4820"/>
          <w:tab w:val="left" w:pos="5245"/>
        </w:tabs>
        <w:rPr>
          <w:sz w:val="22"/>
          <w:szCs w:val="22"/>
          <w:lang w:val="lt-LT"/>
        </w:rPr>
      </w:pPr>
    </w:p>
    <w:p w14:paraId="7AD01524" w14:textId="77777777" w:rsidR="005B3BFA" w:rsidRPr="0069569E" w:rsidRDefault="005B3BFA" w:rsidP="005B3BFA">
      <w:pPr>
        <w:keepNext/>
        <w:tabs>
          <w:tab w:val="left" w:pos="4678"/>
          <w:tab w:val="left" w:pos="5245"/>
        </w:tabs>
        <w:rPr>
          <w:sz w:val="22"/>
          <w:szCs w:val="22"/>
          <w:lang w:val="lt-LT"/>
        </w:rPr>
      </w:pPr>
      <w:r w:rsidRPr="0069569E">
        <w:rPr>
          <w:sz w:val="22"/>
          <w:szCs w:val="22"/>
          <w:lang w:val="lt-LT"/>
        </w:rPr>
        <w:t>EXP</w:t>
      </w:r>
    </w:p>
    <w:p w14:paraId="1BC80B87" w14:textId="77777777" w:rsidR="005B3BFA" w:rsidRPr="0069569E" w:rsidRDefault="005B3BFA" w:rsidP="005B3BFA">
      <w:pPr>
        <w:tabs>
          <w:tab w:val="left" w:pos="4678"/>
          <w:tab w:val="left" w:pos="4820"/>
          <w:tab w:val="left" w:pos="5245"/>
        </w:tabs>
        <w:rPr>
          <w:sz w:val="22"/>
          <w:szCs w:val="22"/>
          <w:lang w:val="lt-LT"/>
        </w:rPr>
      </w:pPr>
      <w:r w:rsidRPr="0069569E">
        <w:rPr>
          <w:sz w:val="22"/>
          <w:szCs w:val="22"/>
          <w:lang w:val="lt-LT"/>
        </w:rPr>
        <w:t>Tinkamumo laikas po pirmojo pavartojimo: 28 dienos</w:t>
      </w:r>
    </w:p>
    <w:p w14:paraId="646F00D9" w14:textId="77777777" w:rsidR="005B3BFA" w:rsidRPr="0069569E" w:rsidRDefault="005B3BFA" w:rsidP="005B3BFA">
      <w:pPr>
        <w:tabs>
          <w:tab w:val="left" w:pos="4678"/>
          <w:tab w:val="left" w:pos="4820"/>
          <w:tab w:val="left" w:pos="5245"/>
        </w:tabs>
        <w:rPr>
          <w:sz w:val="22"/>
          <w:szCs w:val="22"/>
          <w:lang w:val="lt-LT"/>
        </w:rPr>
      </w:pPr>
    </w:p>
    <w:p w14:paraId="118077A0" w14:textId="77777777" w:rsidR="005B3BFA" w:rsidRPr="0069569E" w:rsidRDefault="005B3BFA" w:rsidP="005B3BFA">
      <w:pPr>
        <w:tabs>
          <w:tab w:val="left" w:pos="4678"/>
          <w:tab w:val="left" w:pos="4820"/>
          <w:tab w:val="left" w:pos="5245"/>
        </w:tabs>
        <w:rPr>
          <w:sz w:val="22"/>
          <w:szCs w:val="22"/>
          <w:lang w:val="lt-LT"/>
        </w:rPr>
      </w:pPr>
    </w:p>
    <w:p w14:paraId="0879F318" w14:textId="77777777" w:rsidR="005B3BFA" w:rsidRPr="0069569E" w:rsidRDefault="005B3BFA" w:rsidP="005B3BFA">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4.</w:t>
      </w:r>
      <w:r w:rsidRPr="0069569E">
        <w:rPr>
          <w:b/>
          <w:caps/>
          <w:sz w:val="22"/>
          <w:szCs w:val="22"/>
          <w:lang w:val="lt-LT"/>
        </w:rPr>
        <w:tab/>
        <w:t>SERIJOS NUMERIS</w:t>
      </w:r>
    </w:p>
    <w:p w14:paraId="496F9B83" w14:textId="77777777" w:rsidR="005B3BFA" w:rsidRPr="0069569E" w:rsidRDefault="005B3BFA" w:rsidP="005B3BFA">
      <w:pPr>
        <w:keepNext/>
        <w:tabs>
          <w:tab w:val="left" w:pos="4678"/>
          <w:tab w:val="left" w:pos="4820"/>
          <w:tab w:val="left" w:pos="5245"/>
        </w:tabs>
        <w:rPr>
          <w:sz w:val="22"/>
          <w:szCs w:val="22"/>
          <w:lang w:val="lt-LT"/>
        </w:rPr>
      </w:pPr>
    </w:p>
    <w:p w14:paraId="59ADC87B" w14:textId="77777777" w:rsidR="005B3BFA" w:rsidRPr="0069569E" w:rsidRDefault="005B3BFA" w:rsidP="005B3BFA">
      <w:pPr>
        <w:tabs>
          <w:tab w:val="left" w:pos="4678"/>
          <w:tab w:val="left" w:pos="5245"/>
        </w:tabs>
        <w:rPr>
          <w:sz w:val="22"/>
          <w:szCs w:val="22"/>
          <w:lang w:val="lt-LT"/>
        </w:rPr>
      </w:pPr>
      <w:r w:rsidRPr="0069569E">
        <w:rPr>
          <w:sz w:val="22"/>
          <w:szCs w:val="22"/>
          <w:lang w:val="lt-LT"/>
        </w:rPr>
        <w:t>Lot</w:t>
      </w:r>
    </w:p>
    <w:p w14:paraId="7AF0F2FE" w14:textId="77777777" w:rsidR="005B3BFA" w:rsidRPr="0069569E" w:rsidRDefault="005B3BFA" w:rsidP="005B3BFA">
      <w:pPr>
        <w:tabs>
          <w:tab w:val="left" w:pos="567"/>
          <w:tab w:val="left" w:pos="4678"/>
          <w:tab w:val="left" w:pos="5245"/>
        </w:tabs>
        <w:rPr>
          <w:sz w:val="22"/>
          <w:szCs w:val="22"/>
          <w:lang w:val="lt-LT"/>
        </w:rPr>
      </w:pPr>
    </w:p>
    <w:p w14:paraId="08A6F216" w14:textId="77777777" w:rsidR="005B3BFA" w:rsidRPr="0069569E" w:rsidRDefault="005B3BFA" w:rsidP="005B3BFA">
      <w:pPr>
        <w:tabs>
          <w:tab w:val="left" w:pos="4678"/>
          <w:tab w:val="left" w:pos="5245"/>
        </w:tabs>
        <w:rPr>
          <w:sz w:val="22"/>
          <w:szCs w:val="22"/>
          <w:lang w:val="lt-LT"/>
        </w:rPr>
      </w:pPr>
    </w:p>
    <w:p w14:paraId="07A1FA8E" w14:textId="77777777" w:rsidR="005B3BFA" w:rsidRPr="0069569E" w:rsidRDefault="005B3BFA" w:rsidP="005B3BFA">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5.</w:t>
      </w:r>
      <w:r w:rsidRPr="0069569E">
        <w:rPr>
          <w:b/>
          <w:caps/>
          <w:sz w:val="22"/>
          <w:szCs w:val="22"/>
          <w:lang w:val="lt-LT"/>
        </w:rPr>
        <w:tab/>
        <w:t>KIEKIS (MASĖ, TŪRIS ARBA VIENETAI)</w:t>
      </w:r>
    </w:p>
    <w:p w14:paraId="6C15D4C7" w14:textId="77777777" w:rsidR="005B3BFA" w:rsidRPr="0069569E" w:rsidRDefault="005B3BFA" w:rsidP="005B3BFA">
      <w:pPr>
        <w:keepNext/>
        <w:tabs>
          <w:tab w:val="left" w:pos="4678"/>
          <w:tab w:val="left" w:pos="5245"/>
        </w:tabs>
        <w:rPr>
          <w:sz w:val="22"/>
          <w:szCs w:val="22"/>
          <w:lang w:val="lt-LT"/>
        </w:rPr>
      </w:pPr>
    </w:p>
    <w:p w14:paraId="1C90C32B" w14:textId="77777777" w:rsidR="005B3BFA" w:rsidRPr="0069569E" w:rsidRDefault="005B3BFA" w:rsidP="005B3BFA">
      <w:pPr>
        <w:tabs>
          <w:tab w:val="left" w:pos="4678"/>
          <w:tab w:val="left" w:pos="5245"/>
        </w:tabs>
        <w:rPr>
          <w:sz w:val="22"/>
          <w:szCs w:val="22"/>
          <w:lang w:val="lt-LT"/>
        </w:rPr>
      </w:pPr>
      <w:r w:rsidRPr="0069569E">
        <w:rPr>
          <w:sz w:val="22"/>
          <w:szCs w:val="22"/>
          <w:shd w:val="clear" w:color="auto" w:fill="BFBFBF"/>
          <w:lang w:val="lt-LT"/>
        </w:rPr>
        <w:t>150 TV/0,25 ml</w:t>
      </w:r>
    </w:p>
    <w:p w14:paraId="789BF93F" w14:textId="77777777" w:rsidR="005B3BFA" w:rsidRPr="0069569E" w:rsidRDefault="005B3BFA" w:rsidP="005B3BFA">
      <w:pPr>
        <w:tabs>
          <w:tab w:val="left" w:pos="4678"/>
          <w:tab w:val="left" w:pos="5245"/>
        </w:tabs>
        <w:rPr>
          <w:sz w:val="22"/>
          <w:szCs w:val="22"/>
          <w:lang w:val="lt-LT"/>
        </w:rPr>
      </w:pPr>
    </w:p>
    <w:p w14:paraId="12B5E1AC" w14:textId="77777777" w:rsidR="005B3BFA" w:rsidRPr="0069569E" w:rsidRDefault="005B3BFA" w:rsidP="005B3BFA">
      <w:pPr>
        <w:tabs>
          <w:tab w:val="left" w:pos="4678"/>
          <w:tab w:val="left" w:pos="5245"/>
        </w:tabs>
        <w:rPr>
          <w:sz w:val="22"/>
          <w:szCs w:val="22"/>
          <w:lang w:val="lt-LT"/>
        </w:rPr>
      </w:pPr>
    </w:p>
    <w:p w14:paraId="669F39A8" w14:textId="77777777" w:rsidR="005B3BFA" w:rsidRPr="0069569E" w:rsidRDefault="005B3BFA" w:rsidP="005B3BFA">
      <w:pPr>
        <w:keepNext/>
        <w:pBdr>
          <w:top w:val="single" w:sz="4" w:space="1" w:color="auto"/>
          <w:left w:val="single" w:sz="4" w:space="4" w:color="auto"/>
          <w:bottom w:val="single" w:sz="4" w:space="1" w:color="auto"/>
          <w:right w:val="single" w:sz="4" w:space="4" w:color="auto"/>
        </w:pBdr>
        <w:tabs>
          <w:tab w:val="left" w:pos="567"/>
          <w:tab w:val="left" w:pos="4820"/>
        </w:tabs>
        <w:rPr>
          <w:b/>
          <w:caps/>
          <w:sz w:val="22"/>
          <w:szCs w:val="22"/>
          <w:lang w:val="lt-LT"/>
        </w:rPr>
      </w:pPr>
      <w:r w:rsidRPr="0069569E">
        <w:rPr>
          <w:b/>
          <w:caps/>
          <w:sz w:val="22"/>
          <w:szCs w:val="22"/>
          <w:lang w:val="lt-LT"/>
        </w:rPr>
        <w:t>6.</w:t>
      </w:r>
      <w:r w:rsidRPr="0069569E">
        <w:rPr>
          <w:b/>
          <w:caps/>
          <w:sz w:val="22"/>
          <w:szCs w:val="22"/>
          <w:lang w:val="lt-LT"/>
        </w:rPr>
        <w:tab/>
        <w:t>KITA</w:t>
      </w:r>
    </w:p>
    <w:p w14:paraId="0573C863" w14:textId="77777777" w:rsidR="005B3BFA" w:rsidRPr="0069569E" w:rsidRDefault="005B3BFA" w:rsidP="005B3BFA">
      <w:pPr>
        <w:keepNext/>
        <w:rPr>
          <w:sz w:val="22"/>
          <w:szCs w:val="22"/>
          <w:lang w:val="lt-LT"/>
        </w:rPr>
      </w:pPr>
    </w:p>
    <w:p w14:paraId="45DB3616" w14:textId="77777777" w:rsidR="00C7630E" w:rsidRPr="0069569E" w:rsidRDefault="00C7630E" w:rsidP="005B3BFA">
      <w:pPr>
        <w:keepNext/>
        <w:rPr>
          <w:sz w:val="22"/>
          <w:szCs w:val="22"/>
          <w:lang w:val="lt-LT"/>
        </w:rPr>
      </w:pPr>
    </w:p>
    <w:p w14:paraId="05B6C5B5" w14:textId="77777777" w:rsidR="005B3BFA" w:rsidRPr="0069569E" w:rsidRDefault="005B3BFA" w:rsidP="005B3BFA">
      <w:pPr>
        <w:rPr>
          <w:sz w:val="22"/>
          <w:szCs w:val="22"/>
          <w:lang w:val="lt-LT"/>
        </w:rPr>
      </w:pPr>
    </w:p>
    <w:p w14:paraId="4FCB70D1" w14:textId="77777777" w:rsidR="00017499" w:rsidRPr="0069569E" w:rsidRDefault="00017499" w:rsidP="002C2FDE">
      <w:pPr>
        <w:pBdr>
          <w:top w:val="single" w:sz="4" w:space="1" w:color="auto"/>
          <w:left w:val="single" w:sz="4" w:space="4" w:color="auto"/>
          <w:bottom w:val="single" w:sz="4" w:space="1" w:color="auto"/>
          <w:right w:val="single" w:sz="4" w:space="4" w:color="auto"/>
        </w:pBdr>
        <w:rPr>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 xml:space="preserve">Informacija ant </w:t>
      </w:r>
      <w:r w:rsidRPr="0069569E">
        <w:rPr>
          <w:b/>
          <w:color w:val="000000"/>
          <w:sz w:val="22"/>
          <w:szCs w:val="22"/>
          <w:lang w:val="lt-LT"/>
        </w:rPr>
        <w:t>IŠORINĖS</w:t>
      </w:r>
      <w:r w:rsidRPr="0069569E">
        <w:rPr>
          <w:color w:val="000000"/>
          <w:sz w:val="22"/>
          <w:szCs w:val="22"/>
          <w:lang w:val="lt-LT"/>
        </w:rPr>
        <w:t xml:space="preserve"> </w:t>
      </w:r>
      <w:r w:rsidRPr="0069569E">
        <w:rPr>
          <w:b/>
          <w:caps/>
          <w:color w:val="000000"/>
          <w:sz w:val="22"/>
          <w:szCs w:val="22"/>
          <w:lang w:val="lt-LT"/>
        </w:rPr>
        <w:t>pakuotės</w:t>
      </w:r>
    </w:p>
    <w:p w14:paraId="4AB3E761" w14:textId="77777777" w:rsidR="00E27AFB" w:rsidRPr="0069569E" w:rsidRDefault="00E27AFB" w:rsidP="0069559E">
      <w:pPr>
        <w:pBdr>
          <w:top w:val="single" w:sz="4" w:space="1" w:color="auto"/>
          <w:left w:val="single" w:sz="4" w:space="4" w:color="auto"/>
          <w:bottom w:val="single" w:sz="4" w:space="1" w:color="auto"/>
          <w:right w:val="single" w:sz="4" w:space="4" w:color="auto"/>
        </w:pBdr>
        <w:tabs>
          <w:tab w:val="left" w:pos="4820"/>
        </w:tabs>
        <w:rPr>
          <w:b/>
          <w:color w:val="000000"/>
          <w:sz w:val="22"/>
          <w:szCs w:val="22"/>
          <w:lang w:val="lt-LT"/>
        </w:rPr>
      </w:pPr>
    </w:p>
    <w:p w14:paraId="72C04BD4" w14:textId="77777777" w:rsidR="00017499" w:rsidRPr="0069569E" w:rsidRDefault="00525295" w:rsidP="0069559E">
      <w:pPr>
        <w:pBdr>
          <w:top w:val="single" w:sz="4" w:space="1" w:color="auto"/>
          <w:left w:val="single" w:sz="4" w:space="4" w:color="auto"/>
          <w:bottom w:val="single" w:sz="4" w:space="1" w:color="auto"/>
          <w:right w:val="single" w:sz="4" w:space="4" w:color="auto"/>
        </w:pBdr>
        <w:tabs>
          <w:tab w:val="left" w:pos="4820"/>
        </w:tabs>
        <w:rPr>
          <w:b/>
          <w:caps/>
          <w:color w:val="000000"/>
          <w:sz w:val="22"/>
          <w:szCs w:val="22"/>
          <w:lang w:val="lt-LT"/>
        </w:rPr>
      </w:pPr>
      <w:r w:rsidRPr="0069569E">
        <w:rPr>
          <w:b/>
          <w:caps/>
          <w:sz w:val="22"/>
          <w:szCs w:val="22"/>
          <w:lang w:val="lt-LT"/>
        </w:rPr>
        <w:t>Gonal-</w:t>
      </w:r>
      <w:r w:rsidRPr="0069569E">
        <w:rPr>
          <w:b/>
          <w:sz w:val="22"/>
          <w:szCs w:val="22"/>
          <w:lang w:val="lt-LT"/>
        </w:rPr>
        <w:t>f</w:t>
      </w:r>
      <w:r w:rsidRPr="0069569E">
        <w:rPr>
          <w:b/>
          <w:caps/>
          <w:sz w:val="22"/>
          <w:szCs w:val="22"/>
          <w:lang w:val="lt-LT"/>
        </w:rPr>
        <w:t xml:space="preserve"> 300 TV/0,5 ML ŠVIRKŠTIKLIS, </w:t>
      </w:r>
      <w:r w:rsidR="00017499" w:rsidRPr="0069569E">
        <w:rPr>
          <w:b/>
          <w:color w:val="000000"/>
          <w:sz w:val="22"/>
          <w:szCs w:val="22"/>
          <w:lang w:val="lt-LT"/>
        </w:rPr>
        <w:t xml:space="preserve">DĖŽUTĖJE YRA </w:t>
      </w:r>
      <w:r w:rsidR="00017499" w:rsidRPr="0069569E">
        <w:rPr>
          <w:b/>
          <w:caps/>
          <w:color w:val="000000"/>
          <w:sz w:val="22"/>
          <w:szCs w:val="22"/>
          <w:lang w:val="lt-LT"/>
        </w:rPr>
        <w:t>1 UŽPILDYTA</w:t>
      </w:r>
      <w:r w:rsidR="002F555B" w:rsidRPr="0069569E">
        <w:rPr>
          <w:b/>
          <w:caps/>
          <w:color w:val="000000"/>
          <w:sz w:val="22"/>
          <w:szCs w:val="22"/>
          <w:lang w:val="lt-LT"/>
        </w:rPr>
        <w:t>S</w:t>
      </w:r>
      <w:r w:rsidR="00017499" w:rsidRPr="0069569E">
        <w:rPr>
          <w:b/>
          <w:caps/>
          <w:color w:val="000000"/>
          <w:sz w:val="22"/>
          <w:szCs w:val="22"/>
          <w:lang w:val="lt-LT"/>
        </w:rPr>
        <w:t xml:space="preserve"> ŠVIRKŠTI</w:t>
      </w:r>
      <w:r w:rsidR="002F555B" w:rsidRPr="0069569E">
        <w:rPr>
          <w:b/>
          <w:caps/>
          <w:color w:val="000000"/>
          <w:sz w:val="22"/>
          <w:szCs w:val="22"/>
          <w:lang w:val="lt-LT"/>
        </w:rPr>
        <w:t>KLIS</w:t>
      </w:r>
    </w:p>
    <w:p w14:paraId="5629EAD1" w14:textId="77777777" w:rsidR="00017499" w:rsidRPr="0069569E" w:rsidRDefault="00017499" w:rsidP="0069559E">
      <w:pPr>
        <w:ind w:left="567" w:hanging="567"/>
        <w:rPr>
          <w:color w:val="000000"/>
          <w:sz w:val="22"/>
          <w:szCs w:val="22"/>
          <w:lang w:val="lt-LT"/>
        </w:rPr>
      </w:pPr>
    </w:p>
    <w:p w14:paraId="212235DC" w14:textId="77777777" w:rsidR="00017499" w:rsidRPr="0069569E" w:rsidRDefault="00017499" w:rsidP="0069559E">
      <w:pPr>
        <w:ind w:left="567" w:hanging="567"/>
        <w:rPr>
          <w:color w:val="000000"/>
          <w:sz w:val="22"/>
          <w:szCs w:val="22"/>
          <w:lang w:val="lt-LT"/>
        </w:rPr>
      </w:pPr>
    </w:p>
    <w:p w14:paraId="3878FBE9"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w:t>
      </w:r>
    </w:p>
    <w:p w14:paraId="1464DBF6" w14:textId="77777777" w:rsidR="00017499" w:rsidRPr="0069569E" w:rsidRDefault="00017499" w:rsidP="0069559E">
      <w:pPr>
        <w:ind w:left="567" w:hanging="567"/>
        <w:rPr>
          <w:color w:val="000000"/>
          <w:sz w:val="22"/>
          <w:szCs w:val="22"/>
          <w:lang w:val="lt-LT"/>
        </w:rPr>
      </w:pPr>
    </w:p>
    <w:p w14:paraId="7C571653" w14:textId="2BDA01FC" w:rsidR="00017499"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f 300 TV/0,5 ml injekcinis tirpalas užpildyt</w:t>
      </w:r>
      <w:r w:rsidR="002F555B" w:rsidRPr="0069569E">
        <w:rPr>
          <w:color w:val="000000"/>
          <w:sz w:val="22"/>
          <w:szCs w:val="22"/>
          <w:lang w:val="lt-LT"/>
        </w:rPr>
        <w:t xml:space="preserve">ame </w:t>
      </w:r>
      <w:proofErr w:type="spellStart"/>
      <w:r w:rsidRPr="0069569E">
        <w:rPr>
          <w:color w:val="000000"/>
          <w:sz w:val="22"/>
          <w:szCs w:val="22"/>
          <w:lang w:val="lt-LT"/>
        </w:rPr>
        <w:t>švirkšti</w:t>
      </w:r>
      <w:r w:rsidR="002F555B" w:rsidRPr="0069569E">
        <w:rPr>
          <w:color w:val="000000"/>
          <w:sz w:val="22"/>
          <w:szCs w:val="22"/>
          <w:lang w:val="lt-LT"/>
        </w:rPr>
        <w:t>klyje</w:t>
      </w:r>
      <w:proofErr w:type="spellEnd"/>
    </w:p>
    <w:p w14:paraId="34006391" w14:textId="658AE3AE" w:rsidR="00017499" w:rsidRPr="0069569E" w:rsidRDefault="003F6163" w:rsidP="0069559E">
      <w:pPr>
        <w:ind w:left="567" w:hanging="567"/>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3219BD" w:rsidRPr="0069569E">
        <w:rPr>
          <w:color w:val="000000"/>
          <w:sz w:val="22"/>
          <w:szCs w:val="22"/>
          <w:lang w:val="lt-LT"/>
        </w:rPr>
        <w:t xml:space="preserve"> alfa</w:t>
      </w:r>
    </w:p>
    <w:p w14:paraId="0DF87D6F" w14:textId="77777777" w:rsidR="00017499" w:rsidRPr="0069569E" w:rsidRDefault="00017499" w:rsidP="0069559E">
      <w:pPr>
        <w:ind w:left="567" w:hanging="567"/>
        <w:rPr>
          <w:color w:val="000000"/>
          <w:sz w:val="22"/>
          <w:szCs w:val="22"/>
          <w:lang w:val="lt-LT"/>
        </w:rPr>
      </w:pPr>
    </w:p>
    <w:p w14:paraId="10F0B0F1" w14:textId="77777777" w:rsidR="00017499" w:rsidRPr="0069569E" w:rsidRDefault="00017499" w:rsidP="0069559E">
      <w:pPr>
        <w:ind w:left="567" w:hanging="567"/>
        <w:rPr>
          <w:color w:val="000000"/>
          <w:sz w:val="22"/>
          <w:szCs w:val="22"/>
          <w:lang w:val="lt-LT"/>
        </w:rPr>
      </w:pPr>
    </w:p>
    <w:p w14:paraId="7CC0C811"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2.</w:t>
      </w:r>
      <w:r w:rsidRPr="0069569E">
        <w:rPr>
          <w:b/>
          <w:caps/>
          <w:color w:val="000000"/>
          <w:sz w:val="22"/>
          <w:szCs w:val="22"/>
          <w:lang w:val="lt-LT"/>
        </w:rPr>
        <w:tab/>
      </w:r>
      <w:r w:rsidRPr="0069569E">
        <w:rPr>
          <w:b/>
          <w:color w:val="000000"/>
          <w:sz w:val="22"/>
          <w:szCs w:val="22"/>
          <w:lang w:val="lt-LT"/>
        </w:rPr>
        <w:t>VEIKLIOJI (-IOS) MEDŽIAGA (-OS) IR JOS (-Ų) KIEKIS (-IAI)</w:t>
      </w:r>
    </w:p>
    <w:p w14:paraId="0AC82F10" w14:textId="77777777" w:rsidR="00017499" w:rsidRPr="0069569E" w:rsidRDefault="00017499" w:rsidP="0069559E">
      <w:pPr>
        <w:ind w:left="567" w:hanging="567"/>
        <w:rPr>
          <w:caps/>
          <w:color w:val="000000"/>
          <w:sz w:val="22"/>
          <w:szCs w:val="22"/>
          <w:lang w:val="lt-LT"/>
        </w:rPr>
      </w:pPr>
    </w:p>
    <w:p w14:paraId="3CC22818" w14:textId="1C4D80D3" w:rsidR="00EB433A" w:rsidRPr="0069569E" w:rsidRDefault="00017499" w:rsidP="0069559E">
      <w:pPr>
        <w:pStyle w:val="BodyText2"/>
        <w:jc w:val="left"/>
        <w:rPr>
          <w:color w:val="000000"/>
          <w:szCs w:val="22"/>
          <w:lang w:val="lt-LT"/>
        </w:rPr>
      </w:pPr>
      <w:r w:rsidRPr="0069569E">
        <w:rPr>
          <w:color w:val="000000"/>
          <w:szCs w:val="22"/>
          <w:lang w:val="lt-LT"/>
        </w:rPr>
        <w:t>Vien</w:t>
      </w:r>
      <w:r w:rsidR="002F555B" w:rsidRPr="0069569E">
        <w:rPr>
          <w:color w:val="000000"/>
          <w:szCs w:val="22"/>
          <w:lang w:val="lt-LT"/>
        </w:rPr>
        <w:t>ame</w:t>
      </w:r>
      <w:r w:rsidR="00FA1A6C" w:rsidRPr="0069569E">
        <w:rPr>
          <w:color w:val="000000"/>
          <w:szCs w:val="22"/>
          <w:lang w:val="lt-LT"/>
        </w:rPr>
        <w:t xml:space="preserve"> </w:t>
      </w:r>
      <w:proofErr w:type="spellStart"/>
      <w:r w:rsidR="00FA1A6C" w:rsidRPr="0069569E">
        <w:rPr>
          <w:color w:val="000000"/>
          <w:szCs w:val="22"/>
          <w:lang w:val="lt-LT"/>
        </w:rPr>
        <w:t>daugiadoz</w:t>
      </w:r>
      <w:r w:rsidR="002F555B" w:rsidRPr="0069569E">
        <w:rPr>
          <w:color w:val="000000"/>
          <w:szCs w:val="22"/>
          <w:lang w:val="lt-LT"/>
        </w:rPr>
        <w:t>iame</w:t>
      </w:r>
      <w:proofErr w:type="spellEnd"/>
      <w:r w:rsidR="00FA1A6C" w:rsidRPr="0069569E">
        <w:rPr>
          <w:color w:val="000000"/>
          <w:szCs w:val="22"/>
          <w:lang w:val="lt-LT"/>
        </w:rPr>
        <w:t xml:space="preserve"> užpildyt</w:t>
      </w:r>
      <w:r w:rsidR="002F555B" w:rsidRPr="0069569E">
        <w:rPr>
          <w:color w:val="000000"/>
          <w:szCs w:val="22"/>
          <w:lang w:val="lt-LT"/>
        </w:rPr>
        <w:t>ame</w:t>
      </w:r>
      <w:r w:rsidR="00FA1A6C" w:rsidRPr="0069569E">
        <w:rPr>
          <w:color w:val="000000"/>
          <w:szCs w:val="22"/>
          <w:lang w:val="lt-LT"/>
        </w:rPr>
        <w:t xml:space="preserve"> </w:t>
      </w:r>
      <w:proofErr w:type="spellStart"/>
      <w:r w:rsidR="00FA1A6C" w:rsidRPr="0069569E">
        <w:rPr>
          <w:color w:val="000000"/>
          <w:szCs w:val="22"/>
          <w:lang w:val="lt-LT"/>
        </w:rPr>
        <w:t>švirkšti</w:t>
      </w:r>
      <w:r w:rsidR="002F555B" w:rsidRPr="0069569E">
        <w:rPr>
          <w:color w:val="000000"/>
          <w:szCs w:val="22"/>
          <w:lang w:val="lt-LT"/>
        </w:rPr>
        <w:t>klyje</w:t>
      </w:r>
      <w:proofErr w:type="spellEnd"/>
      <w:r w:rsidR="00FA1A6C" w:rsidRPr="0069569E" w:rsidDel="00FA1A6C">
        <w:rPr>
          <w:color w:val="000000"/>
          <w:szCs w:val="22"/>
          <w:lang w:val="lt-LT"/>
        </w:rPr>
        <w:t xml:space="preserve"> </w:t>
      </w:r>
      <w:r w:rsidRPr="0069569E">
        <w:rPr>
          <w:color w:val="000000"/>
          <w:szCs w:val="22"/>
          <w:lang w:val="lt-LT"/>
        </w:rPr>
        <w:t xml:space="preserve">yra 300 TV </w:t>
      </w:r>
      <w:proofErr w:type="spellStart"/>
      <w:r w:rsidRPr="0069569E">
        <w:rPr>
          <w:color w:val="000000"/>
          <w:szCs w:val="22"/>
          <w:lang w:val="lt-LT"/>
        </w:rPr>
        <w:t>folitropino</w:t>
      </w:r>
      <w:proofErr w:type="spellEnd"/>
      <w:r w:rsidR="00891569" w:rsidRPr="0069569E">
        <w:rPr>
          <w:color w:val="000000"/>
          <w:szCs w:val="22"/>
          <w:lang w:val="lt-LT"/>
        </w:rPr>
        <w:t xml:space="preserve"> alfa</w:t>
      </w:r>
      <w:r w:rsidRPr="0069569E">
        <w:rPr>
          <w:color w:val="000000"/>
          <w:szCs w:val="22"/>
          <w:lang w:val="lt-LT"/>
        </w:rPr>
        <w:t>, atitinkančio 22 </w:t>
      </w:r>
      <w:proofErr w:type="spellStart"/>
      <w:r w:rsidRPr="0069569E">
        <w:rPr>
          <w:color w:val="000000"/>
          <w:szCs w:val="22"/>
          <w:lang w:val="lt-LT"/>
        </w:rPr>
        <w:t>mikrogramus</w:t>
      </w:r>
      <w:proofErr w:type="spellEnd"/>
      <w:r w:rsidRPr="0069569E">
        <w:rPr>
          <w:color w:val="000000"/>
          <w:szCs w:val="22"/>
          <w:lang w:val="lt-LT"/>
        </w:rPr>
        <w:t xml:space="preserve"> 0,5 ml. </w:t>
      </w:r>
    </w:p>
    <w:p w14:paraId="7F88EBCB" w14:textId="77777777" w:rsidR="00017499" w:rsidRPr="0069569E" w:rsidRDefault="00017499" w:rsidP="0069559E">
      <w:pPr>
        <w:pStyle w:val="BodyText2"/>
        <w:jc w:val="left"/>
        <w:rPr>
          <w:caps/>
          <w:color w:val="000000"/>
          <w:szCs w:val="22"/>
          <w:lang w:val="lt-LT"/>
        </w:rPr>
      </w:pPr>
      <w:r w:rsidRPr="0069569E">
        <w:rPr>
          <w:color w:val="000000"/>
          <w:szCs w:val="22"/>
          <w:lang w:val="lt-LT"/>
        </w:rPr>
        <w:t xml:space="preserve">1 ml tirpalo yra 600 TV </w:t>
      </w:r>
      <w:proofErr w:type="spellStart"/>
      <w:r w:rsidRPr="0069569E">
        <w:rPr>
          <w:color w:val="000000"/>
          <w:szCs w:val="22"/>
          <w:lang w:val="lt-LT"/>
        </w:rPr>
        <w:t>folitropino</w:t>
      </w:r>
      <w:proofErr w:type="spellEnd"/>
      <w:r w:rsidRPr="0069569E">
        <w:rPr>
          <w:color w:val="000000"/>
          <w:szCs w:val="22"/>
          <w:lang w:val="lt-LT"/>
        </w:rPr>
        <w:t xml:space="preserve"> </w:t>
      </w:r>
      <w:r w:rsidR="00891569" w:rsidRPr="0069569E">
        <w:rPr>
          <w:color w:val="000000"/>
          <w:szCs w:val="22"/>
          <w:lang w:val="lt-LT"/>
        </w:rPr>
        <w:t xml:space="preserve">alfa </w:t>
      </w:r>
      <w:r w:rsidRPr="0069569E">
        <w:rPr>
          <w:color w:val="000000"/>
          <w:szCs w:val="22"/>
          <w:lang w:val="lt-LT"/>
        </w:rPr>
        <w:t>(</w:t>
      </w:r>
      <w:r w:rsidR="005A47BF" w:rsidRPr="0069569E">
        <w:rPr>
          <w:color w:val="000000"/>
          <w:szCs w:val="22"/>
          <w:lang w:val="lt-LT"/>
        </w:rPr>
        <w:t xml:space="preserve">atitinka </w:t>
      </w:r>
      <w:r w:rsidRPr="0069569E">
        <w:rPr>
          <w:color w:val="000000"/>
          <w:szCs w:val="22"/>
          <w:lang w:val="lt-LT"/>
        </w:rPr>
        <w:t>44 </w:t>
      </w:r>
      <w:proofErr w:type="spellStart"/>
      <w:r w:rsidRPr="0069569E">
        <w:rPr>
          <w:color w:val="000000"/>
          <w:szCs w:val="22"/>
          <w:lang w:val="lt-LT"/>
        </w:rPr>
        <w:t>mikrogram</w:t>
      </w:r>
      <w:r w:rsidR="00CD580A" w:rsidRPr="0069569E">
        <w:rPr>
          <w:color w:val="000000"/>
          <w:szCs w:val="22"/>
          <w:lang w:val="lt-LT"/>
        </w:rPr>
        <w:t>us</w:t>
      </w:r>
      <w:proofErr w:type="spellEnd"/>
      <w:r w:rsidR="00EB433A" w:rsidRPr="0069569E">
        <w:rPr>
          <w:color w:val="000000"/>
          <w:szCs w:val="22"/>
          <w:lang w:val="lt-LT"/>
        </w:rPr>
        <w:t>/ml</w:t>
      </w:r>
      <w:r w:rsidRPr="0069569E">
        <w:rPr>
          <w:color w:val="000000"/>
          <w:szCs w:val="22"/>
          <w:lang w:val="lt-LT"/>
        </w:rPr>
        <w:t>).</w:t>
      </w:r>
    </w:p>
    <w:p w14:paraId="42CACB19" w14:textId="77777777" w:rsidR="00017499" w:rsidRPr="0069569E" w:rsidRDefault="00017499" w:rsidP="0069559E">
      <w:pPr>
        <w:ind w:left="567" w:hanging="567"/>
        <w:rPr>
          <w:color w:val="000000"/>
          <w:sz w:val="22"/>
          <w:szCs w:val="22"/>
          <w:lang w:val="lt-LT"/>
        </w:rPr>
      </w:pPr>
    </w:p>
    <w:p w14:paraId="78DE5DC3" w14:textId="77777777" w:rsidR="00017499" w:rsidRPr="0069569E" w:rsidRDefault="00017499" w:rsidP="0069559E">
      <w:pPr>
        <w:ind w:left="567" w:hanging="567"/>
        <w:rPr>
          <w:caps/>
          <w:color w:val="000000"/>
          <w:sz w:val="22"/>
          <w:szCs w:val="22"/>
          <w:lang w:val="lt-LT"/>
        </w:rPr>
      </w:pPr>
    </w:p>
    <w:p w14:paraId="05C00053"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3.</w:t>
      </w:r>
      <w:r w:rsidRPr="0069569E">
        <w:rPr>
          <w:b/>
          <w:caps/>
          <w:color w:val="000000"/>
          <w:sz w:val="22"/>
          <w:szCs w:val="22"/>
          <w:lang w:val="lt-LT"/>
        </w:rPr>
        <w:tab/>
        <w:t>pagalbinių medžiagų sąrašas</w:t>
      </w:r>
    </w:p>
    <w:p w14:paraId="31D914A5" w14:textId="77777777" w:rsidR="00017499" w:rsidRPr="0069569E" w:rsidRDefault="00017499" w:rsidP="0069559E">
      <w:pPr>
        <w:ind w:left="567" w:hanging="567"/>
        <w:rPr>
          <w:caps/>
          <w:color w:val="000000"/>
          <w:sz w:val="22"/>
          <w:szCs w:val="22"/>
          <w:lang w:val="lt-LT"/>
        </w:rPr>
      </w:pPr>
    </w:p>
    <w:p w14:paraId="6FF9C306" w14:textId="6453E6BB" w:rsidR="00017499" w:rsidRPr="0069569E" w:rsidRDefault="00017499" w:rsidP="0069559E">
      <w:pPr>
        <w:pStyle w:val="BodyText"/>
        <w:rPr>
          <w:color w:val="000000"/>
          <w:szCs w:val="22"/>
          <w:lang w:val="lt-LT"/>
        </w:rPr>
      </w:pPr>
      <w:r w:rsidRPr="0069569E">
        <w:rPr>
          <w:color w:val="000000"/>
          <w:szCs w:val="22"/>
          <w:lang w:val="lt-LT"/>
        </w:rPr>
        <w:t xml:space="preserve">Pagalbinės medžiagos: </w:t>
      </w:r>
      <w:proofErr w:type="spellStart"/>
      <w:r w:rsidRPr="0069569E">
        <w:rPr>
          <w:color w:val="000000"/>
          <w:szCs w:val="22"/>
          <w:lang w:val="lt-LT"/>
        </w:rPr>
        <w:t>poloksameras</w:t>
      </w:r>
      <w:proofErr w:type="spellEnd"/>
      <w:r w:rsidRPr="0069569E">
        <w:rPr>
          <w:color w:val="000000"/>
          <w:szCs w:val="22"/>
          <w:lang w:val="lt-LT"/>
        </w:rPr>
        <w:t xml:space="preserve"> 188, sacharozė, </w:t>
      </w:r>
      <w:proofErr w:type="spellStart"/>
      <w:r w:rsidRPr="0069569E">
        <w:rPr>
          <w:color w:val="000000"/>
          <w:szCs w:val="22"/>
          <w:lang w:val="lt-LT"/>
        </w:rPr>
        <w:t>metioninas</w:t>
      </w:r>
      <w:proofErr w:type="spellEnd"/>
      <w:r w:rsidRPr="0069569E">
        <w:rPr>
          <w:color w:val="000000"/>
          <w:szCs w:val="22"/>
          <w:lang w:val="lt-LT"/>
        </w:rPr>
        <w:t>, natrio</w:t>
      </w:r>
      <w:r w:rsidR="0012271D" w:rsidRPr="0069569E">
        <w:rPr>
          <w:color w:val="000000"/>
          <w:szCs w:val="22"/>
          <w:lang w:val="lt-LT"/>
        </w:rPr>
        <w:t>-</w:t>
      </w:r>
      <w:proofErr w:type="spellStart"/>
      <w:r w:rsidRPr="0069569E">
        <w:rPr>
          <w:color w:val="000000"/>
          <w:szCs w:val="22"/>
          <w:lang w:val="lt-LT"/>
        </w:rPr>
        <w:t>divandenilio</w:t>
      </w:r>
      <w:proofErr w:type="spellEnd"/>
      <w:r w:rsidRPr="0069569E">
        <w:rPr>
          <w:color w:val="000000"/>
          <w:szCs w:val="22"/>
          <w:lang w:val="lt-LT"/>
        </w:rPr>
        <w:t xml:space="preserve"> fosfat</w:t>
      </w:r>
      <w:r w:rsidR="0012271D"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monohidratas</w:t>
      </w:r>
      <w:proofErr w:type="spellEnd"/>
      <w:r w:rsidRPr="0069569E">
        <w:rPr>
          <w:color w:val="000000"/>
          <w:szCs w:val="22"/>
          <w:lang w:val="lt-LT"/>
        </w:rPr>
        <w:t xml:space="preserve">, </w:t>
      </w:r>
      <w:proofErr w:type="spellStart"/>
      <w:r w:rsidRPr="0069569E">
        <w:rPr>
          <w:color w:val="000000"/>
          <w:szCs w:val="22"/>
          <w:lang w:val="lt-LT"/>
        </w:rPr>
        <w:t>dinatrio</w:t>
      </w:r>
      <w:proofErr w:type="spellEnd"/>
      <w:r w:rsidRPr="0069569E">
        <w:rPr>
          <w:color w:val="000000"/>
          <w:szCs w:val="22"/>
          <w:lang w:val="lt-LT"/>
        </w:rPr>
        <w:t xml:space="preserve"> fosfat</w:t>
      </w:r>
      <w:r w:rsidR="0012271D"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dihidratas</w:t>
      </w:r>
      <w:proofErr w:type="spellEnd"/>
      <w:r w:rsidRPr="0069569E">
        <w:rPr>
          <w:color w:val="000000"/>
          <w:szCs w:val="22"/>
          <w:lang w:val="lt-LT"/>
        </w:rPr>
        <w:t xml:space="preserve">, </w:t>
      </w:r>
      <w:proofErr w:type="spellStart"/>
      <w:r w:rsidRPr="0069569E">
        <w:rPr>
          <w:color w:val="000000"/>
          <w:szCs w:val="22"/>
          <w:lang w:val="lt-LT"/>
        </w:rPr>
        <w:t>m</w:t>
      </w:r>
      <w:r w:rsidR="0012271D" w:rsidRPr="0069569E">
        <w:rPr>
          <w:color w:val="000000"/>
          <w:szCs w:val="22"/>
          <w:lang w:val="lt-LT"/>
        </w:rPr>
        <w:t>eta</w:t>
      </w:r>
      <w:r w:rsidRPr="0069569E">
        <w:rPr>
          <w:color w:val="000000"/>
          <w:szCs w:val="22"/>
          <w:lang w:val="lt-LT"/>
        </w:rPr>
        <w:t>krezolis</w:t>
      </w:r>
      <w:proofErr w:type="spellEnd"/>
      <w:r w:rsidRPr="0069569E">
        <w:rPr>
          <w:color w:val="000000"/>
          <w:szCs w:val="22"/>
          <w:lang w:val="lt-LT"/>
        </w:rPr>
        <w:t>, koncentruota fosf</w:t>
      </w:r>
      <w:r w:rsidR="006429F7">
        <w:rPr>
          <w:color w:val="000000"/>
          <w:szCs w:val="22"/>
          <w:lang w:val="lt-LT"/>
        </w:rPr>
        <w:t>at</w:t>
      </w:r>
      <w:r w:rsidRPr="0069569E">
        <w:rPr>
          <w:color w:val="000000"/>
          <w:szCs w:val="22"/>
          <w:lang w:val="lt-LT"/>
        </w:rPr>
        <w:t>o rūgštis, natrio hidroksidas ir injekcinis vanduo.</w:t>
      </w:r>
    </w:p>
    <w:p w14:paraId="5BBBA926" w14:textId="77777777" w:rsidR="00017499" w:rsidRPr="0069569E" w:rsidRDefault="00017499" w:rsidP="0069559E">
      <w:pPr>
        <w:ind w:left="567" w:hanging="567"/>
        <w:rPr>
          <w:color w:val="000000"/>
          <w:sz w:val="22"/>
          <w:szCs w:val="22"/>
          <w:lang w:val="lt-LT"/>
        </w:rPr>
      </w:pPr>
    </w:p>
    <w:p w14:paraId="49550D44" w14:textId="77777777" w:rsidR="00017499" w:rsidRPr="0069569E" w:rsidRDefault="00017499" w:rsidP="0069559E">
      <w:pPr>
        <w:ind w:left="567" w:hanging="567"/>
        <w:rPr>
          <w:caps/>
          <w:color w:val="000000"/>
          <w:sz w:val="22"/>
          <w:szCs w:val="22"/>
          <w:lang w:val="lt-LT"/>
        </w:rPr>
      </w:pPr>
    </w:p>
    <w:p w14:paraId="5EEACA36"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r>
      <w:r w:rsidRPr="0069569E">
        <w:rPr>
          <w:b/>
          <w:color w:val="000000"/>
          <w:sz w:val="22"/>
          <w:szCs w:val="22"/>
          <w:lang w:val="lt-LT"/>
        </w:rPr>
        <w:t>FARMACINĖ</w:t>
      </w:r>
      <w:r w:rsidRPr="0069569E">
        <w:rPr>
          <w:b/>
          <w:caps/>
          <w:color w:val="000000"/>
          <w:sz w:val="22"/>
          <w:szCs w:val="22"/>
          <w:lang w:val="lt-LT"/>
        </w:rPr>
        <w:t xml:space="preserve"> forma ir KIEKIS PAKUOTĖJE</w:t>
      </w:r>
    </w:p>
    <w:p w14:paraId="705C51A8" w14:textId="77777777" w:rsidR="00017499" w:rsidRPr="0069569E" w:rsidRDefault="00017499" w:rsidP="0069559E">
      <w:pPr>
        <w:ind w:left="567" w:hanging="567"/>
        <w:rPr>
          <w:caps/>
          <w:color w:val="000000"/>
          <w:sz w:val="22"/>
          <w:szCs w:val="22"/>
          <w:lang w:val="lt-LT"/>
        </w:rPr>
      </w:pPr>
    </w:p>
    <w:p w14:paraId="20B58448" w14:textId="01C78A1A" w:rsidR="00017499" w:rsidRPr="0069569E" w:rsidRDefault="00017499" w:rsidP="0069559E">
      <w:pPr>
        <w:rPr>
          <w:color w:val="000000"/>
          <w:sz w:val="22"/>
          <w:szCs w:val="22"/>
          <w:lang w:val="lt-LT"/>
        </w:rPr>
      </w:pPr>
      <w:r w:rsidRPr="0069569E">
        <w:rPr>
          <w:color w:val="000000"/>
          <w:sz w:val="22"/>
          <w:szCs w:val="22"/>
          <w:lang w:val="lt-LT"/>
        </w:rPr>
        <w:t>Injekcinis tirpalas užpildyt</w:t>
      </w:r>
      <w:r w:rsidR="002F555B"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klyje</w:t>
      </w:r>
      <w:proofErr w:type="spellEnd"/>
      <w:r w:rsidRPr="0069569E">
        <w:rPr>
          <w:color w:val="000000"/>
          <w:sz w:val="22"/>
          <w:szCs w:val="22"/>
          <w:lang w:val="lt-LT"/>
        </w:rPr>
        <w:t>.</w:t>
      </w:r>
    </w:p>
    <w:p w14:paraId="6EA08782" w14:textId="77777777" w:rsidR="00FA1A6C" w:rsidRPr="0069569E" w:rsidRDefault="00C55413" w:rsidP="0069559E">
      <w:pPr>
        <w:pStyle w:val="BodyText"/>
        <w:tabs>
          <w:tab w:val="left" w:pos="4820"/>
        </w:tabs>
        <w:rPr>
          <w:color w:val="000000"/>
          <w:szCs w:val="22"/>
          <w:lang w:val="lt-LT"/>
        </w:rPr>
      </w:pPr>
      <w:r w:rsidRPr="0069569E">
        <w:rPr>
          <w:color w:val="000000"/>
          <w:szCs w:val="22"/>
          <w:lang w:val="lt-LT"/>
        </w:rPr>
        <w:t>1</w:t>
      </w:r>
      <w:r w:rsidR="00A131F3" w:rsidRPr="0069569E">
        <w:rPr>
          <w:color w:val="000000"/>
          <w:szCs w:val="22"/>
          <w:lang w:val="lt-LT"/>
        </w:rPr>
        <w:t> </w:t>
      </w:r>
      <w:proofErr w:type="spellStart"/>
      <w:r w:rsidR="00017499" w:rsidRPr="0069569E">
        <w:rPr>
          <w:color w:val="000000"/>
          <w:szCs w:val="22"/>
          <w:lang w:val="lt-LT"/>
        </w:rPr>
        <w:t>daugiadoz</w:t>
      </w:r>
      <w:r w:rsidR="002F555B" w:rsidRPr="0069569E">
        <w:rPr>
          <w:color w:val="000000"/>
          <w:szCs w:val="22"/>
          <w:lang w:val="lt-LT"/>
        </w:rPr>
        <w:t>is</w:t>
      </w:r>
      <w:proofErr w:type="spellEnd"/>
      <w:r w:rsidR="00017499" w:rsidRPr="0069569E">
        <w:rPr>
          <w:color w:val="000000"/>
          <w:szCs w:val="22"/>
          <w:lang w:val="lt-LT"/>
        </w:rPr>
        <w:t xml:space="preserve"> užpildyt</w:t>
      </w:r>
      <w:r w:rsidR="00FA1A6C" w:rsidRPr="0069569E">
        <w:rPr>
          <w:color w:val="000000"/>
          <w:szCs w:val="22"/>
          <w:lang w:val="lt-LT"/>
        </w:rPr>
        <w:t>a</w:t>
      </w:r>
      <w:r w:rsidR="002F555B" w:rsidRPr="0069569E">
        <w:rPr>
          <w:color w:val="000000"/>
          <w:szCs w:val="22"/>
          <w:lang w:val="lt-LT"/>
        </w:rPr>
        <w:t>s</w:t>
      </w:r>
      <w:r w:rsidR="00017499" w:rsidRPr="0069569E">
        <w:rPr>
          <w:color w:val="000000"/>
          <w:szCs w:val="22"/>
          <w:lang w:val="lt-LT"/>
        </w:rPr>
        <w:t xml:space="preserve"> </w:t>
      </w:r>
      <w:proofErr w:type="spellStart"/>
      <w:r w:rsidR="00017499" w:rsidRPr="0069569E">
        <w:rPr>
          <w:color w:val="000000"/>
          <w:szCs w:val="22"/>
          <w:lang w:val="lt-LT"/>
        </w:rPr>
        <w:t>švirkšti</w:t>
      </w:r>
      <w:r w:rsidR="002F555B" w:rsidRPr="0069569E">
        <w:rPr>
          <w:color w:val="000000"/>
          <w:szCs w:val="22"/>
          <w:lang w:val="lt-LT"/>
        </w:rPr>
        <w:t>klis</w:t>
      </w:r>
      <w:proofErr w:type="spellEnd"/>
    </w:p>
    <w:p w14:paraId="1F7B7FC3" w14:textId="77777777" w:rsidR="00017499" w:rsidRPr="0069569E" w:rsidRDefault="00B66359" w:rsidP="0069559E">
      <w:pPr>
        <w:pStyle w:val="BodyText"/>
        <w:tabs>
          <w:tab w:val="left" w:pos="4820"/>
        </w:tabs>
        <w:rPr>
          <w:b/>
          <w:color w:val="000000"/>
          <w:szCs w:val="22"/>
          <w:lang w:val="lt-LT"/>
        </w:rPr>
      </w:pPr>
      <w:r w:rsidRPr="0069569E">
        <w:rPr>
          <w:color w:val="000000"/>
          <w:szCs w:val="22"/>
          <w:lang w:val="lt-LT"/>
        </w:rPr>
        <w:t>8</w:t>
      </w:r>
      <w:r w:rsidR="00017499" w:rsidRPr="0069569E">
        <w:rPr>
          <w:color w:val="000000"/>
          <w:szCs w:val="22"/>
          <w:lang w:val="lt-LT"/>
        </w:rPr>
        <w:t> </w:t>
      </w:r>
      <w:r w:rsidR="00F2091F" w:rsidRPr="0069569E">
        <w:rPr>
          <w:color w:val="000000"/>
          <w:szCs w:val="22"/>
          <w:lang w:val="lt-LT"/>
        </w:rPr>
        <w:t xml:space="preserve">injekcinės </w:t>
      </w:r>
      <w:r w:rsidR="00017499" w:rsidRPr="0069569E">
        <w:rPr>
          <w:color w:val="000000"/>
          <w:szCs w:val="22"/>
          <w:lang w:val="lt-LT"/>
        </w:rPr>
        <w:t>adatos</w:t>
      </w:r>
    </w:p>
    <w:p w14:paraId="5FE1274A" w14:textId="77777777" w:rsidR="00017499" w:rsidRPr="0069569E" w:rsidRDefault="00017499" w:rsidP="0069559E">
      <w:pPr>
        <w:ind w:left="567" w:hanging="567"/>
        <w:rPr>
          <w:caps/>
          <w:color w:val="000000"/>
          <w:sz w:val="22"/>
          <w:szCs w:val="22"/>
          <w:lang w:val="lt-LT"/>
        </w:rPr>
      </w:pPr>
    </w:p>
    <w:p w14:paraId="5BAD3EB6" w14:textId="77777777" w:rsidR="00017499" w:rsidRPr="0069569E" w:rsidRDefault="00017499" w:rsidP="0069559E">
      <w:pPr>
        <w:ind w:left="567" w:hanging="567"/>
        <w:rPr>
          <w:caps/>
          <w:color w:val="000000"/>
          <w:sz w:val="22"/>
          <w:szCs w:val="22"/>
          <w:lang w:val="lt-LT"/>
        </w:rPr>
      </w:pPr>
    </w:p>
    <w:p w14:paraId="204BBD7C"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5.</w:t>
      </w:r>
      <w:r w:rsidRPr="0069569E">
        <w:rPr>
          <w:b/>
          <w:caps/>
          <w:color w:val="000000"/>
          <w:sz w:val="22"/>
          <w:szCs w:val="22"/>
          <w:lang w:val="lt-LT"/>
        </w:rPr>
        <w:tab/>
        <w:t xml:space="preserve">vartojimo METODAS IR būdas </w:t>
      </w:r>
      <w:r w:rsidRPr="0069569E">
        <w:rPr>
          <w:b/>
          <w:color w:val="000000"/>
          <w:sz w:val="22"/>
          <w:szCs w:val="22"/>
          <w:lang w:val="lt-LT"/>
        </w:rPr>
        <w:t>(-AI)</w:t>
      </w:r>
    </w:p>
    <w:p w14:paraId="14B11112" w14:textId="77777777" w:rsidR="00017499" w:rsidRPr="0069569E" w:rsidRDefault="00017499" w:rsidP="0069559E">
      <w:pPr>
        <w:ind w:left="567" w:hanging="567"/>
        <w:rPr>
          <w:caps/>
          <w:color w:val="000000"/>
          <w:sz w:val="22"/>
          <w:szCs w:val="22"/>
          <w:lang w:val="lt-LT"/>
        </w:rPr>
      </w:pPr>
    </w:p>
    <w:p w14:paraId="67E89CE7"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Prieš vartojimą perskaitykite pakuotės lapelį.</w:t>
      </w:r>
    </w:p>
    <w:p w14:paraId="61D8410D" w14:textId="77777777" w:rsidR="000F25D5" w:rsidRPr="0069569E" w:rsidRDefault="00346555" w:rsidP="0069559E">
      <w:pPr>
        <w:pStyle w:val="BodyText"/>
        <w:rPr>
          <w:color w:val="000000"/>
          <w:szCs w:val="22"/>
          <w:lang w:val="lt-LT"/>
        </w:rPr>
      </w:pPr>
      <w:r w:rsidRPr="0069569E">
        <w:rPr>
          <w:color w:val="000000"/>
          <w:szCs w:val="22"/>
          <w:lang w:val="lt-LT"/>
        </w:rPr>
        <w:t>Leisti</w:t>
      </w:r>
      <w:r w:rsidR="000F25D5" w:rsidRPr="0069569E">
        <w:rPr>
          <w:color w:val="000000"/>
          <w:szCs w:val="22"/>
          <w:lang w:val="lt-LT"/>
        </w:rPr>
        <w:t xml:space="preserve"> po oda.</w:t>
      </w:r>
    </w:p>
    <w:p w14:paraId="40448895" w14:textId="77777777" w:rsidR="00017499" w:rsidRPr="0069569E" w:rsidRDefault="00017499" w:rsidP="0069559E">
      <w:pPr>
        <w:ind w:left="567" w:hanging="567"/>
        <w:rPr>
          <w:caps/>
          <w:color w:val="000000"/>
          <w:sz w:val="22"/>
          <w:szCs w:val="22"/>
          <w:lang w:val="lt-LT"/>
        </w:rPr>
      </w:pPr>
    </w:p>
    <w:p w14:paraId="20389572" w14:textId="77777777" w:rsidR="00FA1A6C" w:rsidRPr="0069569E" w:rsidRDefault="00FA1A6C" w:rsidP="0069559E">
      <w:pPr>
        <w:ind w:left="567" w:hanging="567"/>
        <w:rPr>
          <w:caps/>
          <w:color w:val="000000"/>
          <w:sz w:val="22"/>
          <w:szCs w:val="22"/>
          <w:lang w:val="lt-LT"/>
        </w:rPr>
      </w:pPr>
    </w:p>
    <w:p w14:paraId="35C9FDAC"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SPECIALUS Įspėjimas</w:t>
      </w:r>
      <w:r w:rsidRPr="0069569E">
        <w:rPr>
          <w:color w:val="000000"/>
          <w:sz w:val="22"/>
          <w:szCs w:val="22"/>
          <w:lang w:val="lt-LT"/>
        </w:rPr>
        <w:t xml:space="preserve">, </w:t>
      </w:r>
      <w:r w:rsidRPr="0069569E">
        <w:rPr>
          <w:b/>
          <w:bCs/>
          <w:color w:val="000000"/>
          <w:sz w:val="22"/>
          <w:szCs w:val="22"/>
          <w:lang w:val="lt-LT"/>
        </w:rPr>
        <w:t xml:space="preserve">KAD VAISTINĮ PREPARATĄ BŪTINA LAIKYTI VAIKAMS NEPASTEBIMOJE </w:t>
      </w:r>
      <w:r w:rsidR="00346555" w:rsidRPr="0069569E">
        <w:rPr>
          <w:b/>
          <w:bCs/>
          <w:color w:val="000000"/>
          <w:sz w:val="22"/>
          <w:szCs w:val="22"/>
          <w:lang w:val="lt-LT"/>
        </w:rPr>
        <w:t xml:space="preserve">IR NEPASIEKIAMOJE </w:t>
      </w:r>
      <w:r w:rsidRPr="0069569E">
        <w:rPr>
          <w:b/>
          <w:bCs/>
          <w:color w:val="000000"/>
          <w:sz w:val="22"/>
          <w:szCs w:val="22"/>
          <w:lang w:val="lt-LT"/>
        </w:rPr>
        <w:t>VIETOJE</w:t>
      </w:r>
    </w:p>
    <w:p w14:paraId="21157F5C" w14:textId="77777777" w:rsidR="00017499" w:rsidRPr="0069569E" w:rsidRDefault="00017499" w:rsidP="0069559E">
      <w:pPr>
        <w:ind w:left="567" w:hanging="567"/>
        <w:rPr>
          <w:color w:val="000000"/>
          <w:sz w:val="22"/>
          <w:szCs w:val="22"/>
          <w:lang w:val="lt-LT"/>
        </w:rPr>
      </w:pPr>
    </w:p>
    <w:p w14:paraId="50C3B806"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 xml:space="preserve">Laikyti vaikams nepastebimoje </w:t>
      </w:r>
      <w:r w:rsidR="00346555" w:rsidRPr="0069569E">
        <w:rPr>
          <w:color w:val="000000"/>
          <w:sz w:val="22"/>
          <w:szCs w:val="22"/>
          <w:lang w:val="lt-LT"/>
        </w:rPr>
        <w:t xml:space="preserve">ir nepasiekiamoje </w:t>
      </w:r>
      <w:r w:rsidRPr="0069569E">
        <w:rPr>
          <w:color w:val="000000"/>
          <w:sz w:val="22"/>
          <w:szCs w:val="22"/>
          <w:lang w:val="lt-LT"/>
        </w:rPr>
        <w:t>vietoje.</w:t>
      </w:r>
    </w:p>
    <w:p w14:paraId="7F77A294" w14:textId="77777777" w:rsidR="00017499" w:rsidRPr="0069569E" w:rsidRDefault="00017499" w:rsidP="0069559E">
      <w:pPr>
        <w:ind w:left="567" w:hanging="567"/>
        <w:rPr>
          <w:color w:val="000000"/>
          <w:sz w:val="22"/>
          <w:szCs w:val="22"/>
          <w:lang w:val="lt-LT"/>
        </w:rPr>
      </w:pPr>
    </w:p>
    <w:p w14:paraId="2BA51741" w14:textId="77777777" w:rsidR="00017499" w:rsidRPr="0069569E" w:rsidRDefault="00017499" w:rsidP="0069559E">
      <w:pPr>
        <w:ind w:left="567" w:hanging="567"/>
        <w:rPr>
          <w:color w:val="000000"/>
          <w:sz w:val="22"/>
          <w:szCs w:val="22"/>
          <w:lang w:val="lt-LT"/>
        </w:rPr>
      </w:pPr>
    </w:p>
    <w:p w14:paraId="7779EC74"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7.</w:t>
      </w:r>
      <w:r w:rsidRPr="0069569E">
        <w:rPr>
          <w:b/>
          <w:caps/>
          <w:color w:val="000000"/>
          <w:sz w:val="22"/>
          <w:szCs w:val="22"/>
          <w:lang w:val="lt-LT"/>
        </w:rPr>
        <w:tab/>
      </w:r>
      <w:r w:rsidRPr="0069569E">
        <w:rPr>
          <w:b/>
          <w:bCs/>
          <w:color w:val="000000"/>
          <w:sz w:val="22"/>
          <w:szCs w:val="22"/>
          <w:lang w:val="lt-LT"/>
        </w:rPr>
        <w:t xml:space="preserve">KITAS (-I) SPECIALUS (-ŪS) ĮSPĖJIMAS (-AI) </w:t>
      </w:r>
      <w:r w:rsidRPr="0069569E">
        <w:rPr>
          <w:b/>
          <w:caps/>
          <w:color w:val="000000"/>
          <w:sz w:val="22"/>
          <w:szCs w:val="22"/>
          <w:lang w:val="lt-LT"/>
        </w:rPr>
        <w:t>(jei reikia)</w:t>
      </w:r>
    </w:p>
    <w:p w14:paraId="1B712829" w14:textId="77777777" w:rsidR="00C55413" w:rsidRPr="0069569E" w:rsidRDefault="00C55413" w:rsidP="0069559E">
      <w:pPr>
        <w:ind w:left="567" w:hanging="567"/>
        <w:rPr>
          <w:caps/>
          <w:color w:val="000000"/>
          <w:sz w:val="22"/>
          <w:szCs w:val="22"/>
          <w:lang w:val="lt-LT"/>
        </w:rPr>
      </w:pPr>
    </w:p>
    <w:p w14:paraId="5F1E76D9" w14:textId="77777777" w:rsidR="00F74400" w:rsidRPr="0069569E" w:rsidRDefault="00F74400" w:rsidP="0069559E">
      <w:pPr>
        <w:pStyle w:val="BodyTextIndent"/>
        <w:tabs>
          <w:tab w:val="clear" w:pos="567"/>
        </w:tabs>
        <w:rPr>
          <w:color w:val="000000"/>
          <w:szCs w:val="22"/>
          <w:lang w:val="lt-LT"/>
        </w:rPr>
      </w:pPr>
    </w:p>
    <w:p w14:paraId="2EC24763"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8.</w:t>
      </w:r>
      <w:r w:rsidRPr="0069569E">
        <w:rPr>
          <w:b/>
          <w:caps/>
          <w:color w:val="000000"/>
          <w:sz w:val="22"/>
          <w:szCs w:val="22"/>
          <w:lang w:val="lt-LT"/>
        </w:rPr>
        <w:tab/>
        <w:t>tinkamumo laikas</w:t>
      </w:r>
    </w:p>
    <w:p w14:paraId="6E3971A9" w14:textId="77777777" w:rsidR="00017499" w:rsidRPr="0069569E" w:rsidRDefault="00017499" w:rsidP="0069559E">
      <w:pPr>
        <w:keepNext/>
        <w:ind w:left="567" w:hanging="567"/>
        <w:rPr>
          <w:color w:val="000000"/>
          <w:sz w:val="22"/>
          <w:szCs w:val="22"/>
          <w:lang w:val="lt-LT"/>
        </w:rPr>
      </w:pPr>
    </w:p>
    <w:p w14:paraId="2CCA5249"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Tinka iki</w:t>
      </w:r>
    </w:p>
    <w:p w14:paraId="68C397F4" w14:textId="77777777" w:rsidR="00017499" w:rsidRPr="0069569E" w:rsidRDefault="00017499" w:rsidP="0069559E">
      <w:pPr>
        <w:ind w:left="567" w:hanging="567"/>
        <w:rPr>
          <w:color w:val="000000"/>
          <w:sz w:val="22"/>
          <w:szCs w:val="22"/>
          <w:lang w:val="lt-LT"/>
        </w:rPr>
      </w:pPr>
    </w:p>
    <w:p w14:paraId="32A958E3" w14:textId="77777777" w:rsidR="00017499" w:rsidRPr="0069569E" w:rsidRDefault="00017499" w:rsidP="0069559E">
      <w:pPr>
        <w:ind w:left="567" w:hanging="567"/>
        <w:rPr>
          <w:color w:val="000000"/>
          <w:sz w:val="22"/>
          <w:szCs w:val="22"/>
          <w:lang w:val="lt-LT"/>
        </w:rPr>
      </w:pPr>
    </w:p>
    <w:p w14:paraId="25C3CFDD"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lastRenderedPageBreak/>
        <w:t>9.</w:t>
      </w:r>
      <w:r w:rsidRPr="0069569E">
        <w:rPr>
          <w:b/>
          <w:caps/>
          <w:color w:val="000000"/>
          <w:sz w:val="22"/>
          <w:szCs w:val="22"/>
          <w:lang w:val="lt-LT"/>
        </w:rPr>
        <w:tab/>
        <w:t>SPECIALIOS laikymo sąlygos</w:t>
      </w:r>
    </w:p>
    <w:p w14:paraId="640A0B21" w14:textId="77777777" w:rsidR="00017499" w:rsidRPr="0069569E" w:rsidRDefault="00017499" w:rsidP="0069559E">
      <w:pPr>
        <w:keepNext/>
        <w:ind w:left="567" w:hanging="567"/>
        <w:rPr>
          <w:color w:val="000000"/>
          <w:sz w:val="22"/>
          <w:szCs w:val="22"/>
          <w:lang w:val="lt-LT"/>
        </w:rPr>
      </w:pPr>
    </w:p>
    <w:p w14:paraId="7059D384" w14:textId="77777777" w:rsidR="00017499" w:rsidRPr="0069569E" w:rsidRDefault="00017499" w:rsidP="0069559E">
      <w:pPr>
        <w:pStyle w:val="NormalIndent"/>
        <w:keepNext/>
        <w:spacing w:before="0"/>
        <w:ind w:left="0"/>
        <w:rPr>
          <w:color w:val="000000"/>
          <w:sz w:val="22"/>
          <w:szCs w:val="22"/>
          <w:lang w:val="lt-LT"/>
        </w:rPr>
      </w:pPr>
      <w:r w:rsidRPr="0069569E">
        <w:rPr>
          <w:color w:val="000000"/>
          <w:sz w:val="22"/>
          <w:szCs w:val="22"/>
          <w:lang w:val="lt-LT"/>
        </w:rPr>
        <w:t>Laikyti šaldytuve. Negalima užšaldyti.</w:t>
      </w:r>
    </w:p>
    <w:p w14:paraId="411469B0" w14:textId="77777777" w:rsidR="00017499" w:rsidRPr="0069569E" w:rsidRDefault="00017499" w:rsidP="0069559E">
      <w:pPr>
        <w:pStyle w:val="NormalIndent"/>
        <w:keepNext/>
        <w:spacing w:before="0"/>
        <w:ind w:left="0"/>
        <w:rPr>
          <w:color w:val="000000"/>
          <w:sz w:val="22"/>
          <w:szCs w:val="22"/>
          <w:lang w:val="lt-LT"/>
        </w:rPr>
      </w:pPr>
      <w:r w:rsidRPr="0069569E">
        <w:rPr>
          <w:color w:val="000000"/>
          <w:sz w:val="22"/>
          <w:szCs w:val="22"/>
          <w:lang w:val="lt-LT"/>
        </w:rPr>
        <w:t xml:space="preserve">Laikyti gamintojo pakuotėje, kad </w:t>
      </w:r>
      <w:r w:rsidR="004015A3" w:rsidRPr="0069569E">
        <w:rPr>
          <w:color w:val="000000"/>
          <w:sz w:val="22"/>
          <w:szCs w:val="22"/>
          <w:lang w:val="lt-LT"/>
        </w:rPr>
        <w:t xml:space="preserve">vaistas </w:t>
      </w:r>
      <w:r w:rsidRPr="0069569E">
        <w:rPr>
          <w:color w:val="000000"/>
          <w:sz w:val="22"/>
          <w:szCs w:val="22"/>
          <w:lang w:val="lt-LT"/>
        </w:rPr>
        <w:t>būtų apsaugotas nuo šviesos.</w:t>
      </w:r>
    </w:p>
    <w:p w14:paraId="47274CCB" w14:textId="5F09A5B7" w:rsidR="00017499" w:rsidRPr="0069569E" w:rsidRDefault="00017499" w:rsidP="0069559E">
      <w:pPr>
        <w:keepNext/>
        <w:rPr>
          <w:color w:val="000000"/>
          <w:sz w:val="22"/>
          <w:szCs w:val="22"/>
          <w:lang w:val="lt-LT"/>
        </w:rPr>
      </w:pPr>
      <w:r w:rsidRPr="0069569E">
        <w:rPr>
          <w:color w:val="000000"/>
          <w:sz w:val="22"/>
          <w:szCs w:val="22"/>
          <w:lang w:val="lt-LT"/>
        </w:rPr>
        <w:t xml:space="preserve">Jei tinkamumo </w:t>
      </w:r>
      <w:r w:rsidR="006E274B" w:rsidRPr="0069569E">
        <w:rPr>
          <w:color w:val="000000"/>
          <w:sz w:val="22"/>
          <w:szCs w:val="22"/>
          <w:lang w:val="lt-LT"/>
        </w:rPr>
        <w:t>laikas</w:t>
      </w:r>
      <w:r w:rsidRPr="0069569E">
        <w:rPr>
          <w:color w:val="000000"/>
          <w:sz w:val="22"/>
          <w:szCs w:val="22"/>
          <w:lang w:val="lt-LT"/>
        </w:rPr>
        <w:t xml:space="preserve"> nepasibaigęs, </w:t>
      </w:r>
      <w:r w:rsidR="004015A3" w:rsidRPr="0069569E">
        <w:rPr>
          <w:color w:val="000000"/>
          <w:sz w:val="22"/>
          <w:szCs w:val="22"/>
          <w:lang w:val="lt-LT"/>
        </w:rPr>
        <w:t xml:space="preserve">vaistą </w:t>
      </w:r>
      <w:r w:rsidRPr="0069569E">
        <w:rPr>
          <w:color w:val="000000"/>
          <w:sz w:val="22"/>
          <w:szCs w:val="22"/>
          <w:lang w:val="lt-LT"/>
        </w:rPr>
        <w:t xml:space="preserve">galima laikyti </w:t>
      </w:r>
      <w:r w:rsidR="00346555" w:rsidRPr="0069569E">
        <w:rPr>
          <w:color w:val="000000"/>
          <w:sz w:val="22"/>
          <w:szCs w:val="22"/>
          <w:lang w:val="lt-LT"/>
        </w:rPr>
        <w:t xml:space="preserve">nešaldant </w:t>
      </w:r>
      <w:r w:rsidRPr="0069569E">
        <w:rPr>
          <w:color w:val="000000"/>
          <w:sz w:val="22"/>
          <w:szCs w:val="22"/>
          <w:lang w:val="lt-LT"/>
        </w:rPr>
        <w:t>ne aukštesnėje kaip 25 °C temperatūroje ne ilgiau kaip 3 mėnesius</w:t>
      </w:r>
      <w:r w:rsidR="00844333" w:rsidRPr="0069569E">
        <w:rPr>
          <w:color w:val="000000"/>
          <w:sz w:val="22"/>
          <w:szCs w:val="22"/>
          <w:lang w:val="lt-LT"/>
        </w:rPr>
        <w:t>,</w:t>
      </w:r>
      <w:r w:rsidR="00346555" w:rsidRPr="0069569E">
        <w:rPr>
          <w:color w:val="000000"/>
          <w:sz w:val="22"/>
          <w:szCs w:val="22"/>
          <w:lang w:val="lt-LT"/>
        </w:rPr>
        <w:t xml:space="preserve"> p</w:t>
      </w:r>
      <w:r w:rsidR="006429F7">
        <w:rPr>
          <w:color w:val="000000"/>
          <w:sz w:val="22"/>
          <w:szCs w:val="22"/>
          <w:lang w:val="lt-LT"/>
        </w:rPr>
        <w:t>o to</w:t>
      </w:r>
      <w:r w:rsidR="00C55413" w:rsidRPr="0069569E">
        <w:rPr>
          <w:color w:val="000000"/>
          <w:sz w:val="22"/>
          <w:szCs w:val="22"/>
          <w:lang w:val="lt-LT"/>
        </w:rPr>
        <w:t xml:space="preserve"> </w:t>
      </w:r>
      <w:r w:rsidRPr="0069569E">
        <w:rPr>
          <w:color w:val="000000"/>
          <w:sz w:val="22"/>
          <w:szCs w:val="22"/>
          <w:lang w:val="lt-LT"/>
        </w:rPr>
        <w:t>nesuvartotą tirpalą reikia sunaikinti.</w:t>
      </w:r>
    </w:p>
    <w:p w14:paraId="49B9E901" w14:textId="10274603" w:rsidR="00017499" w:rsidRPr="0069569E" w:rsidRDefault="00346555" w:rsidP="0069559E">
      <w:pPr>
        <w:pStyle w:val="BodyText2"/>
        <w:jc w:val="left"/>
        <w:rPr>
          <w:color w:val="000000"/>
          <w:szCs w:val="22"/>
          <w:lang w:val="lt-LT"/>
        </w:rPr>
      </w:pPr>
      <w:r w:rsidRPr="0069569E">
        <w:rPr>
          <w:color w:val="000000"/>
          <w:szCs w:val="22"/>
          <w:lang w:val="lt-LT"/>
        </w:rPr>
        <w:t>Atidar</w:t>
      </w:r>
      <w:r w:rsidR="006429F7">
        <w:rPr>
          <w:color w:val="000000"/>
          <w:szCs w:val="22"/>
          <w:lang w:val="lt-LT"/>
        </w:rPr>
        <w:t>ius,</w:t>
      </w:r>
      <w:r w:rsidR="00017499" w:rsidRPr="0069569E">
        <w:rPr>
          <w:color w:val="000000"/>
          <w:szCs w:val="22"/>
          <w:lang w:val="lt-LT"/>
        </w:rPr>
        <w:t xml:space="preserve"> vaistą galima </w:t>
      </w:r>
      <w:r w:rsidR="008F130A" w:rsidRPr="0069569E">
        <w:rPr>
          <w:color w:val="000000"/>
          <w:szCs w:val="22"/>
          <w:lang w:val="lt-LT"/>
        </w:rPr>
        <w:t>laiky</w:t>
      </w:r>
      <w:r w:rsidRPr="0069569E">
        <w:rPr>
          <w:color w:val="000000"/>
          <w:szCs w:val="22"/>
          <w:lang w:val="lt-LT"/>
        </w:rPr>
        <w:t>ti</w:t>
      </w:r>
      <w:r w:rsidR="00017499" w:rsidRPr="0069569E">
        <w:rPr>
          <w:color w:val="000000"/>
          <w:szCs w:val="22"/>
          <w:lang w:val="lt-LT"/>
        </w:rPr>
        <w:t xml:space="preserve"> ne ilgiau kaip 28 dienas ne aukštesnėje kaip 25 °C temperatūroje.</w:t>
      </w:r>
    </w:p>
    <w:p w14:paraId="7C2C9C5B" w14:textId="77777777" w:rsidR="00017499" w:rsidRPr="0069569E" w:rsidRDefault="00017499" w:rsidP="0069559E">
      <w:pPr>
        <w:rPr>
          <w:color w:val="000000"/>
          <w:sz w:val="22"/>
          <w:szCs w:val="22"/>
          <w:lang w:val="lt-LT"/>
        </w:rPr>
      </w:pPr>
    </w:p>
    <w:p w14:paraId="56775CD2" w14:textId="77777777" w:rsidR="00017499" w:rsidRPr="0069569E" w:rsidRDefault="00017499" w:rsidP="0069559E">
      <w:pPr>
        <w:rPr>
          <w:color w:val="000000"/>
          <w:sz w:val="22"/>
          <w:szCs w:val="22"/>
          <w:lang w:val="lt-LT"/>
        </w:rPr>
      </w:pPr>
    </w:p>
    <w:p w14:paraId="3C30D79B" w14:textId="77777777" w:rsidR="00017499" w:rsidRPr="0069569E" w:rsidRDefault="00017499" w:rsidP="0069559E">
      <w:pPr>
        <w:pBdr>
          <w:top w:val="single" w:sz="4" w:space="0"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10.</w:t>
      </w:r>
      <w:r w:rsidRPr="0069569E">
        <w:rPr>
          <w:b/>
          <w:caps/>
          <w:color w:val="000000"/>
          <w:sz w:val="22"/>
          <w:szCs w:val="22"/>
          <w:lang w:val="lt-LT"/>
        </w:rPr>
        <w:tab/>
        <w:t xml:space="preserve">specialios atsargumo priemonės DĖL NESUVARTOTO VAISTINIO PREPARATO </w:t>
      </w:r>
      <w:r w:rsidRPr="0069569E">
        <w:rPr>
          <w:b/>
          <w:bCs/>
          <w:caps/>
          <w:color w:val="000000"/>
          <w:sz w:val="22"/>
          <w:szCs w:val="22"/>
          <w:lang w:val="lt-LT"/>
        </w:rPr>
        <w:t>AR JO ATLIEK</w:t>
      </w:r>
      <w:r w:rsidRPr="0069569E">
        <w:rPr>
          <w:b/>
          <w:color w:val="000000"/>
          <w:sz w:val="22"/>
          <w:szCs w:val="22"/>
          <w:lang w:val="lt-LT"/>
        </w:rPr>
        <w:t>Ų</w:t>
      </w:r>
      <w:r w:rsidRPr="0069569E">
        <w:rPr>
          <w:caps/>
          <w:color w:val="000000"/>
          <w:sz w:val="22"/>
          <w:szCs w:val="22"/>
          <w:lang w:val="lt-LT"/>
        </w:rPr>
        <w:t xml:space="preserve"> </w:t>
      </w:r>
      <w:r w:rsidRPr="0069569E">
        <w:rPr>
          <w:b/>
          <w:bCs/>
          <w:caps/>
          <w:color w:val="000000"/>
          <w:sz w:val="22"/>
          <w:szCs w:val="22"/>
          <w:lang w:val="lt-LT"/>
        </w:rPr>
        <w:t>TVARKYMO</w:t>
      </w:r>
      <w:r w:rsidRPr="0069569E">
        <w:rPr>
          <w:b/>
          <w:caps/>
          <w:color w:val="000000"/>
          <w:sz w:val="22"/>
          <w:szCs w:val="22"/>
          <w:lang w:val="lt-LT"/>
        </w:rPr>
        <w:t xml:space="preserve"> (jei reikia)</w:t>
      </w:r>
    </w:p>
    <w:p w14:paraId="38CC1DB1" w14:textId="77777777" w:rsidR="00017499" w:rsidRPr="0069569E" w:rsidRDefault="00017499" w:rsidP="0069559E">
      <w:pPr>
        <w:ind w:left="567" w:hanging="567"/>
        <w:rPr>
          <w:caps/>
          <w:color w:val="000000"/>
          <w:sz w:val="22"/>
          <w:szCs w:val="22"/>
          <w:lang w:val="lt-LT"/>
        </w:rPr>
      </w:pPr>
    </w:p>
    <w:p w14:paraId="099BD49D" w14:textId="77777777" w:rsidR="00017499" w:rsidRPr="0069569E" w:rsidRDefault="00261827" w:rsidP="0069559E">
      <w:pPr>
        <w:rPr>
          <w:color w:val="000000"/>
          <w:sz w:val="22"/>
          <w:szCs w:val="22"/>
          <w:lang w:val="lt-LT"/>
        </w:rPr>
      </w:pPr>
      <w:r w:rsidRPr="0069569E">
        <w:rPr>
          <w:color w:val="000000"/>
          <w:sz w:val="22"/>
          <w:szCs w:val="22"/>
          <w:lang w:val="lt-LT"/>
        </w:rPr>
        <w:t>Nesuvartotą vaistą ar atliekas reikia tvarkyti laikantis vietinių reikalavimų</w:t>
      </w:r>
      <w:r w:rsidR="00017499" w:rsidRPr="0069569E">
        <w:rPr>
          <w:color w:val="000000"/>
          <w:sz w:val="22"/>
          <w:szCs w:val="22"/>
          <w:lang w:val="lt-LT"/>
        </w:rPr>
        <w:t>.</w:t>
      </w:r>
    </w:p>
    <w:p w14:paraId="3A383F30" w14:textId="77777777" w:rsidR="00017499" w:rsidRPr="0069569E" w:rsidRDefault="00017499" w:rsidP="0069559E">
      <w:pPr>
        <w:rPr>
          <w:caps/>
          <w:color w:val="000000"/>
          <w:sz w:val="22"/>
          <w:szCs w:val="22"/>
          <w:lang w:val="lt-LT"/>
        </w:rPr>
      </w:pPr>
    </w:p>
    <w:p w14:paraId="1ADCD81A" w14:textId="77777777" w:rsidR="00017499" w:rsidRPr="0069569E" w:rsidRDefault="00017499" w:rsidP="0069559E">
      <w:pPr>
        <w:ind w:left="567" w:hanging="567"/>
        <w:rPr>
          <w:caps/>
          <w:color w:val="000000"/>
          <w:sz w:val="22"/>
          <w:szCs w:val="22"/>
          <w:lang w:val="lt-LT"/>
        </w:rPr>
      </w:pPr>
    </w:p>
    <w:p w14:paraId="255B11BF"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11.</w:t>
      </w:r>
      <w:r w:rsidRPr="0069569E">
        <w:rPr>
          <w:b/>
          <w:caps/>
          <w:color w:val="000000"/>
          <w:sz w:val="22"/>
          <w:szCs w:val="22"/>
          <w:lang w:val="lt-LT"/>
        </w:rPr>
        <w:tab/>
      </w:r>
      <w:r w:rsidR="007C2871" w:rsidRPr="0069569E">
        <w:rPr>
          <w:b/>
          <w:sz w:val="22"/>
          <w:lang w:val="lt-LT" w:eastAsia="lt-LT"/>
        </w:rPr>
        <w:t>REGISTRUOTOJO</w:t>
      </w:r>
      <w:r w:rsidR="007C2871" w:rsidRPr="0069569E">
        <w:rPr>
          <w:b/>
          <w:caps/>
          <w:color w:val="000000"/>
          <w:sz w:val="22"/>
          <w:szCs w:val="22"/>
          <w:lang w:val="lt-LT"/>
        </w:rPr>
        <w:t xml:space="preserve"> pavadinimas ir adresas</w:t>
      </w:r>
    </w:p>
    <w:p w14:paraId="31C49DFC" w14:textId="77777777" w:rsidR="00017499" w:rsidRPr="0069569E" w:rsidRDefault="00017499" w:rsidP="0069559E">
      <w:pPr>
        <w:ind w:left="567" w:hanging="567"/>
        <w:rPr>
          <w:caps/>
          <w:color w:val="000000"/>
          <w:sz w:val="22"/>
          <w:szCs w:val="22"/>
          <w:lang w:val="lt-LT"/>
        </w:rPr>
      </w:pPr>
    </w:p>
    <w:p w14:paraId="5EED9EF7" w14:textId="77777777" w:rsidR="00525295" w:rsidRPr="0069569E" w:rsidRDefault="00525295" w:rsidP="00525295">
      <w:pPr>
        <w:pStyle w:val="ListParagraph"/>
        <w:keepNext/>
        <w:spacing w:before="0" w:line="240" w:lineRule="auto"/>
        <w:ind w:left="0"/>
        <w:rPr>
          <w:sz w:val="22"/>
          <w:szCs w:val="22"/>
          <w:lang w:val="lt-LT" w:eastAsia="de-DE"/>
        </w:rPr>
      </w:pPr>
      <w:proofErr w:type="spellStart"/>
      <w:r w:rsidRPr="0069569E">
        <w:rPr>
          <w:sz w:val="22"/>
          <w:szCs w:val="22"/>
          <w:lang w:val="lt-LT"/>
        </w:rPr>
        <w:t>Merck</w:t>
      </w:r>
      <w:proofErr w:type="spellEnd"/>
      <w:r w:rsidRPr="0069569E">
        <w:rPr>
          <w:sz w:val="22"/>
          <w:szCs w:val="22"/>
          <w:lang w:val="lt-LT"/>
        </w:rPr>
        <w:t xml:space="preserve"> </w:t>
      </w:r>
      <w:proofErr w:type="spellStart"/>
      <w:r w:rsidRPr="0069569E">
        <w:rPr>
          <w:sz w:val="22"/>
          <w:szCs w:val="22"/>
          <w:lang w:val="lt-LT"/>
        </w:rPr>
        <w:t>Europe</w:t>
      </w:r>
      <w:proofErr w:type="spellEnd"/>
      <w:r w:rsidRPr="0069569E">
        <w:rPr>
          <w:sz w:val="22"/>
          <w:szCs w:val="22"/>
          <w:lang w:val="lt-LT"/>
        </w:rPr>
        <w:t xml:space="preserve"> B.V.</w:t>
      </w:r>
    </w:p>
    <w:p w14:paraId="5CF86270" w14:textId="77777777" w:rsidR="00525295" w:rsidRPr="0069569E" w:rsidRDefault="00525295" w:rsidP="00525295">
      <w:pPr>
        <w:pStyle w:val="ListParagraph"/>
        <w:keepNext/>
        <w:spacing w:before="0" w:line="240" w:lineRule="auto"/>
        <w:ind w:left="0"/>
        <w:rPr>
          <w:sz w:val="22"/>
          <w:szCs w:val="22"/>
          <w:lang w:val="lt-LT"/>
        </w:rPr>
      </w:pPr>
      <w:proofErr w:type="spellStart"/>
      <w:r w:rsidRPr="0069569E">
        <w:rPr>
          <w:sz w:val="22"/>
          <w:szCs w:val="22"/>
          <w:lang w:val="lt-LT"/>
        </w:rPr>
        <w:t>Gustav</w:t>
      </w:r>
      <w:proofErr w:type="spellEnd"/>
      <w:r w:rsidRPr="0069569E">
        <w:rPr>
          <w:sz w:val="22"/>
          <w:szCs w:val="22"/>
          <w:lang w:val="lt-LT"/>
        </w:rPr>
        <w:t xml:space="preserve"> </w:t>
      </w:r>
      <w:proofErr w:type="spellStart"/>
      <w:r w:rsidRPr="0069569E">
        <w:rPr>
          <w:sz w:val="22"/>
          <w:szCs w:val="22"/>
          <w:lang w:val="lt-LT"/>
        </w:rPr>
        <w:t>Mahlerplein</w:t>
      </w:r>
      <w:proofErr w:type="spellEnd"/>
      <w:r w:rsidRPr="0069569E">
        <w:rPr>
          <w:sz w:val="22"/>
          <w:szCs w:val="22"/>
          <w:lang w:val="lt-LT"/>
        </w:rPr>
        <w:t> 102</w:t>
      </w:r>
    </w:p>
    <w:p w14:paraId="3FE5546E" w14:textId="77777777" w:rsidR="00525295" w:rsidRPr="0069569E" w:rsidRDefault="00525295" w:rsidP="00525295">
      <w:pPr>
        <w:pStyle w:val="ListParagraph"/>
        <w:keepNext/>
        <w:spacing w:before="0" w:line="240" w:lineRule="auto"/>
        <w:ind w:left="0"/>
        <w:rPr>
          <w:b/>
          <w:bCs/>
          <w:sz w:val="22"/>
          <w:szCs w:val="22"/>
          <w:lang w:val="lt-LT"/>
        </w:rPr>
      </w:pPr>
      <w:r w:rsidRPr="0069569E">
        <w:rPr>
          <w:sz w:val="22"/>
          <w:szCs w:val="22"/>
          <w:lang w:val="lt-LT"/>
        </w:rPr>
        <w:t xml:space="preserve">1082 MA </w:t>
      </w:r>
      <w:proofErr w:type="spellStart"/>
      <w:r w:rsidRPr="0069569E">
        <w:rPr>
          <w:sz w:val="22"/>
          <w:szCs w:val="22"/>
          <w:lang w:val="lt-LT"/>
        </w:rPr>
        <w:t>Amsterdam</w:t>
      </w:r>
      <w:proofErr w:type="spellEnd"/>
    </w:p>
    <w:p w14:paraId="5BE4CF75" w14:textId="77777777" w:rsidR="00525295" w:rsidRPr="0069569E" w:rsidRDefault="00525295" w:rsidP="00525295">
      <w:pPr>
        <w:tabs>
          <w:tab w:val="left" w:pos="851"/>
        </w:tabs>
        <w:rPr>
          <w:sz w:val="22"/>
          <w:szCs w:val="22"/>
          <w:lang w:val="lt-LT"/>
        </w:rPr>
      </w:pPr>
      <w:r w:rsidRPr="0069569E">
        <w:rPr>
          <w:sz w:val="22"/>
          <w:szCs w:val="22"/>
          <w:lang w:val="lt-LT"/>
        </w:rPr>
        <w:t>Nyderlandai</w:t>
      </w:r>
    </w:p>
    <w:p w14:paraId="73F7B0FD" w14:textId="77777777" w:rsidR="00017499" w:rsidRPr="0069569E" w:rsidRDefault="00017499" w:rsidP="0069559E">
      <w:pPr>
        <w:tabs>
          <w:tab w:val="left" w:pos="4253"/>
        </w:tabs>
        <w:ind w:left="567" w:hanging="567"/>
        <w:rPr>
          <w:caps/>
          <w:color w:val="000000"/>
          <w:sz w:val="22"/>
          <w:szCs w:val="22"/>
          <w:lang w:val="lt-LT"/>
        </w:rPr>
      </w:pPr>
    </w:p>
    <w:p w14:paraId="004DD2EC" w14:textId="77777777" w:rsidR="00017499" w:rsidRPr="0069569E" w:rsidRDefault="00017499" w:rsidP="0069559E">
      <w:pPr>
        <w:ind w:left="567" w:hanging="567"/>
        <w:rPr>
          <w:caps/>
          <w:color w:val="000000"/>
          <w:sz w:val="22"/>
          <w:szCs w:val="22"/>
          <w:lang w:val="lt-LT"/>
        </w:rPr>
      </w:pPr>
    </w:p>
    <w:p w14:paraId="44A168B2"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12.</w:t>
      </w:r>
      <w:r w:rsidRPr="0069569E">
        <w:rPr>
          <w:b/>
          <w:caps/>
          <w:color w:val="000000"/>
          <w:sz w:val="22"/>
          <w:szCs w:val="22"/>
          <w:lang w:val="lt-LT"/>
        </w:rPr>
        <w:tab/>
      </w:r>
      <w:r w:rsidR="007C2871" w:rsidRPr="0069569E">
        <w:rPr>
          <w:b/>
          <w:sz w:val="22"/>
          <w:lang w:val="lt-LT" w:eastAsia="lt-LT"/>
        </w:rPr>
        <w:t xml:space="preserve">REGISTRACIJOS PAŽYMĖJIMO </w:t>
      </w:r>
      <w:r w:rsidR="007C2871" w:rsidRPr="0069569E">
        <w:rPr>
          <w:b/>
          <w:caps/>
          <w:color w:val="000000"/>
          <w:sz w:val="22"/>
          <w:szCs w:val="22"/>
          <w:lang w:val="lt-LT"/>
        </w:rPr>
        <w:t>numeris (-IAI)</w:t>
      </w:r>
    </w:p>
    <w:p w14:paraId="7F3A6102" w14:textId="77777777" w:rsidR="00017499" w:rsidRPr="0069569E" w:rsidRDefault="00017499" w:rsidP="0069559E">
      <w:pPr>
        <w:ind w:left="567" w:hanging="567"/>
        <w:rPr>
          <w:color w:val="000000"/>
          <w:sz w:val="22"/>
          <w:szCs w:val="22"/>
          <w:lang w:val="lt-LT"/>
        </w:rPr>
      </w:pPr>
    </w:p>
    <w:p w14:paraId="7DA88AF9" w14:textId="4DB5941E" w:rsidR="00017499" w:rsidRPr="0069569E" w:rsidRDefault="00017499" w:rsidP="0069559E">
      <w:pPr>
        <w:rPr>
          <w:sz w:val="22"/>
          <w:szCs w:val="22"/>
          <w:shd w:val="clear" w:color="auto" w:fill="D9D9D9"/>
          <w:lang w:val="lt-LT"/>
        </w:rPr>
      </w:pPr>
      <w:r w:rsidRPr="0069569E">
        <w:rPr>
          <w:color w:val="000000"/>
          <w:sz w:val="22"/>
          <w:szCs w:val="22"/>
          <w:lang w:val="lt-LT"/>
        </w:rPr>
        <w:t>EU/1/95/001/033</w:t>
      </w:r>
      <w:r w:rsidRPr="0069569E">
        <w:rPr>
          <w:color w:val="000000"/>
          <w:sz w:val="22"/>
          <w:szCs w:val="22"/>
          <w:lang w:val="lt-LT"/>
        </w:rPr>
        <w:tab/>
      </w:r>
      <w:r w:rsidRPr="0069569E">
        <w:rPr>
          <w:color w:val="000000"/>
          <w:sz w:val="22"/>
          <w:szCs w:val="22"/>
          <w:lang w:val="lt-LT"/>
        </w:rPr>
        <w:tab/>
      </w:r>
      <w:r w:rsidRPr="0069569E">
        <w:rPr>
          <w:sz w:val="22"/>
          <w:szCs w:val="22"/>
          <w:shd w:val="clear" w:color="auto" w:fill="D9D9D9"/>
          <w:lang w:val="lt-LT"/>
        </w:rPr>
        <w:t>injekcinis tirpalas užpildyt</w:t>
      </w:r>
      <w:r w:rsidR="002F555B" w:rsidRPr="0069569E">
        <w:rPr>
          <w:sz w:val="22"/>
          <w:szCs w:val="22"/>
          <w:shd w:val="clear" w:color="auto" w:fill="D9D9D9"/>
          <w:lang w:val="lt-LT"/>
        </w:rPr>
        <w:t>ame</w:t>
      </w:r>
      <w:r w:rsidRPr="0069569E">
        <w:rPr>
          <w:sz w:val="22"/>
          <w:szCs w:val="22"/>
          <w:shd w:val="clear" w:color="auto" w:fill="D9D9D9"/>
          <w:lang w:val="lt-LT"/>
        </w:rPr>
        <w:t xml:space="preserve"> </w:t>
      </w:r>
      <w:proofErr w:type="spellStart"/>
      <w:r w:rsidRPr="0069569E">
        <w:rPr>
          <w:sz w:val="22"/>
          <w:szCs w:val="22"/>
          <w:shd w:val="clear" w:color="auto" w:fill="D9D9D9"/>
          <w:lang w:val="lt-LT"/>
        </w:rPr>
        <w:t>švirkšti</w:t>
      </w:r>
      <w:r w:rsidR="002F555B" w:rsidRPr="0069569E">
        <w:rPr>
          <w:sz w:val="22"/>
          <w:szCs w:val="22"/>
          <w:shd w:val="clear" w:color="auto" w:fill="D9D9D9"/>
          <w:lang w:val="lt-LT"/>
        </w:rPr>
        <w:t>klyje</w:t>
      </w:r>
      <w:proofErr w:type="spellEnd"/>
    </w:p>
    <w:p w14:paraId="45E87F66" w14:textId="4A001120" w:rsidR="00017499" w:rsidRPr="0069569E" w:rsidRDefault="00B66359" w:rsidP="0069559E">
      <w:pPr>
        <w:ind w:left="1701" w:firstLine="567"/>
        <w:rPr>
          <w:sz w:val="22"/>
          <w:szCs w:val="22"/>
          <w:shd w:val="clear" w:color="auto" w:fill="D9D9D9"/>
          <w:lang w:val="lt-LT"/>
        </w:rPr>
      </w:pPr>
      <w:r w:rsidRPr="0069569E">
        <w:rPr>
          <w:sz w:val="22"/>
          <w:szCs w:val="22"/>
          <w:shd w:val="clear" w:color="auto" w:fill="D9D9D9"/>
          <w:lang w:val="lt-LT"/>
        </w:rPr>
        <w:t>8</w:t>
      </w:r>
      <w:r w:rsidR="00017499" w:rsidRPr="0069569E">
        <w:rPr>
          <w:sz w:val="22"/>
          <w:szCs w:val="22"/>
          <w:shd w:val="clear" w:color="auto" w:fill="D9D9D9"/>
          <w:lang w:val="lt-LT"/>
        </w:rPr>
        <w:t> adatos</w:t>
      </w:r>
    </w:p>
    <w:p w14:paraId="036C3929" w14:textId="77777777" w:rsidR="00017499" w:rsidRPr="0069569E" w:rsidRDefault="00017499" w:rsidP="0069559E">
      <w:pPr>
        <w:ind w:left="567" w:hanging="567"/>
        <w:rPr>
          <w:color w:val="000000"/>
          <w:sz w:val="22"/>
          <w:szCs w:val="22"/>
          <w:lang w:val="lt-LT"/>
        </w:rPr>
      </w:pPr>
    </w:p>
    <w:p w14:paraId="69D989D9" w14:textId="77777777" w:rsidR="00017499" w:rsidRPr="0069569E" w:rsidRDefault="00017499" w:rsidP="0069559E">
      <w:pPr>
        <w:ind w:left="567" w:hanging="567"/>
        <w:rPr>
          <w:color w:val="000000"/>
          <w:sz w:val="22"/>
          <w:szCs w:val="22"/>
          <w:lang w:val="lt-LT"/>
        </w:rPr>
      </w:pPr>
    </w:p>
    <w:p w14:paraId="598A2D43"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13.</w:t>
      </w:r>
      <w:r w:rsidRPr="0069569E">
        <w:rPr>
          <w:b/>
          <w:caps/>
          <w:color w:val="000000"/>
          <w:sz w:val="22"/>
          <w:szCs w:val="22"/>
          <w:lang w:val="lt-LT"/>
        </w:rPr>
        <w:tab/>
        <w:t>serijos numeris</w:t>
      </w:r>
    </w:p>
    <w:p w14:paraId="24F73E9B" w14:textId="77777777" w:rsidR="00017499" w:rsidRPr="0069569E" w:rsidRDefault="00017499" w:rsidP="0069559E">
      <w:pPr>
        <w:ind w:left="567" w:hanging="567"/>
        <w:rPr>
          <w:color w:val="000000"/>
          <w:sz w:val="22"/>
          <w:szCs w:val="22"/>
          <w:lang w:val="lt-LT"/>
        </w:rPr>
      </w:pPr>
    </w:p>
    <w:p w14:paraId="3C297CED"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Serija</w:t>
      </w:r>
    </w:p>
    <w:p w14:paraId="1EAA67EA" w14:textId="77777777" w:rsidR="00017499" w:rsidRPr="0069569E" w:rsidRDefault="00017499" w:rsidP="0069559E">
      <w:pPr>
        <w:ind w:left="567" w:hanging="567"/>
        <w:rPr>
          <w:color w:val="000000"/>
          <w:sz w:val="22"/>
          <w:szCs w:val="22"/>
          <w:lang w:val="lt-LT"/>
        </w:rPr>
      </w:pPr>
    </w:p>
    <w:p w14:paraId="0A61515B" w14:textId="77777777" w:rsidR="00017499" w:rsidRPr="0069569E" w:rsidRDefault="00017499" w:rsidP="0069559E">
      <w:pPr>
        <w:ind w:left="567" w:hanging="567"/>
        <w:rPr>
          <w:color w:val="000000"/>
          <w:sz w:val="22"/>
          <w:szCs w:val="22"/>
          <w:lang w:val="lt-LT"/>
        </w:rPr>
      </w:pPr>
    </w:p>
    <w:p w14:paraId="527ABF43"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14.</w:t>
      </w:r>
      <w:r w:rsidRPr="0069569E">
        <w:rPr>
          <w:b/>
          <w:caps/>
          <w:color w:val="000000"/>
          <w:sz w:val="22"/>
          <w:szCs w:val="22"/>
          <w:lang w:val="lt-LT"/>
        </w:rPr>
        <w:tab/>
      </w:r>
      <w:r w:rsidRPr="0069569E">
        <w:rPr>
          <w:b/>
          <w:color w:val="000000"/>
          <w:sz w:val="22"/>
          <w:szCs w:val="22"/>
          <w:lang w:val="lt-LT"/>
        </w:rPr>
        <w:t>PARDAVIMO (IŠDAVIMO)</w:t>
      </w:r>
      <w:r w:rsidRPr="0069569E">
        <w:rPr>
          <w:b/>
          <w:caps/>
          <w:color w:val="000000"/>
          <w:sz w:val="22"/>
          <w:szCs w:val="22"/>
          <w:lang w:val="lt-LT"/>
        </w:rPr>
        <w:t xml:space="preserve"> tvarka</w:t>
      </w:r>
    </w:p>
    <w:p w14:paraId="4A0857D0" w14:textId="77777777" w:rsidR="00017499" w:rsidRPr="0069569E" w:rsidRDefault="00017499" w:rsidP="0069559E">
      <w:pPr>
        <w:ind w:left="567" w:hanging="567"/>
        <w:rPr>
          <w:color w:val="000000"/>
          <w:sz w:val="22"/>
          <w:szCs w:val="22"/>
          <w:lang w:val="lt-LT"/>
        </w:rPr>
      </w:pPr>
    </w:p>
    <w:p w14:paraId="6F0A1C83" w14:textId="77777777" w:rsidR="00017499" w:rsidRPr="0069569E" w:rsidRDefault="00017499" w:rsidP="0069559E">
      <w:pPr>
        <w:ind w:left="567" w:hanging="567"/>
        <w:rPr>
          <w:color w:val="000000"/>
          <w:sz w:val="22"/>
          <w:szCs w:val="22"/>
          <w:lang w:val="lt-LT"/>
        </w:rPr>
      </w:pPr>
    </w:p>
    <w:p w14:paraId="71F4B12B"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15.</w:t>
      </w:r>
      <w:r w:rsidRPr="0069569E">
        <w:rPr>
          <w:b/>
          <w:caps/>
          <w:color w:val="000000"/>
          <w:sz w:val="22"/>
          <w:szCs w:val="22"/>
          <w:lang w:val="lt-LT"/>
        </w:rPr>
        <w:tab/>
        <w:t>vartojimo instrukcijA</w:t>
      </w:r>
    </w:p>
    <w:p w14:paraId="533DA7E5" w14:textId="77777777" w:rsidR="00017499" w:rsidRPr="0069569E" w:rsidRDefault="00017499" w:rsidP="0069559E">
      <w:pPr>
        <w:rPr>
          <w:color w:val="000000"/>
          <w:sz w:val="22"/>
          <w:szCs w:val="22"/>
          <w:lang w:val="lt-LT"/>
        </w:rPr>
      </w:pPr>
    </w:p>
    <w:p w14:paraId="7F5EDDF8" w14:textId="77777777" w:rsidR="00017499" w:rsidRPr="0069569E" w:rsidRDefault="00017499" w:rsidP="0069559E">
      <w:pPr>
        <w:rPr>
          <w:color w:val="000000"/>
          <w:sz w:val="22"/>
          <w:szCs w:val="22"/>
          <w:lang w:val="lt-LT"/>
        </w:rPr>
      </w:pPr>
    </w:p>
    <w:p w14:paraId="757674DE"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16.</w:t>
      </w:r>
      <w:r w:rsidRPr="0069569E">
        <w:rPr>
          <w:b/>
          <w:caps/>
          <w:color w:val="000000"/>
          <w:sz w:val="22"/>
          <w:szCs w:val="22"/>
          <w:lang w:val="lt-LT"/>
        </w:rPr>
        <w:tab/>
        <w:t>INFORMACIJA BRAILIO RAŠTU</w:t>
      </w:r>
    </w:p>
    <w:p w14:paraId="5C6E5990" w14:textId="77777777" w:rsidR="00017499" w:rsidRPr="0069569E" w:rsidRDefault="00017499" w:rsidP="006A4B85">
      <w:pPr>
        <w:keepNext/>
        <w:overflowPunct/>
        <w:autoSpaceDE/>
        <w:autoSpaceDN/>
        <w:adjustRightInd/>
        <w:textAlignment w:val="auto"/>
        <w:rPr>
          <w:color w:val="000000"/>
          <w:sz w:val="22"/>
          <w:lang w:val="lt-LT" w:eastAsia="lt-LT"/>
        </w:rPr>
      </w:pPr>
    </w:p>
    <w:p w14:paraId="106EDF54" w14:textId="77777777" w:rsidR="00017499" w:rsidRPr="0069569E" w:rsidRDefault="00017499" w:rsidP="0069559E">
      <w:pPr>
        <w:rPr>
          <w:color w:val="000000"/>
          <w:sz w:val="22"/>
          <w:szCs w:val="22"/>
          <w:lang w:val="lt-LT"/>
        </w:rPr>
      </w:pPr>
      <w:proofErr w:type="spellStart"/>
      <w:r w:rsidRPr="0069569E">
        <w:rPr>
          <w:bCs/>
          <w:color w:val="000000"/>
          <w:sz w:val="22"/>
          <w:szCs w:val="22"/>
          <w:lang w:val="lt-LT"/>
        </w:rPr>
        <w:t>gonal</w:t>
      </w:r>
      <w:proofErr w:type="spellEnd"/>
      <w:r w:rsidRPr="0069569E">
        <w:rPr>
          <w:bCs/>
          <w:color w:val="000000"/>
          <w:sz w:val="22"/>
          <w:szCs w:val="22"/>
          <w:lang w:val="lt-LT"/>
        </w:rPr>
        <w:noBreakHyphen/>
        <w:t>f 300 </w:t>
      </w:r>
      <w:proofErr w:type="spellStart"/>
      <w:r w:rsidRPr="0069569E">
        <w:rPr>
          <w:bCs/>
          <w:color w:val="000000"/>
          <w:sz w:val="22"/>
          <w:szCs w:val="22"/>
          <w:lang w:val="lt-LT"/>
        </w:rPr>
        <w:t>tv</w:t>
      </w:r>
      <w:proofErr w:type="spellEnd"/>
      <w:r w:rsidRPr="0069569E">
        <w:rPr>
          <w:bCs/>
          <w:color w:val="000000"/>
          <w:sz w:val="22"/>
          <w:szCs w:val="22"/>
          <w:lang w:val="lt-LT"/>
        </w:rPr>
        <w:t>/0,5 ml</w:t>
      </w:r>
    </w:p>
    <w:p w14:paraId="087A5038" w14:textId="77777777" w:rsidR="0052664F" w:rsidRPr="0069569E" w:rsidRDefault="0052664F" w:rsidP="0069559E">
      <w:pPr>
        <w:rPr>
          <w:color w:val="000000"/>
          <w:sz w:val="22"/>
          <w:szCs w:val="22"/>
          <w:lang w:val="lt-LT"/>
        </w:rPr>
      </w:pPr>
    </w:p>
    <w:p w14:paraId="57641862" w14:textId="77777777" w:rsidR="0052664F" w:rsidRPr="0069569E" w:rsidRDefault="0052664F" w:rsidP="0069559E">
      <w:pPr>
        <w:tabs>
          <w:tab w:val="left" w:pos="567"/>
        </w:tabs>
        <w:overflowPunct/>
        <w:autoSpaceDE/>
        <w:autoSpaceDN/>
        <w:adjustRightInd/>
        <w:textAlignment w:val="auto"/>
        <w:rPr>
          <w:color w:val="000000"/>
          <w:sz w:val="22"/>
          <w:szCs w:val="22"/>
          <w:shd w:val="clear" w:color="auto" w:fill="CCCCCC"/>
          <w:lang w:val="lt-LT" w:eastAsia="lt-LT"/>
        </w:rPr>
      </w:pPr>
    </w:p>
    <w:p w14:paraId="36084F9A" w14:textId="77777777" w:rsidR="0052664F" w:rsidRPr="0069569E" w:rsidRDefault="0052664F"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17.</w:t>
      </w:r>
      <w:r w:rsidRPr="0069569E">
        <w:rPr>
          <w:b/>
          <w:caps/>
          <w:color w:val="000000"/>
          <w:sz w:val="22"/>
          <w:szCs w:val="22"/>
          <w:lang w:val="lt-LT"/>
        </w:rPr>
        <w:tab/>
        <w:t>UNIKALUS IDENTIFIKATORIUS – 2D BRŪKŠNINIS KODAS</w:t>
      </w:r>
    </w:p>
    <w:p w14:paraId="77E2A547" w14:textId="77777777" w:rsidR="0052664F" w:rsidRPr="0069569E" w:rsidRDefault="0052664F" w:rsidP="0069559E">
      <w:pPr>
        <w:keepNext/>
        <w:overflowPunct/>
        <w:autoSpaceDE/>
        <w:autoSpaceDN/>
        <w:adjustRightInd/>
        <w:textAlignment w:val="auto"/>
        <w:rPr>
          <w:color w:val="000000"/>
          <w:sz w:val="22"/>
          <w:lang w:val="lt-LT" w:eastAsia="lt-LT"/>
        </w:rPr>
      </w:pPr>
    </w:p>
    <w:p w14:paraId="4CEB88EE" w14:textId="77777777" w:rsidR="0052664F" w:rsidRPr="0069569E" w:rsidRDefault="0052664F" w:rsidP="0069559E">
      <w:pPr>
        <w:tabs>
          <w:tab w:val="left" w:pos="567"/>
        </w:tabs>
        <w:overflowPunct/>
        <w:autoSpaceDE/>
        <w:autoSpaceDN/>
        <w:adjustRightInd/>
        <w:textAlignment w:val="auto"/>
        <w:rPr>
          <w:color w:val="000000"/>
          <w:sz w:val="22"/>
          <w:szCs w:val="22"/>
          <w:shd w:val="clear" w:color="auto" w:fill="CCCCCC"/>
          <w:lang w:val="lt-LT" w:eastAsia="lt-LT"/>
        </w:rPr>
      </w:pPr>
      <w:r w:rsidRPr="0069569E">
        <w:rPr>
          <w:color w:val="000000"/>
          <w:sz w:val="22"/>
          <w:shd w:val="clear" w:color="auto" w:fill="D9D9D9"/>
          <w:lang w:val="lt-LT" w:eastAsia="lt-LT"/>
        </w:rPr>
        <w:t>2D brūkšninis kodas su nurodytu unikaliu identifikatoriumi.</w:t>
      </w:r>
    </w:p>
    <w:p w14:paraId="02F10149" w14:textId="77777777" w:rsidR="0052664F" w:rsidRPr="0069569E" w:rsidRDefault="0052664F" w:rsidP="0069559E">
      <w:pPr>
        <w:tabs>
          <w:tab w:val="left" w:pos="567"/>
        </w:tabs>
        <w:overflowPunct/>
        <w:autoSpaceDE/>
        <w:autoSpaceDN/>
        <w:adjustRightInd/>
        <w:textAlignment w:val="auto"/>
        <w:rPr>
          <w:color w:val="000000"/>
          <w:sz w:val="22"/>
          <w:szCs w:val="22"/>
          <w:shd w:val="clear" w:color="auto" w:fill="CCCCCC"/>
          <w:lang w:val="lt-LT" w:eastAsia="lt-LT"/>
        </w:rPr>
      </w:pPr>
    </w:p>
    <w:p w14:paraId="72CAF36E" w14:textId="77777777" w:rsidR="0052664F" w:rsidRPr="0069569E" w:rsidRDefault="0052664F" w:rsidP="0069559E">
      <w:pPr>
        <w:tabs>
          <w:tab w:val="left" w:pos="567"/>
        </w:tabs>
        <w:overflowPunct/>
        <w:autoSpaceDE/>
        <w:autoSpaceDN/>
        <w:adjustRightInd/>
        <w:textAlignment w:val="auto"/>
        <w:rPr>
          <w:color w:val="000000"/>
          <w:sz w:val="22"/>
          <w:szCs w:val="22"/>
          <w:shd w:val="clear" w:color="auto" w:fill="CCCCCC"/>
          <w:lang w:val="lt-LT" w:eastAsia="lt-LT"/>
        </w:rPr>
      </w:pPr>
    </w:p>
    <w:p w14:paraId="6EE9BFB7" w14:textId="77777777" w:rsidR="0052664F" w:rsidRPr="0069569E" w:rsidRDefault="0052664F"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18.</w:t>
      </w:r>
      <w:r w:rsidRPr="0069569E">
        <w:rPr>
          <w:b/>
          <w:caps/>
          <w:color w:val="000000"/>
          <w:sz w:val="22"/>
          <w:szCs w:val="22"/>
          <w:lang w:val="lt-LT"/>
        </w:rPr>
        <w:tab/>
        <w:t>UNIKALUS IDENTIFIKATORIUS – ŽMONĖMS SUPRANTAMI DUOMENYS</w:t>
      </w:r>
    </w:p>
    <w:p w14:paraId="186CD0E2" w14:textId="77777777" w:rsidR="0052664F" w:rsidRPr="0069569E" w:rsidRDefault="0052664F" w:rsidP="0069559E">
      <w:pPr>
        <w:keepNext/>
        <w:overflowPunct/>
        <w:autoSpaceDE/>
        <w:autoSpaceDN/>
        <w:adjustRightInd/>
        <w:textAlignment w:val="auto"/>
        <w:rPr>
          <w:color w:val="000000"/>
          <w:sz w:val="22"/>
          <w:lang w:val="lt-LT" w:eastAsia="lt-LT"/>
        </w:rPr>
      </w:pPr>
    </w:p>
    <w:p w14:paraId="21963C41" w14:textId="62838937" w:rsidR="003F6163" w:rsidRPr="0069569E" w:rsidRDefault="003F6163" w:rsidP="003F6163">
      <w:pPr>
        <w:keepNext/>
        <w:tabs>
          <w:tab w:val="left" w:pos="567"/>
        </w:tabs>
        <w:overflowPunct/>
        <w:autoSpaceDE/>
        <w:autoSpaceDN/>
        <w:adjustRightInd/>
        <w:textAlignment w:val="auto"/>
        <w:rPr>
          <w:color w:val="000000"/>
          <w:sz w:val="22"/>
          <w:szCs w:val="22"/>
          <w:lang w:val="lt-LT" w:eastAsia="lt-LT"/>
        </w:rPr>
      </w:pPr>
      <w:r w:rsidRPr="0069569E">
        <w:rPr>
          <w:color w:val="000000"/>
          <w:sz w:val="22"/>
          <w:lang w:val="lt-LT" w:eastAsia="lt-LT"/>
        </w:rPr>
        <w:t>PC</w:t>
      </w:r>
    </w:p>
    <w:p w14:paraId="1B924E66" w14:textId="6B33E403" w:rsidR="003F6163" w:rsidRPr="0069569E" w:rsidRDefault="003F6163" w:rsidP="003F6163">
      <w:pPr>
        <w:keepNext/>
        <w:tabs>
          <w:tab w:val="left" w:pos="567"/>
        </w:tabs>
        <w:overflowPunct/>
        <w:autoSpaceDE/>
        <w:autoSpaceDN/>
        <w:adjustRightInd/>
        <w:textAlignment w:val="auto"/>
        <w:rPr>
          <w:color w:val="000000"/>
          <w:sz w:val="22"/>
          <w:szCs w:val="22"/>
          <w:lang w:val="lt-LT" w:eastAsia="lt-LT"/>
        </w:rPr>
      </w:pPr>
      <w:r w:rsidRPr="0069569E">
        <w:rPr>
          <w:color w:val="000000"/>
          <w:sz w:val="22"/>
          <w:lang w:val="lt-LT" w:eastAsia="lt-LT"/>
        </w:rPr>
        <w:t>SN</w:t>
      </w:r>
    </w:p>
    <w:p w14:paraId="56D66F27" w14:textId="40BF298C" w:rsidR="003F6163" w:rsidRPr="0069569E" w:rsidRDefault="003F6163" w:rsidP="003F6163">
      <w:pPr>
        <w:rPr>
          <w:color w:val="000000"/>
          <w:sz w:val="22"/>
          <w:lang w:val="lt-LT" w:eastAsia="lt-LT"/>
        </w:rPr>
      </w:pPr>
      <w:r w:rsidRPr="0069569E">
        <w:rPr>
          <w:color w:val="000000"/>
          <w:sz w:val="22"/>
          <w:lang w:val="lt-LT" w:eastAsia="lt-LT"/>
        </w:rPr>
        <w:t>NN</w:t>
      </w:r>
    </w:p>
    <w:p w14:paraId="7B730BAC" w14:textId="77777777" w:rsidR="00017499" w:rsidRPr="0069569E" w:rsidRDefault="00017499"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INFORMACIJA ANT ŠVIRKŠTI</w:t>
      </w:r>
      <w:r w:rsidR="002F555B" w:rsidRPr="0069569E">
        <w:rPr>
          <w:b/>
          <w:caps/>
          <w:color w:val="000000"/>
          <w:sz w:val="22"/>
          <w:szCs w:val="22"/>
          <w:lang w:val="lt-LT"/>
        </w:rPr>
        <w:t>KLIO</w:t>
      </w:r>
    </w:p>
    <w:p w14:paraId="0793C3E4" w14:textId="77777777" w:rsidR="00525295" w:rsidRPr="0069569E" w:rsidRDefault="00525295"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p>
    <w:p w14:paraId="4ACEC5CA" w14:textId="77777777" w:rsidR="00525295" w:rsidRPr="0069569E" w:rsidRDefault="00525295"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b/>
          <w:color w:val="000000"/>
          <w:sz w:val="22"/>
          <w:szCs w:val="22"/>
          <w:lang w:val="lt-LT"/>
        </w:rPr>
        <w:t>GONAL</w:t>
      </w:r>
      <w:r w:rsidRPr="0069569E">
        <w:rPr>
          <w:b/>
          <w:color w:val="000000"/>
          <w:sz w:val="22"/>
          <w:szCs w:val="22"/>
          <w:lang w:val="lt-LT"/>
        </w:rPr>
        <w:noBreakHyphen/>
        <w:t>f 300 TV/0,5 ml ŠVIRKŠTIKLIS, LIPDUKAS</w:t>
      </w:r>
    </w:p>
    <w:p w14:paraId="7986A68E" w14:textId="77777777" w:rsidR="00017499" w:rsidRPr="0069569E" w:rsidRDefault="00017499" w:rsidP="0069559E">
      <w:pPr>
        <w:pStyle w:val="BodyText"/>
        <w:rPr>
          <w:color w:val="000000"/>
          <w:szCs w:val="22"/>
          <w:lang w:val="lt-LT"/>
        </w:rPr>
      </w:pPr>
    </w:p>
    <w:p w14:paraId="3DB07D10" w14:textId="3EE1BB28" w:rsidR="00017499" w:rsidRPr="0069569E" w:rsidRDefault="00017499" w:rsidP="0069559E">
      <w:pPr>
        <w:rPr>
          <w:i/>
          <w:iCs/>
          <w:sz w:val="22"/>
          <w:szCs w:val="22"/>
          <w:shd w:val="clear" w:color="auto" w:fill="D9D9D9"/>
          <w:lang w:val="lt-LT"/>
        </w:rPr>
      </w:pPr>
      <w:r w:rsidRPr="0069569E">
        <w:rPr>
          <w:i/>
          <w:iCs/>
          <w:sz w:val="22"/>
          <w:szCs w:val="22"/>
          <w:shd w:val="clear" w:color="auto" w:fill="D9D9D9"/>
          <w:lang w:val="lt-LT"/>
        </w:rPr>
        <w:t>Pridėtas lipdukas, kad pacientas galėtų užrašyti pirmojo pavartojimo datą.</w:t>
      </w:r>
    </w:p>
    <w:p w14:paraId="36BAA2CF" w14:textId="77777777" w:rsidR="00525295" w:rsidRPr="0069569E" w:rsidRDefault="00525295" w:rsidP="0069559E">
      <w:pPr>
        <w:rPr>
          <w:i/>
          <w:iCs/>
          <w:sz w:val="22"/>
          <w:szCs w:val="22"/>
          <w:shd w:val="clear" w:color="auto" w:fill="D9D9D9"/>
          <w:lang w:val="lt-LT"/>
        </w:rPr>
      </w:pPr>
    </w:p>
    <w:p w14:paraId="3104AA6E" w14:textId="78D8B460" w:rsidR="00525295" w:rsidRPr="0069569E" w:rsidRDefault="00D630E2" w:rsidP="0069559E">
      <w:pPr>
        <w:rPr>
          <w:i/>
          <w:iCs/>
          <w:sz w:val="22"/>
          <w:szCs w:val="22"/>
          <w:lang w:val="lt-LT"/>
        </w:rPr>
      </w:pPr>
      <w:r w:rsidRPr="0069569E">
        <w:rPr>
          <w:noProof/>
          <w:lang w:val="lt-LT" w:eastAsia="lt-LT"/>
        </w:rPr>
        <w:drawing>
          <wp:inline distT="0" distB="0" distL="0" distR="0" wp14:anchorId="5AA349C7" wp14:editId="36D3DD2C">
            <wp:extent cx="1931035" cy="1617345"/>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1B0AFF87" w14:textId="77777777" w:rsidR="00017499" w:rsidRPr="0069569E" w:rsidRDefault="00017499" w:rsidP="0069559E">
      <w:pPr>
        <w:pBdr>
          <w:top w:val="single" w:sz="4" w:space="1" w:color="auto"/>
          <w:left w:val="single" w:sz="4" w:space="4" w:color="auto"/>
          <w:bottom w:val="single" w:sz="4" w:space="1" w:color="auto"/>
          <w:right w:val="single" w:sz="4" w:space="4" w:color="auto"/>
        </w:pBdr>
        <w:rPr>
          <w:b/>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 xml:space="preserve">Minimali informacija ant mažų </w:t>
      </w:r>
      <w:r w:rsidRPr="0069569E">
        <w:rPr>
          <w:b/>
          <w:color w:val="000000"/>
          <w:sz w:val="22"/>
          <w:szCs w:val="22"/>
          <w:lang w:val="lt-LT"/>
        </w:rPr>
        <w:t>VIDINIŲ</w:t>
      </w:r>
      <w:r w:rsidRPr="0069569E">
        <w:rPr>
          <w:color w:val="000000"/>
          <w:sz w:val="22"/>
          <w:szCs w:val="22"/>
          <w:lang w:val="lt-LT"/>
        </w:rPr>
        <w:t xml:space="preserve"> </w:t>
      </w:r>
      <w:r w:rsidRPr="0069569E">
        <w:rPr>
          <w:b/>
          <w:caps/>
          <w:color w:val="000000"/>
          <w:sz w:val="22"/>
          <w:szCs w:val="22"/>
          <w:lang w:val="lt-LT"/>
        </w:rPr>
        <w:t>pakuočių</w:t>
      </w:r>
    </w:p>
    <w:p w14:paraId="0FF98F0D" w14:textId="77777777" w:rsidR="006E274B" w:rsidRPr="0069569E" w:rsidRDefault="006E274B" w:rsidP="0069559E">
      <w:pPr>
        <w:pBdr>
          <w:top w:val="single" w:sz="4" w:space="1" w:color="auto"/>
          <w:left w:val="single" w:sz="4" w:space="4" w:color="auto"/>
          <w:bottom w:val="single" w:sz="4" w:space="1" w:color="auto"/>
          <w:right w:val="single" w:sz="4" w:space="4" w:color="auto"/>
        </w:pBdr>
        <w:rPr>
          <w:b/>
          <w:color w:val="000000"/>
          <w:sz w:val="22"/>
          <w:szCs w:val="22"/>
          <w:lang w:val="lt-LT"/>
        </w:rPr>
      </w:pPr>
    </w:p>
    <w:p w14:paraId="73F19141" w14:textId="073BF552" w:rsidR="00017499" w:rsidRPr="0069569E" w:rsidRDefault="00017499"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b/>
          <w:color w:val="000000"/>
          <w:sz w:val="22"/>
          <w:szCs w:val="22"/>
          <w:lang w:val="lt-LT"/>
        </w:rPr>
        <w:t>GONAL</w:t>
      </w:r>
      <w:r w:rsidRPr="0069569E">
        <w:rPr>
          <w:b/>
          <w:color w:val="000000"/>
          <w:sz w:val="22"/>
          <w:szCs w:val="22"/>
          <w:lang w:val="lt-LT"/>
        </w:rPr>
        <w:noBreakHyphen/>
        <w:t xml:space="preserve">f 300 TV/0,5 ML </w:t>
      </w:r>
      <w:r w:rsidR="00F2091F" w:rsidRPr="0069569E">
        <w:rPr>
          <w:b/>
          <w:color w:val="000000"/>
          <w:sz w:val="22"/>
          <w:szCs w:val="22"/>
          <w:lang w:val="lt-LT"/>
        </w:rPr>
        <w:t>ŠVIRKŠTI</w:t>
      </w:r>
      <w:r w:rsidR="002F555B" w:rsidRPr="0069569E">
        <w:rPr>
          <w:b/>
          <w:color w:val="000000"/>
          <w:sz w:val="22"/>
          <w:szCs w:val="22"/>
          <w:lang w:val="lt-LT"/>
        </w:rPr>
        <w:t>KLIS</w:t>
      </w:r>
      <w:r w:rsidR="00F2091F" w:rsidRPr="0069569E">
        <w:rPr>
          <w:b/>
          <w:color w:val="000000"/>
          <w:sz w:val="22"/>
          <w:szCs w:val="22"/>
          <w:lang w:val="lt-LT"/>
        </w:rPr>
        <w:t xml:space="preserve">, </w:t>
      </w:r>
      <w:r w:rsidRPr="0069569E">
        <w:rPr>
          <w:b/>
          <w:color w:val="000000"/>
          <w:sz w:val="22"/>
          <w:szCs w:val="22"/>
          <w:lang w:val="lt-LT"/>
        </w:rPr>
        <w:t>ŠVIRKŠTI</w:t>
      </w:r>
      <w:r w:rsidR="002F555B" w:rsidRPr="0069569E">
        <w:rPr>
          <w:b/>
          <w:color w:val="000000"/>
          <w:sz w:val="22"/>
          <w:szCs w:val="22"/>
          <w:lang w:val="lt-LT"/>
        </w:rPr>
        <w:t>KLIO</w:t>
      </w:r>
      <w:r w:rsidRPr="0069569E">
        <w:rPr>
          <w:b/>
          <w:color w:val="000000"/>
          <w:sz w:val="22"/>
          <w:szCs w:val="22"/>
          <w:lang w:val="lt-LT"/>
        </w:rPr>
        <w:t xml:space="preserve"> ETIKETĖ</w:t>
      </w:r>
    </w:p>
    <w:p w14:paraId="155E58E9" w14:textId="77777777" w:rsidR="00017499" w:rsidRPr="0069569E" w:rsidRDefault="00017499" w:rsidP="0069559E">
      <w:pPr>
        <w:ind w:left="567" w:hanging="567"/>
        <w:rPr>
          <w:caps/>
          <w:color w:val="000000"/>
          <w:sz w:val="22"/>
          <w:szCs w:val="22"/>
          <w:lang w:val="lt-LT"/>
        </w:rPr>
      </w:pPr>
    </w:p>
    <w:p w14:paraId="5F85A481" w14:textId="77777777" w:rsidR="00017499" w:rsidRPr="0069569E" w:rsidRDefault="00017499" w:rsidP="0069559E">
      <w:pPr>
        <w:ind w:left="567" w:hanging="567"/>
        <w:rPr>
          <w:caps/>
          <w:color w:val="000000"/>
          <w:sz w:val="22"/>
          <w:szCs w:val="22"/>
          <w:lang w:val="lt-LT"/>
        </w:rPr>
      </w:pPr>
    </w:p>
    <w:p w14:paraId="2504DC1B"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 ir vartojimo būdas (-ai)</w:t>
      </w:r>
    </w:p>
    <w:p w14:paraId="467CB939" w14:textId="77777777" w:rsidR="00017499" w:rsidRPr="0069569E" w:rsidRDefault="00017499" w:rsidP="0069559E">
      <w:pPr>
        <w:ind w:left="567" w:hanging="567"/>
        <w:rPr>
          <w:color w:val="000000"/>
          <w:sz w:val="22"/>
          <w:szCs w:val="22"/>
          <w:lang w:val="lt-LT"/>
        </w:rPr>
      </w:pPr>
    </w:p>
    <w:p w14:paraId="39DA8923" w14:textId="223F0875" w:rsidR="00017499" w:rsidRPr="0069569E" w:rsidRDefault="00017499" w:rsidP="0069559E">
      <w:pPr>
        <w:tabs>
          <w:tab w:val="left" w:pos="4678"/>
          <w:tab w:val="left" w:pos="5245"/>
        </w:tabs>
        <w:rPr>
          <w:color w:val="000000"/>
          <w:sz w:val="22"/>
          <w:szCs w:val="22"/>
          <w:lang w:val="lt-LT"/>
        </w:rPr>
      </w:pPr>
      <w:r w:rsidRPr="0069569E">
        <w:rPr>
          <w:color w:val="000000"/>
          <w:sz w:val="22"/>
          <w:szCs w:val="22"/>
          <w:lang w:val="lt-LT"/>
        </w:rPr>
        <w:t>GONAL</w:t>
      </w:r>
      <w:r w:rsidRPr="0069569E">
        <w:rPr>
          <w:color w:val="000000"/>
          <w:sz w:val="22"/>
          <w:szCs w:val="22"/>
          <w:lang w:val="lt-LT"/>
        </w:rPr>
        <w:noBreakHyphen/>
        <w:t>f 300 TV/0,5 ml injekcinis tirpalas užpild</w:t>
      </w:r>
      <w:r w:rsidR="00E91CF8" w:rsidRPr="0069569E">
        <w:rPr>
          <w:color w:val="000000"/>
          <w:sz w:val="22"/>
          <w:szCs w:val="22"/>
          <w:lang w:val="lt-LT"/>
        </w:rPr>
        <w:t>yt</w:t>
      </w:r>
      <w:r w:rsidR="002F555B"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klyje</w:t>
      </w:r>
      <w:proofErr w:type="spellEnd"/>
    </w:p>
    <w:p w14:paraId="0FCBDDDB" w14:textId="673436C9" w:rsidR="00017499" w:rsidRPr="0069569E" w:rsidRDefault="003F6163" w:rsidP="0069559E">
      <w:pPr>
        <w:tabs>
          <w:tab w:val="left" w:pos="4678"/>
          <w:tab w:val="left" w:pos="5245"/>
        </w:tabs>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3219BD" w:rsidRPr="0069569E">
        <w:rPr>
          <w:color w:val="000000"/>
          <w:sz w:val="22"/>
          <w:szCs w:val="22"/>
          <w:lang w:val="lt-LT"/>
        </w:rPr>
        <w:t xml:space="preserve"> alfa</w:t>
      </w:r>
    </w:p>
    <w:p w14:paraId="1B0AE1BE" w14:textId="3AA3EE81" w:rsidR="00017499" w:rsidRPr="0069569E" w:rsidRDefault="00525295" w:rsidP="0069559E">
      <w:pPr>
        <w:pStyle w:val="BodyText"/>
        <w:tabs>
          <w:tab w:val="left" w:pos="4678"/>
          <w:tab w:val="left" w:pos="5245"/>
        </w:tabs>
        <w:rPr>
          <w:color w:val="000000"/>
          <w:szCs w:val="22"/>
          <w:lang w:val="lt-LT"/>
        </w:rPr>
      </w:pPr>
      <w:r w:rsidRPr="0069569E">
        <w:rPr>
          <w:color w:val="000000"/>
          <w:szCs w:val="22"/>
          <w:lang w:val="lt-LT"/>
        </w:rPr>
        <w:t>Leisti po oda</w:t>
      </w:r>
    </w:p>
    <w:p w14:paraId="0B82FEEF" w14:textId="77777777" w:rsidR="00017499" w:rsidRPr="0069569E" w:rsidRDefault="00017499" w:rsidP="0069559E">
      <w:pPr>
        <w:pStyle w:val="BodyText"/>
        <w:tabs>
          <w:tab w:val="left" w:pos="4678"/>
          <w:tab w:val="left" w:pos="5245"/>
        </w:tabs>
        <w:rPr>
          <w:color w:val="000000"/>
          <w:szCs w:val="22"/>
          <w:lang w:val="lt-LT"/>
        </w:rPr>
      </w:pPr>
    </w:p>
    <w:p w14:paraId="3B7AC02F" w14:textId="77777777" w:rsidR="00017499" w:rsidRPr="0069569E" w:rsidRDefault="00017499" w:rsidP="0069559E">
      <w:pPr>
        <w:ind w:left="567" w:hanging="567"/>
        <w:rPr>
          <w:color w:val="000000"/>
          <w:sz w:val="22"/>
          <w:szCs w:val="22"/>
          <w:lang w:val="lt-LT"/>
        </w:rPr>
      </w:pPr>
    </w:p>
    <w:p w14:paraId="6F2BAF1A"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2.</w:t>
      </w:r>
      <w:r w:rsidRPr="0069569E">
        <w:rPr>
          <w:b/>
          <w:color w:val="000000"/>
          <w:sz w:val="22"/>
          <w:szCs w:val="22"/>
          <w:lang w:val="lt-LT"/>
        </w:rPr>
        <w:tab/>
      </w:r>
      <w:r w:rsidRPr="0069569E">
        <w:rPr>
          <w:b/>
          <w:caps/>
          <w:color w:val="000000"/>
          <w:sz w:val="22"/>
          <w:szCs w:val="22"/>
          <w:lang w:val="lt-LT"/>
        </w:rPr>
        <w:t>vartojimo metodas</w:t>
      </w:r>
    </w:p>
    <w:p w14:paraId="79E96517" w14:textId="77777777" w:rsidR="00017499" w:rsidRPr="0069569E" w:rsidRDefault="00017499" w:rsidP="0069559E">
      <w:pPr>
        <w:ind w:left="567" w:hanging="567"/>
        <w:rPr>
          <w:color w:val="000000"/>
          <w:sz w:val="22"/>
          <w:szCs w:val="22"/>
          <w:lang w:val="lt-LT"/>
        </w:rPr>
      </w:pPr>
    </w:p>
    <w:p w14:paraId="09D80BE2" w14:textId="77777777" w:rsidR="00017499" w:rsidRPr="0069569E" w:rsidRDefault="00017499" w:rsidP="0069559E">
      <w:pPr>
        <w:ind w:left="567" w:hanging="567"/>
        <w:rPr>
          <w:color w:val="000000"/>
          <w:sz w:val="22"/>
          <w:szCs w:val="22"/>
          <w:lang w:val="lt-LT"/>
        </w:rPr>
      </w:pPr>
    </w:p>
    <w:p w14:paraId="404C9F90"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3.</w:t>
      </w:r>
      <w:r w:rsidRPr="0069569E">
        <w:rPr>
          <w:b/>
          <w:color w:val="000000"/>
          <w:sz w:val="22"/>
          <w:szCs w:val="22"/>
          <w:lang w:val="lt-LT"/>
        </w:rPr>
        <w:tab/>
      </w:r>
      <w:r w:rsidRPr="0069569E">
        <w:rPr>
          <w:b/>
          <w:caps/>
          <w:color w:val="000000"/>
          <w:sz w:val="22"/>
          <w:szCs w:val="22"/>
          <w:lang w:val="lt-LT"/>
        </w:rPr>
        <w:t>tinkamumo laikas</w:t>
      </w:r>
    </w:p>
    <w:p w14:paraId="56923592" w14:textId="77777777" w:rsidR="00017499" w:rsidRPr="0069569E" w:rsidRDefault="00017499" w:rsidP="0069559E">
      <w:pPr>
        <w:ind w:left="567" w:hanging="567"/>
        <w:rPr>
          <w:color w:val="000000"/>
          <w:sz w:val="22"/>
          <w:szCs w:val="22"/>
          <w:lang w:val="lt-LT"/>
        </w:rPr>
      </w:pPr>
    </w:p>
    <w:p w14:paraId="421E0F36" w14:textId="77777777" w:rsidR="00017499" w:rsidRPr="0069569E" w:rsidRDefault="00020DE8" w:rsidP="0069559E">
      <w:pPr>
        <w:ind w:left="567" w:hanging="567"/>
        <w:rPr>
          <w:color w:val="000000"/>
          <w:sz w:val="22"/>
          <w:szCs w:val="22"/>
          <w:lang w:val="lt-LT"/>
        </w:rPr>
      </w:pPr>
      <w:r w:rsidRPr="0069569E">
        <w:rPr>
          <w:color w:val="000000"/>
          <w:sz w:val="22"/>
          <w:szCs w:val="22"/>
          <w:lang w:val="lt-LT"/>
        </w:rPr>
        <w:t>EXP</w:t>
      </w:r>
    </w:p>
    <w:p w14:paraId="163A570C"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Tinkamumo laikas po pirmojo pavartojimo: 28 dienos.</w:t>
      </w:r>
    </w:p>
    <w:p w14:paraId="572A2553" w14:textId="77777777" w:rsidR="00017499" w:rsidRPr="0069569E" w:rsidRDefault="00017499" w:rsidP="0069559E">
      <w:pPr>
        <w:ind w:left="567" w:hanging="567"/>
        <w:rPr>
          <w:color w:val="000000"/>
          <w:sz w:val="22"/>
          <w:szCs w:val="22"/>
          <w:lang w:val="lt-LT"/>
        </w:rPr>
      </w:pPr>
    </w:p>
    <w:p w14:paraId="06E6C350" w14:textId="77777777" w:rsidR="00017499" w:rsidRPr="0069569E" w:rsidRDefault="00017499" w:rsidP="0069559E">
      <w:pPr>
        <w:ind w:left="567" w:hanging="567"/>
        <w:rPr>
          <w:color w:val="000000"/>
          <w:sz w:val="22"/>
          <w:szCs w:val="22"/>
          <w:lang w:val="lt-LT"/>
        </w:rPr>
      </w:pPr>
    </w:p>
    <w:p w14:paraId="5DDF8597"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t>serijos numeris</w:t>
      </w:r>
    </w:p>
    <w:p w14:paraId="6314CE2A" w14:textId="77777777" w:rsidR="00017499" w:rsidRPr="0069569E" w:rsidRDefault="00017499" w:rsidP="0069559E">
      <w:pPr>
        <w:ind w:left="567" w:hanging="567"/>
        <w:rPr>
          <w:color w:val="000000"/>
          <w:sz w:val="22"/>
          <w:szCs w:val="22"/>
          <w:lang w:val="lt-LT"/>
        </w:rPr>
      </w:pPr>
    </w:p>
    <w:p w14:paraId="30361912" w14:textId="77777777" w:rsidR="00017499" w:rsidRPr="0069569E" w:rsidRDefault="00020DE8" w:rsidP="0069559E">
      <w:pPr>
        <w:ind w:left="567" w:hanging="567"/>
        <w:rPr>
          <w:color w:val="000000"/>
          <w:sz w:val="22"/>
          <w:szCs w:val="22"/>
          <w:lang w:val="lt-LT"/>
        </w:rPr>
      </w:pPr>
      <w:r w:rsidRPr="0069569E">
        <w:rPr>
          <w:color w:val="000000"/>
          <w:sz w:val="22"/>
          <w:szCs w:val="22"/>
          <w:lang w:val="lt-LT"/>
        </w:rPr>
        <w:t>Lot</w:t>
      </w:r>
    </w:p>
    <w:p w14:paraId="266C8C07" w14:textId="77777777" w:rsidR="00017499" w:rsidRPr="0069569E" w:rsidRDefault="00017499" w:rsidP="0069559E">
      <w:pPr>
        <w:ind w:left="567" w:hanging="567"/>
        <w:rPr>
          <w:color w:val="000000"/>
          <w:sz w:val="22"/>
          <w:szCs w:val="22"/>
          <w:lang w:val="lt-LT"/>
        </w:rPr>
      </w:pPr>
    </w:p>
    <w:p w14:paraId="2D449CC5" w14:textId="77777777" w:rsidR="00017499" w:rsidRPr="0069569E" w:rsidRDefault="00017499" w:rsidP="0069559E">
      <w:pPr>
        <w:ind w:left="567" w:hanging="567"/>
        <w:rPr>
          <w:color w:val="000000"/>
          <w:sz w:val="22"/>
          <w:szCs w:val="22"/>
          <w:lang w:val="lt-LT"/>
        </w:rPr>
      </w:pPr>
    </w:p>
    <w:p w14:paraId="3C3EFC32"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r w:rsidRPr="0069569E">
        <w:rPr>
          <w:b/>
          <w:caps/>
          <w:color w:val="000000"/>
          <w:sz w:val="22"/>
          <w:szCs w:val="22"/>
          <w:lang w:val="lt-LT"/>
        </w:rPr>
        <w:t>5.</w:t>
      </w:r>
      <w:r w:rsidRPr="0069569E">
        <w:rPr>
          <w:b/>
          <w:caps/>
          <w:color w:val="000000"/>
          <w:sz w:val="22"/>
          <w:szCs w:val="22"/>
          <w:lang w:val="lt-LT"/>
        </w:rPr>
        <w:tab/>
        <w:t>kiekis</w:t>
      </w:r>
      <w:r w:rsidRPr="0069569E">
        <w:rPr>
          <w:b/>
          <w:color w:val="000000"/>
          <w:sz w:val="22"/>
          <w:szCs w:val="22"/>
          <w:lang w:val="lt-LT"/>
        </w:rPr>
        <w:t xml:space="preserve"> (MASĖ, TŪRIS ARBA VIENETAI)</w:t>
      </w:r>
    </w:p>
    <w:p w14:paraId="575DE0B5" w14:textId="77777777" w:rsidR="00017499" w:rsidRPr="0069569E" w:rsidRDefault="00017499" w:rsidP="0069559E">
      <w:pPr>
        <w:ind w:left="567" w:hanging="567"/>
        <w:rPr>
          <w:color w:val="000000"/>
          <w:sz w:val="22"/>
          <w:szCs w:val="22"/>
          <w:lang w:val="lt-LT"/>
        </w:rPr>
      </w:pPr>
    </w:p>
    <w:p w14:paraId="478251BA" w14:textId="77777777" w:rsidR="00017499" w:rsidRPr="0069569E" w:rsidRDefault="00017499" w:rsidP="0069559E">
      <w:pPr>
        <w:rPr>
          <w:sz w:val="22"/>
          <w:szCs w:val="22"/>
          <w:lang w:val="lt-LT"/>
        </w:rPr>
      </w:pPr>
      <w:r w:rsidRPr="0069569E">
        <w:rPr>
          <w:sz w:val="22"/>
          <w:szCs w:val="22"/>
          <w:shd w:val="clear" w:color="auto" w:fill="BFBFBF"/>
          <w:lang w:val="lt-LT"/>
        </w:rPr>
        <w:t>300 TV/0,5 ml</w:t>
      </w:r>
    </w:p>
    <w:p w14:paraId="6D861B78" w14:textId="77777777" w:rsidR="00017499" w:rsidRPr="0069569E" w:rsidRDefault="00017499" w:rsidP="0069559E">
      <w:pPr>
        <w:rPr>
          <w:color w:val="000000"/>
          <w:sz w:val="22"/>
          <w:szCs w:val="22"/>
          <w:lang w:val="lt-LT"/>
        </w:rPr>
      </w:pPr>
    </w:p>
    <w:p w14:paraId="4CD8AEB3" w14:textId="77777777" w:rsidR="00AA73DE" w:rsidRPr="0069569E" w:rsidRDefault="00AA73DE" w:rsidP="0069559E">
      <w:pPr>
        <w:rPr>
          <w:color w:val="000000"/>
          <w:sz w:val="22"/>
          <w:szCs w:val="22"/>
          <w:lang w:val="lt-LT"/>
        </w:rPr>
      </w:pPr>
    </w:p>
    <w:p w14:paraId="2FB2D648"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KITA</w:t>
      </w:r>
    </w:p>
    <w:p w14:paraId="7AD3460B" w14:textId="77777777" w:rsidR="00017499" w:rsidRPr="0069569E" w:rsidRDefault="00017499" w:rsidP="0069559E">
      <w:pPr>
        <w:rPr>
          <w:color w:val="000000"/>
          <w:sz w:val="22"/>
          <w:szCs w:val="22"/>
          <w:lang w:val="lt-LT"/>
        </w:rPr>
      </w:pPr>
    </w:p>
    <w:p w14:paraId="1633158D" w14:textId="77777777" w:rsidR="00017499" w:rsidRPr="0069569E" w:rsidRDefault="00017499" w:rsidP="0069559E">
      <w:pPr>
        <w:pBdr>
          <w:top w:val="single" w:sz="4" w:space="1" w:color="auto"/>
          <w:left w:val="single" w:sz="4" w:space="4" w:color="auto"/>
          <w:bottom w:val="single" w:sz="4" w:space="1" w:color="auto"/>
          <w:right w:val="single" w:sz="4" w:space="4" w:color="auto"/>
        </w:pBdr>
        <w:tabs>
          <w:tab w:val="left" w:pos="4820"/>
        </w:tabs>
        <w:rPr>
          <w:b/>
          <w:caps/>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Informacija ant IŠORINĖS pakuotės</w:t>
      </w:r>
    </w:p>
    <w:p w14:paraId="40CE77F2" w14:textId="77777777" w:rsidR="000B4255" w:rsidRPr="0069569E" w:rsidRDefault="000B4255" w:rsidP="0069559E">
      <w:pPr>
        <w:pBdr>
          <w:top w:val="single" w:sz="4" w:space="1" w:color="auto"/>
          <w:left w:val="single" w:sz="4" w:space="4" w:color="auto"/>
          <w:bottom w:val="single" w:sz="4" w:space="1" w:color="auto"/>
          <w:right w:val="single" w:sz="4" w:space="4" w:color="auto"/>
        </w:pBdr>
        <w:tabs>
          <w:tab w:val="left" w:pos="4820"/>
        </w:tabs>
        <w:rPr>
          <w:b/>
          <w:color w:val="000000"/>
          <w:sz w:val="22"/>
          <w:szCs w:val="22"/>
          <w:lang w:val="lt-LT"/>
        </w:rPr>
      </w:pPr>
    </w:p>
    <w:p w14:paraId="4BDC61D2" w14:textId="77777777" w:rsidR="00017499" w:rsidRPr="0069569E" w:rsidRDefault="00525295" w:rsidP="0069559E">
      <w:pPr>
        <w:pBdr>
          <w:top w:val="single" w:sz="4" w:space="1" w:color="auto"/>
          <w:left w:val="single" w:sz="4" w:space="4" w:color="auto"/>
          <w:bottom w:val="single" w:sz="4" w:space="1" w:color="auto"/>
          <w:right w:val="single" w:sz="4" w:space="4" w:color="auto"/>
        </w:pBdr>
        <w:tabs>
          <w:tab w:val="left" w:pos="4820"/>
        </w:tabs>
        <w:rPr>
          <w:b/>
          <w:caps/>
          <w:color w:val="000000"/>
          <w:sz w:val="22"/>
          <w:szCs w:val="22"/>
          <w:lang w:val="lt-LT"/>
        </w:rPr>
      </w:pPr>
      <w:r w:rsidRPr="0069569E">
        <w:rPr>
          <w:b/>
          <w:caps/>
          <w:sz w:val="22"/>
          <w:szCs w:val="22"/>
          <w:lang w:val="lt-LT"/>
        </w:rPr>
        <w:t>Gonal-</w:t>
      </w:r>
      <w:r w:rsidRPr="0069569E">
        <w:rPr>
          <w:b/>
          <w:sz w:val="22"/>
          <w:szCs w:val="22"/>
          <w:lang w:val="lt-LT"/>
        </w:rPr>
        <w:t>f</w:t>
      </w:r>
      <w:r w:rsidRPr="0069569E">
        <w:rPr>
          <w:b/>
          <w:caps/>
          <w:sz w:val="22"/>
          <w:szCs w:val="22"/>
          <w:lang w:val="lt-LT"/>
        </w:rPr>
        <w:t xml:space="preserve"> 450 TV/0,75 ML, </w:t>
      </w:r>
      <w:r w:rsidR="00017499" w:rsidRPr="0069569E">
        <w:rPr>
          <w:b/>
          <w:color w:val="000000"/>
          <w:sz w:val="22"/>
          <w:szCs w:val="22"/>
          <w:lang w:val="lt-LT"/>
        </w:rPr>
        <w:t xml:space="preserve">DĖŽUTĖJE YRA </w:t>
      </w:r>
      <w:r w:rsidR="00017499" w:rsidRPr="0069569E">
        <w:rPr>
          <w:b/>
          <w:caps/>
          <w:color w:val="000000"/>
          <w:sz w:val="22"/>
          <w:szCs w:val="22"/>
          <w:lang w:val="lt-LT"/>
        </w:rPr>
        <w:t>1 UŽPILDYTA</w:t>
      </w:r>
      <w:r w:rsidR="002F555B" w:rsidRPr="0069569E">
        <w:rPr>
          <w:b/>
          <w:caps/>
          <w:color w:val="000000"/>
          <w:sz w:val="22"/>
          <w:szCs w:val="22"/>
          <w:lang w:val="lt-LT"/>
        </w:rPr>
        <w:t>S</w:t>
      </w:r>
      <w:r w:rsidR="00017499" w:rsidRPr="0069569E">
        <w:rPr>
          <w:b/>
          <w:caps/>
          <w:color w:val="000000"/>
          <w:sz w:val="22"/>
          <w:szCs w:val="22"/>
          <w:lang w:val="lt-LT"/>
        </w:rPr>
        <w:t xml:space="preserve"> ŠVIRKŠTI</w:t>
      </w:r>
      <w:r w:rsidR="002F555B" w:rsidRPr="0069569E">
        <w:rPr>
          <w:b/>
          <w:caps/>
          <w:color w:val="000000"/>
          <w:sz w:val="22"/>
          <w:szCs w:val="22"/>
          <w:lang w:val="lt-LT"/>
        </w:rPr>
        <w:t>KLIS</w:t>
      </w:r>
    </w:p>
    <w:p w14:paraId="60A18623" w14:textId="77777777" w:rsidR="00017499" w:rsidRPr="0069569E" w:rsidRDefault="00017499" w:rsidP="0069559E">
      <w:pPr>
        <w:ind w:left="567" w:hanging="567"/>
        <w:rPr>
          <w:color w:val="000000"/>
          <w:sz w:val="22"/>
          <w:szCs w:val="22"/>
          <w:lang w:val="lt-LT"/>
        </w:rPr>
      </w:pPr>
    </w:p>
    <w:p w14:paraId="2FA3C62E" w14:textId="77777777" w:rsidR="00017499" w:rsidRPr="0069569E" w:rsidRDefault="00017499" w:rsidP="0069559E">
      <w:pPr>
        <w:ind w:left="567" w:hanging="567"/>
        <w:rPr>
          <w:color w:val="000000"/>
          <w:sz w:val="22"/>
          <w:szCs w:val="22"/>
          <w:lang w:val="lt-LT"/>
        </w:rPr>
      </w:pPr>
    </w:p>
    <w:p w14:paraId="38F6A7E8"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w:t>
      </w:r>
    </w:p>
    <w:p w14:paraId="699436E9" w14:textId="77777777" w:rsidR="00017499" w:rsidRPr="0069569E" w:rsidRDefault="00017499" w:rsidP="0069559E">
      <w:pPr>
        <w:ind w:left="567" w:hanging="567"/>
        <w:rPr>
          <w:color w:val="000000"/>
          <w:sz w:val="22"/>
          <w:szCs w:val="22"/>
          <w:lang w:val="lt-LT"/>
        </w:rPr>
      </w:pPr>
    </w:p>
    <w:p w14:paraId="760B7B5B" w14:textId="3E01AA66" w:rsidR="00017499"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f 450 TV/0,75 ml injekcinis tirpalas užpildyt</w:t>
      </w:r>
      <w:r w:rsidR="002F555B"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klyje</w:t>
      </w:r>
      <w:proofErr w:type="spellEnd"/>
    </w:p>
    <w:p w14:paraId="318855C9" w14:textId="60F2D53B" w:rsidR="00017499" w:rsidRPr="0069569E" w:rsidRDefault="003F6163" w:rsidP="0069559E">
      <w:pPr>
        <w:ind w:left="567" w:hanging="567"/>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3219BD" w:rsidRPr="0069569E">
        <w:rPr>
          <w:color w:val="000000"/>
          <w:sz w:val="22"/>
          <w:szCs w:val="22"/>
          <w:lang w:val="lt-LT"/>
        </w:rPr>
        <w:t xml:space="preserve"> alfa</w:t>
      </w:r>
    </w:p>
    <w:p w14:paraId="564FC015" w14:textId="77777777" w:rsidR="00017499" w:rsidRPr="0069569E" w:rsidRDefault="00017499" w:rsidP="0069559E">
      <w:pPr>
        <w:ind w:left="567" w:hanging="567"/>
        <w:rPr>
          <w:color w:val="000000"/>
          <w:sz w:val="22"/>
          <w:szCs w:val="22"/>
          <w:lang w:val="lt-LT"/>
        </w:rPr>
      </w:pPr>
    </w:p>
    <w:p w14:paraId="4C88CB15" w14:textId="77777777" w:rsidR="00017499" w:rsidRPr="0069569E" w:rsidRDefault="00017499" w:rsidP="0069559E">
      <w:pPr>
        <w:ind w:left="567" w:hanging="567"/>
        <w:rPr>
          <w:color w:val="000000"/>
          <w:sz w:val="22"/>
          <w:szCs w:val="22"/>
          <w:lang w:val="lt-LT"/>
        </w:rPr>
      </w:pPr>
    </w:p>
    <w:p w14:paraId="36E3BC39"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2.</w:t>
      </w:r>
      <w:r w:rsidRPr="0069569E">
        <w:rPr>
          <w:b/>
          <w:caps/>
          <w:color w:val="000000"/>
          <w:sz w:val="22"/>
          <w:szCs w:val="22"/>
          <w:lang w:val="lt-LT"/>
        </w:rPr>
        <w:tab/>
      </w:r>
      <w:r w:rsidRPr="0069569E">
        <w:rPr>
          <w:b/>
          <w:color w:val="000000"/>
          <w:sz w:val="22"/>
          <w:szCs w:val="22"/>
          <w:lang w:val="lt-LT"/>
        </w:rPr>
        <w:t>VEIKLIOJI (-IOS) MEDŽIAGA (-OS) IR JOS (-Ų) KIEKIS (-IAI)</w:t>
      </w:r>
    </w:p>
    <w:p w14:paraId="59B89725" w14:textId="77777777" w:rsidR="00017499" w:rsidRPr="0069569E" w:rsidRDefault="00017499" w:rsidP="0069559E">
      <w:pPr>
        <w:ind w:left="567" w:hanging="567"/>
        <w:rPr>
          <w:caps/>
          <w:color w:val="000000"/>
          <w:sz w:val="22"/>
          <w:szCs w:val="22"/>
          <w:lang w:val="lt-LT"/>
        </w:rPr>
      </w:pPr>
    </w:p>
    <w:p w14:paraId="198B4860" w14:textId="5EEB31E4" w:rsidR="00017499" w:rsidRPr="0069569E" w:rsidRDefault="00C55413" w:rsidP="0069559E">
      <w:pPr>
        <w:pStyle w:val="BodyText2"/>
        <w:jc w:val="left"/>
        <w:rPr>
          <w:color w:val="000000"/>
          <w:szCs w:val="22"/>
          <w:lang w:val="lt-LT"/>
        </w:rPr>
      </w:pPr>
      <w:r w:rsidRPr="0069569E">
        <w:rPr>
          <w:color w:val="000000"/>
          <w:szCs w:val="22"/>
          <w:lang w:val="lt-LT"/>
        </w:rPr>
        <w:t>Vien</w:t>
      </w:r>
      <w:r w:rsidR="002F555B" w:rsidRPr="0069569E">
        <w:rPr>
          <w:color w:val="000000"/>
          <w:szCs w:val="22"/>
          <w:lang w:val="lt-LT"/>
        </w:rPr>
        <w:t>ame</w:t>
      </w:r>
      <w:r w:rsidRPr="0069569E">
        <w:rPr>
          <w:color w:val="000000"/>
          <w:szCs w:val="22"/>
          <w:lang w:val="lt-LT"/>
        </w:rPr>
        <w:t xml:space="preserve"> </w:t>
      </w:r>
      <w:proofErr w:type="spellStart"/>
      <w:r w:rsidRPr="0069569E">
        <w:rPr>
          <w:color w:val="000000"/>
          <w:szCs w:val="22"/>
          <w:lang w:val="lt-LT"/>
        </w:rPr>
        <w:t>daugiad</w:t>
      </w:r>
      <w:r w:rsidR="007576A9" w:rsidRPr="0069569E">
        <w:rPr>
          <w:color w:val="000000"/>
          <w:szCs w:val="22"/>
          <w:lang w:val="lt-LT"/>
        </w:rPr>
        <w:t>oziam</w:t>
      </w:r>
      <w:r w:rsidR="002F555B" w:rsidRPr="0069569E">
        <w:rPr>
          <w:color w:val="000000"/>
          <w:szCs w:val="22"/>
          <w:lang w:val="lt-LT"/>
        </w:rPr>
        <w:t>e</w:t>
      </w:r>
      <w:proofErr w:type="spellEnd"/>
      <w:r w:rsidRPr="0069569E">
        <w:rPr>
          <w:color w:val="000000"/>
          <w:szCs w:val="22"/>
          <w:lang w:val="lt-LT"/>
        </w:rPr>
        <w:t xml:space="preserve"> užpildyt</w:t>
      </w:r>
      <w:r w:rsidR="002F555B" w:rsidRPr="0069569E">
        <w:rPr>
          <w:color w:val="000000"/>
          <w:szCs w:val="22"/>
          <w:lang w:val="lt-LT"/>
        </w:rPr>
        <w:t>ame</w:t>
      </w:r>
      <w:r w:rsidRPr="0069569E">
        <w:rPr>
          <w:color w:val="000000"/>
          <w:szCs w:val="22"/>
          <w:lang w:val="lt-LT"/>
        </w:rPr>
        <w:t xml:space="preserve"> </w:t>
      </w:r>
      <w:proofErr w:type="spellStart"/>
      <w:r w:rsidRPr="0069569E">
        <w:rPr>
          <w:color w:val="000000"/>
          <w:szCs w:val="22"/>
          <w:lang w:val="lt-LT"/>
        </w:rPr>
        <w:t>švirkšti</w:t>
      </w:r>
      <w:r w:rsidR="002F555B" w:rsidRPr="0069569E">
        <w:rPr>
          <w:color w:val="000000"/>
          <w:szCs w:val="22"/>
          <w:lang w:val="lt-LT"/>
        </w:rPr>
        <w:t>klyje</w:t>
      </w:r>
      <w:proofErr w:type="spellEnd"/>
      <w:r w:rsidRPr="0069569E" w:rsidDel="00FA1A6C">
        <w:rPr>
          <w:color w:val="000000"/>
          <w:szCs w:val="22"/>
          <w:lang w:val="lt-LT"/>
        </w:rPr>
        <w:t xml:space="preserve"> </w:t>
      </w:r>
      <w:r w:rsidR="00017499" w:rsidRPr="0069569E">
        <w:rPr>
          <w:color w:val="000000"/>
          <w:szCs w:val="22"/>
          <w:lang w:val="lt-LT"/>
        </w:rPr>
        <w:t xml:space="preserve">yra 450 TV </w:t>
      </w:r>
      <w:proofErr w:type="spellStart"/>
      <w:r w:rsidR="00017499" w:rsidRPr="0069569E">
        <w:rPr>
          <w:color w:val="000000"/>
          <w:szCs w:val="22"/>
          <w:lang w:val="lt-LT"/>
        </w:rPr>
        <w:t>folitropino</w:t>
      </w:r>
      <w:proofErr w:type="spellEnd"/>
      <w:r w:rsidR="00891569" w:rsidRPr="0069569E">
        <w:rPr>
          <w:color w:val="000000"/>
          <w:szCs w:val="22"/>
          <w:lang w:val="lt-LT"/>
        </w:rPr>
        <w:t xml:space="preserve"> alfa</w:t>
      </w:r>
      <w:r w:rsidR="00017499" w:rsidRPr="0069569E">
        <w:rPr>
          <w:color w:val="000000"/>
          <w:szCs w:val="22"/>
          <w:lang w:val="lt-LT"/>
        </w:rPr>
        <w:t>, atitinkančio 33 </w:t>
      </w:r>
      <w:proofErr w:type="spellStart"/>
      <w:r w:rsidR="00017499" w:rsidRPr="0069569E">
        <w:rPr>
          <w:color w:val="000000"/>
          <w:szCs w:val="22"/>
          <w:lang w:val="lt-LT"/>
        </w:rPr>
        <w:t>mikrogramus</w:t>
      </w:r>
      <w:proofErr w:type="spellEnd"/>
      <w:r w:rsidR="00017499" w:rsidRPr="0069569E">
        <w:rPr>
          <w:color w:val="000000"/>
          <w:szCs w:val="22"/>
          <w:lang w:val="lt-LT"/>
        </w:rPr>
        <w:t xml:space="preserve"> 0,75 ml.</w:t>
      </w:r>
    </w:p>
    <w:p w14:paraId="0F644DDD" w14:textId="77777777" w:rsidR="00017499" w:rsidRPr="0069569E" w:rsidRDefault="00017499" w:rsidP="0069559E">
      <w:pPr>
        <w:pStyle w:val="BodyText2"/>
        <w:jc w:val="left"/>
        <w:rPr>
          <w:caps/>
          <w:color w:val="000000"/>
          <w:szCs w:val="22"/>
          <w:lang w:val="lt-LT"/>
        </w:rPr>
      </w:pPr>
      <w:r w:rsidRPr="0069569E">
        <w:rPr>
          <w:color w:val="000000"/>
          <w:szCs w:val="22"/>
          <w:lang w:val="lt-LT"/>
        </w:rPr>
        <w:t xml:space="preserve">1 ml tirpalo yra 600 TV </w:t>
      </w:r>
      <w:proofErr w:type="spellStart"/>
      <w:r w:rsidRPr="0069569E">
        <w:rPr>
          <w:color w:val="000000"/>
          <w:szCs w:val="22"/>
          <w:lang w:val="lt-LT"/>
        </w:rPr>
        <w:t>folitropino</w:t>
      </w:r>
      <w:proofErr w:type="spellEnd"/>
      <w:r w:rsidRPr="0069569E">
        <w:rPr>
          <w:color w:val="000000"/>
          <w:szCs w:val="22"/>
          <w:lang w:val="lt-LT"/>
        </w:rPr>
        <w:t xml:space="preserve"> </w:t>
      </w:r>
      <w:r w:rsidR="00891569" w:rsidRPr="0069569E">
        <w:rPr>
          <w:color w:val="000000"/>
          <w:szCs w:val="22"/>
          <w:lang w:val="lt-LT"/>
        </w:rPr>
        <w:t xml:space="preserve">alfa </w:t>
      </w:r>
      <w:r w:rsidRPr="0069569E">
        <w:rPr>
          <w:color w:val="000000"/>
          <w:szCs w:val="22"/>
          <w:lang w:val="lt-LT"/>
        </w:rPr>
        <w:t>(</w:t>
      </w:r>
      <w:r w:rsidR="00192A40" w:rsidRPr="0069569E">
        <w:rPr>
          <w:color w:val="000000"/>
          <w:szCs w:val="22"/>
          <w:lang w:val="lt-LT"/>
        </w:rPr>
        <w:t xml:space="preserve">atitinka </w:t>
      </w:r>
      <w:r w:rsidRPr="0069569E">
        <w:rPr>
          <w:color w:val="000000"/>
          <w:szCs w:val="22"/>
          <w:lang w:val="lt-LT"/>
        </w:rPr>
        <w:t>44 </w:t>
      </w:r>
      <w:proofErr w:type="spellStart"/>
      <w:r w:rsidRPr="0069569E">
        <w:rPr>
          <w:color w:val="000000"/>
          <w:szCs w:val="22"/>
          <w:lang w:val="lt-LT"/>
        </w:rPr>
        <w:t>mikrogram</w:t>
      </w:r>
      <w:r w:rsidR="008B7F3A" w:rsidRPr="0069569E">
        <w:rPr>
          <w:color w:val="000000"/>
          <w:szCs w:val="22"/>
          <w:lang w:val="lt-LT"/>
        </w:rPr>
        <w:t>us</w:t>
      </w:r>
      <w:proofErr w:type="spellEnd"/>
      <w:r w:rsidR="00192A40" w:rsidRPr="0069569E">
        <w:rPr>
          <w:color w:val="000000"/>
          <w:szCs w:val="22"/>
          <w:lang w:val="lt-LT"/>
        </w:rPr>
        <w:t>/ml</w:t>
      </w:r>
      <w:r w:rsidRPr="0069569E">
        <w:rPr>
          <w:color w:val="000000"/>
          <w:szCs w:val="22"/>
          <w:lang w:val="lt-LT"/>
        </w:rPr>
        <w:t>).</w:t>
      </w:r>
    </w:p>
    <w:p w14:paraId="160BD999" w14:textId="77777777" w:rsidR="00017499" w:rsidRPr="0069569E" w:rsidRDefault="00017499" w:rsidP="0069559E">
      <w:pPr>
        <w:ind w:left="567" w:hanging="567"/>
        <w:rPr>
          <w:color w:val="000000"/>
          <w:sz w:val="22"/>
          <w:szCs w:val="22"/>
          <w:lang w:val="lt-LT"/>
        </w:rPr>
      </w:pPr>
    </w:p>
    <w:p w14:paraId="5FA792E7" w14:textId="77777777" w:rsidR="00017499" w:rsidRPr="0069569E" w:rsidRDefault="00017499" w:rsidP="0069559E">
      <w:pPr>
        <w:ind w:left="567" w:hanging="567"/>
        <w:rPr>
          <w:caps/>
          <w:color w:val="000000"/>
          <w:sz w:val="22"/>
          <w:szCs w:val="22"/>
          <w:lang w:val="lt-LT"/>
        </w:rPr>
      </w:pPr>
    </w:p>
    <w:p w14:paraId="3ABB9D55"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3.</w:t>
      </w:r>
      <w:r w:rsidRPr="0069569E">
        <w:rPr>
          <w:b/>
          <w:caps/>
          <w:color w:val="000000"/>
          <w:sz w:val="22"/>
          <w:szCs w:val="22"/>
          <w:lang w:val="lt-LT"/>
        </w:rPr>
        <w:tab/>
        <w:t>pagalbinių medžiagų sąrašas</w:t>
      </w:r>
    </w:p>
    <w:p w14:paraId="4A8F918E" w14:textId="77777777" w:rsidR="00017499" w:rsidRPr="0069569E" w:rsidRDefault="00017499" w:rsidP="0069559E">
      <w:pPr>
        <w:ind w:left="567" w:hanging="567"/>
        <w:rPr>
          <w:caps/>
          <w:color w:val="000000"/>
          <w:sz w:val="22"/>
          <w:szCs w:val="22"/>
          <w:lang w:val="lt-LT"/>
        </w:rPr>
      </w:pPr>
    </w:p>
    <w:p w14:paraId="00CFDFF6" w14:textId="7FE5E286" w:rsidR="00017499" w:rsidRPr="0069569E" w:rsidRDefault="00017499" w:rsidP="0069559E">
      <w:pPr>
        <w:pStyle w:val="BodyText"/>
        <w:rPr>
          <w:color w:val="000000"/>
          <w:szCs w:val="22"/>
          <w:lang w:val="lt-LT"/>
        </w:rPr>
      </w:pPr>
      <w:r w:rsidRPr="0069569E">
        <w:rPr>
          <w:color w:val="000000"/>
          <w:szCs w:val="22"/>
          <w:lang w:val="lt-LT"/>
        </w:rPr>
        <w:t xml:space="preserve">Pagalbinės medžiagos: </w:t>
      </w:r>
      <w:proofErr w:type="spellStart"/>
      <w:r w:rsidRPr="0069569E">
        <w:rPr>
          <w:color w:val="000000"/>
          <w:szCs w:val="22"/>
          <w:lang w:val="lt-LT"/>
        </w:rPr>
        <w:t>poloksameras</w:t>
      </w:r>
      <w:proofErr w:type="spellEnd"/>
      <w:r w:rsidRPr="0069569E">
        <w:rPr>
          <w:color w:val="000000"/>
          <w:szCs w:val="22"/>
          <w:lang w:val="lt-LT"/>
        </w:rPr>
        <w:t xml:space="preserve"> 188, sacharozė, </w:t>
      </w:r>
      <w:proofErr w:type="spellStart"/>
      <w:r w:rsidRPr="0069569E">
        <w:rPr>
          <w:color w:val="000000"/>
          <w:szCs w:val="22"/>
          <w:lang w:val="lt-LT"/>
        </w:rPr>
        <w:t>metioninas</w:t>
      </w:r>
      <w:proofErr w:type="spellEnd"/>
      <w:r w:rsidRPr="0069569E">
        <w:rPr>
          <w:color w:val="000000"/>
          <w:szCs w:val="22"/>
          <w:lang w:val="lt-LT"/>
        </w:rPr>
        <w:t>, natrio</w:t>
      </w:r>
      <w:r w:rsidR="0012271D" w:rsidRPr="0069569E">
        <w:rPr>
          <w:color w:val="000000"/>
          <w:szCs w:val="22"/>
          <w:lang w:val="lt-LT"/>
        </w:rPr>
        <w:t>-</w:t>
      </w:r>
      <w:proofErr w:type="spellStart"/>
      <w:r w:rsidRPr="0069569E">
        <w:rPr>
          <w:color w:val="000000"/>
          <w:szCs w:val="22"/>
          <w:lang w:val="lt-LT"/>
        </w:rPr>
        <w:t>divandenilio</w:t>
      </w:r>
      <w:proofErr w:type="spellEnd"/>
      <w:r w:rsidRPr="0069569E">
        <w:rPr>
          <w:color w:val="000000"/>
          <w:szCs w:val="22"/>
          <w:lang w:val="lt-LT"/>
        </w:rPr>
        <w:t xml:space="preserve"> fosfat</w:t>
      </w:r>
      <w:r w:rsidR="0012271D"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monohidratas</w:t>
      </w:r>
      <w:proofErr w:type="spellEnd"/>
      <w:r w:rsidRPr="0069569E">
        <w:rPr>
          <w:color w:val="000000"/>
          <w:szCs w:val="22"/>
          <w:lang w:val="lt-LT"/>
        </w:rPr>
        <w:t xml:space="preserve">, </w:t>
      </w:r>
      <w:proofErr w:type="spellStart"/>
      <w:r w:rsidRPr="0069569E">
        <w:rPr>
          <w:color w:val="000000"/>
          <w:szCs w:val="22"/>
          <w:lang w:val="lt-LT"/>
        </w:rPr>
        <w:t>dinatrio</w:t>
      </w:r>
      <w:proofErr w:type="spellEnd"/>
      <w:r w:rsidRPr="0069569E">
        <w:rPr>
          <w:color w:val="000000"/>
          <w:szCs w:val="22"/>
          <w:lang w:val="lt-LT"/>
        </w:rPr>
        <w:t xml:space="preserve"> fosfat</w:t>
      </w:r>
      <w:r w:rsidR="0012271D"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dihidratas</w:t>
      </w:r>
      <w:proofErr w:type="spellEnd"/>
      <w:r w:rsidRPr="0069569E">
        <w:rPr>
          <w:color w:val="000000"/>
          <w:szCs w:val="22"/>
          <w:lang w:val="lt-LT"/>
        </w:rPr>
        <w:t xml:space="preserve">, </w:t>
      </w:r>
      <w:proofErr w:type="spellStart"/>
      <w:r w:rsidRPr="0069569E">
        <w:rPr>
          <w:color w:val="000000"/>
          <w:szCs w:val="22"/>
          <w:lang w:val="lt-LT"/>
        </w:rPr>
        <w:t>m</w:t>
      </w:r>
      <w:r w:rsidR="0012271D" w:rsidRPr="0069569E">
        <w:rPr>
          <w:color w:val="000000"/>
          <w:szCs w:val="22"/>
          <w:lang w:val="lt-LT"/>
        </w:rPr>
        <w:t>eta</w:t>
      </w:r>
      <w:r w:rsidRPr="0069569E">
        <w:rPr>
          <w:color w:val="000000"/>
          <w:szCs w:val="22"/>
          <w:lang w:val="lt-LT"/>
        </w:rPr>
        <w:t>krezolis</w:t>
      </w:r>
      <w:proofErr w:type="spellEnd"/>
      <w:r w:rsidRPr="0069569E">
        <w:rPr>
          <w:color w:val="000000"/>
          <w:szCs w:val="22"/>
          <w:lang w:val="lt-LT"/>
        </w:rPr>
        <w:t>, koncentruota fosf</w:t>
      </w:r>
      <w:r w:rsidR="00612871">
        <w:rPr>
          <w:color w:val="000000"/>
          <w:szCs w:val="22"/>
          <w:lang w:val="lt-LT"/>
        </w:rPr>
        <w:t>at</w:t>
      </w:r>
      <w:r w:rsidRPr="0069569E">
        <w:rPr>
          <w:color w:val="000000"/>
          <w:szCs w:val="22"/>
          <w:lang w:val="lt-LT"/>
        </w:rPr>
        <w:t>o rūgštis, natrio hidroksidas ir injekcinis vanduo.</w:t>
      </w:r>
    </w:p>
    <w:p w14:paraId="41CF9F02" w14:textId="77777777" w:rsidR="00017499" w:rsidRPr="0069569E" w:rsidRDefault="00017499" w:rsidP="0069559E">
      <w:pPr>
        <w:ind w:left="567" w:hanging="567"/>
        <w:rPr>
          <w:color w:val="000000"/>
          <w:sz w:val="22"/>
          <w:szCs w:val="22"/>
          <w:lang w:val="lt-LT"/>
        </w:rPr>
      </w:pPr>
    </w:p>
    <w:p w14:paraId="5513E3DF" w14:textId="77777777" w:rsidR="00017499" w:rsidRPr="0069569E" w:rsidRDefault="00017499" w:rsidP="0069559E">
      <w:pPr>
        <w:ind w:left="567" w:hanging="567"/>
        <w:rPr>
          <w:caps/>
          <w:color w:val="000000"/>
          <w:sz w:val="22"/>
          <w:szCs w:val="22"/>
          <w:lang w:val="lt-LT"/>
        </w:rPr>
      </w:pPr>
    </w:p>
    <w:p w14:paraId="7719C6A3"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r>
      <w:r w:rsidRPr="0069569E">
        <w:rPr>
          <w:b/>
          <w:color w:val="000000"/>
          <w:sz w:val="22"/>
          <w:szCs w:val="22"/>
          <w:lang w:val="lt-LT"/>
        </w:rPr>
        <w:t>FARMACINĖ</w:t>
      </w:r>
      <w:r w:rsidRPr="0069569E">
        <w:rPr>
          <w:b/>
          <w:caps/>
          <w:color w:val="000000"/>
          <w:sz w:val="22"/>
          <w:szCs w:val="22"/>
          <w:lang w:val="lt-LT"/>
        </w:rPr>
        <w:t xml:space="preserve"> forma ir KIEKIS PAKUOTĖJE</w:t>
      </w:r>
    </w:p>
    <w:p w14:paraId="32E6593F" w14:textId="77777777" w:rsidR="00017499" w:rsidRPr="0069569E" w:rsidRDefault="00017499" w:rsidP="0069559E">
      <w:pPr>
        <w:ind w:left="567" w:hanging="567"/>
        <w:rPr>
          <w:caps/>
          <w:color w:val="000000"/>
          <w:sz w:val="22"/>
          <w:szCs w:val="22"/>
          <w:lang w:val="lt-LT"/>
        </w:rPr>
      </w:pPr>
    </w:p>
    <w:p w14:paraId="49FA8D71" w14:textId="77777777" w:rsidR="00017499" w:rsidRPr="0069569E" w:rsidRDefault="00017499" w:rsidP="0069559E">
      <w:pPr>
        <w:rPr>
          <w:color w:val="000000"/>
          <w:sz w:val="22"/>
          <w:szCs w:val="22"/>
          <w:lang w:val="lt-LT"/>
        </w:rPr>
      </w:pPr>
      <w:r w:rsidRPr="0069569E">
        <w:rPr>
          <w:color w:val="000000"/>
          <w:sz w:val="22"/>
          <w:szCs w:val="22"/>
          <w:lang w:val="lt-LT"/>
        </w:rPr>
        <w:t>Injekcinis tirpalas užpildyt</w:t>
      </w:r>
      <w:r w:rsidR="002F555B"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klyje</w:t>
      </w:r>
      <w:proofErr w:type="spellEnd"/>
      <w:r w:rsidRPr="0069569E">
        <w:rPr>
          <w:color w:val="000000"/>
          <w:sz w:val="22"/>
          <w:szCs w:val="22"/>
          <w:lang w:val="lt-LT"/>
        </w:rPr>
        <w:t>.</w:t>
      </w:r>
    </w:p>
    <w:p w14:paraId="2C1113CD" w14:textId="77777777" w:rsidR="00C55413" w:rsidRPr="0069569E" w:rsidRDefault="00C55413" w:rsidP="0069559E">
      <w:pPr>
        <w:pStyle w:val="BodyText"/>
        <w:tabs>
          <w:tab w:val="left" w:pos="4820"/>
        </w:tabs>
        <w:rPr>
          <w:color w:val="000000"/>
          <w:szCs w:val="22"/>
          <w:lang w:val="lt-LT"/>
        </w:rPr>
      </w:pPr>
      <w:r w:rsidRPr="0069569E">
        <w:rPr>
          <w:color w:val="000000"/>
          <w:szCs w:val="22"/>
          <w:lang w:val="lt-LT"/>
        </w:rPr>
        <w:t>1</w:t>
      </w:r>
      <w:r w:rsidR="00A131F3" w:rsidRPr="0069569E">
        <w:rPr>
          <w:color w:val="000000"/>
          <w:szCs w:val="22"/>
          <w:lang w:val="lt-LT"/>
        </w:rPr>
        <w:t> </w:t>
      </w:r>
      <w:proofErr w:type="spellStart"/>
      <w:r w:rsidR="00017499" w:rsidRPr="0069569E">
        <w:rPr>
          <w:color w:val="000000"/>
          <w:szCs w:val="22"/>
          <w:lang w:val="lt-LT"/>
        </w:rPr>
        <w:t>daugiadoz</w:t>
      </w:r>
      <w:r w:rsidR="002F555B" w:rsidRPr="0069569E">
        <w:rPr>
          <w:color w:val="000000"/>
          <w:szCs w:val="22"/>
          <w:lang w:val="lt-LT"/>
        </w:rPr>
        <w:t>is</w:t>
      </w:r>
      <w:proofErr w:type="spellEnd"/>
      <w:r w:rsidR="00017499" w:rsidRPr="0069569E">
        <w:rPr>
          <w:color w:val="000000"/>
          <w:szCs w:val="22"/>
          <w:lang w:val="lt-LT"/>
        </w:rPr>
        <w:t xml:space="preserve"> užpildyt</w:t>
      </w:r>
      <w:r w:rsidRPr="0069569E">
        <w:rPr>
          <w:color w:val="000000"/>
          <w:szCs w:val="22"/>
          <w:lang w:val="lt-LT"/>
        </w:rPr>
        <w:t>a</w:t>
      </w:r>
      <w:r w:rsidR="002F555B" w:rsidRPr="0069569E">
        <w:rPr>
          <w:color w:val="000000"/>
          <w:szCs w:val="22"/>
          <w:lang w:val="lt-LT"/>
        </w:rPr>
        <w:t>s</w:t>
      </w:r>
      <w:r w:rsidR="00017499" w:rsidRPr="0069569E">
        <w:rPr>
          <w:color w:val="000000"/>
          <w:szCs w:val="22"/>
          <w:lang w:val="lt-LT"/>
        </w:rPr>
        <w:t xml:space="preserve"> </w:t>
      </w:r>
      <w:proofErr w:type="spellStart"/>
      <w:r w:rsidR="00017499" w:rsidRPr="0069569E">
        <w:rPr>
          <w:color w:val="000000"/>
          <w:szCs w:val="22"/>
          <w:lang w:val="lt-LT"/>
        </w:rPr>
        <w:t>švirkšti</w:t>
      </w:r>
      <w:r w:rsidR="002F555B" w:rsidRPr="0069569E">
        <w:rPr>
          <w:color w:val="000000"/>
          <w:szCs w:val="22"/>
          <w:lang w:val="lt-LT"/>
        </w:rPr>
        <w:t>klis</w:t>
      </w:r>
      <w:proofErr w:type="spellEnd"/>
    </w:p>
    <w:p w14:paraId="26315A98" w14:textId="77777777" w:rsidR="00017499" w:rsidRPr="0069569E" w:rsidRDefault="00B66359" w:rsidP="0069559E">
      <w:pPr>
        <w:pStyle w:val="BodyText"/>
        <w:tabs>
          <w:tab w:val="left" w:pos="4820"/>
        </w:tabs>
        <w:rPr>
          <w:b/>
          <w:color w:val="000000"/>
          <w:szCs w:val="22"/>
          <w:lang w:val="lt-LT"/>
        </w:rPr>
      </w:pPr>
      <w:r w:rsidRPr="0069569E">
        <w:rPr>
          <w:color w:val="000000"/>
          <w:szCs w:val="22"/>
          <w:lang w:val="lt-LT"/>
        </w:rPr>
        <w:t>12</w:t>
      </w:r>
      <w:r w:rsidR="00017499" w:rsidRPr="0069569E">
        <w:rPr>
          <w:color w:val="000000"/>
          <w:szCs w:val="22"/>
          <w:lang w:val="lt-LT"/>
        </w:rPr>
        <w:t> </w:t>
      </w:r>
      <w:r w:rsidR="006B0B86" w:rsidRPr="0069569E">
        <w:rPr>
          <w:color w:val="000000"/>
          <w:szCs w:val="22"/>
          <w:lang w:val="lt-LT"/>
        </w:rPr>
        <w:t xml:space="preserve">injekcinių </w:t>
      </w:r>
      <w:r w:rsidR="00017499" w:rsidRPr="0069569E">
        <w:rPr>
          <w:color w:val="000000"/>
          <w:szCs w:val="22"/>
          <w:lang w:val="lt-LT"/>
        </w:rPr>
        <w:t>adat</w:t>
      </w:r>
      <w:r w:rsidR="006E4989" w:rsidRPr="0069569E">
        <w:rPr>
          <w:color w:val="000000"/>
          <w:szCs w:val="22"/>
          <w:lang w:val="lt-LT"/>
        </w:rPr>
        <w:t>ų</w:t>
      </w:r>
    </w:p>
    <w:p w14:paraId="4E6D38C2" w14:textId="77777777" w:rsidR="00017499" w:rsidRPr="0069569E" w:rsidRDefault="00017499" w:rsidP="0069559E">
      <w:pPr>
        <w:ind w:left="567" w:hanging="567"/>
        <w:rPr>
          <w:caps/>
          <w:color w:val="000000"/>
          <w:sz w:val="22"/>
          <w:szCs w:val="22"/>
          <w:lang w:val="lt-LT"/>
        </w:rPr>
      </w:pPr>
    </w:p>
    <w:p w14:paraId="4F274584" w14:textId="77777777" w:rsidR="00017499" w:rsidRPr="0069569E" w:rsidRDefault="00017499" w:rsidP="0069559E">
      <w:pPr>
        <w:ind w:left="567" w:hanging="567"/>
        <w:rPr>
          <w:caps/>
          <w:color w:val="000000"/>
          <w:sz w:val="22"/>
          <w:szCs w:val="22"/>
          <w:lang w:val="lt-LT"/>
        </w:rPr>
      </w:pPr>
    </w:p>
    <w:p w14:paraId="30A2A708"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5.</w:t>
      </w:r>
      <w:r w:rsidRPr="0069569E">
        <w:rPr>
          <w:b/>
          <w:caps/>
          <w:color w:val="000000"/>
          <w:sz w:val="22"/>
          <w:szCs w:val="22"/>
          <w:lang w:val="lt-LT"/>
        </w:rPr>
        <w:tab/>
        <w:t xml:space="preserve">vartojimo METODAS IR būdas </w:t>
      </w:r>
      <w:r w:rsidRPr="0069569E">
        <w:rPr>
          <w:b/>
          <w:color w:val="000000"/>
          <w:sz w:val="22"/>
          <w:szCs w:val="22"/>
          <w:lang w:val="lt-LT"/>
        </w:rPr>
        <w:t>(-AI)</w:t>
      </w:r>
    </w:p>
    <w:p w14:paraId="6AEE9BB8" w14:textId="77777777" w:rsidR="00017499" w:rsidRPr="0069569E" w:rsidRDefault="00017499" w:rsidP="0069559E">
      <w:pPr>
        <w:ind w:left="567" w:hanging="567"/>
        <w:rPr>
          <w:caps/>
          <w:color w:val="000000"/>
          <w:sz w:val="22"/>
          <w:szCs w:val="22"/>
          <w:lang w:val="lt-LT"/>
        </w:rPr>
      </w:pPr>
    </w:p>
    <w:p w14:paraId="5ED8DC6D"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Prieš vartojimą perskaitykite pakuotės lapelį.</w:t>
      </w:r>
    </w:p>
    <w:p w14:paraId="408D21BB" w14:textId="77777777" w:rsidR="000F25D5" w:rsidRPr="0069569E" w:rsidRDefault="00020DE8" w:rsidP="0069559E">
      <w:pPr>
        <w:pStyle w:val="BodyText"/>
        <w:rPr>
          <w:color w:val="000000"/>
          <w:szCs w:val="22"/>
          <w:lang w:val="lt-LT"/>
        </w:rPr>
      </w:pPr>
      <w:r w:rsidRPr="0069569E">
        <w:rPr>
          <w:color w:val="000000"/>
          <w:szCs w:val="22"/>
          <w:lang w:val="lt-LT"/>
        </w:rPr>
        <w:t>Leisti</w:t>
      </w:r>
      <w:r w:rsidR="000F25D5" w:rsidRPr="0069569E">
        <w:rPr>
          <w:color w:val="000000"/>
          <w:szCs w:val="22"/>
          <w:lang w:val="lt-LT"/>
        </w:rPr>
        <w:t xml:space="preserve"> po oda.</w:t>
      </w:r>
    </w:p>
    <w:p w14:paraId="0153DE80" w14:textId="77777777" w:rsidR="00017499" w:rsidRPr="0069569E" w:rsidRDefault="00017499" w:rsidP="0069559E">
      <w:pPr>
        <w:ind w:left="567" w:hanging="567"/>
        <w:rPr>
          <w:caps/>
          <w:color w:val="000000"/>
          <w:sz w:val="22"/>
          <w:szCs w:val="22"/>
          <w:lang w:val="lt-LT"/>
        </w:rPr>
      </w:pPr>
    </w:p>
    <w:p w14:paraId="098B86A1" w14:textId="77777777" w:rsidR="00C55413" w:rsidRPr="0069569E" w:rsidRDefault="00C55413" w:rsidP="0069559E">
      <w:pPr>
        <w:ind w:left="567" w:hanging="567"/>
        <w:rPr>
          <w:caps/>
          <w:color w:val="000000"/>
          <w:sz w:val="22"/>
          <w:szCs w:val="22"/>
          <w:lang w:val="lt-LT"/>
        </w:rPr>
      </w:pPr>
    </w:p>
    <w:p w14:paraId="48B895D2"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SPECIALUS Įspėjimas</w:t>
      </w:r>
      <w:r w:rsidRPr="0069569E">
        <w:rPr>
          <w:color w:val="000000"/>
          <w:sz w:val="22"/>
          <w:szCs w:val="22"/>
          <w:lang w:val="lt-LT"/>
        </w:rPr>
        <w:t xml:space="preserve">, </w:t>
      </w:r>
      <w:r w:rsidRPr="0069569E">
        <w:rPr>
          <w:b/>
          <w:bCs/>
          <w:color w:val="000000"/>
          <w:sz w:val="22"/>
          <w:szCs w:val="22"/>
          <w:lang w:val="lt-LT"/>
        </w:rPr>
        <w:t xml:space="preserve">KAD VAISTINĮ PREPARATĄ BŪTINA LAIKYTI VAIKAMS NEPASTEBIMOJE </w:t>
      </w:r>
      <w:r w:rsidR="00020DE8" w:rsidRPr="0069569E">
        <w:rPr>
          <w:b/>
          <w:bCs/>
          <w:color w:val="000000"/>
          <w:sz w:val="22"/>
          <w:szCs w:val="22"/>
          <w:lang w:val="lt-LT"/>
        </w:rPr>
        <w:t xml:space="preserve">IR NEPASIEKIAMOJE </w:t>
      </w:r>
      <w:r w:rsidRPr="0069569E">
        <w:rPr>
          <w:b/>
          <w:bCs/>
          <w:color w:val="000000"/>
          <w:sz w:val="22"/>
          <w:szCs w:val="22"/>
          <w:lang w:val="lt-LT"/>
        </w:rPr>
        <w:t>VIETOJE</w:t>
      </w:r>
    </w:p>
    <w:p w14:paraId="6C587BA1" w14:textId="77777777" w:rsidR="00017499" w:rsidRPr="0069569E" w:rsidRDefault="00017499" w:rsidP="0069559E">
      <w:pPr>
        <w:ind w:left="567" w:hanging="567"/>
        <w:rPr>
          <w:color w:val="000000"/>
          <w:sz w:val="22"/>
          <w:szCs w:val="22"/>
          <w:lang w:val="lt-LT"/>
        </w:rPr>
      </w:pPr>
    </w:p>
    <w:p w14:paraId="198BCC06"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 xml:space="preserve">Laikyti vaikams nepastebimoje </w:t>
      </w:r>
      <w:r w:rsidR="00020DE8" w:rsidRPr="0069569E">
        <w:rPr>
          <w:color w:val="000000"/>
          <w:sz w:val="22"/>
          <w:szCs w:val="22"/>
          <w:lang w:val="lt-LT"/>
        </w:rPr>
        <w:t xml:space="preserve">ir nepasiekiamoje </w:t>
      </w:r>
      <w:r w:rsidRPr="0069569E">
        <w:rPr>
          <w:color w:val="000000"/>
          <w:sz w:val="22"/>
          <w:szCs w:val="22"/>
          <w:lang w:val="lt-LT"/>
        </w:rPr>
        <w:t>vietoje.</w:t>
      </w:r>
    </w:p>
    <w:p w14:paraId="231EB176" w14:textId="77777777" w:rsidR="00017499" w:rsidRPr="0069569E" w:rsidRDefault="00017499" w:rsidP="0069559E">
      <w:pPr>
        <w:ind w:left="567" w:hanging="567"/>
        <w:rPr>
          <w:color w:val="000000"/>
          <w:sz w:val="22"/>
          <w:szCs w:val="22"/>
          <w:lang w:val="lt-LT"/>
        </w:rPr>
      </w:pPr>
    </w:p>
    <w:p w14:paraId="6B8AC6F1" w14:textId="77777777" w:rsidR="00017499" w:rsidRPr="0069569E" w:rsidRDefault="00017499" w:rsidP="0069559E">
      <w:pPr>
        <w:ind w:left="567" w:hanging="567"/>
        <w:rPr>
          <w:color w:val="000000"/>
          <w:sz w:val="22"/>
          <w:szCs w:val="22"/>
          <w:lang w:val="lt-LT"/>
        </w:rPr>
      </w:pPr>
    </w:p>
    <w:p w14:paraId="45FF0BE7" w14:textId="77777777" w:rsidR="00017499" w:rsidRPr="0069569E" w:rsidRDefault="00017499" w:rsidP="0069559E">
      <w:pPr>
        <w:pBdr>
          <w:top w:val="single" w:sz="4" w:space="0"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7.</w:t>
      </w:r>
      <w:r w:rsidRPr="0069569E">
        <w:rPr>
          <w:b/>
          <w:caps/>
          <w:color w:val="000000"/>
          <w:sz w:val="22"/>
          <w:szCs w:val="22"/>
          <w:lang w:val="lt-LT"/>
        </w:rPr>
        <w:tab/>
      </w:r>
      <w:r w:rsidRPr="0069569E">
        <w:rPr>
          <w:b/>
          <w:bCs/>
          <w:color w:val="000000"/>
          <w:sz w:val="22"/>
          <w:szCs w:val="22"/>
          <w:lang w:val="lt-LT"/>
        </w:rPr>
        <w:t>KITAS (-I) SPECIALUS (-ŪS) ĮSPĖJIMAS (-AI)</w:t>
      </w:r>
      <w:r w:rsidRPr="0069569E">
        <w:rPr>
          <w:b/>
          <w:caps/>
          <w:color w:val="000000"/>
          <w:sz w:val="22"/>
          <w:szCs w:val="22"/>
          <w:lang w:val="lt-LT"/>
        </w:rPr>
        <w:t xml:space="preserve"> (jei reikia)</w:t>
      </w:r>
    </w:p>
    <w:p w14:paraId="64787C99" w14:textId="77777777" w:rsidR="00017499" w:rsidRPr="0069569E" w:rsidRDefault="00017499" w:rsidP="0069559E">
      <w:pPr>
        <w:ind w:left="567" w:hanging="567"/>
        <w:rPr>
          <w:caps/>
          <w:color w:val="000000"/>
          <w:sz w:val="22"/>
          <w:szCs w:val="22"/>
          <w:lang w:val="lt-LT"/>
        </w:rPr>
      </w:pPr>
    </w:p>
    <w:p w14:paraId="7D50F80F" w14:textId="77777777" w:rsidR="00017499" w:rsidRPr="0069569E" w:rsidRDefault="00017499" w:rsidP="0069559E">
      <w:pPr>
        <w:pStyle w:val="BodyTextIndent"/>
        <w:tabs>
          <w:tab w:val="clear" w:pos="567"/>
        </w:tabs>
        <w:rPr>
          <w:szCs w:val="22"/>
          <w:lang w:val="lt-LT"/>
        </w:rPr>
      </w:pPr>
    </w:p>
    <w:p w14:paraId="264948AB" w14:textId="77777777" w:rsidR="00017499" w:rsidRPr="0069569E" w:rsidRDefault="00017499" w:rsidP="0069559E">
      <w:pPr>
        <w:ind w:left="567" w:hanging="567"/>
        <w:rPr>
          <w:caps/>
          <w:color w:val="000000"/>
          <w:sz w:val="22"/>
          <w:szCs w:val="22"/>
          <w:lang w:val="lt-LT"/>
        </w:rPr>
      </w:pPr>
    </w:p>
    <w:p w14:paraId="64758D47"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8.</w:t>
      </w:r>
      <w:r w:rsidRPr="0069569E">
        <w:rPr>
          <w:b/>
          <w:caps/>
          <w:color w:val="000000"/>
          <w:sz w:val="22"/>
          <w:szCs w:val="22"/>
          <w:lang w:val="lt-LT"/>
        </w:rPr>
        <w:tab/>
        <w:t>tinkamumo laikas</w:t>
      </w:r>
    </w:p>
    <w:p w14:paraId="0CB9CFBD" w14:textId="77777777" w:rsidR="00017499" w:rsidRPr="0069569E" w:rsidRDefault="00017499" w:rsidP="0069559E">
      <w:pPr>
        <w:keepNext/>
        <w:ind w:left="567" w:hanging="567"/>
        <w:rPr>
          <w:color w:val="000000"/>
          <w:sz w:val="22"/>
          <w:szCs w:val="22"/>
          <w:lang w:val="lt-LT"/>
        </w:rPr>
      </w:pPr>
    </w:p>
    <w:p w14:paraId="4F632B33"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Tinka iki</w:t>
      </w:r>
    </w:p>
    <w:p w14:paraId="2A7D1D71" w14:textId="77777777" w:rsidR="00017499" w:rsidRPr="0069569E" w:rsidRDefault="00017499" w:rsidP="0069559E">
      <w:pPr>
        <w:ind w:left="567" w:hanging="567"/>
        <w:rPr>
          <w:color w:val="000000"/>
          <w:sz w:val="22"/>
          <w:szCs w:val="22"/>
          <w:lang w:val="lt-LT"/>
        </w:rPr>
      </w:pPr>
    </w:p>
    <w:p w14:paraId="1CDF50B2" w14:textId="77777777" w:rsidR="00017499" w:rsidRPr="0069569E" w:rsidRDefault="00017499" w:rsidP="0069559E">
      <w:pPr>
        <w:ind w:left="567" w:hanging="567"/>
        <w:rPr>
          <w:color w:val="000000"/>
          <w:sz w:val="22"/>
          <w:szCs w:val="22"/>
          <w:lang w:val="lt-LT"/>
        </w:rPr>
      </w:pPr>
    </w:p>
    <w:p w14:paraId="3E276B92"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lastRenderedPageBreak/>
        <w:t>9.</w:t>
      </w:r>
      <w:r w:rsidRPr="0069569E">
        <w:rPr>
          <w:b/>
          <w:caps/>
          <w:color w:val="000000"/>
          <w:sz w:val="22"/>
          <w:szCs w:val="22"/>
          <w:lang w:val="lt-LT"/>
        </w:rPr>
        <w:tab/>
        <w:t>SPECIALIOS laikymo sąlygos</w:t>
      </w:r>
    </w:p>
    <w:p w14:paraId="09568EA4" w14:textId="77777777" w:rsidR="00017499" w:rsidRPr="0069569E" w:rsidRDefault="00017499" w:rsidP="0069559E">
      <w:pPr>
        <w:keepNext/>
        <w:ind w:left="567" w:hanging="567"/>
        <w:rPr>
          <w:color w:val="000000"/>
          <w:sz w:val="22"/>
          <w:szCs w:val="22"/>
          <w:lang w:val="lt-LT"/>
        </w:rPr>
      </w:pPr>
    </w:p>
    <w:p w14:paraId="58AAF1CF" w14:textId="77777777" w:rsidR="00017499" w:rsidRPr="0069569E" w:rsidRDefault="00017499" w:rsidP="0069559E">
      <w:pPr>
        <w:pStyle w:val="NormalIndent"/>
        <w:keepNext/>
        <w:spacing w:before="0"/>
        <w:ind w:left="0"/>
        <w:rPr>
          <w:color w:val="000000"/>
          <w:sz w:val="22"/>
          <w:szCs w:val="22"/>
          <w:lang w:val="lt-LT"/>
        </w:rPr>
      </w:pPr>
      <w:r w:rsidRPr="0069569E">
        <w:rPr>
          <w:color w:val="000000"/>
          <w:sz w:val="22"/>
          <w:szCs w:val="22"/>
          <w:lang w:val="lt-LT"/>
        </w:rPr>
        <w:t>Laikyti šaldytuve. Negalima užšaldyti.</w:t>
      </w:r>
    </w:p>
    <w:p w14:paraId="310B6FF0" w14:textId="77777777" w:rsidR="00017499" w:rsidRPr="0069569E" w:rsidRDefault="00017499" w:rsidP="0069559E">
      <w:pPr>
        <w:pStyle w:val="NormalIndent"/>
        <w:keepNext/>
        <w:spacing w:before="0"/>
        <w:ind w:left="0"/>
        <w:rPr>
          <w:color w:val="000000"/>
          <w:sz w:val="22"/>
          <w:szCs w:val="22"/>
          <w:lang w:val="lt-LT"/>
        </w:rPr>
      </w:pPr>
      <w:r w:rsidRPr="0069569E">
        <w:rPr>
          <w:color w:val="000000"/>
          <w:sz w:val="22"/>
          <w:szCs w:val="22"/>
          <w:lang w:val="lt-LT"/>
        </w:rPr>
        <w:t xml:space="preserve">Laikyti gamintojo pakuotėje, kad </w:t>
      </w:r>
      <w:r w:rsidR="004015A3" w:rsidRPr="0069569E">
        <w:rPr>
          <w:color w:val="000000"/>
          <w:sz w:val="22"/>
          <w:szCs w:val="22"/>
          <w:lang w:val="lt-LT"/>
        </w:rPr>
        <w:t>vaistas</w:t>
      </w:r>
      <w:r w:rsidRPr="0069569E">
        <w:rPr>
          <w:color w:val="000000"/>
          <w:sz w:val="22"/>
          <w:szCs w:val="22"/>
          <w:lang w:val="lt-LT"/>
        </w:rPr>
        <w:t xml:space="preserve"> būtų apsaugotas nuo šviesos.</w:t>
      </w:r>
    </w:p>
    <w:p w14:paraId="1ED20695" w14:textId="1E897C9D" w:rsidR="00017499" w:rsidRPr="0069569E" w:rsidRDefault="00017499" w:rsidP="0069559E">
      <w:pPr>
        <w:keepNext/>
        <w:rPr>
          <w:color w:val="000000"/>
          <w:sz w:val="22"/>
          <w:szCs w:val="22"/>
          <w:lang w:val="lt-LT"/>
        </w:rPr>
      </w:pPr>
      <w:r w:rsidRPr="0069569E">
        <w:rPr>
          <w:color w:val="000000"/>
          <w:sz w:val="22"/>
          <w:szCs w:val="22"/>
          <w:lang w:val="lt-LT"/>
        </w:rPr>
        <w:t xml:space="preserve">Jei tinkamumo </w:t>
      </w:r>
      <w:r w:rsidR="006B042E" w:rsidRPr="0069569E">
        <w:rPr>
          <w:color w:val="000000"/>
          <w:sz w:val="22"/>
          <w:szCs w:val="22"/>
          <w:lang w:val="lt-LT"/>
        </w:rPr>
        <w:t>laikas</w:t>
      </w:r>
      <w:r w:rsidRPr="0069569E">
        <w:rPr>
          <w:color w:val="000000"/>
          <w:sz w:val="22"/>
          <w:szCs w:val="22"/>
          <w:lang w:val="lt-LT"/>
        </w:rPr>
        <w:t xml:space="preserve"> nepasibaigęs, </w:t>
      </w:r>
      <w:r w:rsidR="004015A3" w:rsidRPr="0069569E">
        <w:rPr>
          <w:color w:val="000000"/>
          <w:sz w:val="22"/>
          <w:szCs w:val="22"/>
          <w:lang w:val="lt-LT"/>
        </w:rPr>
        <w:t xml:space="preserve">vaistą </w:t>
      </w:r>
      <w:r w:rsidRPr="0069569E">
        <w:rPr>
          <w:color w:val="000000"/>
          <w:sz w:val="22"/>
          <w:szCs w:val="22"/>
          <w:lang w:val="lt-LT"/>
        </w:rPr>
        <w:t xml:space="preserve">galima </w:t>
      </w:r>
      <w:r w:rsidR="00020DE8" w:rsidRPr="0069569E">
        <w:rPr>
          <w:color w:val="000000"/>
          <w:sz w:val="22"/>
          <w:szCs w:val="22"/>
          <w:lang w:val="lt-LT"/>
        </w:rPr>
        <w:t xml:space="preserve">laikyti nešaldant </w:t>
      </w:r>
      <w:r w:rsidRPr="0069569E">
        <w:rPr>
          <w:color w:val="000000"/>
          <w:sz w:val="22"/>
          <w:szCs w:val="22"/>
          <w:lang w:val="lt-LT"/>
        </w:rPr>
        <w:t>ne aukštesnėje kaip 25 °C temperatūroje ne ilgiau kaip 3 mėnesius</w:t>
      </w:r>
      <w:r w:rsidR="00020DE8" w:rsidRPr="0069569E">
        <w:rPr>
          <w:color w:val="000000"/>
          <w:sz w:val="22"/>
          <w:szCs w:val="22"/>
          <w:lang w:val="lt-LT"/>
        </w:rPr>
        <w:t>; p</w:t>
      </w:r>
      <w:r w:rsidR="00612871">
        <w:rPr>
          <w:color w:val="000000"/>
          <w:sz w:val="22"/>
          <w:szCs w:val="22"/>
          <w:lang w:val="lt-LT"/>
        </w:rPr>
        <w:t>o to</w:t>
      </w:r>
      <w:r w:rsidR="00020DE8" w:rsidRPr="0069569E">
        <w:rPr>
          <w:color w:val="000000"/>
          <w:sz w:val="22"/>
          <w:szCs w:val="22"/>
          <w:lang w:val="lt-LT"/>
        </w:rPr>
        <w:t xml:space="preserve"> </w:t>
      </w:r>
      <w:r w:rsidRPr="0069569E">
        <w:rPr>
          <w:color w:val="000000"/>
          <w:sz w:val="22"/>
          <w:szCs w:val="22"/>
          <w:lang w:val="lt-LT"/>
        </w:rPr>
        <w:t>nesuvartotą tirpalą reikia sunaikinti.</w:t>
      </w:r>
    </w:p>
    <w:p w14:paraId="7A534509" w14:textId="1B7E4970" w:rsidR="00017499" w:rsidRPr="0069569E" w:rsidRDefault="00020DE8" w:rsidP="0069559E">
      <w:pPr>
        <w:pStyle w:val="BodyText2"/>
        <w:jc w:val="left"/>
        <w:rPr>
          <w:color w:val="000000"/>
          <w:szCs w:val="22"/>
          <w:lang w:val="lt-LT"/>
        </w:rPr>
      </w:pPr>
      <w:r w:rsidRPr="0069569E">
        <w:rPr>
          <w:color w:val="000000"/>
          <w:szCs w:val="22"/>
          <w:lang w:val="lt-LT"/>
        </w:rPr>
        <w:t>Atidar</w:t>
      </w:r>
      <w:r w:rsidR="00612871">
        <w:rPr>
          <w:color w:val="000000"/>
          <w:szCs w:val="22"/>
          <w:lang w:val="lt-LT"/>
        </w:rPr>
        <w:t>ius,</w:t>
      </w:r>
      <w:r w:rsidRPr="0069569E">
        <w:rPr>
          <w:color w:val="000000"/>
          <w:szCs w:val="22"/>
          <w:lang w:val="lt-LT"/>
        </w:rPr>
        <w:t xml:space="preserve"> vaistą galima laikyti </w:t>
      </w:r>
      <w:r w:rsidR="00017499" w:rsidRPr="0069569E">
        <w:rPr>
          <w:color w:val="000000"/>
          <w:szCs w:val="22"/>
          <w:lang w:val="lt-LT"/>
        </w:rPr>
        <w:t>ne ilgiau kaip 28 dienas ne aukštesnėje kaip 25 °C temperatūroje.</w:t>
      </w:r>
    </w:p>
    <w:p w14:paraId="678C7256" w14:textId="77777777" w:rsidR="00017499" w:rsidRPr="0069569E" w:rsidRDefault="00017499" w:rsidP="0069559E">
      <w:pPr>
        <w:rPr>
          <w:color w:val="000000"/>
          <w:sz w:val="22"/>
          <w:szCs w:val="22"/>
          <w:lang w:val="lt-LT"/>
        </w:rPr>
      </w:pPr>
    </w:p>
    <w:p w14:paraId="120B480E" w14:textId="77777777" w:rsidR="00017499" w:rsidRPr="0069569E" w:rsidRDefault="00017499" w:rsidP="0069559E">
      <w:pPr>
        <w:rPr>
          <w:color w:val="000000"/>
          <w:sz w:val="22"/>
          <w:szCs w:val="22"/>
          <w:lang w:val="lt-LT"/>
        </w:rPr>
      </w:pPr>
    </w:p>
    <w:p w14:paraId="55D7E965" w14:textId="77777777" w:rsidR="00017499" w:rsidRPr="0069569E" w:rsidRDefault="00017499" w:rsidP="0069559E">
      <w:pPr>
        <w:pBdr>
          <w:top w:val="single" w:sz="4" w:space="0"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10.</w:t>
      </w:r>
      <w:r w:rsidRPr="0069569E">
        <w:rPr>
          <w:b/>
          <w:caps/>
          <w:color w:val="000000"/>
          <w:sz w:val="22"/>
          <w:szCs w:val="22"/>
          <w:lang w:val="lt-LT"/>
        </w:rPr>
        <w:tab/>
        <w:t xml:space="preserve">specialios atsargumo priemonės DĖL NESUVARTOTO VAISTINIO PREPARATO </w:t>
      </w:r>
      <w:r w:rsidRPr="0069569E">
        <w:rPr>
          <w:b/>
          <w:bCs/>
          <w:caps/>
          <w:color w:val="000000"/>
          <w:sz w:val="22"/>
          <w:szCs w:val="22"/>
          <w:lang w:val="lt-LT"/>
        </w:rPr>
        <w:t>AR JO ATLIEK</w:t>
      </w:r>
      <w:r w:rsidRPr="0069569E">
        <w:rPr>
          <w:b/>
          <w:color w:val="000000"/>
          <w:sz w:val="22"/>
          <w:szCs w:val="22"/>
          <w:lang w:val="lt-LT"/>
        </w:rPr>
        <w:t>Ų</w:t>
      </w:r>
      <w:r w:rsidRPr="0069569E">
        <w:rPr>
          <w:caps/>
          <w:color w:val="000000"/>
          <w:sz w:val="22"/>
          <w:szCs w:val="22"/>
          <w:lang w:val="lt-LT"/>
        </w:rPr>
        <w:t xml:space="preserve"> </w:t>
      </w:r>
      <w:r w:rsidRPr="0069569E">
        <w:rPr>
          <w:b/>
          <w:bCs/>
          <w:caps/>
          <w:color w:val="000000"/>
          <w:sz w:val="22"/>
          <w:szCs w:val="22"/>
          <w:lang w:val="lt-LT"/>
        </w:rPr>
        <w:t>TVARKYMO</w:t>
      </w:r>
      <w:r w:rsidRPr="0069569E">
        <w:rPr>
          <w:b/>
          <w:caps/>
          <w:color w:val="000000"/>
          <w:sz w:val="22"/>
          <w:szCs w:val="22"/>
          <w:lang w:val="lt-LT"/>
        </w:rPr>
        <w:t xml:space="preserve"> (jei reikia)</w:t>
      </w:r>
    </w:p>
    <w:p w14:paraId="5721BD41" w14:textId="77777777" w:rsidR="00017499" w:rsidRPr="0069569E" w:rsidRDefault="00017499" w:rsidP="0069559E">
      <w:pPr>
        <w:rPr>
          <w:caps/>
          <w:color w:val="000000"/>
          <w:sz w:val="22"/>
          <w:szCs w:val="22"/>
          <w:lang w:val="lt-LT"/>
        </w:rPr>
      </w:pPr>
    </w:p>
    <w:p w14:paraId="4466403A" w14:textId="77777777" w:rsidR="00017499" w:rsidRPr="0069569E" w:rsidRDefault="00261827" w:rsidP="0069559E">
      <w:pPr>
        <w:rPr>
          <w:color w:val="000000"/>
          <w:sz w:val="22"/>
          <w:szCs w:val="22"/>
          <w:lang w:val="lt-LT"/>
        </w:rPr>
      </w:pPr>
      <w:r w:rsidRPr="0069569E">
        <w:rPr>
          <w:color w:val="000000"/>
          <w:sz w:val="22"/>
          <w:szCs w:val="22"/>
          <w:lang w:val="lt-LT"/>
        </w:rPr>
        <w:t>Nesuvartotą vaistą ar atliekas reikia tvarkyti laikantis vietinių reikalavimų</w:t>
      </w:r>
      <w:r w:rsidR="00017499" w:rsidRPr="0069569E">
        <w:rPr>
          <w:color w:val="000000"/>
          <w:sz w:val="22"/>
          <w:szCs w:val="22"/>
          <w:lang w:val="lt-LT"/>
        </w:rPr>
        <w:t>.</w:t>
      </w:r>
    </w:p>
    <w:p w14:paraId="21BAD434" w14:textId="77777777" w:rsidR="00017499" w:rsidRPr="0069569E" w:rsidRDefault="00017499" w:rsidP="0069559E">
      <w:pPr>
        <w:ind w:left="567" w:hanging="567"/>
        <w:rPr>
          <w:caps/>
          <w:color w:val="000000"/>
          <w:sz w:val="22"/>
          <w:szCs w:val="22"/>
          <w:lang w:val="lt-LT"/>
        </w:rPr>
      </w:pPr>
    </w:p>
    <w:p w14:paraId="176B8E48" w14:textId="77777777" w:rsidR="00017499" w:rsidRPr="0069569E" w:rsidRDefault="00017499" w:rsidP="0069559E">
      <w:pPr>
        <w:ind w:left="567" w:hanging="567"/>
        <w:rPr>
          <w:caps/>
          <w:color w:val="000000"/>
          <w:sz w:val="22"/>
          <w:szCs w:val="22"/>
          <w:lang w:val="lt-LT"/>
        </w:rPr>
      </w:pPr>
    </w:p>
    <w:p w14:paraId="143E2D43"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11.</w:t>
      </w:r>
      <w:r w:rsidRPr="0069569E">
        <w:rPr>
          <w:b/>
          <w:caps/>
          <w:color w:val="000000"/>
          <w:sz w:val="22"/>
          <w:szCs w:val="22"/>
          <w:lang w:val="lt-LT"/>
        </w:rPr>
        <w:tab/>
      </w:r>
      <w:r w:rsidR="007C2871" w:rsidRPr="0069569E">
        <w:rPr>
          <w:b/>
          <w:sz w:val="22"/>
          <w:lang w:val="lt-LT" w:eastAsia="lt-LT"/>
        </w:rPr>
        <w:t>REGISTRUOTOJO</w:t>
      </w:r>
      <w:r w:rsidR="007C2871" w:rsidRPr="0069569E">
        <w:rPr>
          <w:b/>
          <w:caps/>
          <w:color w:val="000000"/>
          <w:sz w:val="22"/>
          <w:szCs w:val="22"/>
          <w:lang w:val="lt-LT"/>
        </w:rPr>
        <w:t xml:space="preserve"> pavadinimas ir adresas</w:t>
      </w:r>
    </w:p>
    <w:p w14:paraId="305B134C" w14:textId="77777777" w:rsidR="00017499" w:rsidRPr="0069569E" w:rsidRDefault="00017499" w:rsidP="0069559E">
      <w:pPr>
        <w:ind w:left="567" w:hanging="567"/>
        <w:rPr>
          <w:caps/>
          <w:color w:val="000000"/>
          <w:sz w:val="22"/>
          <w:szCs w:val="22"/>
          <w:lang w:val="lt-LT"/>
        </w:rPr>
      </w:pPr>
    </w:p>
    <w:p w14:paraId="310007AD" w14:textId="77777777" w:rsidR="00525295" w:rsidRPr="0069569E" w:rsidRDefault="00525295" w:rsidP="00525295">
      <w:pPr>
        <w:pStyle w:val="ListParagraph"/>
        <w:keepNext/>
        <w:spacing w:before="0" w:line="240" w:lineRule="auto"/>
        <w:ind w:left="0"/>
        <w:rPr>
          <w:sz w:val="22"/>
          <w:szCs w:val="22"/>
          <w:lang w:val="lt-LT" w:eastAsia="de-DE"/>
        </w:rPr>
      </w:pPr>
      <w:proofErr w:type="spellStart"/>
      <w:r w:rsidRPr="0069569E">
        <w:rPr>
          <w:sz w:val="22"/>
          <w:szCs w:val="22"/>
          <w:lang w:val="lt-LT"/>
        </w:rPr>
        <w:t>Merck</w:t>
      </w:r>
      <w:proofErr w:type="spellEnd"/>
      <w:r w:rsidRPr="0069569E">
        <w:rPr>
          <w:sz w:val="22"/>
          <w:szCs w:val="22"/>
          <w:lang w:val="lt-LT"/>
        </w:rPr>
        <w:t xml:space="preserve"> </w:t>
      </w:r>
      <w:proofErr w:type="spellStart"/>
      <w:r w:rsidRPr="0069569E">
        <w:rPr>
          <w:sz w:val="22"/>
          <w:szCs w:val="22"/>
          <w:lang w:val="lt-LT"/>
        </w:rPr>
        <w:t>Europe</w:t>
      </w:r>
      <w:proofErr w:type="spellEnd"/>
      <w:r w:rsidRPr="0069569E">
        <w:rPr>
          <w:sz w:val="22"/>
          <w:szCs w:val="22"/>
          <w:lang w:val="lt-LT"/>
        </w:rPr>
        <w:t xml:space="preserve"> B.V.</w:t>
      </w:r>
    </w:p>
    <w:p w14:paraId="6933531C" w14:textId="77777777" w:rsidR="00525295" w:rsidRPr="0069569E" w:rsidRDefault="00525295" w:rsidP="00525295">
      <w:pPr>
        <w:pStyle w:val="ListParagraph"/>
        <w:keepNext/>
        <w:spacing w:before="0" w:line="240" w:lineRule="auto"/>
        <w:ind w:left="0"/>
        <w:rPr>
          <w:sz w:val="22"/>
          <w:szCs w:val="22"/>
          <w:lang w:val="lt-LT"/>
        </w:rPr>
      </w:pPr>
      <w:proofErr w:type="spellStart"/>
      <w:r w:rsidRPr="0069569E">
        <w:rPr>
          <w:sz w:val="22"/>
          <w:szCs w:val="22"/>
          <w:lang w:val="lt-LT"/>
        </w:rPr>
        <w:t>Gustav</w:t>
      </w:r>
      <w:proofErr w:type="spellEnd"/>
      <w:r w:rsidRPr="0069569E">
        <w:rPr>
          <w:sz w:val="22"/>
          <w:szCs w:val="22"/>
          <w:lang w:val="lt-LT"/>
        </w:rPr>
        <w:t xml:space="preserve"> </w:t>
      </w:r>
      <w:proofErr w:type="spellStart"/>
      <w:r w:rsidRPr="0069569E">
        <w:rPr>
          <w:sz w:val="22"/>
          <w:szCs w:val="22"/>
          <w:lang w:val="lt-LT"/>
        </w:rPr>
        <w:t>Mahlerplein</w:t>
      </w:r>
      <w:proofErr w:type="spellEnd"/>
      <w:r w:rsidRPr="0069569E">
        <w:rPr>
          <w:sz w:val="22"/>
          <w:szCs w:val="22"/>
          <w:lang w:val="lt-LT"/>
        </w:rPr>
        <w:t> 102</w:t>
      </w:r>
    </w:p>
    <w:p w14:paraId="71083C26" w14:textId="77777777" w:rsidR="00525295" w:rsidRPr="0069569E" w:rsidRDefault="00525295" w:rsidP="00525295">
      <w:pPr>
        <w:pStyle w:val="ListParagraph"/>
        <w:keepNext/>
        <w:spacing w:before="0" w:line="240" w:lineRule="auto"/>
        <w:ind w:left="0"/>
        <w:rPr>
          <w:b/>
          <w:bCs/>
          <w:sz w:val="22"/>
          <w:szCs w:val="22"/>
          <w:lang w:val="lt-LT"/>
        </w:rPr>
      </w:pPr>
      <w:r w:rsidRPr="0069569E">
        <w:rPr>
          <w:sz w:val="22"/>
          <w:szCs w:val="22"/>
          <w:lang w:val="lt-LT"/>
        </w:rPr>
        <w:t xml:space="preserve">1082 MA </w:t>
      </w:r>
      <w:proofErr w:type="spellStart"/>
      <w:r w:rsidRPr="0069569E">
        <w:rPr>
          <w:sz w:val="22"/>
          <w:szCs w:val="22"/>
          <w:lang w:val="lt-LT"/>
        </w:rPr>
        <w:t>Amsterdam</w:t>
      </w:r>
      <w:proofErr w:type="spellEnd"/>
    </w:p>
    <w:p w14:paraId="63F87BFB" w14:textId="77777777" w:rsidR="00525295" w:rsidRPr="0069569E" w:rsidRDefault="00525295" w:rsidP="00525295">
      <w:pPr>
        <w:tabs>
          <w:tab w:val="left" w:pos="851"/>
        </w:tabs>
        <w:rPr>
          <w:sz w:val="22"/>
          <w:szCs w:val="22"/>
          <w:lang w:val="lt-LT"/>
        </w:rPr>
      </w:pPr>
      <w:r w:rsidRPr="0069569E">
        <w:rPr>
          <w:sz w:val="22"/>
          <w:szCs w:val="22"/>
          <w:lang w:val="lt-LT"/>
        </w:rPr>
        <w:t>Nyderlandai</w:t>
      </w:r>
    </w:p>
    <w:p w14:paraId="4EB947E4" w14:textId="77777777" w:rsidR="00017499" w:rsidRPr="0069569E" w:rsidRDefault="00017499" w:rsidP="0069559E">
      <w:pPr>
        <w:tabs>
          <w:tab w:val="left" w:pos="4253"/>
        </w:tabs>
        <w:ind w:left="567" w:hanging="567"/>
        <w:rPr>
          <w:caps/>
          <w:color w:val="000000"/>
          <w:sz w:val="22"/>
          <w:szCs w:val="22"/>
          <w:lang w:val="lt-LT"/>
        </w:rPr>
      </w:pPr>
    </w:p>
    <w:p w14:paraId="3507CB66" w14:textId="77777777" w:rsidR="00017499" w:rsidRPr="0069569E" w:rsidRDefault="00017499" w:rsidP="0069559E">
      <w:pPr>
        <w:ind w:left="567" w:hanging="567"/>
        <w:rPr>
          <w:caps/>
          <w:color w:val="000000"/>
          <w:sz w:val="22"/>
          <w:szCs w:val="22"/>
          <w:lang w:val="lt-LT"/>
        </w:rPr>
      </w:pPr>
    </w:p>
    <w:p w14:paraId="0712CC2B"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12.</w:t>
      </w:r>
      <w:r w:rsidRPr="0069569E">
        <w:rPr>
          <w:b/>
          <w:caps/>
          <w:color w:val="000000"/>
          <w:sz w:val="22"/>
          <w:szCs w:val="22"/>
          <w:lang w:val="lt-LT"/>
        </w:rPr>
        <w:tab/>
      </w:r>
      <w:r w:rsidR="007C2871" w:rsidRPr="0069569E">
        <w:rPr>
          <w:b/>
          <w:sz w:val="22"/>
          <w:lang w:val="lt-LT" w:eastAsia="lt-LT"/>
        </w:rPr>
        <w:t xml:space="preserve">REGISTRACIJOS PAŽYMĖJIMO </w:t>
      </w:r>
      <w:r w:rsidR="007C2871" w:rsidRPr="0069569E">
        <w:rPr>
          <w:b/>
          <w:caps/>
          <w:color w:val="000000"/>
          <w:sz w:val="22"/>
          <w:szCs w:val="22"/>
          <w:lang w:val="lt-LT"/>
        </w:rPr>
        <w:t>numeris (-IAI)</w:t>
      </w:r>
    </w:p>
    <w:p w14:paraId="772F455D" w14:textId="77777777" w:rsidR="00017499" w:rsidRPr="0069569E" w:rsidRDefault="00017499" w:rsidP="0069559E">
      <w:pPr>
        <w:ind w:left="567" w:hanging="567"/>
        <w:rPr>
          <w:color w:val="000000"/>
          <w:sz w:val="22"/>
          <w:szCs w:val="22"/>
          <w:lang w:val="lt-LT"/>
        </w:rPr>
      </w:pPr>
    </w:p>
    <w:p w14:paraId="6B850661" w14:textId="56D3FC38" w:rsidR="00017499" w:rsidRPr="0069569E" w:rsidRDefault="00017499" w:rsidP="0069559E">
      <w:pPr>
        <w:rPr>
          <w:sz w:val="22"/>
          <w:szCs w:val="22"/>
          <w:shd w:val="clear" w:color="auto" w:fill="D9D9D9"/>
          <w:lang w:val="lt-LT"/>
        </w:rPr>
      </w:pPr>
      <w:r w:rsidRPr="0069569E">
        <w:rPr>
          <w:color w:val="000000"/>
          <w:sz w:val="22"/>
          <w:szCs w:val="22"/>
          <w:lang w:val="lt-LT"/>
        </w:rPr>
        <w:t>EU/1/95/001/034</w:t>
      </w:r>
      <w:r w:rsidRPr="0069569E">
        <w:rPr>
          <w:color w:val="000000"/>
          <w:sz w:val="22"/>
          <w:szCs w:val="22"/>
          <w:lang w:val="lt-LT"/>
        </w:rPr>
        <w:tab/>
      </w:r>
      <w:r w:rsidRPr="0069569E">
        <w:rPr>
          <w:sz w:val="22"/>
          <w:szCs w:val="22"/>
          <w:shd w:val="clear" w:color="auto" w:fill="D9D9D9"/>
          <w:lang w:val="lt-LT"/>
        </w:rPr>
        <w:t>injekcinis tirpalas užpild</w:t>
      </w:r>
      <w:r w:rsidR="00687B56" w:rsidRPr="0069569E">
        <w:rPr>
          <w:sz w:val="22"/>
          <w:szCs w:val="22"/>
          <w:shd w:val="clear" w:color="auto" w:fill="D9D9D9"/>
          <w:lang w:val="lt-LT"/>
        </w:rPr>
        <w:t>yt</w:t>
      </w:r>
      <w:r w:rsidR="002F555B" w:rsidRPr="0069569E">
        <w:rPr>
          <w:sz w:val="22"/>
          <w:szCs w:val="22"/>
          <w:shd w:val="clear" w:color="auto" w:fill="D9D9D9"/>
          <w:lang w:val="lt-LT"/>
        </w:rPr>
        <w:t xml:space="preserve">ame </w:t>
      </w:r>
      <w:proofErr w:type="spellStart"/>
      <w:r w:rsidRPr="0069569E">
        <w:rPr>
          <w:sz w:val="22"/>
          <w:szCs w:val="22"/>
          <w:shd w:val="clear" w:color="auto" w:fill="D9D9D9"/>
          <w:lang w:val="lt-LT"/>
        </w:rPr>
        <w:t>švirkšti</w:t>
      </w:r>
      <w:r w:rsidR="002F555B" w:rsidRPr="0069569E">
        <w:rPr>
          <w:sz w:val="22"/>
          <w:szCs w:val="22"/>
          <w:shd w:val="clear" w:color="auto" w:fill="D9D9D9"/>
          <w:lang w:val="lt-LT"/>
        </w:rPr>
        <w:t>klyje</w:t>
      </w:r>
      <w:proofErr w:type="spellEnd"/>
    </w:p>
    <w:p w14:paraId="6952B258" w14:textId="1D7FC278" w:rsidR="00017499" w:rsidRPr="0069569E" w:rsidRDefault="00B66359" w:rsidP="0069559E">
      <w:pPr>
        <w:ind w:left="1134" w:firstLine="567"/>
        <w:rPr>
          <w:sz w:val="22"/>
          <w:szCs w:val="22"/>
          <w:shd w:val="clear" w:color="auto" w:fill="D9D9D9"/>
          <w:lang w:val="lt-LT"/>
        </w:rPr>
      </w:pPr>
      <w:r w:rsidRPr="0069569E">
        <w:rPr>
          <w:sz w:val="22"/>
          <w:szCs w:val="22"/>
          <w:shd w:val="clear" w:color="auto" w:fill="D9D9D9"/>
          <w:lang w:val="lt-LT"/>
        </w:rPr>
        <w:t>12</w:t>
      </w:r>
      <w:r w:rsidR="00017499" w:rsidRPr="0069569E">
        <w:rPr>
          <w:sz w:val="22"/>
          <w:szCs w:val="22"/>
          <w:shd w:val="clear" w:color="auto" w:fill="D9D9D9"/>
          <w:lang w:val="lt-LT"/>
        </w:rPr>
        <w:t> adat</w:t>
      </w:r>
      <w:r w:rsidR="006E4989" w:rsidRPr="0069569E">
        <w:rPr>
          <w:sz w:val="22"/>
          <w:szCs w:val="22"/>
          <w:shd w:val="clear" w:color="auto" w:fill="D9D9D9"/>
          <w:lang w:val="lt-LT"/>
        </w:rPr>
        <w:t>ų</w:t>
      </w:r>
    </w:p>
    <w:p w14:paraId="2490C498" w14:textId="77777777" w:rsidR="00017499" w:rsidRPr="0069569E" w:rsidRDefault="00017499" w:rsidP="0069559E">
      <w:pPr>
        <w:ind w:left="567" w:hanging="567"/>
        <w:rPr>
          <w:color w:val="000000"/>
          <w:sz w:val="22"/>
          <w:szCs w:val="22"/>
          <w:lang w:val="lt-LT"/>
        </w:rPr>
      </w:pPr>
    </w:p>
    <w:p w14:paraId="60D2C0E6" w14:textId="77777777" w:rsidR="00017499" w:rsidRPr="0069569E" w:rsidRDefault="00017499" w:rsidP="0069559E">
      <w:pPr>
        <w:ind w:left="567" w:hanging="567"/>
        <w:rPr>
          <w:color w:val="000000"/>
          <w:sz w:val="22"/>
          <w:szCs w:val="22"/>
          <w:lang w:val="lt-LT"/>
        </w:rPr>
      </w:pPr>
    </w:p>
    <w:p w14:paraId="103F34EA"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13.</w:t>
      </w:r>
      <w:r w:rsidRPr="0069569E">
        <w:rPr>
          <w:b/>
          <w:caps/>
          <w:color w:val="000000"/>
          <w:sz w:val="22"/>
          <w:szCs w:val="22"/>
          <w:lang w:val="lt-LT"/>
        </w:rPr>
        <w:tab/>
        <w:t>serijos numeris</w:t>
      </w:r>
    </w:p>
    <w:p w14:paraId="63DDA410" w14:textId="77777777" w:rsidR="00017499" w:rsidRPr="0069569E" w:rsidRDefault="00017499" w:rsidP="0069559E">
      <w:pPr>
        <w:ind w:left="567" w:hanging="567"/>
        <w:rPr>
          <w:color w:val="000000"/>
          <w:sz w:val="22"/>
          <w:szCs w:val="22"/>
          <w:lang w:val="lt-LT"/>
        </w:rPr>
      </w:pPr>
    </w:p>
    <w:p w14:paraId="48EBD659"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Serija</w:t>
      </w:r>
    </w:p>
    <w:p w14:paraId="1A8AFAB0" w14:textId="77777777" w:rsidR="00017499" w:rsidRPr="0069569E" w:rsidRDefault="00017499" w:rsidP="0069559E">
      <w:pPr>
        <w:ind w:left="567" w:hanging="567"/>
        <w:rPr>
          <w:color w:val="000000"/>
          <w:sz w:val="22"/>
          <w:szCs w:val="22"/>
          <w:lang w:val="lt-LT"/>
        </w:rPr>
      </w:pPr>
    </w:p>
    <w:p w14:paraId="60BFEA0F" w14:textId="77777777" w:rsidR="00017499" w:rsidRPr="0069569E" w:rsidRDefault="00017499" w:rsidP="0069559E">
      <w:pPr>
        <w:ind w:left="567" w:hanging="567"/>
        <w:rPr>
          <w:color w:val="000000"/>
          <w:sz w:val="22"/>
          <w:szCs w:val="22"/>
          <w:lang w:val="lt-LT"/>
        </w:rPr>
      </w:pPr>
    </w:p>
    <w:p w14:paraId="3D831D29"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14.</w:t>
      </w:r>
      <w:r w:rsidRPr="0069569E">
        <w:rPr>
          <w:b/>
          <w:caps/>
          <w:color w:val="000000"/>
          <w:sz w:val="22"/>
          <w:szCs w:val="22"/>
          <w:lang w:val="lt-LT"/>
        </w:rPr>
        <w:tab/>
      </w:r>
      <w:r w:rsidRPr="0069569E">
        <w:rPr>
          <w:b/>
          <w:color w:val="000000"/>
          <w:sz w:val="22"/>
          <w:szCs w:val="22"/>
          <w:lang w:val="lt-LT"/>
        </w:rPr>
        <w:t>PARDAVIMO (IŠDAVIMO)</w:t>
      </w:r>
      <w:r w:rsidRPr="0069569E">
        <w:rPr>
          <w:b/>
          <w:caps/>
          <w:color w:val="000000"/>
          <w:sz w:val="22"/>
          <w:szCs w:val="22"/>
          <w:lang w:val="lt-LT"/>
        </w:rPr>
        <w:t xml:space="preserve"> tvarka</w:t>
      </w:r>
    </w:p>
    <w:p w14:paraId="6A029452" w14:textId="77777777" w:rsidR="00017499" w:rsidRPr="0069569E" w:rsidRDefault="00017499" w:rsidP="0069559E">
      <w:pPr>
        <w:ind w:left="567" w:hanging="567"/>
        <w:rPr>
          <w:color w:val="000000"/>
          <w:sz w:val="22"/>
          <w:szCs w:val="22"/>
          <w:lang w:val="lt-LT"/>
        </w:rPr>
      </w:pPr>
    </w:p>
    <w:p w14:paraId="3C4D6457" w14:textId="77777777" w:rsidR="00017499" w:rsidRPr="0069569E" w:rsidRDefault="00017499" w:rsidP="0069559E">
      <w:pPr>
        <w:ind w:left="567" w:hanging="567"/>
        <w:rPr>
          <w:color w:val="000000"/>
          <w:sz w:val="22"/>
          <w:szCs w:val="22"/>
          <w:lang w:val="lt-LT"/>
        </w:rPr>
      </w:pPr>
    </w:p>
    <w:p w14:paraId="000F26F7"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15.</w:t>
      </w:r>
      <w:r w:rsidRPr="0069569E">
        <w:rPr>
          <w:b/>
          <w:caps/>
          <w:color w:val="000000"/>
          <w:sz w:val="22"/>
          <w:szCs w:val="22"/>
          <w:lang w:val="lt-LT"/>
        </w:rPr>
        <w:tab/>
        <w:t>vartojimo instrukcijA</w:t>
      </w:r>
    </w:p>
    <w:p w14:paraId="60567E89" w14:textId="77777777" w:rsidR="00017499" w:rsidRPr="0069569E" w:rsidRDefault="00017499" w:rsidP="0069559E">
      <w:pPr>
        <w:rPr>
          <w:color w:val="000000"/>
          <w:sz w:val="22"/>
          <w:szCs w:val="22"/>
          <w:lang w:val="lt-LT"/>
        </w:rPr>
      </w:pPr>
    </w:p>
    <w:p w14:paraId="71413F6F" w14:textId="77777777" w:rsidR="00017499" w:rsidRPr="0069569E" w:rsidRDefault="00017499" w:rsidP="0069559E">
      <w:pPr>
        <w:rPr>
          <w:color w:val="000000"/>
          <w:sz w:val="22"/>
          <w:szCs w:val="22"/>
          <w:lang w:val="lt-LT"/>
        </w:rPr>
      </w:pPr>
    </w:p>
    <w:p w14:paraId="6F2B81DA"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16.</w:t>
      </w:r>
      <w:r w:rsidRPr="0069569E">
        <w:rPr>
          <w:b/>
          <w:caps/>
          <w:color w:val="000000"/>
          <w:sz w:val="22"/>
          <w:szCs w:val="22"/>
          <w:lang w:val="lt-LT"/>
        </w:rPr>
        <w:tab/>
        <w:t>INFORMACIJA BRAILIO RAŠTU</w:t>
      </w:r>
    </w:p>
    <w:p w14:paraId="73218433" w14:textId="77777777" w:rsidR="00017499" w:rsidRPr="0069569E" w:rsidRDefault="00017499" w:rsidP="0069559E">
      <w:pPr>
        <w:keepNext/>
        <w:rPr>
          <w:color w:val="000000"/>
          <w:sz w:val="22"/>
          <w:szCs w:val="22"/>
          <w:lang w:val="lt-LT"/>
        </w:rPr>
      </w:pPr>
    </w:p>
    <w:p w14:paraId="67D98A0B" w14:textId="77777777" w:rsidR="00017499" w:rsidRPr="0069569E" w:rsidRDefault="00017499" w:rsidP="0069559E">
      <w:pPr>
        <w:rPr>
          <w:bCs/>
          <w:color w:val="000000"/>
          <w:sz w:val="22"/>
          <w:szCs w:val="22"/>
          <w:lang w:val="lt-LT"/>
        </w:rPr>
      </w:pPr>
      <w:proofErr w:type="spellStart"/>
      <w:r w:rsidRPr="0069569E">
        <w:rPr>
          <w:bCs/>
          <w:color w:val="000000"/>
          <w:sz w:val="22"/>
          <w:szCs w:val="22"/>
          <w:lang w:val="lt-LT"/>
        </w:rPr>
        <w:t>gonal</w:t>
      </w:r>
      <w:proofErr w:type="spellEnd"/>
      <w:r w:rsidRPr="0069569E">
        <w:rPr>
          <w:bCs/>
          <w:color w:val="000000"/>
          <w:sz w:val="22"/>
          <w:szCs w:val="22"/>
          <w:lang w:val="lt-LT"/>
        </w:rPr>
        <w:noBreakHyphen/>
        <w:t>f 450 </w:t>
      </w:r>
      <w:proofErr w:type="spellStart"/>
      <w:r w:rsidRPr="0069569E">
        <w:rPr>
          <w:bCs/>
          <w:color w:val="000000"/>
          <w:sz w:val="22"/>
          <w:szCs w:val="22"/>
          <w:lang w:val="lt-LT"/>
        </w:rPr>
        <w:t>tv</w:t>
      </w:r>
      <w:proofErr w:type="spellEnd"/>
      <w:r w:rsidRPr="0069569E">
        <w:rPr>
          <w:bCs/>
          <w:color w:val="000000"/>
          <w:sz w:val="22"/>
          <w:szCs w:val="22"/>
          <w:lang w:val="lt-LT"/>
        </w:rPr>
        <w:t>/0,75 ml</w:t>
      </w:r>
    </w:p>
    <w:p w14:paraId="1F91A908" w14:textId="77777777" w:rsidR="0052664F" w:rsidRPr="0069569E" w:rsidRDefault="0052664F" w:rsidP="0069559E">
      <w:pPr>
        <w:rPr>
          <w:color w:val="000000"/>
          <w:sz w:val="22"/>
          <w:szCs w:val="22"/>
          <w:lang w:val="lt-LT"/>
        </w:rPr>
      </w:pPr>
    </w:p>
    <w:p w14:paraId="320E5400" w14:textId="77777777" w:rsidR="0052664F" w:rsidRPr="0069569E" w:rsidRDefault="0052664F" w:rsidP="0069559E">
      <w:pPr>
        <w:tabs>
          <w:tab w:val="left" w:pos="567"/>
        </w:tabs>
        <w:overflowPunct/>
        <w:autoSpaceDE/>
        <w:autoSpaceDN/>
        <w:adjustRightInd/>
        <w:textAlignment w:val="auto"/>
        <w:rPr>
          <w:color w:val="000000"/>
          <w:sz w:val="22"/>
          <w:szCs w:val="22"/>
          <w:shd w:val="clear" w:color="auto" w:fill="CCCCCC"/>
          <w:lang w:val="lt-LT" w:eastAsia="lt-LT"/>
        </w:rPr>
      </w:pPr>
    </w:p>
    <w:p w14:paraId="6AB95166" w14:textId="16A44955" w:rsidR="0052664F" w:rsidRPr="0069569E" w:rsidRDefault="0052664F"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17.</w:t>
      </w:r>
      <w:r w:rsidRPr="0069569E">
        <w:rPr>
          <w:b/>
          <w:caps/>
          <w:color w:val="000000"/>
          <w:sz w:val="22"/>
          <w:szCs w:val="22"/>
          <w:lang w:val="lt-LT"/>
        </w:rPr>
        <w:tab/>
        <w:t>UNIKALUS IDENTIFIKATORIUS – 2D BRŪKŠNINIS KODAS</w:t>
      </w:r>
    </w:p>
    <w:p w14:paraId="6274A83E" w14:textId="77777777" w:rsidR="0052664F" w:rsidRPr="0069569E" w:rsidRDefault="0052664F" w:rsidP="0069559E">
      <w:pPr>
        <w:keepNext/>
        <w:overflowPunct/>
        <w:autoSpaceDE/>
        <w:autoSpaceDN/>
        <w:adjustRightInd/>
        <w:textAlignment w:val="auto"/>
        <w:rPr>
          <w:color w:val="000000"/>
          <w:sz w:val="22"/>
          <w:lang w:val="lt-LT" w:eastAsia="lt-LT"/>
        </w:rPr>
      </w:pPr>
    </w:p>
    <w:p w14:paraId="30674BD5" w14:textId="77777777" w:rsidR="0052664F" w:rsidRPr="0069569E" w:rsidRDefault="0052664F" w:rsidP="0069559E">
      <w:pPr>
        <w:tabs>
          <w:tab w:val="left" w:pos="567"/>
        </w:tabs>
        <w:overflowPunct/>
        <w:autoSpaceDE/>
        <w:autoSpaceDN/>
        <w:adjustRightInd/>
        <w:textAlignment w:val="auto"/>
        <w:rPr>
          <w:color w:val="000000"/>
          <w:sz w:val="22"/>
          <w:szCs w:val="22"/>
          <w:shd w:val="clear" w:color="auto" w:fill="CCCCCC"/>
          <w:lang w:val="lt-LT" w:eastAsia="lt-LT"/>
        </w:rPr>
      </w:pPr>
      <w:r w:rsidRPr="0069569E">
        <w:rPr>
          <w:color w:val="000000"/>
          <w:sz w:val="22"/>
          <w:shd w:val="clear" w:color="auto" w:fill="D9D9D9"/>
          <w:lang w:val="lt-LT" w:eastAsia="lt-LT"/>
        </w:rPr>
        <w:t>2D brūkšninis kodas su nurodytu unikaliu identifikatoriumi.</w:t>
      </w:r>
    </w:p>
    <w:p w14:paraId="05D50725" w14:textId="77777777" w:rsidR="0052664F" w:rsidRPr="0069569E" w:rsidRDefault="0052664F" w:rsidP="0069559E">
      <w:pPr>
        <w:tabs>
          <w:tab w:val="left" w:pos="567"/>
        </w:tabs>
        <w:overflowPunct/>
        <w:autoSpaceDE/>
        <w:autoSpaceDN/>
        <w:adjustRightInd/>
        <w:textAlignment w:val="auto"/>
        <w:rPr>
          <w:color w:val="000000"/>
          <w:sz w:val="22"/>
          <w:szCs w:val="22"/>
          <w:shd w:val="clear" w:color="auto" w:fill="CCCCCC"/>
          <w:lang w:val="lt-LT" w:eastAsia="lt-LT"/>
        </w:rPr>
      </w:pPr>
    </w:p>
    <w:p w14:paraId="587FC4F9" w14:textId="77777777" w:rsidR="0052664F" w:rsidRPr="0069569E" w:rsidRDefault="0052664F" w:rsidP="0069559E">
      <w:pPr>
        <w:tabs>
          <w:tab w:val="left" w:pos="567"/>
        </w:tabs>
        <w:overflowPunct/>
        <w:autoSpaceDE/>
        <w:autoSpaceDN/>
        <w:adjustRightInd/>
        <w:textAlignment w:val="auto"/>
        <w:rPr>
          <w:color w:val="000000"/>
          <w:sz w:val="22"/>
          <w:szCs w:val="22"/>
          <w:shd w:val="clear" w:color="auto" w:fill="CCCCCC"/>
          <w:lang w:val="lt-LT" w:eastAsia="lt-LT"/>
        </w:rPr>
      </w:pPr>
    </w:p>
    <w:p w14:paraId="38B45694" w14:textId="77777777" w:rsidR="0052664F" w:rsidRPr="0069569E" w:rsidRDefault="0052664F"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18.</w:t>
      </w:r>
      <w:r w:rsidRPr="0069569E">
        <w:rPr>
          <w:b/>
          <w:caps/>
          <w:color w:val="000000"/>
          <w:sz w:val="22"/>
          <w:szCs w:val="22"/>
          <w:lang w:val="lt-LT"/>
        </w:rPr>
        <w:tab/>
        <w:t>UNIKALUS IDENTIFIKATORIUS – ŽMONĖMS SUPRANTAMI DUOMENYS</w:t>
      </w:r>
    </w:p>
    <w:p w14:paraId="796A4899" w14:textId="77777777" w:rsidR="0052664F" w:rsidRPr="0069569E" w:rsidRDefault="0052664F" w:rsidP="0069559E">
      <w:pPr>
        <w:keepNext/>
        <w:overflowPunct/>
        <w:autoSpaceDE/>
        <w:autoSpaceDN/>
        <w:adjustRightInd/>
        <w:textAlignment w:val="auto"/>
        <w:rPr>
          <w:color w:val="000000"/>
          <w:sz w:val="22"/>
          <w:lang w:val="lt-LT" w:eastAsia="lt-LT"/>
        </w:rPr>
      </w:pPr>
    </w:p>
    <w:p w14:paraId="7D7017CE" w14:textId="3D2B640A" w:rsidR="003F6163" w:rsidRPr="0069569E" w:rsidRDefault="003F6163" w:rsidP="003F6163">
      <w:pPr>
        <w:keepNext/>
        <w:tabs>
          <w:tab w:val="left" w:pos="567"/>
        </w:tabs>
        <w:overflowPunct/>
        <w:autoSpaceDE/>
        <w:autoSpaceDN/>
        <w:adjustRightInd/>
        <w:textAlignment w:val="auto"/>
        <w:rPr>
          <w:color w:val="000000"/>
          <w:sz w:val="22"/>
          <w:szCs w:val="22"/>
          <w:lang w:val="lt-LT" w:eastAsia="lt-LT"/>
        </w:rPr>
      </w:pPr>
      <w:r w:rsidRPr="0069569E">
        <w:rPr>
          <w:color w:val="000000"/>
          <w:sz w:val="22"/>
          <w:lang w:val="lt-LT" w:eastAsia="lt-LT"/>
        </w:rPr>
        <w:t>PC</w:t>
      </w:r>
    </w:p>
    <w:p w14:paraId="504E2E59" w14:textId="44A9A1A2" w:rsidR="003F6163" w:rsidRPr="0069569E" w:rsidRDefault="003F6163" w:rsidP="003F6163">
      <w:pPr>
        <w:keepNext/>
        <w:tabs>
          <w:tab w:val="left" w:pos="567"/>
        </w:tabs>
        <w:overflowPunct/>
        <w:autoSpaceDE/>
        <w:autoSpaceDN/>
        <w:adjustRightInd/>
        <w:textAlignment w:val="auto"/>
        <w:rPr>
          <w:color w:val="000000"/>
          <w:sz w:val="22"/>
          <w:szCs w:val="22"/>
          <w:lang w:val="lt-LT" w:eastAsia="lt-LT"/>
        </w:rPr>
      </w:pPr>
      <w:r w:rsidRPr="0069569E">
        <w:rPr>
          <w:color w:val="000000"/>
          <w:sz w:val="22"/>
          <w:lang w:val="lt-LT" w:eastAsia="lt-LT"/>
        </w:rPr>
        <w:t>SN</w:t>
      </w:r>
    </w:p>
    <w:p w14:paraId="6254F78D" w14:textId="3AAAA110" w:rsidR="003F6163" w:rsidRPr="0069569E" w:rsidRDefault="003F6163" w:rsidP="003F6163">
      <w:pPr>
        <w:rPr>
          <w:color w:val="000000"/>
          <w:sz w:val="22"/>
          <w:lang w:val="lt-LT" w:eastAsia="lt-LT"/>
        </w:rPr>
      </w:pPr>
      <w:r w:rsidRPr="0069569E">
        <w:rPr>
          <w:color w:val="000000"/>
          <w:sz w:val="22"/>
          <w:lang w:val="lt-LT" w:eastAsia="lt-LT"/>
        </w:rPr>
        <w:t>NN</w:t>
      </w:r>
    </w:p>
    <w:p w14:paraId="70A9D9A6" w14:textId="77777777" w:rsidR="00017499" w:rsidRPr="0069569E" w:rsidRDefault="00F74400"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bCs/>
          <w:color w:val="000000"/>
          <w:sz w:val="22"/>
          <w:szCs w:val="22"/>
          <w:lang w:val="lt-LT"/>
        </w:rPr>
        <w:br w:type="page"/>
      </w:r>
      <w:r w:rsidR="00017499" w:rsidRPr="0069569E">
        <w:rPr>
          <w:b/>
          <w:caps/>
          <w:color w:val="000000"/>
          <w:sz w:val="22"/>
          <w:szCs w:val="22"/>
          <w:lang w:val="lt-LT"/>
        </w:rPr>
        <w:lastRenderedPageBreak/>
        <w:t>INFORMACIJA ANT ŠVIRKŠTI</w:t>
      </w:r>
      <w:r w:rsidR="002F555B" w:rsidRPr="0069569E">
        <w:rPr>
          <w:b/>
          <w:caps/>
          <w:color w:val="000000"/>
          <w:sz w:val="22"/>
          <w:szCs w:val="22"/>
          <w:lang w:val="lt-LT"/>
        </w:rPr>
        <w:t>KLIO</w:t>
      </w:r>
    </w:p>
    <w:p w14:paraId="3F0FB80E" w14:textId="77777777" w:rsidR="00525295" w:rsidRPr="0069569E" w:rsidRDefault="00525295"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p>
    <w:p w14:paraId="5914C993" w14:textId="77777777" w:rsidR="00525295" w:rsidRPr="0069569E" w:rsidRDefault="00525295"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b/>
          <w:color w:val="000000"/>
          <w:sz w:val="22"/>
          <w:szCs w:val="22"/>
          <w:lang w:val="lt-LT"/>
        </w:rPr>
        <w:t>GONAL</w:t>
      </w:r>
      <w:r w:rsidRPr="0069569E">
        <w:rPr>
          <w:b/>
          <w:color w:val="000000"/>
          <w:sz w:val="22"/>
          <w:szCs w:val="22"/>
          <w:lang w:val="lt-LT"/>
        </w:rPr>
        <w:noBreakHyphen/>
        <w:t>f 450 TV/0,75 ml ŠVIRKŠTIKLIS, LIPDUKAS</w:t>
      </w:r>
    </w:p>
    <w:p w14:paraId="0D85FA1A" w14:textId="77777777" w:rsidR="00017499" w:rsidRPr="0069569E" w:rsidRDefault="00017499" w:rsidP="0069559E">
      <w:pPr>
        <w:pStyle w:val="BodyText"/>
        <w:rPr>
          <w:color w:val="000000"/>
          <w:szCs w:val="22"/>
          <w:lang w:val="lt-LT"/>
        </w:rPr>
      </w:pPr>
    </w:p>
    <w:p w14:paraId="67D867EC" w14:textId="0C584BAD" w:rsidR="00017499" w:rsidRPr="0069569E" w:rsidRDefault="00017499" w:rsidP="0069559E">
      <w:pPr>
        <w:rPr>
          <w:i/>
          <w:iCs/>
          <w:sz w:val="22"/>
          <w:szCs w:val="22"/>
          <w:lang w:val="lt-LT"/>
        </w:rPr>
      </w:pPr>
      <w:r w:rsidRPr="0069569E">
        <w:rPr>
          <w:i/>
          <w:iCs/>
          <w:sz w:val="22"/>
          <w:szCs w:val="22"/>
          <w:shd w:val="clear" w:color="auto" w:fill="D9D9D9"/>
          <w:lang w:val="lt-LT"/>
        </w:rPr>
        <w:t>Pridėtas lipdukas, kad pacientas galėtų užrašyti pirmojo pavartojimo datą.</w:t>
      </w:r>
    </w:p>
    <w:p w14:paraId="7417B694" w14:textId="77777777" w:rsidR="00017499" w:rsidRPr="0069569E" w:rsidRDefault="00017499" w:rsidP="0069559E">
      <w:pPr>
        <w:rPr>
          <w:color w:val="000000"/>
          <w:sz w:val="22"/>
          <w:szCs w:val="22"/>
          <w:lang w:val="lt-LT"/>
        </w:rPr>
      </w:pPr>
    </w:p>
    <w:p w14:paraId="4CC4308B" w14:textId="449BB25C" w:rsidR="00525295" w:rsidRPr="0069569E" w:rsidRDefault="00D630E2" w:rsidP="0069559E">
      <w:pPr>
        <w:rPr>
          <w:color w:val="000000"/>
          <w:sz w:val="22"/>
          <w:szCs w:val="22"/>
          <w:lang w:val="lt-LT"/>
        </w:rPr>
      </w:pPr>
      <w:r w:rsidRPr="0069569E">
        <w:rPr>
          <w:noProof/>
          <w:lang w:val="lt-LT" w:eastAsia="lt-LT"/>
        </w:rPr>
        <w:drawing>
          <wp:inline distT="0" distB="0" distL="0" distR="0" wp14:anchorId="45523EC5" wp14:editId="3963CC26">
            <wp:extent cx="1931035" cy="1617345"/>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1D872A2D" w14:textId="77777777" w:rsidR="00017499" w:rsidRPr="0069569E" w:rsidRDefault="00017499" w:rsidP="0069559E">
      <w:pPr>
        <w:pBdr>
          <w:top w:val="single" w:sz="4" w:space="1" w:color="auto"/>
          <w:left w:val="single" w:sz="4" w:space="4" w:color="auto"/>
          <w:bottom w:val="single" w:sz="4" w:space="1" w:color="auto"/>
          <w:right w:val="single" w:sz="4" w:space="4" w:color="auto"/>
        </w:pBdr>
        <w:rPr>
          <w:b/>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 xml:space="preserve">Minimali informacija ant mažų </w:t>
      </w:r>
      <w:r w:rsidRPr="0069569E">
        <w:rPr>
          <w:b/>
          <w:color w:val="000000"/>
          <w:sz w:val="22"/>
          <w:szCs w:val="22"/>
          <w:lang w:val="lt-LT"/>
        </w:rPr>
        <w:t>VIDINIŲ</w:t>
      </w:r>
      <w:r w:rsidRPr="0069569E">
        <w:rPr>
          <w:color w:val="000000"/>
          <w:sz w:val="22"/>
          <w:szCs w:val="22"/>
          <w:lang w:val="lt-LT"/>
        </w:rPr>
        <w:t xml:space="preserve"> </w:t>
      </w:r>
      <w:r w:rsidRPr="0069569E">
        <w:rPr>
          <w:b/>
          <w:caps/>
          <w:color w:val="000000"/>
          <w:sz w:val="22"/>
          <w:szCs w:val="22"/>
          <w:lang w:val="lt-LT"/>
        </w:rPr>
        <w:t>pakuočių</w:t>
      </w:r>
    </w:p>
    <w:p w14:paraId="6569C67B" w14:textId="77777777" w:rsidR="00790961" w:rsidRPr="0069569E" w:rsidRDefault="00790961" w:rsidP="0069559E">
      <w:pPr>
        <w:pBdr>
          <w:top w:val="single" w:sz="4" w:space="1" w:color="auto"/>
          <w:left w:val="single" w:sz="4" w:space="4" w:color="auto"/>
          <w:bottom w:val="single" w:sz="4" w:space="1" w:color="auto"/>
          <w:right w:val="single" w:sz="4" w:space="4" w:color="auto"/>
        </w:pBdr>
        <w:rPr>
          <w:b/>
          <w:color w:val="000000"/>
          <w:sz w:val="22"/>
          <w:szCs w:val="22"/>
          <w:lang w:val="lt-LT"/>
        </w:rPr>
      </w:pPr>
    </w:p>
    <w:p w14:paraId="25F03720" w14:textId="2237058F" w:rsidR="00017499" w:rsidRPr="0069569E" w:rsidRDefault="00017499"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b/>
          <w:color w:val="000000"/>
          <w:sz w:val="22"/>
          <w:szCs w:val="22"/>
          <w:lang w:val="lt-LT"/>
        </w:rPr>
        <w:t>GONAL</w:t>
      </w:r>
      <w:r w:rsidRPr="0069569E">
        <w:rPr>
          <w:b/>
          <w:color w:val="000000"/>
          <w:sz w:val="22"/>
          <w:szCs w:val="22"/>
          <w:lang w:val="lt-LT"/>
        </w:rPr>
        <w:noBreakHyphen/>
        <w:t xml:space="preserve">f 450 TV/0,75 ML </w:t>
      </w:r>
      <w:r w:rsidR="00320974" w:rsidRPr="0069569E">
        <w:rPr>
          <w:b/>
          <w:color w:val="000000"/>
          <w:sz w:val="22"/>
          <w:szCs w:val="22"/>
          <w:lang w:val="lt-LT"/>
        </w:rPr>
        <w:t>ŠVIRKŠTI</w:t>
      </w:r>
      <w:r w:rsidR="002F555B" w:rsidRPr="0069569E">
        <w:rPr>
          <w:b/>
          <w:color w:val="000000"/>
          <w:sz w:val="22"/>
          <w:szCs w:val="22"/>
          <w:lang w:val="lt-LT"/>
        </w:rPr>
        <w:t>KLIS</w:t>
      </w:r>
      <w:r w:rsidR="00320974" w:rsidRPr="0069569E">
        <w:rPr>
          <w:b/>
          <w:color w:val="000000"/>
          <w:sz w:val="22"/>
          <w:szCs w:val="22"/>
          <w:lang w:val="lt-LT"/>
        </w:rPr>
        <w:t xml:space="preserve">, </w:t>
      </w:r>
      <w:r w:rsidRPr="0069569E">
        <w:rPr>
          <w:b/>
          <w:color w:val="000000"/>
          <w:sz w:val="22"/>
          <w:szCs w:val="22"/>
          <w:lang w:val="lt-LT"/>
        </w:rPr>
        <w:t>ŠVIRKŠTI</w:t>
      </w:r>
      <w:r w:rsidR="002F555B" w:rsidRPr="0069569E">
        <w:rPr>
          <w:b/>
          <w:color w:val="000000"/>
          <w:sz w:val="22"/>
          <w:szCs w:val="22"/>
          <w:lang w:val="lt-LT"/>
        </w:rPr>
        <w:t>KLIO</w:t>
      </w:r>
      <w:r w:rsidRPr="0069569E">
        <w:rPr>
          <w:b/>
          <w:color w:val="000000"/>
          <w:sz w:val="22"/>
          <w:szCs w:val="22"/>
          <w:lang w:val="lt-LT"/>
        </w:rPr>
        <w:t xml:space="preserve"> ETIKETĖ</w:t>
      </w:r>
    </w:p>
    <w:p w14:paraId="0B7F8352" w14:textId="77777777" w:rsidR="00017499" w:rsidRPr="0069569E" w:rsidRDefault="00017499" w:rsidP="0069559E">
      <w:pPr>
        <w:ind w:left="567" w:hanging="567"/>
        <w:rPr>
          <w:caps/>
          <w:color w:val="000000"/>
          <w:sz w:val="22"/>
          <w:szCs w:val="22"/>
          <w:lang w:val="lt-LT"/>
        </w:rPr>
      </w:pPr>
    </w:p>
    <w:p w14:paraId="35DD9936" w14:textId="77777777" w:rsidR="00017499" w:rsidRPr="0069569E" w:rsidRDefault="00017499" w:rsidP="0069559E">
      <w:pPr>
        <w:ind w:left="567" w:hanging="567"/>
        <w:rPr>
          <w:caps/>
          <w:color w:val="000000"/>
          <w:sz w:val="22"/>
          <w:szCs w:val="22"/>
          <w:lang w:val="lt-LT"/>
        </w:rPr>
      </w:pPr>
    </w:p>
    <w:p w14:paraId="114B7DD8"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 ir vartojimo būdas (-ai)</w:t>
      </w:r>
    </w:p>
    <w:p w14:paraId="1827770D" w14:textId="77777777" w:rsidR="00017499" w:rsidRPr="0069569E" w:rsidRDefault="00017499" w:rsidP="0069559E">
      <w:pPr>
        <w:ind w:left="567" w:hanging="567"/>
        <w:rPr>
          <w:color w:val="000000"/>
          <w:sz w:val="22"/>
          <w:szCs w:val="22"/>
          <w:lang w:val="lt-LT"/>
        </w:rPr>
      </w:pPr>
    </w:p>
    <w:p w14:paraId="3D0EEE50" w14:textId="33DD0156" w:rsidR="00017499" w:rsidRPr="0069569E" w:rsidRDefault="00017499" w:rsidP="0069559E">
      <w:pPr>
        <w:tabs>
          <w:tab w:val="left" w:pos="4678"/>
          <w:tab w:val="left" w:pos="5245"/>
        </w:tabs>
        <w:rPr>
          <w:color w:val="000000"/>
          <w:sz w:val="22"/>
          <w:szCs w:val="22"/>
          <w:lang w:val="lt-LT"/>
        </w:rPr>
      </w:pPr>
      <w:r w:rsidRPr="0069569E">
        <w:rPr>
          <w:color w:val="000000"/>
          <w:sz w:val="22"/>
          <w:szCs w:val="22"/>
          <w:lang w:val="lt-LT"/>
        </w:rPr>
        <w:t>GONAL</w:t>
      </w:r>
      <w:r w:rsidRPr="0069569E">
        <w:rPr>
          <w:color w:val="000000"/>
          <w:sz w:val="22"/>
          <w:szCs w:val="22"/>
          <w:lang w:val="lt-LT"/>
        </w:rPr>
        <w:noBreakHyphen/>
        <w:t>f 450 TV/0,75 ml injekcinis tirpalas užpildyt</w:t>
      </w:r>
      <w:r w:rsidR="002F555B"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klyje</w:t>
      </w:r>
      <w:proofErr w:type="spellEnd"/>
    </w:p>
    <w:p w14:paraId="00D93C92" w14:textId="40891789" w:rsidR="00017499" w:rsidRPr="0069569E" w:rsidRDefault="003F6163" w:rsidP="0069559E">
      <w:pPr>
        <w:tabs>
          <w:tab w:val="left" w:pos="4678"/>
          <w:tab w:val="left" w:pos="5245"/>
        </w:tabs>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3219BD" w:rsidRPr="0069569E">
        <w:rPr>
          <w:color w:val="000000"/>
          <w:sz w:val="22"/>
          <w:szCs w:val="22"/>
          <w:lang w:val="lt-LT"/>
        </w:rPr>
        <w:t xml:space="preserve"> alfa</w:t>
      </w:r>
    </w:p>
    <w:p w14:paraId="28F567C9" w14:textId="730C7814" w:rsidR="00017499" w:rsidRPr="0069569E" w:rsidRDefault="00525295" w:rsidP="0069559E">
      <w:pPr>
        <w:pStyle w:val="BodyText"/>
        <w:tabs>
          <w:tab w:val="left" w:pos="4678"/>
          <w:tab w:val="left" w:pos="5245"/>
        </w:tabs>
        <w:rPr>
          <w:color w:val="000000"/>
          <w:szCs w:val="22"/>
          <w:lang w:val="lt-LT"/>
        </w:rPr>
      </w:pPr>
      <w:r w:rsidRPr="0069569E">
        <w:rPr>
          <w:color w:val="000000"/>
          <w:szCs w:val="22"/>
          <w:lang w:val="lt-LT"/>
        </w:rPr>
        <w:t>Leisti po oda</w:t>
      </w:r>
    </w:p>
    <w:p w14:paraId="699B4D14" w14:textId="77777777" w:rsidR="00017499" w:rsidRPr="0069569E" w:rsidRDefault="00017499" w:rsidP="0069559E">
      <w:pPr>
        <w:pStyle w:val="BodyText"/>
        <w:tabs>
          <w:tab w:val="left" w:pos="4678"/>
          <w:tab w:val="left" w:pos="5245"/>
        </w:tabs>
        <w:rPr>
          <w:color w:val="000000"/>
          <w:szCs w:val="22"/>
          <w:lang w:val="lt-LT"/>
        </w:rPr>
      </w:pPr>
    </w:p>
    <w:p w14:paraId="05E8F36A" w14:textId="77777777" w:rsidR="00017499" w:rsidRPr="0069569E" w:rsidRDefault="00017499" w:rsidP="0069559E">
      <w:pPr>
        <w:ind w:left="567" w:hanging="567"/>
        <w:rPr>
          <w:color w:val="000000"/>
          <w:sz w:val="22"/>
          <w:szCs w:val="22"/>
          <w:lang w:val="lt-LT"/>
        </w:rPr>
      </w:pPr>
    </w:p>
    <w:p w14:paraId="54CEDDF5"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2.</w:t>
      </w:r>
      <w:r w:rsidRPr="0069569E">
        <w:rPr>
          <w:b/>
          <w:color w:val="000000"/>
          <w:sz w:val="22"/>
          <w:szCs w:val="22"/>
          <w:lang w:val="lt-LT"/>
        </w:rPr>
        <w:tab/>
      </w:r>
      <w:r w:rsidRPr="0069569E">
        <w:rPr>
          <w:b/>
          <w:caps/>
          <w:color w:val="000000"/>
          <w:sz w:val="22"/>
          <w:szCs w:val="22"/>
          <w:lang w:val="lt-LT"/>
        </w:rPr>
        <w:t>vartojimo metodas</w:t>
      </w:r>
    </w:p>
    <w:p w14:paraId="1F25DF8A" w14:textId="77777777" w:rsidR="00017499" w:rsidRPr="0069569E" w:rsidRDefault="00017499" w:rsidP="0069559E">
      <w:pPr>
        <w:ind w:left="567" w:hanging="567"/>
        <w:rPr>
          <w:color w:val="000000"/>
          <w:sz w:val="22"/>
          <w:szCs w:val="22"/>
          <w:lang w:val="lt-LT"/>
        </w:rPr>
      </w:pPr>
    </w:p>
    <w:p w14:paraId="0AFD7B51" w14:textId="77777777" w:rsidR="00017499" w:rsidRPr="0069569E" w:rsidRDefault="00017499" w:rsidP="0069559E">
      <w:pPr>
        <w:ind w:left="567" w:hanging="567"/>
        <w:rPr>
          <w:color w:val="000000"/>
          <w:sz w:val="22"/>
          <w:szCs w:val="22"/>
          <w:lang w:val="lt-LT"/>
        </w:rPr>
      </w:pPr>
    </w:p>
    <w:p w14:paraId="39707F29"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3.</w:t>
      </w:r>
      <w:r w:rsidRPr="0069569E">
        <w:rPr>
          <w:b/>
          <w:color w:val="000000"/>
          <w:sz w:val="22"/>
          <w:szCs w:val="22"/>
          <w:lang w:val="lt-LT"/>
        </w:rPr>
        <w:tab/>
      </w:r>
      <w:r w:rsidRPr="0069569E">
        <w:rPr>
          <w:b/>
          <w:caps/>
          <w:color w:val="000000"/>
          <w:sz w:val="22"/>
          <w:szCs w:val="22"/>
          <w:lang w:val="lt-LT"/>
        </w:rPr>
        <w:t>tinkamumo laikas</w:t>
      </w:r>
    </w:p>
    <w:p w14:paraId="2BCB0C3B" w14:textId="77777777" w:rsidR="00017499" w:rsidRPr="0069569E" w:rsidRDefault="00017499" w:rsidP="0069559E">
      <w:pPr>
        <w:ind w:left="567" w:hanging="567"/>
        <w:rPr>
          <w:color w:val="000000"/>
          <w:sz w:val="22"/>
          <w:szCs w:val="22"/>
          <w:lang w:val="lt-LT"/>
        </w:rPr>
      </w:pPr>
    </w:p>
    <w:p w14:paraId="27A10016" w14:textId="77777777" w:rsidR="00017499" w:rsidRPr="0069569E" w:rsidRDefault="00020DE8" w:rsidP="0069559E">
      <w:pPr>
        <w:ind w:left="567" w:hanging="567"/>
        <w:rPr>
          <w:color w:val="000000"/>
          <w:sz w:val="22"/>
          <w:szCs w:val="22"/>
          <w:lang w:val="lt-LT"/>
        </w:rPr>
      </w:pPr>
      <w:r w:rsidRPr="0069569E">
        <w:rPr>
          <w:color w:val="000000"/>
          <w:sz w:val="22"/>
          <w:szCs w:val="22"/>
          <w:lang w:val="lt-LT"/>
        </w:rPr>
        <w:t>EXP</w:t>
      </w:r>
    </w:p>
    <w:p w14:paraId="668D1EDC"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Tinkamumo laikas po pirmojo pavartojimo: 28 dienos.</w:t>
      </w:r>
    </w:p>
    <w:p w14:paraId="4EE5DA14" w14:textId="77777777" w:rsidR="00017499" w:rsidRPr="0069569E" w:rsidRDefault="00017499" w:rsidP="0069559E">
      <w:pPr>
        <w:ind w:left="567" w:hanging="567"/>
        <w:rPr>
          <w:color w:val="000000"/>
          <w:sz w:val="22"/>
          <w:szCs w:val="22"/>
          <w:lang w:val="lt-LT"/>
        </w:rPr>
      </w:pPr>
    </w:p>
    <w:p w14:paraId="62EC0A47" w14:textId="77777777" w:rsidR="00017499" w:rsidRPr="0069569E" w:rsidRDefault="00017499" w:rsidP="0069559E">
      <w:pPr>
        <w:ind w:left="567" w:hanging="567"/>
        <w:rPr>
          <w:color w:val="000000"/>
          <w:sz w:val="22"/>
          <w:szCs w:val="22"/>
          <w:lang w:val="lt-LT"/>
        </w:rPr>
      </w:pPr>
    </w:p>
    <w:p w14:paraId="14533DE8"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t>serijos numeris</w:t>
      </w:r>
    </w:p>
    <w:p w14:paraId="587AA746" w14:textId="77777777" w:rsidR="00017499" w:rsidRPr="0069569E" w:rsidRDefault="00017499" w:rsidP="0069559E">
      <w:pPr>
        <w:ind w:left="567" w:hanging="567"/>
        <w:rPr>
          <w:color w:val="000000"/>
          <w:sz w:val="22"/>
          <w:szCs w:val="22"/>
          <w:lang w:val="lt-LT"/>
        </w:rPr>
      </w:pPr>
    </w:p>
    <w:p w14:paraId="747018E5" w14:textId="77777777" w:rsidR="00017499" w:rsidRPr="0069569E" w:rsidRDefault="00020DE8" w:rsidP="0069559E">
      <w:pPr>
        <w:ind w:left="567" w:hanging="567"/>
        <w:rPr>
          <w:color w:val="000000"/>
          <w:sz w:val="22"/>
          <w:szCs w:val="22"/>
          <w:lang w:val="lt-LT"/>
        </w:rPr>
      </w:pPr>
      <w:r w:rsidRPr="0069569E">
        <w:rPr>
          <w:color w:val="000000"/>
          <w:sz w:val="22"/>
          <w:szCs w:val="22"/>
          <w:lang w:val="lt-LT"/>
        </w:rPr>
        <w:t>Lot</w:t>
      </w:r>
    </w:p>
    <w:p w14:paraId="0B77FBAF" w14:textId="77777777" w:rsidR="00017499" w:rsidRPr="0069569E" w:rsidRDefault="00017499" w:rsidP="0069559E">
      <w:pPr>
        <w:ind w:left="567" w:hanging="567"/>
        <w:rPr>
          <w:color w:val="000000"/>
          <w:sz w:val="22"/>
          <w:szCs w:val="22"/>
          <w:lang w:val="lt-LT"/>
        </w:rPr>
      </w:pPr>
    </w:p>
    <w:p w14:paraId="14FF3108" w14:textId="77777777" w:rsidR="00017499" w:rsidRPr="0069569E" w:rsidRDefault="00017499" w:rsidP="0069559E">
      <w:pPr>
        <w:ind w:left="567" w:hanging="567"/>
        <w:rPr>
          <w:color w:val="000000"/>
          <w:sz w:val="22"/>
          <w:szCs w:val="22"/>
          <w:lang w:val="lt-LT"/>
        </w:rPr>
      </w:pPr>
    </w:p>
    <w:p w14:paraId="1D08CC30"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r w:rsidRPr="0069569E">
        <w:rPr>
          <w:b/>
          <w:caps/>
          <w:color w:val="000000"/>
          <w:sz w:val="22"/>
          <w:szCs w:val="22"/>
          <w:lang w:val="lt-LT"/>
        </w:rPr>
        <w:t>5.</w:t>
      </w:r>
      <w:r w:rsidRPr="0069569E">
        <w:rPr>
          <w:b/>
          <w:caps/>
          <w:color w:val="000000"/>
          <w:sz w:val="22"/>
          <w:szCs w:val="22"/>
          <w:lang w:val="lt-LT"/>
        </w:rPr>
        <w:tab/>
        <w:t>kiekis</w:t>
      </w:r>
      <w:r w:rsidRPr="0069569E">
        <w:rPr>
          <w:b/>
          <w:color w:val="000000"/>
          <w:sz w:val="22"/>
          <w:szCs w:val="22"/>
          <w:lang w:val="lt-LT"/>
        </w:rPr>
        <w:t xml:space="preserve"> (MASĖ, TŪRIS ARBA VIENETAI)</w:t>
      </w:r>
    </w:p>
    <w:p w14:paraId="758DFD77" w14:textId="77777777" w:rsidR="00017499" w:rsidRPr="0069569E" w:rsidRDefault="00017499" w:rsidP="0069559E">
      <w:pPr>
        <w:ind w:left="567" w:hanging="567"/>
        <w:rPr>
          <w:color w:val="000000"/>
          <w:sz w:val="22"/>
          <w:szCs w:val="22"/>
          <w:lang w:val="lt-LT"/>
        </w:rPr>
      </w:pPr>
    </w:p>
    <w:p w14:paraId="6341A8A0" w14:textId="77777777" w:rsidR="00017499" w:rsidRPr="0069569E" w:rsidRDefault="00017499" w:rsidP="0069559E">
      <w:pPr>
        <w:rPr>
          <w:sz w:val="22"/>
          <w:szCs w:val="22"/>
          <w:lang w:val="lt-LT"/>
        </w:rPr>
      </w:pPr>
      <w:r w:rsidRPr="0069569E">
        <w:rPr>
          <w:sz w:val="22"/>
          <w:szCs w:val="22"/>
          <w:shd w:val="clear" w:color="auto" w:fill="BFBFBF"/>
          <w:lang w:val="lt-LT"/>
        </w:rPr>
        <w:t>450 TV/0,75 ml</w:t>
      </w:r>
    </w:p>
    <w:p w14:paraId="68EEFFA1" w14:textId="77777777" w:rsidR="00017499" w:rsidRPr="0069569E" w:rsidRDefault="00017499" w:rsidP="0069559E">
      <w:pPr>
        <w:rPr>
          <w:color w:val="000000"/>
          <w:sz w:val="22"/>
          <w:szCs w:val="22"/>
          <w:lang w:val="lt-LT"/>
        </w:rPr>
      </w:pPr>
    </w:p>
    <w:p w14:paraId="33D1A6D8" w14:textId="77777777" w:rsidR="00017499" w:rsidRPr="0069569E" w:rsidRDefault="00017499" w:rsidP="0069559E">
      <w:pPr>
        <w:rPr>
          <w:color w:val="000000"/>
          <w:sz w:val="22"/>
          <w:szCs w:val="22"/>
          <w:lang w:val="lt-LT"/>
        </w:rPr>
      </w:pPr>
    </w:p>
    <w:p w14:paraId="0CFA80C4"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KITA</w:t>
      </w:r>
    </w:p>
    <w:p w14:paraId="012A9FF2" w14:textId="77777777" w:rsidR="00017499" w:rsidRPr="0069569E" w:rsidRDefault="00017499" w:rsidP="0069559E">
      <w:pPr>
        <w:rPr>
          <w:color w:val="000000"/>
          <w:sz w:val="22"/>
          <w:szCs w:val="22"/>
          <w:lang w:val="lt-LT"/>
        </w:rPr>
      </w:pPr>
    </w:p>
    <w:p w14:paraId="5B46B7FE" w14:textId="77777777" w:rsidR="00017499" w:rsidRPr="0069569E" w:rsidRDefault="00017499" w:rsidP="0069559E">
      <w:pPr>
        <w:rPr>
          <w:color w:val="000000"/>
          <w:sz w:val="22"/>
          <w:szCs w:val="22"/>
          <w:lang w:val="lt-LT"/>
        </w:rPr>
      </w:pPr>
    </w:p>
    <w:p w14:paraId="430D6424" w14:textId="77777777" w:rsidR="00017499" w:rsidRPr="0069569E" w:rsidRDefault="00017499" w:rsidP="0069559E">
      <w:pPr>
        <w:pBdr>
          <w:top w:val="single" w:sz="4" w:space="1" w:color="auto"/>
          <w:left w:val="single" w:sz="4" w:space="4" w:color="auto"/>
          <w:bottom w:val="single" w:sz="4" w:space="1" w:color="auto"/>
          <w:right w:val="single" w:sz="4" w:space="4" w:color="auto"/>
        </w:pBdr>
        <w:rPr>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 xml:space="preserve">Informacija ant </w:t>
      </w:r>
      <w:r w:rsidRPr="0069569E">
        <w:rPr>
          <w:b/>
          <w:color w:val="000000"/>
          <w:sz w:val="22"/>
          <w:szCs w:val="22"/>
          <w:lang w:val="lt-LT"/>
        </w:rPr>
        <w:t>IŠORINĖS</w:t>
      </w:r>
      <w:r w:rsidRPr="0069569E">
        <w:rPr>
          <w:color w:val="000000"/>
          <w:sz w:val="22"/>
          <w:szCs w:val="22"/>
          <w:lang w:val="lt-LT"/>
        </w:rPr>
        <w:t xml:space="preserve"> </w:t>
      </w:r>
      <w:r w:rsidRPr="0069569E">
        <w:rPr>
          <w:b/>
          <w:caps/>
          <w:color w:val="000000"/>
          <w:sz w:val="22"/>
          <w:szCs w:val="22"/>
          <w:lang w:val="lt-LT"/>
        </w:rPr>
        <w:t>pakuotės</w:t>
      </w:r>
    </w:p>
    <w:p w14:paraId="73C78859" w14:textId="77777777" w:rsidR="00790961" w:rsidRPr="0069569E" w:rsidRDefault="00790961" w:rsidP="0069559E">
      <w:pPr>
        <w:pBdr>
          <w:top w:val="single" w:sz="4" w:space="1" w:color="auto"/>
          <w:left w:val="single" w:sz="4" w:space="4" w:color="auto"/>
          <w:bottom w:val="single" w:sz="4" w:space="1" w:color="auto"/>
          <w:right w:val="single" w:sz="4" w:space="4" w:color="auto"/>
        </w:pBdr>
        <w:tabs>
          <w:tab w:val="left" w:pos="4820"/>
        </w:tabs>
        <w:rPr>
          <w:b/>
          <w:color w:val="000000"/>
          <w:sz w:val="22"/>
          <w:szCs w:val="22"/>
          <w:lang w:val="lt-LT"/>
        </w:rPr>
      </w:pPr>
    </w:p>
    <w:p w14:paraId="48C6C547" w14:textId="77777777" w:rsidR="00017499" w:rsidRPr="0069569E" w:rsidRDefault="00525295" w:rsidP="0069559E">
      <w:pPr>
        <w:pBdr>
          <w:top w:val="single" w:sz="4" w:space="1" w:color="auto"/>
          <w:left w:val="single" w:sz="4" w:space="4" w:color="auto"/>
          <w:bottom w:val="single" w:sz="4" w:space="1" w:color="auto"/>
          <w:right w:val="single" w:sz="4" w:space="4" w:color="auto"/>
        </w:pBdr>
        <w:tabs>
          <w:tab w:val="left" w:pos="4820"/>
        </w:tabs>
        <w:rPr>
          <w:b/>
          <w:caps/>
          <w:color w:val="000000"/>
          <w:sz w:val="22"/>
          <w:szCs w:val="22"/>
          <w:lang w:val="lt-LT"/>
        </w:rPr>
      </w:pPr>
      <w:r w:rsidRPr="0069569E">
        <w:rPr>
          <w:b/>
          <w:sz w:val="22"/>
          <w:szCs w:val="22"/>
          <w:lang w:val="lt-LT"/>
        </w:rPr>
        <w:t>GONAL-f 900 TV/1,5 ML ŠVIRKŠTIKLIS</w:t>
      </w:r>
      <w:r w:rsidRPr="0069569E">
        <w:rPr>
          <w:b/>
          <w:caps/>
          <w:sz w:val="22"/>
          <w:szCs w:val="22"/>
          <w:lang w:val="lt-LT"/>
        </w:rPr>
        <w:t xml:space="preserve">, </w:t>
      </w:r>
      <w:r w:rsidR="00017499" w:rsidRPr="0069569E">
        <w:rPr>
          <w:b/>
          <w:color w:val="000000"/>
          <w:sz w:val="22"/>
          <w:szCs w:val="22"/>
          <w:lang w:val="lt-LT"/>
        </w:rPr>
        <w:t xml:space="preserve">DĖŽUTĖJE YRA </w:t>
      </w:r>
      <w:r w:rsidR="00017499" w:rsidRPr="0069569E">
        <w:rPr>
          <w:b/>
          <w:caps/>
          <w:color w:val="000000"/>
          <w:sz w:val="22"/>
          <w:szCs w:val="22"/>
          <w:lang w:val="lt-LT"/>
        </w:rPr>
        <w:t>1 UŽPILDYTA</w:t>
      </w:r>
      <w:r w:rsidR="002F555B" w:rsidRPr="0069569E">
        <w:rPr>
          <w:b/>
          <w:caps/>
          <w:color w:val="000000"/>
          <w:sz w:val="22"/>
          <w:szCs w:val="22"/>
          <w:lang w:val="lt-LT"/>
        </w:rPr>
        <w:t>s</w:t>
      </w:r>
      <w:r w:rsidR="00017499" w:rsidRPr="0069569E">
        <w:rPr>
          <w:b/>
          <w:caps/>
          <w:color w:val="000000"/>
          <w:sz w:val="22"/>
          <w:szCs w:val="22"/>
          <w:lang w:val="lt-LT"/>
        </w:rPr>
        <w:t xml:space="preserve"> ŠVIRKŠTI</w:t>
      </w:r>
      <w:r w:rsidR="002F555B" w:rsidRPr="0069569E">
        <w:rPr>
          <w:b/>
          <w:caps/>
          <w:color w:val="000000"/>
          <w:sz w:val="22"/>
          <w:szCs w:val="22"/>
          <w:lang w:val="lt-LT"/>
        </w:rPr>
        <w:t>KLIS</w:t>
      </w:r>
    </w:p>
    <w:p w14:paraId="0C8B13E1" w14:textId="77777777" w:rsidR="00017499" w:rsidRPr="0069569E" w:rsidRDefault="00017499" w:rsidP="0069559E">
      <w:pPr>
        <w:ind w:left="567" w:hanging="567"/>
        <w:rPr>
          <w:color w:val="000000"/>
          <w:sz w:val="22"/>
          <w:szCs w:val="22"/>
          <w:lang w:val="lt-LT"/>
        </w:rPr>
      </w:pPr>
    </w:p>
    <w:p w14:paraId="4E866578" w14:textId="77777777" w:rsidR="00017499" w:rsidRPr="0069569E" w:rsidRDefault="00017499" w:rsidP="0069559E">
      <w:pPr>
        <w:rPr>
          <w:color w:val="000000"/>
          <w:sz w:val="22"/>
          <w:szCs w:val="22"/>
          <w:lang w:val="lt-LT"/>
        </w:rPr>
      </w:pPr>
    </w:p>
    <w:p w14:paraId="14EF986B"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w:t>
      </w:r>
    </w:p>
    <w:p w14:paraId="46B702F5" w14:textId="77777777" w:rsidR="00017499" w:rsidRPr="0069569E" w:rsidRDefault="00017499" w:rsidP="0069559E">
      <w:pPr>
        <w:ind w:left="567" w:hanging="567"/>
        <w:rPr>
          <w:color w:val="000000"/>
          <w:sz w:val="22"/>
          <w:szCs w:val="22"/>
          <w:lang w:val="lt-LT"/>
        </w:rPr>
      </w:pPr>
    </w:p>
    <w:p w14:paraId="75F952C8" w14:textId="40677F1E" w:rsidR="00017499" w:rsidRPr="0069569E" w:rsidRDefault="00017499" w:rsidP="0069559E">
      <w:pPr>
        <w:rPr>
          <w:color w:val="000000"/>
          <w:sz w:val="22"/>
          <w:szCs w:val="22"/>
          <w:lang w:val="lt-LT"/>
        </w:rPr>
      </w:pPr>
      <w:r w:rsidRPr="0069569E">
        <w:rPr>
          <w:color w:val="000000"/>
          <w:sz w:val="22"/>
          <w:szCs w:val="22"/>
          <w:lang w:val="lt-LT"/>
        </w:rPr>
        <w:t>GONAL</w:t>
      </w:r>
      <w:r w:rsidRPr="0069569E">
        <w:rPr>
          <w:color w:val="000000"/>
          <w:sz w:val="22"/>
          <w:szCs w:val="22"/>
          <w:lang w:val="lt-LT"/>
        </w:rPr>
        <w:noBreakHyphen/>
        <w:t>f 900 TV/1,5 ml injekcinis tirpalas užpildyt</w:t>
      </w:r>
      <w:r w:rsidR="002F555B"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klyje</w:t>
      </w:r>
      <w:proofErr w:type="spellEnd"/>
    </w:p>
    <w:p w14:paraId="78E9C46E" w14:textId="5D847272" w:rsidR="00017499" w:rsidRPr="0069569E" w:rsidRDefault="003F6163" w:rsidP="0069559E">
      <w:pPr>
        <w:ind w:left="567" w:hanging="567"/>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3219BD" w:rsidRPr="0069569E">
        <w:rPr>
          <w:color w:val="000000"/>
          <w:sz w:val="22"/>
          <w:szCs w:val="22"/>
          <w:lang w:val="lt-LT"/>
        </w:rPr>
        <w:t xml:space="preserve"> alfa</w:t>
      </w:r>
    </w:p>
    <w:p w14:paraId="3B21A0E1" w14:textId="77777777" w:rsidR="00017499" w:rsidRPr="0069569E" w:rsidRDefault="00017499" w:rsidP="0069559E">
      <w:pPr>
        <w:ind w:left="567" w:hanging="567"/>
        <w:rPr>
          <w:color w:val="000000"/>
          <w:sz w:val="22"/>
          <w:szCs w:val="22"/>
          <w:lang w:val="lt-LT"/>
        </w:rPr>
      </w:pPr>
    </w:p>
    <w:p w14:paraId="1425A764" w14:textId="77777777" w:rsidR="00017499" w:rsidRPr="0069569E" w:rsidRDefault="00017499" w:rsidP="0069559E">
      <w:pPr>
        <w:ind w:left="567" w:hanging="567"/>
        <w:rPr>
          <w:color w:val="000000"/>
          <w:sz w:val="22"/>
          <w:szCs w:val="22"/>
          <w:lang w:val="lt-LT"/>
        </w:rPr>
      </w:pPr>
    </w:p>
    <w:p w14:paraId="03935E08"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2.</w:t>
      </w:r>
      <w:r w:rsidRPr="0069569E">
        <w:rPr>
          <w:b/>
          <w:caps/>
          <w:color w:val="000000"/>
          <w:sz w:val="22"/>
          <w:szCs w:val="22"/>
          <w:lang w:val="lt-LT"/>
        </w:rPr>
        <w:tab/>
      </w:r>
      <w:r w:rsidRPr="0069569E">
        <w:rPr>
          <w:b/>
          <w:color w:val="000000"/>
          <w:sz w:val="22"/>
          <w:szCs w:val="22"/>
          <w:lang w:val="lt-LT"/>
        </w:rPr>
        <w:t>VEIKLIOJI (-IOS) MEDŽIAGA (-OS) IR JOS (-Ų) KIEKIS (-IAI)</w:t>
      </w:r>
    </w:p>
    <w:p w14:paraId="478AFCF2" w14:textId="77777777" w:rsidR="00017499" w:rsidRPr="0069569E" w:rsidRDefault="00017499" w:rsidP="0069559E">
      <w:pPr>
        <w:ind w:left="567" w:hanging="567"/>
        <w:rPr>
          <w:caps/>
          <w:color w:val="000000"/>
          <w:sz w:val="22"/>
          <w:szCs w:val="22"/>
          <w:lang w:val="lt-LT"/>
        </w:rPr>
      </w:pPr>
    </w:p>
    <w:p w14:paraId="3A16B7EA" w14:textId="3D27635E" w:rsidR="00017499" w:rsidRPr="0069569E" w:rsidRDefault="00002ED9" w:rsidP="0069559E">
      <w:pPr>
        <w:pStyle w:val="BodyText2"/>
        <w:jc w:val="left"/>
        <w:rPr>
          <w:color w:val="000000"/>
          <w:szCs w:val="22"/>
          <w:lang w:val="lt-LT"/>
        </w:rPr>
      </w:pPr>
      <w:r w:rsidRPr="0069569E">
        <w:rPr>
          <w:color w:val="000000"/>
          <w:szCs w:val="22"/>
          <w:lang w:val="lt-LT"/>
        </w:rPr>
        <w:t>Vien</w:t>
      </w:r>
      <w:r w:rsidR="002F555B" w:rsidRPr="0069569E">
        <w:rPr>
          <w:color w:val="000000"/>
          <w:szCs w:val="22"/>
          <w:lang w:val="lt-LT"/>
        </w:rPr>
        <w:t>ame</w:t>
      </w:r>
      <w:r w:rsidRPr="0069569E">
        <w:rPr>
          <w:color w:val="000000"/>
          <w:szCs w:val="22"/>
          <w:lang w:val="lt-LT"/>
        </w:rPr>
        <w:t xml:space="preserve"> </w:t>
      </w:r>
      <w:proofErr w:type="spellStart"/>
      <w:r w:rsidRPr="0069569E">
        <w:rPr>
          <w:color w:val="000000"/>
          <w:szCs w:val="22"/>
          <w:lang w:val="lt-LT"/>
        </w:rPr>
        <w:t>daugiad</w:t>
      </w:r>
      <w:r w:rsidR="007576A9" w:rsidRPr="0069569E">
        <w:rPr>
          <w:color w:val="000000"/>
          <w:szCs w:val="22"/>
          <w:lang w:val="lt-LT"/>
        </w:rPr>
        <w:t>oziam</w:t>
      </w:r>
      <w:r w:rsidR="002F555B" w:rsidRPr="0069569E">
        <w:rPr>
          <w:color w:val="000000"/>
          <w:szCs w:val="22"/>
          <w:lang w:val="lt-LT"/>
        </w:rPr>
        <w:t>e</w:t>
      </w:r>
      <w:proofErr w:type="spellEnd"/>
      <w:r w:rsidRPr="0069569E">
        <w:rPr>
          <w:color w:val="000000"/>
          <w:szCs w:val="22"/>
          <w:lang w:val="lt-LT"/>
        </w:rPr>
        <w:t xml:space="preserve"> užpildyt</w:t>
      </w:r>
      <w:r w:rsidR="002F555B" w:rsidRPr="0069569E">
        <w:rPr>
          <w:color w:val="000000"/>
          <w:szCs w:val="22"/>
          <w:lang w:val="lt-LT"/>
        </w:rPr>
        <w:t>ame</w:t>
      </w:r>
      <w:r w:rsidRPr="0069569E">
        <w:rPr>
          <w:color w:val="000000"/>
          <w:szCs w:val="22"/>
          <w:lang w:val="lt-LT"/>
        </w:rPr>
        <w:t xml:space="preserve"> </w:t>
      </w:r>
      <w:proofErr w:type="spellStart"/>
      <w:r w:rsidRPr="0069569E">
        <w:rPr>
          <w:color w:val="000000"/>
          <w:szCs w:val="22"/>
          <w:lang w:val="lt-LT"/>
        </w:rPr>
        <w:t>švirkšti</w:t>
      </w:r>
      <w:r w:rsidR="002F555B" w:rsidRPr="0069569E">
        <w:rPr>
          <w:color w:val="000000"/>
          <w:szCs w:val="22"/>
          <w:lang w:val="lt-LT"/>
        </w:rPr>
        <w:t>klyje</w:t>
      </w:r>
      <w:proofErr w:type="spellEnd"/>
      <w:r w:rsidRPr="0069569E" w:rsidDel="00FA1A6C">
        <w:rPr>
          <w:color w:val="000000"/>
          <w:szCs w:val="22"/>
          <w:lang w:val="lt-LT"/>
        </w:rPr>
        <w:t xml:space="preserve"> </w:t>
      </w:r>
      <w:r w:rsidR="00017499" w:rsidRPr="0069569E">
        <w:rPr>
          <w:color w:val="000000"/>
          <w:szCs w:val="22"/>
          <w:lang w:val="lt-LT"/>
        </w:rPr>
        <w:t xml:space="preserve">yra 900 TV </w:t>
      </w:r>
      <w:proofErr w:type="spellStart"/>
      <w:r w:rsidR="00017499" w:rsidRPr="0069569E">
        <w:rPr>
          <w:color w:val="000000"/>
          <w:szCs w:val="22"/>
          <w:lang w:val="lt-LT"/>
        </w:rPr>
        <w:t>folitropino</w:t>
      </w:r>
      <w:proofErr w:type="spellEnd"/>
      <w:r w:rsidR="00891569" w:rsidRPr="0069569E">
        <w:rPr>
          <w:color w:val="000000"/>
          <w:szCs w:val="22"/>
          <w:lang w:val="lt-LT"/>
        </w:rPr>
        <w:t xml:space="preserve"> alfa</w:t>
      </w:r>
      <w:r w:rsidR="00017499" w:rsidRPr="0069569E">
        <w:rPr>
          <w:color w:val="000000"/>
          <w:szCs w:val="22"/>
          <w:lang w:val="lt-LT"/>
        </w:rPr>
        <w:t>, atitinkančio 66 </w:t>
      </w:r>
      <w:proofErr w:type="spellStart"/>
      <w:r w:rsidR="00017499" w:rsidRPr="0069569E">
        <w:rPr>
          <w:color w:val="000000"/>
          <w:szCs w:val="22"/>
          <w:lang w:val="lt-LT"/>
        </w:rPr>
        <w:t>mikrogramus</w:t>
      </w:r>
      <w:proofErr w:type="spellEnd"/>
      <w:r w:rsidR="00017499" w:rsidRPr="0069569E">
        <w:rPr>
          <w:color w:val="000000"/>
          <w:szCs w:val="22"/>
          <w:lang w:val="lt-LT"/>
        </w:rPr>
        <w:t xml:space="preserve"> 1,5 ml.</w:t>
      </w:r>
    </w:p>
    <w:p w14:paraId="149A6A58" w14:textId="77777777" w:rsidR="00017499" w:rsidRPr="0069569E" w:rsidRDefault="00017499" w:rsidP="0069559E">
      <w:pPr>
        <w:pStyle w:val="BodyText2"/>
        <w:jc w:val="left"/>
        <w:rPr>
          <w:caps/>
          <w:color w:val="000000"/>
          <w:szCs w:val="22"/>
          <w:lang w:val="lt-LT"/>
        </w:rPr>
      </w:pPr>
      <w:r w:rsidRPr="0069569E">
        <w:rPr>
          <w:color w:val="000000"/>
          <w:szCs w:val="22"/>
          <w:lang w:val="lt-LT"/>
        </w:rPr>
        <w:t xml:space="preserve">1 ml tirpalo yra 600 TV </w:t>
      </w:r>
      <w:proofErr w:type="spellStart"/>
      <w:r w:rsidRPr="0069569E">
        <w:rPr>
          <w:color w:val="000000"/>
          <w:szCs w:val="22"/>
          <w:lang w:val="lt-LT"/>
        </w:rPr>
        <w:t>folitropino</w:t>
      </w:r>
      <w:proofErr w:type="spellEnd"/>
      <w:r w:rsidRPr="0069569E">
        <w:rPr>
          <w:color w:val="000000"/>
          <w:szCs w:val="22"/>
          <w:lang w:val="lt-LT"/>
        </w:rPr>
        <w:t xml:space="preserve"> </w:t>
      </w:r>
      <w:r w:rsidR="00891569" w:rsidRPr="0069569E">
        <w:rPr>
          <w:color w:val="000000"/>
          <w:szCs w:val="22"/>
          <w:lang w:val="lt-LT"/>
        </w:rPr>
        <w:t xml:space="preserve">alfa </w:t>
      </w:r>
      <w:r w:rsidRPr="0069569E">
        <w:rPr>
          <w:color w:val="000000"/>
          <w:szCs w:val="22"/>
          <w:lang w:val="lt-LT"/>
        </w:rPr>
        <w:t>(</w:t>
      </w:r>
      <w:r w:rsidR="008B7F3A" w:rsidRPr="0069569E">
        <w:rPr>
          <w:color w:val="000000"/>
          <w:szCs w:val="22"/>
          <w:lang w:val="lt-LT"/>
        </w:rPr>
        <w:t xml:space="preserve">atitinka </w:t>
      </w:r>
      <w:r w:rsidRPr="0069569E">
        <w:rPr>
          <w:color w:val="000000"/>
          <w:szCs w:val="22"/>
          <w:lang w:val="lt-LT"/>
        </w:rPr>
        <w:t>44 </w:t>
      </w:r>
      <w:proofErr w:type="spellStart"/>
      <w:r w:rsidRPr="0069569E">
        <w:rPr>
          <w:color w:val="000000"/>
          <w:szCs w:val="22"/>
          <w:lang w:val="lt-LT"/>
        </w:rPr>
        <w:t>mikrogram</w:t>
      </w:r>
      <w:r w:rsidR="008B7F3A" w:rsidRPr="0069569E">
        <w:rPr>
          <w:color w:val="000000"/>
          <w:szCs w:val="22"/>
          <w:lang w:val="lt-LT"/>
        </w:rPr>
        <w:t>us</w:t>
      </w:r>
      <w:proofErr w:type="spellEnd"/>
      <w:r w:rsidR="008B7F3A" w:rsidRPr="0069569E">
        <w:rPr>
          <w:color w:val="000000"/>
          <w:szCs w:val="22"/>
          <w:lang w:val="lt-LT"/>
        </w:rPr>
        <w:t>/ml</w:t>
      </w:r>
      <w:r w:rsidRPr="0069569E">
        <w:rPr>
          <w:color w:val="000000"/>
          <w:szCs w:val="22"/>
          <w:lang w:val="lt-LT"/>
        </w:rPr>
        <w:t>).</w:t>
      </w:r>
    </w:p>
    <w:p w14:paraId="02EE7FC0" w14:textId="77777777" w:rsidR="00017499" w:rsidRPr="0069569E" w:rsidRDefault="00017499" w:rsidP="0069559E">
      <w:pPr>
        <w:ind w:left="567" w:hanging="567"/>
        <w:rPr>
          <w:color w:val="000000"/>
          <w:sz w:val="22"/>
          <w:szCs w:val="22"/>
          <w:lang w:val="lt-LT"/>
        </w:rPr>
      </w:pPr>
    </w:p>
    <w:p w14:paraId="12A78AB2" w14:textId="77777777" w:rsidR="00017499" w:rsidRPr="0069569E" w:rsidRDefault="00017499" w:rsidP="0069559E">
      <w:pPr>
        <w:ind w:left="567" w:hanging="567"/>
        <w:rPr>
          <w:caps/>
          <w:color w:val="000000"/>
          <w:sz w:val="22"/>
          <w:szCs w:val="22"/>
          <w:lang w:val="lt-LT"/>
        </w:rPr>
      </w:pPr>
    </w:p>
    <w:p w14:paraId="40808D02"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3.</w:t>
      </w:r>
      <w:r w:rsidRPr="0069569E">
        <w:rPr>
          <w:b/>
          <w:caps/>
          <w:color w:val="000000"/>
          <w:sz w:val="22"/>
          <w:szCs w:val="22"/>
          <w:lang w:val="lt-LT"/>
        </w:rPr>
        <w:tab/>
        <w:t>pagalbinių medžiagų sąrašas</w:t>
      </w:r>
    </w:p>
    <w:p w14:paraId="1EAE5501" w14:textId="77777777" w:rsidR="00017499" w:rsidRPr="0069569E" w:rsidRDefault="00017499" w:rsidP="0069559E">
      <w:pPr>
        <w:ind w:left="567" w:hanging="567"/>
        <w:rPr>
          <w:caps/>
          <w:color w:val="000000"/>
          <w:sz w:val="22"/>
          <w:szCs w:val="22"/>
          <w:lang w:val="lt-LT"/>
        </w:rPr>
      </w:pPr>
    </w:p>
    <w:p w14:paraId="20FFC196" w14:textId="2B1BF2D4" w:rsidR="00017499" w:rsidRPr="0069569E" w:rsidRDefault="00017499" w:rsidP="0069559E">
      <w:pPr>
        <w:pStyle w:val="BodyText"/>
        <w:rPr>
          <w:color w:val="000000"/>
          <w:szCs w:val="22"/>
          <w:lang w:val="lt-LT"/>
        </w:rPr>
      </w:pPr>
      <w:r w:rsidRPr="0069569E">
        <w:rPr>
          <w:color w:val="000000"/>
          <w:szCs w:val="22"/>
          <w:lang w:val="lt-LT"/>
        </w:rPr>
        <w:t xml:space="preserve">Pagalbinės medžiagos: </w:t>
      </w:r>
      <w:proofErr w:type="spellStart"/>
      <w:r w:rsidRPr="0069569E">
        <w:rPr>
          <w:color w:val="000000"/>
          <w:szCs w:val="22"/>
          <w:lang w:val="lt-LT"/>
        </w:rPr>
        <w:t>poloksameras</w:t>
      </w:r>
      <w:proofErr w:type="spellEnd"/>
      <w:r w:rsidRPr="0069569E">
        <w:rPr>
          <w:color w:val="000000"/>
          <w:szCs w:val="22"/>
          <w:lang w:val="lt-LT"/>
        </w:rPr>
        <w:t xml:space="preserve"> 188, sacharozė, </w:t>
      </w:r>
      <w:proofErr w:type="spellStart"/>
      <w:r w:rsidRPr="0069569E">
        <w:rPr>
          <w:color w:val="000000"/>
          <w:szCs w:val="22"/>
          <w:lang w:val="lt-LT"/>
        </w:rPr>
        <w:t>metioninas</w:t>
      </w:r>
      <w:proofErr w:type="spellEnd"/>
      <w:r w:rsidRPr="0069569E">
        <w:rPr>
          <w:color w:val="000000"/>
          <w:szCs w:val="22"/>
          <w:lang w:val="lt-LT"/>
        </w:rPr>
        <w:t>, natrio</w:t>
      </w:r>
      <w:r w:rsidR="0012271D" w:rsidRPr="0069569E">
        <w:rPr>
          <w:color w:val="000000"/>
          <w:szCs w:val="22"/>
          <w:lang w:val="lt-LT"/>
        </w:rPr>
        <w:t>-</w:t>
      </w:r>
      <w:proofErr w:type="spellStart"/>
      <w:r w:rsidRPr="0069569E">
        <w:rPr>
          <w:color w:val="000000"/>
          <w:szCs w:val="22"/>
          <w:lang w:val="lt-LT"/>
        </w:rPr>
        <w:t>divandenilio</w:t>
      </w:r>
      <w:proofErr w:type="spellEnd"/>
      <w:r w:rsidRPr="0069569E">
        <w:rPr>
          <w:color w:val="000000"/>
          <w:szCs w:val="22"/>
          <w:lang w:val="lt-LT"/>
        </w:rPr>
        <w:t xml:space="preserve"> fosfat</w:t>
      </w:r>
      <w:r w:rsidR="0012271D" w:rsidRPr="0069569E">
        <w:rPr>
          <w:color w:val="000000"/>
          <w:szCs w:val="22"/>
          <w:lang w:val="lt-LT"/>
        </w:rPr>
        <w:t xml:space="preserve">as </w:t>
      </w:r>
      <w:proofErr w:type="spellStart"/>
      <w:r w:rsidRPr="0069569E">
        <w:rPr>
          <w:color w:val="000000"/>
          <w:szCs w:val="22"/>
          <w:lang w:val="lt-LT"/>
        </w:rPr>
        <w:t>monohidratas</w:t>
      </w:r>
      <w:proofErr w:type="spellEnd"/>
      <w:r w:rsidRPr="0069569E">
        <w:rPr>
          <w:color w:val="000000"/>
          <w:szCs w:val="22"/>
          <w:lang w:val="lt-LT"/>
        </w:rPr>
        <w:t xml:space="preserve">, </w:t>
      </w:r>
      <w:proofErr w:type="spellStart"/>
      <w:r w:rsidRPr="0069569E">
        <w:rPr>
          <w:color w:val="000000"/>
          <w:szCs w:val="22"/>
          <w:lang w:val="lt-LT"/>
        </w:rPr>
        <w:t>dinatrio</w:t>
      </w:r>
      <w:proofErr w:type="spellEnd"/>
      <w:r w:rsidRPr="0069569E">
        <w:rPr>
          <w:color w:val="000000"/>
          <w:szCs w:val="22"/>
          <w:lang w:val="lt-LT"/>
        </w:rPr>
        <w:t xml:space="preserve"> fosfat</w:t>
      </w:r>
      <w:r w:rsidR="0012271D" w:rsidRPr="0069569E">
        <w:rPr>
          <w:color w:val="000000"/>
          <w:szCs w:val="22"/>
          <w:lang w:val="lt-LT"/>
        </w:rPr>
        <w:t>as</w:t>
      </w:r>
      <w:r w:rsidRPr="0069569E">
        <w:rPr>
          <w:color w:val="000000"/>
          <w:szCs w:val="22"/>
          <w:lang w:val="lt-LT"/>
        </w:rPr>
        <w:t xml:space="preserve"> </w:t>
      </w:r>
      <w:proofErr w:type="spellStart"/>
      <w:r w:rsidRPr="0069569E">
        <w:rPr>
          <w:color w:val="000000"/>
          <w:szCs w:val="22"/>
          <w:lang w:val="lt-LT"/>
        </w:rPr>
        <w:t>dihidratas</w:t>
      </w:r>
      <w:proofErr w:type="spellEnd"/>
      <w:r w:rsidRPr="0069569E">
        <w:rPr>
          <w:color w:val="000000"/>
          <w:szCs w:val="22"/>
          <w:lang w:val="lt-LT"/>
        </w:rPr>
        <w:t xml:space="preserve">, </w:t>
      </w:r>
      <w:proofErr w:type="spellStart"/>
      <w:r w:rsidRPr="0069569E">
        <w:rPr>
          <w:color w:val="000000"/>
          <w:szCs w:val="22"/>
          <w:lang w:val="lt-LT"/>
        </w:rPr>
        <w:t>m</w:t>
      </w:r>
      <w:r w:rsidR="0012271D" w:rsidRPr="0069569E">
        <w:rPr>
          <w:color w:val="000000"/>
          <w:szCs w:val="22"/>
          <w:lang w:val="lt-LT"/>
        </w:rPr>
        <w:t>eta</w:t>
      </w:r>
      <w:r w:rsidRPr="0069569E">
        <w:rPr>
          <w:color w:val="000000"/>
          <w:szCs w:val="22"/>
          <w:lang w:val="lt-LT"/>
        </w:rPr>
        <w:t>krezolis</w:t>
      </w:r>
      <w:proofErr w:type="spellEnd"/>
      <w:r w:rsidRPr="0069569E">
        <w:rPr>
          <w:color w:val="000000"/>
          <w:szCs w:val="22"/>
          <w:lang w:val="lt-LT"/>
        </w:rPr>
        <w:t>, koncentruota fosf</w:t>
      </w:r>
      <w:r w:rsidR="00612871">
        <w:rPr>
          <w:color w:val="000000"/>
          <w:szCs w:val="22"/>
          <w:lang w:val="lt-LT"/>
        </w:rPr>
        <w:t>at</w:t>
      </w:r>
      <w:r w:rsidRPr="0069569E">
        <w:rPr>
          <w:color w:val="000000"/>
          <w:szCs w:val="22"/>
          <w:lang w:val="lt-LT"/>
        </w:rPr>
        <w:t>o rūgštis, natrio hidroksidas ir injekcinis vanduo.</w:t>
      </w:r>
    </w:p>
    <w:p w14:paraId="0EB25024" w14:textId="77777777" w:rsidR="00017499" w:rsidRPr="0069569E" w:rsidRDefault="00017499" w:rsidP="0069559E">
      <w:pPr>
        <w:ind w:left="567" w:hanging="567"/>
        <w:rPr>
          <w:color w:val="000000"/>
          <w:sz w:val="22"/>
          <w:szCs w:val="22"/>
          <w:lang w:val="lt-LT"/>
        </w:rPr>
      </w:pPr>
    </w:p>
    <w:p w14:paraId="69B934D7" w14:textId="77777777" w:rsidR="00017499" w:rsidRPr="0069569E" w:rsidRDefault="00017499" w:rsidP="0069559E">
      <w:pPr>
        <w:ind w:left="567" w:hanging="567"/>
        <w:rPr>
          <w:caps/>
          <w:color w:val="000000"/>
          <w:sz w:val="22"/>
          <w:szCs w:val="22"/>
          <w:lang w:val="lt-LT"/>
        </w:rPr>
      </w:pPr>
    </w:p>
    <w:p w14:paraId="012D0C0D"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r>
      <w:r w:rsidRPr="0069569E">
        <w:rPr>
          <w:b/>
          <w:color w:val="000000"/>
          <w:sz w:val="22"/>
          <w:szCs w:val="22"/>
          <w:lang w:val="lt-LT"/>
        </w:rPr>
        <w:t>FARMACINĖ</w:t>
      </w:r>
      <w:r w:rsidRPr="0069569E">
        <w:rPr>
          <w:b/>
          <w:caps/>
          <w:color w:val="000000"/>
          <w:sz w:val="22"/>
          <w:szCs w:val="22"/>
          <w:lang w:val="lt-LT"/>
        </w:rPr>
        <w:t xml:space="preserve"> forma ir KIEKIS PAKUOTĖJE</w:t>
      </w:r>
    </w:p>
    <w:p w14:paraId="38341070" w14:textId="77777777" w:rsidR="00017499" w:rsidRPr="0069569E" w:rsidRDefault="00017499" w:rsidP="0069559E">
      <w:pPr>
        <w:ind w:left="567" w:hanging="567"/>
        <w:rPr>
          <w:caps/>
          <w:color w:val="000000"/>
          <w:sz w:val="22"/>
          <w:szCs w:val="22"/>
          <w:lang w:val="lt-LT"/>
        </w:rPr>
      </w:pPr>
    </w:p>
    <w:p w14:paraId="406757A1" w14:textId="77777777" w:rsidR="00017499" w:rsidRPr="0069569E" w:rsidRDefault="00017499" w:rsidP="0069559E">
      <w:pPr>
        <w:rPr>
          <w:color w:val="000000"/>
          <w:sz w:val="22"/>
          <w:szCs w:val="22"/>
          <w:lang w:val="lt-LT"/>
        </w:rPr>
      </w:pPr>
      <w:r w:rsidRPr="0069569E">
        <w:rPr>
          <w:color w:val="000000"/>
          <w:sz w:val="22"/>
          <w:szCs w:val="22"/>
          <w:lang w:val="lt-LT"/>
        </w:rPr>
        <w:t>Injekcinis tirpalas užpildyt</w:t>
      </w:r>
      <w:r w:rsidR="002F555B"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klyje</w:t>
      </w:r>
      <w:proofErr w:type="spellEnd"/>
      <w:r w:rsidRPr="0069569E">
        <w:rPr>
          <w:color w:val="000000"/>
          <w:sz w:val="22"/>
          <w:szCs w:val="22"/>
          <w:lang w:val="lt-LT"/>
        </w:rPr>
        <w:t>.</w:t>
      </w:r>
    </w:p>
    <w:p w14:paraId="5799909B" w14:textId="77777777" w:rsidR="00002ED9" w:rsidRPr="0069569E" w:rsidRDefault="00002ED9" w:rsidP="0069559E">
      <w:pPr>
        <w:pStyle w:val="BodyText"/>
        <w:tabs>
          <w:tab w:val="left" w:pos="4820"/>
        </w:tabs>
        <w:rPr>
          <w:color w:val="000000"/>
          <w:szCs w:val="22"/>
          <w:lang w:val="lt-LT"/>
        </w:rPr>
      </w:pPr>
      <w:r w:rsidRPr="0069569E">
        <w:rPr>
          <w:color w:val="000000"/>
          <w:szCs w:val="22"/>
          <w:lang w:val="lt-LT"/>
        </w:rPr>
        <w:t>1</w:t>
      </w:r>
      <w:r w:rsidR="00A131F3" w:rsidRPr="0069569E">
        <w:rPr>
          <w:color w:val="000000"/>
          <w:szCs w:val="22"/>
          <w:lang w:val="lt-LT"/>
        </w:rPr>
        <w:t> </w:t>
      </w:r>
      <w:proofErr w:type="spellStart"/>
      <w:r w:rsidR="00017499" w:rsidRPr="0069569E">
        <w:rPr>
          <w:color w:val="000000"/>
          <w:szCs w:val="22"/>
          <w:lang w:val="lt-LT"/>
        </w:rPr>
        <w:t>daugiadoz</w:t>
      </w:r>
      <w:r w:rsidR="002F555B" w:rsidRPr="0069569E">
        <w:rPr>
          <w:color w:val="000000"/>
          <w:szCs w:val="22"/>
          <w:lang w:val="lt-LT"/>
        </w:rPr>
        <w:t>is</w:t>
      </w:r>
      <w:proofErr w:type="spellEnd"/>
      <w:r w:rsidR="00017499" w:rsidRPr="0069569E">
        <w:rPr>
          <w:color w:val="000000"/>
          <w:szCs w:val="22"/>
          <w:lang w:val="lt-LT"/>
        </w:rPr>
        <w:t xml:space="preserve"> užpildyt</w:t>
      </w:r>
      <w:r w:rsidRPr="0069569E">
        <w:rPr>
          <w:color w:val="000000"/>
          <w:szCs w:val="22"/>
          <w:lang w:val="lt-LT"/>
        </w:rPr>
        <w:t>a</w:t>
      </w:r>
      <w:r w:rsidR="002F555B" w:rsidRPr="0069569E">
        <w:rPr>
          <w:color w:val="000000"/>
          <w:szCs w:val="22"/>
          <w:lang w:val="lt-LT"/>
        </w:rPr>
        <w:t>s</w:t>
      </w:r>
      <w:r w:rsidR="00017499" w:rsidRPr="0069569E">
        <w:rPr>
          <w:color w:val="000000"/>
          <w:szCs w:val="22"/>
          <w:lang w:val="lt-LT"/>
        </w:rPr>
        <w:t xml:space="preserve"> </w:t>
      </w:r>
      <w:proofErr w:type="spellStart"/>
      <w:r w:rsidR="00017499" w:rsidRPr="0069569E">
        <w:rPr>
          <w:color w:val="000000"/>
          <w:szCs w:val="22"/>
          <w:lang w:val="lt-LT"/>
        </w:rPr>
        <w:t>švirkšti</w:t>
      </w:r>
      <w:r w:rsidR="002F555B" w:rsidRPr="0069569E">
        <w:rPr>
          <w:color w:val="000000"/>
          <w:szCs w:val="22"/>
          <w:lang w:val="lt-LT"/>
        </w:rPr>
        <w:t>klis</w:t>
      </w:r>
      <w:proofErr w:type="spellEnd"/>
    </w:p>
    <w:p w14:paraId="394D7156" w14:textId="77777777" w:rsidR="00017499" w:rsidRPr="0069569E" w:rsidRDefault="00B66359" w:rsidP="0069559E">
      <w:pPr>
        <w:pStyle w:val="BodyText"/>
        <w:tabs>
          <w:tab w:val="left" w:pos="4820"/>
        </w:tabs>
        <w:rPr>
          <w:b/>
          <w:color w:val="000000"/>
          <w:szCs w:val="22"/>
          <w:lang w:val="lt-LT"/>
        </w:rPr>
      </w:pPr>
      <w:r w:rsidRPr="0069569E">
        <w:rPr>
          <w:color w:val="000000"/>
          <w:szCs w:val="22"/>
          <w:lang w:val="lt-LT"/>
        </w:rPr>
        <w:t>20</w:t>
      </w:r>
      <w:r w:rsidR="00017499" w:rsidRPr="0069569E">
        <w:rPr>
          <w:color w:val="000000"/>
          <w:szCs w:val="22"/>
          <w:lang w:val="lt-LT"/>
        </w:rPr>
        <w:t> </w:t>
      </w:r>
      <w:r w:rsidR="00320974" w:rsidRPr="0069569E">
        <w:rPr>
          <w:color w:val="000000"/>
          <w:szCs w:val="22"/>
          <w:lang w:val="lt-LT"/>
        </w:rPr>
        <w:t xml:space="preserve">injekcinių </w:t>
      </w:r>
      <w:r w:rsidR="00017499" w:rsidRPr="0069569E">
        <w:rPr>
          <w:color w:val="000000"/>
          <w:szCs w:val="22"/>
          <w:lang w:val="lt-LT"/>
        </w:rPr>
        <w:t>adatų</w:t>
      </w:r>
    </w:p>
    <w:p w14:paraId="6B01C0B6" w14:textId="77777777" w:rsidR="00017499" w:rsidRPr="0069569E" w:rsidRDefault="00017499" w:rsidP="0069559E">
      <w:pPr>
        <w:ind w:left="567" w:hanging="567"/>
        <w:rPr>
          <w:caps/>
          <w:color w:val="000000"/>
          <w:sz w:val="22"/>
          <w:szCs w:val="22"/>
          <w:lang w:val="lt-LT"/>
        </w:rPr>
      </w:pPr>
    </w:p>
    <w:p w14:paraId="3D4B0978" w14:textId="77777777" w:rsidR="00017499" w:rsidRPr="0069569E" w:rsidRDefault="00017499" w:rsidP="0069559E">
      <w:pPr>
        <w:ind w:left="567" w:hanging="567"/>
        <w:rPr>
          <w:caps/>
          <w:color w:val="000000"/>
          <w:sz w:val="22"/>
          <w:szCs w:val="22"/>
          <w:lang w:val="lt-LT"/>
        </w:rPr>
      </w:pPr>
    </w:p>
    <w:p w14:paraId="02B7041C"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5.</w:t>
      </w:r>
      <w:r w:rsidRPr="0069569E">
        <w:rPr>
          <w:b/>
          <w:caps/>
          <w:color w:val="000000"/>
          <w:sz w:val="22"/>
          <w:szCs w:val="22"/>
          <w:lang w:val="lt-LT"/>
        </w:rPr>
        <w:tab/>
        <w:t xml:space="preserve">vartojimo METODAS IR būdas </w:t>
      </w:r>
      <w:r w:rsidRPr="0069569E">
        <w:rPr>
          <w:b/>
          <w:color w:val="000000"/>
          <w:sz w:val="22"/>
          <w:szCs w:val="22"/>
          <w:lang w:val="lt-LT"/>
        </w:rPr>
        <w:t>(-AI)</w:t>
      </w:r>
    </w:p>
    <w:p w14:paraId="42254C89" w14:textId="77777777" w:rsidR="00017499" w:rsidRPr="0069569E" w:rsidRDefault="00017499" w:rsidP="0069559E">
      <w:pPr>
        <w:ind w:left="567" w:hanging="567"/>
        <w:rPr>
          <w:caps/>
          <w:color w:val="000000"/>
          <w:sz w:val="22"/>
          <w:szCs w:val="22"/>
          <w:lang w:val="lt-LT"/>
        </w:rPr>
      </w:pPr>
    </w:p>
    <w:p w14:paraId="2BF5FD9D"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Prieš vartojimą perskaitykite pakuotės lapelį.</w:t>
      </w:r>
    </w:p>
    <w:p w14:paraId="170F3259" w14:textId="77777777" w:rsidR="00D7770F" w:rsidRPr="0069569E" w:rsidRDefault="00020DE8" w:rsidP="0069559E">
      <w:pPr>
        <w:pStyle w:val="BodyText"/>
        <w:rPr>
          <w:color w:val="000000"/>
          <w:szCs w:val="22"/>
          <w:lang w:val="lt-LT"/>
        </w:rPr>
      </w:pPr>
      <w:r w:rsidRPr="0069569E">
        <w:rPr>
          <w:color w:val="000000"/>
          <w:szCs w:val="22"/>
          <w:lang w:val="lt-LT"/>
        </w:rPr>
        <w:t>Leisti</w:t>
      </w:r>
      <w:r w:rsidR="00D7770F" w:rsidRPr="0069569E">
        <w:rPr>
          <w:color w:val="000000"/>
          <w:szCs w:val="22"/>
          <w:lang w:val="lt-LT"/>
        </w:rPr>
        <w:t xml:space="preserve"> po oda.</w:t>
      </w:r>
    </w:p>
    <w:p w14:paraId="3D0B50A8" w14:textId="77777777" w:rsidR="00017499" w:rsidRPr="0069569E" w:rsidRDefault="00017499" w:rsidP="0069559E">
      <w:pPr>
        <w:ind w:left="567" w:hanging="567"/>
        <w:rPr>
          <w:caps/>
          <w:color w:val="000000"/>
          <w:sz w:val="22"/>
          <w:szCs w:val="22"/>
          <w:lang w:val="lt-LT"/>
        </w:rPr>
      </w:pPr>
    </w:p>
    <w:p w14:paraId="76220C14" w14:textId="77777777" w:rsidR="000A0989" w:rsidRPr="0069569E" w:rsidRDefault="000A0989" w:rsidP="0069559E">
      <w:pPr>
        <w:ind w:left="567" w:hanging="567"/>
        <w:rPr>
          <w:caps/>
          <w:color w:val="000000"/>
          <w:sz w:val="22"/>
          <w:szCs w:val="22"/>
          <w:lang w:val="lt-LT"/>
        </w:rPr>
      </w:pPr>
    </w:p>
    <w:p w14:paraId="13364D4F"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SPECIALUS Įspėjimas</w:t>
      </w:r>
      <w:r w:rsidRPr="0069569E">
        <w:rPr>
          <w:color w:val="000000"/>
          <w:sz w:val="22"/>
          <w:szCs w:val="22"/>
          <w:lang w:val="lt-LT"/>
        </w:rPr>
        <w:t xml:space="preserve">, </w:t>
      </w:r>
      <w:r w:rsidRPr="0069569E">
        <w:rPr>
          <w:b/>
          <w:bCs/>
          <w:color w:val="000000"/>
          <w:sz w:val="22"/>
          <w:szCs w:val="22"/>
          <w:lang w:val="lt-LT"/>
        </w:rPr>
        <w:t xml:space="preserve">KAD VAISTINĮ PREPARATĄ BŪTINA LAIKYTI VAIKAMS NEPASTEBIMOJE </w:t>
      </w:r>
      <w:r w:rsidR="00020DE8" w:rsidRPr="0069569E">
        <w:rPr>
          <w:b/>
          <w:bCs/>
          <w:color w:val="000000"/>
          <w:sz w:val="22"/>
          <w:szCs w:val="22"/>
          <w:lang w:val="lt-LT"/>
        </w:rPr>
        <w:t xml:space="preserve">IR NEPASIEKIAMOJE </w:t>
      </w:r>
      <w:r w:rsidRPr="0069569E">
        <w:rPr>
          <w:b/>
          <w:bCs/>
          <w:color w:val="000000"/>
          <w:sz w:val="22"/>
          <w:szCs w:val="22"/>
          <w:lang w:val="lt-LT"/>
        </w:rPr>
        <w:t>VIETOJE</w:t>
      </w:r>
    </w:p>
    <w:p w14:paraId="254094DC" w14:textId="77777777" w:rsidR="00017499" w:rsidRPr="0069569E" w:rsidRDefault="00017499" w:rsidP="0069559E">
      <w:pPr>
        <w:ind w:left="567" w:hanging="567"/>
        <w:rPr>
          <w:color w:val="000000"/>
          <w:sz w:val="22"/>
          <w:szCs w:val="22"/>
          <w:lang w:val="lt-LT"/>
        </w:rPr>
      </w:pPr>
    </w:p>
    <w:p w14:paraId="399B8880"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 xml:space="preserve">Laikyti vaikams nepastebimoje </w:t>
      </w:r>
      <w:r w:rsidR="00020DE8" w:rsidRPr="0069569E">
        <w:rPr>
          <w:color w:val="000000"/>
          <w:sz w:val="22"/>
          <w:szCs w:val="22"/>
          <w:lang w:val="lt-LT"/>
        </w:rPr>
        <w:t xml:space="preserve">ir nepasiekiamoje </w:t>
      </w:r>
      <w:r w:rsidRPr="0069569E">
        <w:rPr>
          <w:color w:val="000000"/>
          <w:sz w:val="22"/>
          <w:szCs w:val="22"/>
          <w:lang w:val="lt-LT"/>
        </w:rPr>
        <w:t>vietoje.</w:t>
      </w:r>
    </w:p>
    <w:p w14:paraId="1ED06268" w14:textId="77777777" w:rsidR="00017499" w:rsidRPr="0069569E" w:rsidRDefault="00017499" w:rsidP="0069559E">
      <w:pPr>
        <w:ind w:left="567" w:hanging="567"/>
        <w:rPr>
          <w:color w:val="000000"/>
          <w:sz w:val="22"/>
          <w:szCs w:val="22"/>
          <w:lang w:val="lt-LT"/>
        </w:rPr>
      </w:pPr>
    </w:p>
    <w:p w14:paraId="3B5BE355" w14:textId="77777777" w:rsidR="00017499" w:rsidRPr="0069569E" w:rsidRDefault="00017499" w:rsidP="0069559E">
      <w:pPr>
        <w:ind w:left="567" w:hanging="567"/>
        <w:rPr>
          <w:color w:val="000000"/>
          <w:sz w:val="22"/>
          <w:szCs w:val="22"/>
          <w:lang w:val="lt-LT"/>
        </w:rPr>
      </w:pPr>
    </w:p>
    <w:p w14:paraId="4F2D0C85"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7.</w:t>
      </w:r>
      <w:r w:rsidRPr="0069569E">
        <w:rPr>
          <w:b/>
          <w:caps/>
          <w:color w:val="000000"/>
          <w:sz w:val="22"/>
          <w:szCs w:val="22"/>
          <w:lang w:val="lt-LT"/>
        </w:rPr>
        <w:tab/>
      </w:r>
      <w:r w:rsidRPr="0069569E">
        <w:rPr>
          <w:b/>
          <w:bCs/>
          <w:color w:val="000000"/>
          <w:sz w:val="22"/>
          <w:szCs w:val="22"/>
          <w:lang w:val="lt-LT"/>
        </w:rPr>
        <w:t xml:space="preserve">KITAS (-I) SPECIALUS (-ŪS) ĮSPĖJIMAS (-AI) </w:t>
      </w:r>
      <w:r w:rsidRPr="0069569E">
        <w:rPr>
          <w:b/>
          <w:caps/>
          <w:color w:val="000000"/>
          <w:sz w:val="22"/>
          <w:szCs w:val="22"/>
          <w:lang w:val="lt-LT"/>
        </w:rPr>
        <w:t>(jei reikia)</w:t>
      </w:r>
    </w:p>
    <w:p w14:paraId="0E461F97" w14:textId="77777777" w:rsidR="00017499" w:rsidRPr="0069569E" w:rsidRDefault="00017499" w:rsidP="0069559E">
      <w:pPr>
        <w:ind w:left="567" w:hanging="567"/>
        <w:rPr>
          <w:caps/>
          <w:color w:val="000000"/>
          <w:sz w:val="22"/>
          <w:szCs w:val="22"/>
          <w:lang w:val="lt-LT"/>
        </w:rPr>
      </w:pPr>
    </w:p>
    <w:p w14:paraId="33368C18" w14:textId="77777777" w:rsidR="00017499" w:rsidRPr="0069569E" w:rsidRDefault="00017499" w:rsidP="0069559E">
      <w:pPr>
        <w:ind w:left="567" w:hanging="567"/>
        <w:rPr>
          <w:caps/>
          <w:color w:val="000000"/>
          <w:sz w:val="22"/>
          <w:szCs w:val="22"/>
          <w:lang w:val="lt-LT"/>
        </w:rPr>
      </w:pPr>
    </w:p>
    <w:p w14:paraId="4EA93CF3"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8.</w:t>
      </w:r>
      <w:r w:rsidRPr="0069569E">
        <w:rPr>
          <w:b/>
          <w:caps/>
          <w:color w:val="000000"/>
          <w:sz w:val="22"/>
          <w:szCs w:val="22"/>
          <w:lang w:val="lt-LT"/>
        </w:rPr>
        <w:tab/>
        <w:t>tinkamumo laikas</w:t>
      </w:r>
    </w:p>
    <w:p w14:paraId="4D941403" w14:textId="77777777" w:rsidR="00017499" w:rsidRPr="0069569E" w:rsidRDefault="00017499" w:rsidP="0069559E">
      <w:pPr>
        <w:keepNext/>
        <w:ind w:left="567" w:hanging="567"/>
        <w:rPr>
          <w:color w:val="000000"/>
          <w:sz w:val="22"/>
          <w:szCs w:val="22"/>
          <w:lang w:val="lt-LT"/>
        </w:rPr>
      </w:pPr>
    </w:p>
    <w:p w14:paraId="44D099D8"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Tinka iki</w:t>
      </w:r>
    </w:p>
    <w:p w14:paraId="11AADCBF" w14:textId="77777777" w:rsidR="00017499" w:rsidRPr="0069569E" w:rsidRDefault="00017499" w:rsidP="0069559E">
      <w:pPr>
        <w:ind w:left="567" w:hanging="567"/>
        <w:rPr>
          <w:color w:val="000000"/>
          <w:sz w:val="22"/>
          <w:szCs w:val="22"/>
          <w:lang w:val="lt-LT"/>
        </w:rPr>
      </w:pPr>
    </w:p>
    <w:p w14:paraId="62E346BA" w14:textId="77777777" w:rsidR="00017499" w:rsidRPr="0069569E" w:rsidRDefault="00017499" w:rsidP="0069559E">
      <w:pPr>
        <w:ind w:left="567" w:hanging="567"/>
        <w:rPr>
          <w:color w:val="000000"/>
          <w:sz w:val="22"/>
          <w:szCs w:val="22"/>
          <w:lang w:val="lt-LT"/>
        </w:rPr>
      </w:pPr>
    </w:p>
    <w:p w14:paraId="441D4861" w14:textId="77777777" w:rsidR="00017499" w:rsidRPr="0069569E" w:rsidRDefault="00017499" w:rsidP="0069559E">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lastRenderedPageBreak/>
        <w:t>9.</w:t>
      </w:r>
      <w:r w:rsidRPr="0069569E">
        <w:rPr>
          <w:b/>
          <w:caps/>
          <w:color w:val="000000"/>
          <w:sz w:val="22"/>
          <w:szCs w:val="22"/>
          <w:lang w:val="lt-LT"/>
        </w:rPr>
        <w:tab/>
        <w:t>SPECIALIOS laikymo sąlygos</w:t>
      </w:r>
    </w:p>
    <w:p w14:paraId="326E7FEA" w14:textId="77777777" w:rsidR="00017499" w:rsidRPr="0069569E" w:rsidRDefault="00017499" w:rsidP="0069559E">
      <w:pPr>
        <w:keepNext/>
        <w:ind w:left="567" w:hanging="567"/>
        <w:rPr>
          <w:color w:val="000000"/>
          <w:sz w:val="22"/>
          <w:szCs w:val="22"/>
          <w:lang w:val="lt-LT"/>
        </w:rPr>
      </w:pPr>
    </w:p>
    <w:p w14:paraId="542E0335" w14:textId="77777777" w:rsidR="00017499" w:rsidRPr="0069569E" w:rsidRDefault="00017499" w:rsidP="0069559E">
      <w:pPr>
        <w:pStyle w:val="NormalIndent"/>
        <w:keepNext/>
        <w:spacing w:before="0"/>
        <w:ind w:left="0"/>
        <w:rPr>
          <w:color w:val="000000"/>
          <w:sz w:val="22"/>
          <w:szCs w:val="22"/>
          <w:lang w:val="lt-LT"/>
        </w:rPr>
      </w:pPr>
      <w:r w:rsidRPr="0069569E">
        <w:rPr>
          <w:color w:val="000000"/>
          <w:sz w:val="22"/>
          <w:szCs w:val="22"/>
          <w:lang w:val="lt-LT"/>
        </w:rPr>
        <w:t>Laikyti šaldytuve. Negalima užšaldyti.</w:t>
      </w:r>
    </w:p>
    <w:p w14:paraId="043DE1DF" w14:textId="77777777" w:rsidR="00D7770F" w:rsidRPr="0069569E" w:rsidRDefault="00D7770F" w:rsidP="0069559E">
      <w:pPr>
        <w:pStyle w:val="NormalIndent"/>
        <w:keepNext/>
        <w:spacing w:before="0"/>
        <w:ind w:left="0"/>
        <w:rPr>
          <w:color w:val="000000"/>
          <w:sz w:val="22"/>
          <w:szCs w:val="22"/>
          <w:lang w:val="lt-LT"/>
        </w:rPr>
      </w:pPr>
      <w:r w:rsidRPr="0069569E">
        <w:rPr>
          <w:color w:val="000000"/>
          <w:sz w:val="22"/>
          <w:szCs w:val="22"/>
          <w:lang w:val="lt-LT"/>
        </w:rPr>
        <w:t xml:space="preserve">Laikyti gamintojo pakuotėje, kad </w:t>
      </w:r>
      <w:r w:rsidR="004015A3" w:rsidRPr="0069569E">
        <w:rPr>
          <w:color w:val="000000"/>
          <w:sz w:val="22"/>
          <w:szCs w:val="22"/>
          <w:lang w:val="lt-LT"/>
        </w:rPr>
        <w:t xml:space="preserve">vaistas </w:t>
      </w:r>
      <w:r w:rsidRPr="0069569E">
        <w:rPr>
          <w:color w:val="000000"/>
          <w:sz w:val="22"/>
          <w:szCs w:val="22"/>
          <w:lang w:val="lt-LT"/>
        </w:rPr>
        <w:t>būtų apsaugotas nuo šviesos.</w:t>
      </w:r>
    </w:p>
    <w:p w14:paraId="550EE4C7" w14:textId="6A3F7525" w:rsidR="00017499" w:rsidRPr="0069569E" w:rsidRDefault="00017499" w:rsidP="0069559E">
      <w:pPr>
        <w:keepNext/>
        <w:rPr>
          <w:color w:val="000000"/>
          <w:sz w:val="22"/>
          <w:szCs w:val="22"/>
          <w:lang w:val="lt-LT"/>
        </w:rPr>
      </w:pPr>
      <w:r w:rsidRPr="0069569E">
        <w:rPr>
          <w:color w:val="000000"/>
          <w:sz w:val="22"/>
          <w:szCs w:val="22"/>
          <w:lang w:val="lt-LT"/>
        </w:rPr>
        <w:t xml:space="preserve">Jei tinkamumo </w:t>
      </w:r>
      <w:r w:rsidR="00E91CF8" w:rsidRPr="0069569E">
        <w:rPr>
          <w:color w:val="000000"/>
          <w:sz w:val="22"/>
          <w:szCs w:val="22"/>
          <w:lang w:val="lt-LT"/>
        </w:rPr>
        <w:t>laikas</w:t>
      </w:r>
      <w:r w:rsidRPr="0069569E">
        <w:rPr>
          <w:color w:val="000000"/>
          <w:sz w:val="22"/>
          <w:szCs w:val="22"/>
          <w:lang w:val="lt-LT"/>
        </w:rPr>
        <w:t xml:space="preserve"> nepasibaigęs,</w:t>
      </w:r>
      <w:r w:rsidR="00020DE8" w:rsidRPr="0069569E">
        <w:rPr>
          <w:color w:val="000000"/>
          <w:sz w:val="22"/>
          <w:szCs w:val="22"/>
          <w:lang w:val="lt-LT"/>
        </w:rPr>
        <w:t xml:space="preserve"> </w:t>
      </w:r>
      <w:r w:rsidR="004015A3" w:rsidRPr="0069569E">
        <w:rPr>
          <w:color w:val="000000"/>
          <w:sz w:val="22"/>
          <w:szCs w:val="22"/>
          <w:lang w:val="lt-LT"/>
        </w:rPr>
        <w:t xml:space="preserve">vaistą </w:t>
      </w:r>
      <w:r w:rsidRPr="0069569E">
        <w:rPr>
          <w:color w:val="000000"/>
          <w:sz w:val="22"/>
          <w:szCs w:val="22"/>
          <w:lang w:val="lt-LT"/>
        </w:rPr>
        <w:t xml:space="preserve">galima laikyti </w:t>
      </w:r>
      <w:r w:rsidR="00020DE8" w:rsidRPr="0069569E">
        <w:rPr>
          <w:color w:val="000000"/>
          <w:sz w:val="22"/>
          <w:szCs w:val="22"/>
          <w:lang w:val="lt-LT"/>
        </w:rPr>
        <w:t xml:space="preserve">nešaldant </w:t>
      </w:r>
      <w:r w:rsidRPr="0069569E">
        <w:rPr>
          <w:color w:val="000000"/>
          <w:sz w:val="22"/>
          <w:szCs w:val="22"/>
          <w:lang w:val="lt-LT"/>
        </w:rPr>
        <w:t>ne aukštesnėje kaip 25 °C temperatūroje ne ilgiau kaip 3 mėnesius</w:t>
      </w:r>
      <w:r w:rsidR="002A0801" w:rsidRPr="0069569E">
        <w:rPr>
          <w:color w:val="000000"/>
          <w:sz w:val="22"/>
          <w:szCs w:val="22"/>
          <w:lang w:val="lt-LT"/>
        </w:rPr>
        <w:t>; p</w:t>
      </w:r>
      <w:r w:rsidR="00612871">
        <w:rPr>
          <w:color w:val="000000"/>
          <w:sz w:val="22"/>
          <w:szCs w:val="22"/>
          <w:lang w:val="lt-LT"/>
        </w:rPr>
        <w:t>o to</w:t>
      </w:r>
      <w:r w:rsidR="002A0801" w:rsidRPr="0069569E">
        <w:rPr>
          <w:color w:val="000000"/>
          <w:sz w:val="22"/>
          <w:szCs w:val="22"/>
          <w:lang w:val="lt-LT"/>
        </w:rPr>
        <w:t xml:space="preserve"> </w:t>
      </w:r>
      <w:r w:rsidRPr="0069569E">
        <w:rPr>
          <w:color w:val="000000"/>
          <w:sz w:val="22"/>
          <w:szCs w:val="22"/>
          <w:lang w:val="lt-LT"/>
        </w:rPr>
        <w:t>nesuvartotą tirpalą reikia sunaikinti.</w:t>
      </w:r>
    </w:p>
    <w:p w14:paraId="376B8C0C" w14:textId="1F7E0D3F" w:rsidR="00017499" w:rsidRPr="0069569E" w:rsidRDefault="002A0801" w:rsidP="0069559E">
      <w:pPr>
        <w:pStyle w:val="BodyText2"/>
        <w:jc w:val="left"/>
        <w:rPr>
          <w:color w:val="000000"/>
          <w:szCs w:val="22"/>
          <w:lang w:val="lt-LT"/>
        </w:rPr>
      </w:pPr>
      <w:r w:rsidRPr="0069569E">
        <w:rPr>
          <w:color w:val="000000"/>
          <w:szCs w:val="22"/>
          <w:lang w:val="lt-LT"/>
        </w:rPr>
        <w:t>Atidar</w:t>
      </w:r>
      <w:r w:rsidR="009836ED">
        <w:rPr>
          <w:color w:val="000000"/>
          <w:szCs w:val="22"/>
          <w:lang w:val="lt-LT"/>
        </w:rPr>
        <w:t>ius,</w:t>
      </w:r>
      <w:r w:rsidRPr="0069569E">
        <w:rPr>
          <w:color w:val="000000"/>
          <w:szCs w:val="22"/>
          <w:lang w:val="lt-LT"/>
        </w:rPr>
        <w:t xml:space="preserve"> vaistą galima laikyti </w:t>
      </w:r>
      <w:r w:rsidR="00017499" w:rsidRPr="0069569E">
        <w:rPr>
          <w:color w:val="000000"/>
          <w:szCs w:val="22"/>
          <w:lang w:val="lt-LT"/>
        </w:rPr>
        <w:t>ne ilgiau kaip 28 dienas, ne aukštesnėje kaip 25 °C temperatūroje.</w:t>
      </w:r>
    </w:p>
    <w:p w14:paraId="33E87576" w14:textId="77777777" w:rsidR="00017499" w:rsidRPr="0069569E" w:rsidRDefault="00017499" w:rsidP="0069559E">
      <w:pPr>
        <w:rPr>
          <w:color w:val="000000"/>
          <w:sz w:val="22"/>
          <w:szCs w:val="22"/>
          <w:lang w:val="lt-LT"/>
        </w:rPr>
      </w:pPr>
    </w:p>
    <w:p w14:paraId="77EF062E" w14:textId="77777777" w:rsidR="00017499" w:rsidRPr="0069569E" w:rsidRDefault="00017499" w:rsidP="0069559E">
      <w:pPr>
        <w:rPr>
          <w:color w:val="000000"/>
          <w:sz w:val="22"/>
          <w:szCs w:val="22"/>
          <w:lang w:val="lt-LT"/>
        </w:rPr>
      </w:pPr>
    </w:p>
    <w:p w14:paraId="27CD1C82" w14:textId="77777777" w:rsidR="00017499" w:rsidRPr="0069569E" w:rsidRDefault="00017499" w:rsidP="0069559E">
      <w:pPr>
        <w:pBdr>
          <w:top w:val="single" w:sz="4" w:space="0"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10.</w:t>
      </w:r>
      <w:r w:rsidRPr="0069569E">
        <w:rPr>
          <w:b/>
          <w:caps/>
          <w:color w:val="000000"/>
          <w:sz w:val="22"/>
          <w:szCs w:val="22"/>
          <w:lang w:val="lt-LT"/>
        </w:rPr>
        <w:tab/>
        <w:t xml:space="preserve">specialios atsargumo priemonės DĖL NESUVARTOTO VAISTINIO PREPARATO </w:t>
      </w:r>
      <w:r w:rsidRPr="0069569E">
        <w:rPr>
          <w:b/>
          <w:bCs/>
          <w:caps/>
          <w:color w:val="000000"/>
          <w:sz w:val="22"/>
          <w:szCs w:val="22"/>
          <w:lang w:val="lt-LT"/>
        </w:rPr>
        <w:t>AR JO ATLIEK</w:t>
      </w:r>
      <w:r w:rsidRPr="0069569E">
        <w:rPr>
          <w:b/>
          <w:color w:val="000000"/>
          <w:sz w:val="22"/>
          <w:szCs w:val="22"/>
          <w:lang w:val="lt-LT"/>
        </w:rPr>
        <w:t>Ų</w:t>
      </w:r>
      <w:r w:rsidRPr="0069569E">
        <w:rPr>
          <w:caps/>
          <w:color w:val="000000"/>
          <w:sz w:val="22"/>
          <w:szCs w:val="22"/>
          <w:lang w:val="lt-LT"/>
        </w:rPr>
        <w:t xml:space="preserve"> </w:t>
      </w:r>
      <w:r w:rsidRPr="0069569E">
        <w:rPr>
          <w:b/>
          <w:bCs/>
          <w:caps/>
          <w:color w:val="000000"/>
          <w:sz w:val="22"/>
          <w:szCs w:val="22"/>
          <w:lang w:val="lt-LT"/>
        </w:rPr>
        <w:t>TVARKYMO</w:t>
      </w:r>
      <w:r w:rsidRPr="0069569E">
        <w:rPr>
          <w:b/>
          <w:caps/>
          <w:color w:val="000000"/>
          <w:sz w:val="22"/>
          <w:szCs w:val="22"/>
          <w:lang w:val="lt-LT"/>
        </w:rPr>
        <w:t xml:space="preserve"> (jei reikia)</w:t>
      </w:r>
    </w:p>
    <w:p w14:paraId="02CB5C34" w14:textId="77777777" w:rsidR="00017499" w:rsidRPr="0069569E" w:rsidRDefault="00017499" w:rsidP="0069559E">
      <w:pPr>
        <w:rPr>
          <w:caps/>
          <w:color w:val="000000"/>
          <w:sz w:val="22"/>
          <w:szCs w:val="22"/>
          <w:lang w:val="lt-LT"/>
        </w:rPr>
      </w:pPr>
    </w:p>
    <w:p w14:paraId="4E9CFA7A" w14:textId="77777777" w:rsidR="00017499" w:rsidRPr="0069569E" w:rsidRDefault="00261827" w:rsidP="0069559E">
      <w:pPr>
        <w:rPr>
          <w:color w:val="000000"/>
          <w:sz w:val="22"/>
          <w:szCs w:val="22"/>
          <w:lang w:val="lt-LT"/>
        </w:rPr>
      </w:pPr>
      <w:r w:rsidRPr="0069569E">
        <w:rPr>
          <w:color w:val="000000"/>
          <w:sz w:val="22"/>
          <w:szCs w:val="22"/>
          <w:lang w:val="lt-LT"/>
        </w:rPr>
        <w:t>Nesuvartotą vaistą ar atliekas reikia tvarkyti laikantis vietinių reikalavimų</w:t>
      </w:r>
      <w:r w:rsidR="00017499" w:rsidRPr="0069569E">
        <w:rPr>
          <w:color w:val="000000"/>
          <w:sz w:val="22"/>
          <w:szCs w:val="22"/>
          <w:lang w:val="lt-LT"/>
        </w:rPr>
        <w:t>.</w:t>
      </w:r>
    </w:p>
    <w:p w14:paraId="7741EE04" w14:textId="77777777" w:rsidR="00017499" w:rsidRPr="0069569E" w:rsidRDefault="00017499" w:rsidP="0069559E">
      <w:pPr>
        <w:rPr>
          <w:caps/>
          <w:color w:val="000000"/>
          <w:sz w:val="22"/>
          <w:szCs w:val="22"/>
          <w:lang w:val="lt-LT"/>
        </w:rPr>
      </w:pPr>
    </w:p>
    <w:p w14:paraId="3754FC2D" w14:textId="77777777" w:rsidR="00017499" w:rsidRPr="0069569E" w:rsidRDefault="00017499" w:rsidP="0069559E">
      <w:pPr>
        <w:ind w:left="567" w:hanging="567"/>
        <w:rPr>
          <w:caps/>
          <w:color w:val="000000"/>
          <w:sz w:val="22"/>
          <w:szCs w:val="22"/>
          <w:lang w:val="lt-LT"/>
        </w:rPr>
      </w:pPr>
    </w:p>
    <w:p w14:paraId="525B1367"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11.</w:t>
      </w:r>
      <w:r w:rsidRPr="0069569E">
        <w:rPr>
          <w:b/>
          <w:caps/>
          <w:color w:val="000000"/>
          <w:sz w:val="22"/>
          <w:szCs w:val="22"/>
          <w:lang w:val="lt-LT"/>
        </w:rPr>
        <w:tab/>
      </w:r>
      <w:r w:rsidR="007C2871" w:rsidRPr="0069569E">
        <w:rPr>
          <w:b/>
          <w:sz w:val="22"/>
          <w:lang w:val="lt-LT" w:eastAsia="lt-LT"/>
        </w:rPr>
        <w:t>REGISTRUOTOJO</w:t>
      </w:r>
      <w:r w:rsidR="007C2871" w:rsidRPr="0069569E">
        <w:rPr>
          <w:b/>
          <w:caps/>
          <w:color w:val="000000"/>
          <w:sz w:val="22"/>
          <w:szCs w:val="22"/>
          <w:lang w:val="lt-LT"/>
        </w:rPr>
        <w:t xml:space="preserve"> pavadinimas ir adresas</w:t>
      </w:r>
    </w:p>
    <w:p w14:paraId="0B043415" w14:textId="77777777" w:rsidR="00017499" w:rsidRPr="0069569E" w:rsidRDefault="00017499" w:rsidP="0069559E">
      <w:pPr>
        <w:ind w:left="567" w:hanging="567"/>
        <w:rPr>
          <w:caps/>
          <w:color w:val="000000"/>
          <w:sz w:val="22"/>
          <w:szCs w:val="22"/>
          <w:lang w:val="lt-LT"/>
        </w:rPr>
      </w:pPr>
    </w:p>
    <w:p w14:paraId="3B4EBF0E" w14:textId="77777777" w:rsidR="00525295" w:rsidRPr="0069569E" w:rsidRDefault="00525295" w:rsidP="00525295">
      <w:pPr>
        <w:pStyle w:val="ListParagraph"/>
        <w:keepNext/>
        <w:spacing w:before="0" w:line="240" w:lineRule="auto"/>
        <w:ind w:left="0"/>
        <w:rPr>
          <w:sz w:val="22"/>
          <w:szCs w:val="22"/>
          <w:lang w:val="lt-LT" w:eastAsia="de-DE"/>
        </w:rPr>
      </w:pPr>
      <w:proofErr w:type="spellStart"/>
      <w:r w:rsidRPr="0069569E">
        <w:rPr>
          <w:sz w:val="22"/>
          <w:szCs w:val="22"/>
          <w:lang w:val="lt-LT"/>
        </w:rPr>
        <w:t>Merck</w:t>
      </w:r>
      <w:proofErr w:type="spellEnd"/>
      <w:r w:rsidRPr="0069569E">
        <w:rPr>
          <w:sz w:val="22"/>
          <w:szCs w:val="22"/>
          <w:lang w:val="lt-LT"/>
        </w:rPr>
        <w:t xml:space="preserve"> </w:t>
      </w:r>
      <w:proofErr w:type="spellStart"/>
      <w:r w:rsidRPr="0069569E">
        <w:rPr>
          <w:sz w:val="22"/>
          <w:szCs w:val="22"/>
          <w:lang w:val="lt-LT"/>
        </w:rPr>
        <w:t>Europe</w:t>
      </w:r>
      <w:proofErr w:type="spellEnd"/>
      <w:r w:rsidRPr="0069569E">
        <w:rPr>
          <w:sz w:val="22"/>
          <w:szCs w:val="22"/>
          <w:lang w:val="lt-LT"/>
        </w:rPr>
        <w:t xml:space="preserve"> B.V.</w:t>
      </w:r>
    </w:p>
    <w:p w14:paraId="5704431E" w14:textId="77777777" w:rsidR="00525295" w:rsidRPr="0069569E" w:rsidRDefault="00525295" w:rsidP="00525295">
      <w:pPr>
        <w:pStyle w:val="ListParagraph"/>
        <w:keepNext/>
        <w:spacing w:before="0" w:line="240" w:lineRule="auto"/>
        <w:ind w:left="0"/>
        <w:rPr>
          <w:sz w:val="22"/>
          <w:szCs w:val="22"/>
          <w:lang w:val="lt-LT"/>
        </w:rPr>
      </w:pPr>
      <w:proofErr w:type="spellStart"/>
      <w:r w:rsidRPr="0069569E">
        <w:rPr>
          <w:sz w:val="22"/>
          <w:szCs w:val="22"/>
          <w:lang w:val="lt-LT"/>
        </w:rPr>
        <w:t>Gustav</w:t>
      </w:r>
      <w:proofErr w:type="spellEnd"/>
      <w:r w:rsidRPr="0069569E">
        <w:rPr>
          <w:sz w:val="22"/>
          <w:szCs w:val="22"/>
          <w:lang w:val="lt-LT"/>
        </w:rPr>
        <w:t xml:space="preserve"> </w:t>
      </w:r>
      <w:proofErr w:type="spellStart"/>
      <w:r w:rsidRPr="0069569E">
        <w:rPr>
          <w:sz w:val="22"/>
          <w:szCs w:val="22"/>
          <w:lang w:val="lt-LT"/>
        </w:rPr>
        <w:t>Mahlerplein</w:t>
      </w:r>
      <w:proofErr w:type="spellEnd"/>
      <w:r w:rsidRPr="0069569E">
        <w:rPr>
          <w:sz w:val="22"/>
          <w:szCs w:val="22"/>
          <w:lang w:val="lt-LT"/>
        </w:rPr>
        <w:t> 102</w:t>
      </w:r>
    </w:p>
    <w:p w14:paraId="598FB73B" w14:textId="77777777" w:rsidR="00525295" w:rsidRPr="0069569E" w:rsidRDefault="00525295" w:rsidP="00525295">
      <w:pPr>
        <w:pStyle w:val="ListParagraph"/>
        <w:keepNext/>
        <w:spacing w:before="0" w:line="240" w:lineRule="auto"/>
        <w:ind w:left="0"/>
        <w:rPr>
          <w:b/>
          <w:bCs/>
          <w:sz w:val="22"/>
          <w:szCs w:val="22"/>
          <w:lang w:val="lt-LT"/>
        </w:rPr>
      </w:pPr>
      <w:r w:rsidRPr="0069569E">
        <w:rPr>
          <w:sz w:val="22"/>
          <w:szCs w:val="22"/>
          <w:lang w:val="lt-LT"/>
        </w:rPr>
        <w:t xml:space="preserve">1082 MA </w:t>
      </w:r>
      <w:proofErr w:type="spellStart"/>
      <w:r w:rsidRPr="0069569E">
        <w:rPr>
          <w:sz w:val="22"/>
          <w:szCs w:val="22"/>
          <w:lang w:val="lt-LT"/>
        </w:rPr>
        <w:t>Amsterdam</w:t>
      </w:r>
      <w:proofErr w:type="spellEnd"/>
    </w:p>
    <w:p w14:paraId="79752A65" w14:textId="77777777" w:rsidR="00525295" w:rsidRPr="0069569E" w:rsidRDefault="00525295" w:rsidP="00525295">
      <w:pPr>
        <w:tabs>
          <w:tab w:val="left" w:pos="851"/>
        </w:tabs>
        <w:rPr>
          <w:sz w:val="22"/>
          <w:szCs w:val="22"/>
          <w:lang w:val="lt-LT"/>
        </w:rPr>
      </w:pPr>
      <w:r w:rsidRPr="0069569E">
        <w:rPr>
          <w:sz w:val="22"/>
          <w:szCs w:val="22"/>
          <w:lang w:val="lt-LT"/>
        </w:rPr>
        <w:t>Nyderlandai</w:t>
      </w:r>
    </w:p>
    <w:p w14:paraId="1EE86E56" w14:textId="77777777" w:rsidR="00017499" w:rsidRPr="0069569E" w:rsidRDefault="00017499" w:rsidP="0069559E">
      <w:pPr>
        <w:tabs>
          <w:tab w:val="left" w:pos="4253"/>
        </w:tabs>
        <w:ind w:left="567" w:hanging="567"/>
        <w:rPr>
          <w:caps/>
          <w:color w:val="000000"/>
          <w:sz w:val="22"/>
          <w:szCs w:val="22"/>
          <w:lang w:val="lt-LT"/>
        </w:rPr>
      </w:pPr>
    </w:p>
    <w:p w14:paraId="55DDA6A4" w14:textId="77777777" w:rsidR="00017499" w:rsidRPr="0069569E" w:rsidRDefault="00017499" w:rsidP="0069559E">
      <w:pPr>
        <w:ind w:left="567" w:hanging="567"/>
        <w:rPr>
          <w:caps/>
          <w:color w:val="000000"/>
          <w:sz w:val="22"/>
          <w:szCs w:val="22"/>
          <w:lang w:val="lt-LT"/>
        </w:rPr>
      </w:pPr>
    </w:p>
    <w:p w14:paraId="334ED3C5"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12.</w:t>
      </w:r>
      <w:r w:rsidRPr="0069569E">
        <w:rPr>
          <w:b/>
          <w:caps/>
          <w:color w:val="000000"/>
          <w:sz w:val="22"/>
          <w:szCs w:val="22"/>
          <w:lang w:val="lt-LT"/>
        </w:rPr>
        <w:tab/>
      </w:r>
      <w:r w:rsidR="007C2871" w:rsidRPr="0069569E">
        <w:rPr>
          <w:b/>
          <w:sz w:val="22"/>
          <w:lang w:val="lt-LT" w:eastAsia="lt-LT"/>
        </w:rPr>
        <w:t xml:space="preserve">REGISTRACIJOS PAŽYMĖJIMO </w:t>
      </w:r>
      <w:r w:rsidR="007C2871" w:rsidRPr="0069569E">
        <w:rPr>
          <w:b/>
          <w:caps/>
          <w:color w:val="000000"/>
          <w:sz w:val="22"/>
          <w:szCs w:val="22"/>
          <w:lang w:val="lt-LT"/>
        </w:rPr>
        <w:t>numeris (-IAI)</w:t>
      </w:r>
    </w:p>
    <w:p w14:paraId="721EFF82" w14:textId="77777777" w:rsidR="00017499" w:rsidRPr="0069569E" w:rsidRDefault="00017499" w:rsidP="0069559E">
      <w:pPr>
        <w:ind w:left="567" w:hanging="567"/>
        <w:rPr>
          <w:color w:val="000000"/>
          <w:sz w:val="22"/>
          <w:szCs w:val="22"/>
          <w:lang w:val="lt-LT"/>
        </w:rPr>
      </w:pPr>
    </w:p>
    <w:p w14:paraId="2A3D215A" w14:textId="41CEE694" w:rsidR="00017499" w:rsidRPr="0069569E" w:rsidRDefault="004E2A93" w:rsidP="0069559E">
      <w:pPr>
        <w:ind w:left="567" w:hanging="567"/>
        <w:rPr>
          <w:color w:val="000000"/>
          <w:sz w:val="22"/>
          <w:szCs w:val="22"/>
          <w:lang w:val="lt-LT"/>
        </w:rPr>
      </w:pPr>
      <w:r w:rsidRPr="0069569E">
        <w:rPr>
          <w:color w:val="000000"/>
          <w:sz w:val="22"/>
          <w:szCs w:val="22"/>
          <w:lang w:val="lt-LT"/>
        </w:rPr>
        <w:t>EU/1/95/001/035</w:t>
      </w:r>
      <w:r w:rsidRPr="0069569E">
        <w:rPr>
          <w:color w:val="000000"/>
          <w:sz w:val="22"/>
          <w:szCs w:val="22"/>
          <w:lang w:val="lt-LT"/>
        </w:rPr>
        <w:tab/>
      </w:r>
      <w:r w:rsidR="00017499" w:rsidRPr="0069569E">
        <w:rPr>
          <w:sz w:val="22"/>
          <w:szCs w:val="22"/>
          <w:shd w:val="clear" w:color="auto" w:fill="D9D9D9"/>
          <w:lang w:val="lt-LT"/>
        </w:rPr>
        <w:t>injekcinis tirpalas užpildyt</w:t>
      </w:r>
      <w:r w:rsidR="002F555B" w:rsidRPr="0069569E">
        <w:rPr>
          <w:sz w:val="22"/>
          <w:szCs w:val="22"/>
          <w:shd w:val="clear" w:color="auto" w:fill="D9D9D9"/>
          <w:lang w:val="lt-LT"/>
        </w:rPr>
        <w:t>ame</w:t>
      </w:r>
      <w:r w:rsidR="00017499" w:rsidRPr="0069569E">
        <w:rPr>
          <w:sz w:val="22"/>
          <w:szCs w:val="22"/>
          <w:shd w:val="clear" w:color="auto" w:fill="D9D9D9"/>
          <w:lang w:val="lt-LT"/>
        </w:rPr>
        <w:t xml:space="preserve"> </w:t>
      </w:r>
      <w:proofErr w:type="spellStart"/>
      <w:r w:rsidR="00017499" w:rsidRPr="0069569E">
        <w:rPr>
          <w:sz w:val="22"/>
          <w:szCs w:val="22"/>
          <w:shd w:val="clear" w:color="auto" w:fill="D9D9D9"/>
          <w:lang w:val="lt-LT"/>
        </w:rPr>
        <w:t>švirkšti</w:t>
      </w:r>
      <w:r w:rsidR="002F555B" w:rsidRPr="0069569E">
        <w:rPr>
          <w:sz w:val="22"/>
          <w:szCs w:val="22"/>
          <w:shd w:val="clear" w:color="auto" w:fill="D9D9D9"/>
          <w:lang w:val="lt-LT"/>
        </w:rPr>
        <w:t>klyje</w:t>
      </w:r>
      <w:proofErr w:type="spellEnd"/>
    </w:p>
    <w:p w14:paraId="06354EBE" w14:textId="39709A8D" w:rsidR="00017499" w:rsidRPr="0069569E" w:rsidRDefault="00017499" w:rsidP="0069559E">
      <w:pPr>
        <w:rPr>
          <w:color w:val="000000"/>
          <w:sz w:val="22"/>
          <w:szCs w:val="22"/>
          <w:lang w:val="lt-LT"/>
        </w:rPr>
      </w:pPr>
      <w:r w:rsidRPr="0069569E">
        <w:rPr>
          <w:color w:val="000000"/>
          <w:sz w:val="22"/>
          <w:szCs w:val="22"/>
          <w:lang w:val="lt-LT"/>
        </w:rPr>
        <w:tab/>
      </w:r>
      <w:r w:rsidRPr="0069569E">
        <w:rPr>
          <w:color w:val="000000"/>
          <w:sz w:val="22"/>
          <w:szCs w:val="22"/>
          <w:lang w:val="lt-LT"/>
        </w:rPr>
        <w:tab/>
      </w:r>
      <w:r w:rsidRPr="0069569E">
        <w:rPr>
          <w:color w:val="000000"/>
          <w:sz w:val="22"/>
          <w:szCs w:val="22"/>
          <w:lang w:val="lt-LT"/>
        </w:rPr>
        <w:tab/>
      </w:r>
      <w:r w:rsidR="00B66359" w:rsidRPr="0069569E">
        <w:rPr>
          <w:sz w:val="22"/>
          <w:szCs w:val="22"/>
          <w:shd w:val="clear" w:color="auto" w:fill="D9D9D9"/>
          <w:lang w:val="lt-LT"/>
        </w:rPr>
        <w:t>20</w:t>
      </w:r>
      <w:r w:rsidRPr="0069569E">
        <w:rPr>
          <w:sz w:val="22"/>
          <w:szCs w:val="22"/>
          <w:shd w:val="clear" w:color="auto" w:fill="D9D9D9"/>
          <w:lang w:val="lt-LT"/>
        </w:rPr>
        <w:t> adatų</w:t>
      </w:r>
    </w:p>
    <w:p w14:paraId="461A88B8" w14:textId="77777777" w:rsidR="00017499" w:rsidRPr="0069569E" w:rsidRDefault="00017499" w:rsidP="0069559E">
      <w:pPr>
        <w:ind w:left="567" w:hanging="567"/>
        <w:rPr>
          <w:color w:val="000000"/>
          <w:sz w:val="22"/>
          <w:szCs w:val="22"/>
          <w:lang w:val="lt-LT"/>
        </w:rPr>
      </w:pPr>
    </w:p>
    <w:p w14:paraId="02FBCF71" w14:textId="77777777" w:rsidR="00017499" w:rsidRPr="0069569E" w:rsidRDefault="00017499" w:rsidP="0069559E">
      <w:pPr>
        <w:ind w:left="567" w:hanging="567"/>
        <w:rPr>
          <w:color w:val="000000"/>
          <w:sz w:val="22"/>
          <w:szCs w:val="22"/>
          <w:lang w:val="lt-LT"/>
        </w:rPr>
      </w:pPr>
    </w:p>
    <w:p w14:paraId="1151D84D"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13.</w:t>
      </w:r>
      <w:r w:rsidRPr="0069569E">
        <w:rPr>
          <w:b/>
          <w:caps/>
          <w:color w:val="000000"/>
          <w:sz w:val="22"/>
          <w:szCs w:val="22"/>
          <w:lang w:val="lt-LT"/>
        </w:rPr>
        <w:tab/>
        <w:t>serijos numeris</w:t>
      </w:r>
    </w:p>
    <w:p w14:paraId="0BE3C8F0" w14:textId="77777777" w:rsidR="00017499" w:rsidRPr="0069569E" w:rsidRDefault="00017499" w:rsidP="0069559E">
      <w:pPr>
        <w:rPr>
          <w:color w:val="000000"/>
          <w:sz w:val="22"/>
          <w:szCs w:val="22"/>
          <w:lang w:val="lt-LT"/>
        </w:rPr>
      </w:pPr>
    </w:p>
    <w:p w14:paraId="3CA043D4"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Serija</w:t>
      </w:r>
    </w:p>
    <w:p w14:paraId="6B56EF09" w14:textId="77777777" w:rsidR="00017499" w:rsidRPr="0069569E" w:rsidRDefault="00017499" w:rsidP="0069559E">
      <w:pPr>
        <w:ind w:left="567" w:hanging="567"/>
        <w:rPr>
          <w:color w:val="000000"/>
          <w:sz w:val="22"/>
          <w:szCs w:val="22"/>
          <w:lang w:val="lt-LT"/>
        </w:rPr>
      </w:pPr>
    </w:p>
    <w:p w14:paraId="011D1001" w14:textId="77777777" w:rsidR="00017499" w:rsidRPr="0069569E" w:rsidRDefault="00017499" w:rsidP="0069559E">
      <w:pPr>
        <w:ind w:left="567" w:hanging="567"/>
        <w:rPr>
          <w:color w:val="000000"/>
          <w:sz w:val="22"/>
          <w:szCs w:val="22"/>
          <w:lang w:val="lt-LT"/>
        </w:rPr>
      </w:pPr>
    </w:p>
    <w:p w14:paraId="52FBA0D9"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14.</w:t>
      </w:r>
      <w:r w:rsidRPr="0069569E">
        <w:rPr>
          <w:b/>
          <w:caps/>
          <w:color w:val="000000"/>
          <w:sz w:val="22"/>
          <w:szCs w:val="22"/>
          <w:lang w:val="lt-LT"/>
        </w:rPr>
        <w:tab/>
      </w:r>
      <w:r w:rsidRPr="0069569E">
        <w:rPr>
          <w:b/>
          <w:color w:val="000000"/>
          <w:sz w:val="22"/>
          <w:szCs w:val="22"/>
          <w:lang w:val="lt-LT"/>
        </w:rPr>
        <w:t>PARDAVIMO (IŠDAVIMO)</w:t>
      </w:r>
      <w:r w:rsidRPr="0069569E">
        <w:rPr>
          <w:b/>
          <w:caps/>
          <w:color w:val="000000"/>
          <w:sz w:val="22"/>
          <w:szCs w:val="22"/>
          <w:lang w:val="lt-LT"/>
        </w:rPr>
        <w:t xml:space="preserve"> tvarka</w:t>
      </w:r>
    </w:p>
    <w:p w14:paraId="1A567E4D" w14:textId="77777777" w:rsidR="00017499" w:rsidRPr="0069569E" w:rsidRDefault="00017499" w:rsidP="0069559E">
      <w:pPr>
        <w:ind w:left="567" w:hanging="567"/>
        <w:rPr>
          <w:color w:val="000000"/>
          <w:sz w:val="22"/>
          <w:szCs w:val="22"/>
          <w:lang w:val="lt-LT"/>
        </w:rPr>
      </w:pPr>
    </w:p>
    <w:p w14:paraId="3C2FCD38" w14:textId="77777777" w:rsidR="00017499" w:rsidRPr="0069569E" w:rsidRDefault="00017499" w:rsidP="0069559E">
      <w:pPr>
        <w:ind w:left="567" w:hanging="567"/>
        <w:rPr>
          <w:color w:val="000000"/>
          <w:sz w:val="22"/>
          <w:szCs w:val="22"/>
          <w:lang w:val="lt-LT"/>
        </w:rPr>
      </w:pPr>
    </w:p>
    <w:p w14:paraId="10E0BE4E"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15.</w:t>
      </w:r>
      <w:r w:rsidRPr="0069569E">
        <w:rPr>
          <w:b/>
          <w:caps/>
          <w:color w:val="000000"/>
          <w:sz w:val="22"/>
          <w:szCs w:val="22"/>
          <w:lang w:val="lt-LT"/>
        </w:rPr>
        <w:tab/>
        <w:t>vartojimo instrukcijA</w:t>
      </w:r>
    </w:p>
    <w:p w14:paraId="18F16B76" w14:textId="77777777" w:rsidR="00017499" w:rsidRPr="0069569E" w:rsidRDefault="00017499" w:rsidP="0069559E">
      <w:pPr>
        <w:rPr>
          <w:color w:val="000000"/>
          <w:sz w:val="22"/>
          <w:szCs w:val="22"/>
          <w:lang w:val="lt-LT"/>
        </w:rPr>
      </w:pPr>
    </w:p>
    <w:p w14:paraId="00B45F65" w14:textId="77777777" w:rsidR="00017499" w:rsidRPr="0069569E" w:rsidRDefault="00017499" w:rsidP="0069559E">
      <w:pPr>
        <w:rPr>
          <w:color w:val="000000"/>
          <w:sz w:val="22"/>
          <w:szCs w:val="22"/>
          <w:lang w:val="lt-LT"/>
        </w:rPr>
      </w:pPr>
    </w:p>
    <w:p w14:paraId="22BC4AC8"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16.</w:t>
      </w:r>
      <w:r w:rsidRPr="0069569E">
        <w:rPr>
          <w:b/>
          <w:caps/>
          <w:color w:val="000000"/>
          <w:sz w:val="22"/>
          <w:szCs w:val="22"/>
          <w:lang w:val="lt-LT"/>
        </w:rPr>
        <w:tab/>
        <w:t>INFORMACIJA BRAILIO RAŠTU</w:t>
      </w:r>
    </w:p>
    <w:p w14:paraId="2C8DB120" w14:textId="77777777" w:rsidR="00017499" w:rsidRPr="0069569E" w:rsidRDefault="00017499" w:rsidP="0069559E">
      <w:pPr>
        <w:keepNext/>
        <w:rPr>
          <w:color w:val="000000"/>
          <w:sz w:val="22"/>
          <w:szCs w:val="22"/>
          <w:lang w:val="lt-LT"/>
        </w:rPr>
      </w:pPr>
    </w:p>
    <w:p w14:paraId="52D0EF21" w14:textId="77777777" w:rsidR="00017499" w:rsidRPr="0069569E" w:rsidRDefault="00017499" w:rsidP="0069559E">
      <w:pPr>
        <w:pStyle w:val="BodyText"/>
        <w:rPr>
          <w:bCs/>
          <w:color w:val="000000"/>
          <w:szCs w:val="22"/>
          <w:lang w:val="lt-LT"/>
        </w:rPr>
      </w:pPr>
      <w:proofErr w:type="spellStart"/>
      <w:r w:rsidRPr="0069569E">
        <w:rPr>
          <w:bCs/>
          <w:color w:val="000000"/>
          <w:szCs w:val="22"/>
          <w:lang w:val="lt-LT"/>
        </w:rPr>
        <w:t>gonal</w:t>
      </w:r>
      <w:proofErr w:type="spellEnd"/>
      <w:r w:rsidRPr="0069569E">
        <w:rPr>
          <w:bCs/>
          <w:color w:val="000000"/>
          <w:szCs w:val="22"/>
          <w:lang w:val="lt-LT"/>
        </w:rPr>
        <w:noBreakHyphen/>
        <w:t>f 900 </w:t>
      </w:r>
      <w:proofErr w:type="spellStart"/>
      <w:r w:rsidRPr="0069569E">
        <w:rPr>
          <w:bCs/>
          <w:color w:val="000000"/>
          <w:szCs w:val="22"/>
          <w:lang w:val="lt-LT"/>
        </w:rPr>
        <w:t>tv</w:t>
      </w:r>
      <w:proofErr w:type="spellEnd"/>
      <w:r w:rsidRPr="0069569E">
        <w:rPr>
          <w:bCs/>
          <w:color w:val="000000"/>
          <w:szCs w:val="22"/>
          <w:lang w:val="lt-LT"/>
        </w:rPr>
        <w:t>/1,5 ml</w:t>
      </w:r>
    </w:p>
    <w:p w14:paraId="3472A6A9" w14:textId="77777777" w:rsidR="0052664F" w:rsidRPr="0069569E" w:rsidRDefault="0052664F" w:rsidP="0069559E">
      <w:pPr>
        <w:rPr>
          <w:color w:val="000000"/>
          <w:sz w:val="22"/>
          <w:szCs w:val="22"/>
          <w:lang w:val="lt-LT"/>
        </w:rPr>
      </w:pPr>
    </w:p>
    <w:p w14:paraId="2D705F23" w14:textId="77777777" w:rsidR="0052664F" w:rsidRPr="0069569E" w:rsidRDefault="0052664F" w:rsidP="0069559E">
      <w:pPr>
        <w:tabs>
          <w:tab w:val="left" w:pos="567"/>
        </w:tabs>
        <w:overflowPunct/>
        <w:autoSpaceDE/>
        <w:autoSpaceDN/>
        <w:adjustRightInd/>
        <w:textAlignment w:val="auto"/>
        <w:rPr>
          <w:color w:val="000000"/>
          <w:sz w:val="22"/>
          <w:szCs w:val="22"/>
          <w:shd w:val="clear" w:color="auto" w:fill="CCCCCC"/>
          <w:lang w:val="lt-LT" w:eastAsia="lt-LT"/>
        </w:rPr>
      </w:pPr>
    </w:p>
    <w:p w14:paraId="4AFE8EF7" w14:textId="77777777" w:rsidR="0052664F" w:rsidRPr="0069569E" w:rsidRDefault="0052664F"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17.</w:t>
      </w:r>
      <w:r w:rsidRPr="0069569E">
        <w:rPr>
          <w:b/>
          <w:caps/>
          <w:color w:val="000000"/>
          <w:sz w:val="22"/>
          <w:szCs w:val="22"/>
          <w:lang w:val="lt-LT"/>
        </w:rPr>
        <w:tab/>
        <w:t>UNIKALUS IDENTIFIKATORIUS – 2D BRŪKŠNINIS KODAS</w:t>
      </w:r>
    </w:p>
    <w:p w14:paraId="22BF7DFD" w14:textId="77777777" w:rsidR="0052664F" w:rsidRPr="0069569E" w:rsidRDefault="0052664F" w:rsidP="0069559E">
      <w:pPr>
        <w:keepNext/>
        <w:overflowPunct/>
        <w:autoSpaceDE/>
        <w:autoSpaceDN/>
        <w:adjustRightInd/>
        <w:textAlignment w:val="auto"/>
        <w:rPr>
          <w:color w:val="000000"/>
          <w:sz w:val="22"/>
          <w:lang w:val="lt-LT" w:eastAsia="lt-LT"/>
        </w:rPr>
      </w:pPr>
    </w:p>
    <w:p w14:paraId="275107BD" w14:textId="77777777" w:rsidR="0052664F" w:rsidRPr="0069569E" w:rsidRDefault="0052664F" w:rsidP="0069559E">
      <w:pPr>
        <w:tabs>
          <w:tab w:val="left" w:pos="567"/>
        </w:tabs>
        <w:overflowPunct/>
        <w:autoSpaceDE/>
        <w:autoSpaceDN/>
        <w:adjustRightInd/>
        <w:textAlignment w:val="auto"/>
        <w:rPr>
          <w:color w:val="000000"/>
          <w:sz w:val="22"/>
          <w:szCs w:val="22"/>
          <w:shd w:val="clear" w:color="auto" w:fill="CCCCCC"/>
          <w:lang w:val="lt-LT" w:eastAsia="lt-LT"/>
        </w:rPr>
      </w:pPr>
      <w:r w:rsidRPr="0069569E">
        <w:rPr>
          <w:color w:val="000000"/>
          <w:sz w:val="22"/>
          <w:shd w:val="clear" w:color="auto" w:fill="D9D9D9"/>
          <w:lang w:val="lt-LT" w:eastAsia="lt-LT"/>
        </w:rPr>
        <w:t>2D brūkšninis kodas su nurodytu unikaliu identifikatoriumi.</w:t>
      </w:r>
    </w:p>
    <w:p w14:paraId="6AA2934E" w14:textId="77777777" w:rsidR="0052664F" w:rsidRPr="0069569E" w:rsidRDefault="0052664F" w:rsidP="0069559E">
      <w:pPr>
        <w:tabs>
          <w:tab w:val="left" w:pos="567"/>
        </w:tabs>
        <w:overflowPunct/>
        <w:autoSpaceDE/>
        <w:autoSpaceDN/>
        <w:adjustRightInd/>
        <w:textAlignment w:val="auto"/>
        <w:rPr>
          <w:color w:val="000000"/>
          <w:sz w:val="22"/>
          <w:szCs w:val="22"/>
          <w:shd w:val="clear" w:color="auto" w:fill="CCCCCC"/>
          <w:lang w:val="lt-LT" w:eastAsia="lt-LT"/>
        </w:rPr>
      </w:pPr>
    </w:p>
    <w:p w14:paraId="79FA19A2" w14:textId="77777777" w:rsidR="0052664F" w:rsidRPr="0069569E" w:rsidRDefault="0052664F" w:rsidP="0069559E">
      <w:pPr>
        <w:tabs>
          <w:tab w:val="left" w:pos="567"/>
        </w:tabs>
        <w:overflowPunct/>
        <w:autoSpaceDE/>
        <w:autoSpaceDN/>
        <w:adjustRightInd/>
        <w:textAlignment w:val="auto"/>
        <w:rPr>
          <w:color w:val="000000"/>
          <w:sz w:val="22"/>
          <w:szCs w:val="22"/>
          <w:shd w:val="clear" w:color="auto" w:fill="CCCCCC"/>
          <w:lang w:val="lt-LT" w:eastAsia="lt-LT"/>
        </w:rPr>
      </w:pPr>
    </w:p>
    <w:p w14:paraId="0AB65730" w14:textId="77777777" w:rsidR="0052664F" w:rsidRPr="0069569E" w:rsidRDefault="0052664F"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18.</w:t>
      </w:r>
      <w:r w:rsidRPr="0069569E">
        <w:rPr>
          <w:b/>
          <w:caps/>
          <w:color w:val="000000"/>
          <w:sz w:val="22"/>
          <w:szCs w:val="22"/>
          <w:lang w:val="lt-LT"/>
        </w:rPr>
        <w:tab/>
        <w:t>UNIKALUS IDENTIFIKATORIUS – ŽMONĖMS SUPRANTAMI DUOMENYS</w:t>
      </w:r>
    </w:p>
    <w:p w14:paraId="103B7F51" w14:textId="77777777" w:rsidR="0052664F" w:rsidRPr="0069569E" w:rsidRDefault="0052664F" w:rsidP="0069559E">
      <w:pPr>
        <w:keepNext/>
        <w:overflowPunct/>
        <w:autoSpaceDE/>
        <w:autoSpaceDN/>
        <w:adjustRightInd/>
        <w:textAlignment w:val="auto"/>
        <w:rPr>
          <w:color w:val="000000"/>
          <w:sz w:val="22"/>
          <w:lang w:val="lt-LT" w:eastAsia="lt-LT"/>
        </w:rPr>
      </w:pPr>
    </w:p>
    <w:p w14:paraId="559006B7" w14:textId="2179BF5C" w:rsidR="003F6163" w:rsidRPr="0069569E" w:rsidRDefault="003F6163" w:rsidP="003F6163">
      <w:pPr>
        <w:keepNext/>
        <w:tabs>
          <w:tab w:val="left" w:pos="567"/>
        </w:tabs>
        <w:overflowPunct/>
        <w:autoSpaceDE/>
        <w:autoSpaceDN/>
        <w:adjustRightInd/>
        <w:textAlignment w:val="auto"/>
        <w:rPr>
          <w:color w:val="000000"/>
          <w:sz w:val="22"/>
          <w:szCs w:val="22"/>
          <w:lang w:val="lt-LT" w:eastAsia="lt-LT"/>
        </w:rPr>
      </w:pPr>
      <w:r w:rsidRPr="0069569E">
        <w:rPr>
          <w:color w:val="000000"/>
          <w:sz w:val="22"/>
          <w:lang w:val="lt-LT" w:eastAsia="lt-LT"/>
        </w:rPr>
        <w:t>PC</w:t>
      </w:r>
    </w:p>
    <w:p w14:paraId="115E6E7A" w14:textId="56AEED02" w:rsidR="003F6163" w:rsidRPr="0069569E" w:rsidRDefault="003F6163" w:rsidP="003F6163">
      <w:pPr>
        <w:keepNext/>
        <w:tabs>
          <w:tab w:val="left" w:pos="567"/>
        </w:tabs>
        <w:overflowPunct/>
        <w:autoSpaceDE/>
        <w:autoSpaceDN/>
        <w:adjustRightInd/>
        <w:textAlignment w:val="auto"/>
        <w:rPr>
          <w:color w:val="000000"/>
          <w:sz w:val="22"/>
          <w:szCs w:val="22"/>
          <w:lang w:val="lt-LT" w:eastAsia="lt-LT"/>
        </w:rPr>
      </w:pPr>
      <w:r w:rsidRPr="0069569E">
        <w:rPr>
          <w:color w:val="000000"/>
          <w:sz w:val="22"/>
          <w:lang w:val="lt-LT" w:eastAsia="lt-LT"/>
        </w:rPr>
        <w:t>SN</w:t>
      </w:r>
    </w:p>
    <w:p w14:paraId="6EC1098C" w14:textId="0FC75599" w:rsidR="003F6163" w:rsidRPr="0069569E" w:rsidRDefault="003F6163" w:rsidP="003F6163">
      <w:pPr>
        <w:rPr>
          <w:color w:val="000000"/>
          <w:sz w:val="22"/>
          <w:lang w:val="lt-LT" w:eastAsia="lt-LT"/>
        </w:rPr>
      </w:pPr>
      <w:r w:rsidRPr="0069569E">
        <w:rPr>
          <w:color w:val="000000"/>
          <w:sz w:val="22"/>
          <w:lang w:val="lt-LT" w:eastAsia="lt-LT"/>
        </w:rPr>
        <w:t>NN</w:t>
      </w:r>
    </w:p>
    <w:p w14:paraId="7E9827C8" w14:textId="77777777" w:rsidR="00017499" w:rsidRPr="0069569E" w:rsidRDefault="00017499"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INFORMACIJA ANT ŠVIRKŠTI</w:t>
      </w:r>
      <w:r w:rsidR="002F555B" w:rsidRPr="0069569E">
        <w:rPr>
          <w:b/>
          <w:caps/>
          <w:color w:val="000000"/>
          <w:sz w:val="22"/>
          <w:szCs w:val="22"/>
          <w:lang w:val="lt-LT"/>
        </w:rPr>
        <w:t>KLIO</w:t>
      </w:r>
    </w:p>
    <w:p w14:paraId="2E3B2176" w14:textId="77777777" w:rsidR="00232E92" w:rsidRPr="0069569E" w:rsidRDefault="00232E92"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p>
    <w:p w14:paraId="2D7F84CF" w14:textId="77777777" w:rsidR="00232E92" w:rsidRPr="0069569E" w:rsidRDefault="00232E92"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b/>
          <w:color w:val="000000"/>
          <w:sz w:val="22"/>
          <w:szCs w:val="22"/>
          <w:lang w:val="lt-LT"/>
        </w:rPr>
        <w:t>GONAL</w:t>
      </w:r>
      <w:r w:rsidRPr="0069569E">
        <w:rPr>
          <w:b/>
          <w:color w:val="000000"/>
          <w:sz w:val="22"/>
          <w:szCs w:val="22"/>
          <w:lang w:val="lt-LT"/>
        </w:rPr>
        <w:noBreakHyphen/>
        <w:t>f 900 TV/1,5 ml ŠVIRKŠTIKLIS, LIPDUKAS</w:t>
      </w:r>
    </w:p>
    <w:p w14:paraId="1016C3FB" w14:textId="77777777" w:rsidR="00017499" w:rsidRPr="0069569E" w:rsidRDefault="00017499" w:rsidP="0069559E">
      <w:pPr>
        <w:pStyle w:val="BodyText"/>
        <w:rPr>
          <w:color w:val="000000"/>
          <w:szCs w:val="22"/>
          <w:lang w:val="lt-LT"/>
        </w:rPr>
      </w:pPr>
    </w:p>
    <w:p w14:paraId="5469324C" w14:textId="53C00FE3" w:rsidR="00017499" w:rsidRPr="0069569E" w:rsidRDefault="00017499" w:rsidP="0069559E">
      <w:pPr>
        <w:rPr>
          <w:i/>
          <w:iCs/>
          <w:sz w:val="22"/>
          <w:szCs w:val="22"/>
          <w:shd w:val="clear" w:color="auto" w:fill="D9D9D9"/>
          <w:lang w:val="lt-LT"/>
        </w:rPr>
      </w:pPr>
      <w:r w:rsidRPr="0069569E">
        <w:rPr>
          <w:i/>
          <w:iCs/>
          <w:sz w:val="22"/>
          <w:szCs w:val="22"/>
          <w:shd w:val="clear" w:color="auto" w:fill="D9D9D9"/>
          <w:lang w:val="lt-LT"/>
        </w:rPr>
        <w:t>Pridėtas lipdukas, kad pacientas galėtų užrašyti pirmojo pavartojimo datą.</w:t>
      </w:r>
    </w:p>
    <w:p w14:paraId="62BB7DB3" w14:textId="77777777" w:rsidR="00B629EE" w:rsidRPr="0069569E" w:rsidRDefault="00B629EE" w:rsidP="0069559E">
      <w:pPr>
        <w:rPr>
          <w:i/>
          <w:iCs/>
          <w:sz w:val="22"/>
          <w:szCs w:val="22"/>
          <w:shd w:val="clear" w:color="auto" w:fill="D9D9D9"/>
          <w:lang w:val="lt-LT"/>
        </w:rPr>
      </w:pPr>
    </w:p>
    <w:p w14:paraId="4DD2320A" w14:textId="22A78607" w:rsidR="00232E92" w:rsidRPr="0069569E" w:rsidRDefault="00D630E2" w:rsidP="0069559E">
      <w:pPr>
        <w:rPr>
          <w:i/>
          <w:iCs/>
          <w:sz w:val="22"/>
          <w:szCs w:val="22"/>
          <w:lang w:val="lt-LT"/>
        </w:rPr>
      </w:pPr>
      <w:r w:rsidRPr="0069569E">
        <w:rPr>
          <w:noProof/>
          <w:lang w:val="lt-LT" w:eastAsia="lt-LT"/>
        </w:rPr>
        <w:drawing>
          <wp:inline distT="0" distB="0" distL="0" distR="0" wp14:anchorId="7F3EDF7C" wp14:editId="54AD97DB">
            <wp:extent cx="1931035" cy="1617345"/>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13D686B2" w14:textId="77777777" w:rsidR="00017499" w:rsidRPr="0069569E" w:rsidRDefault="00017499" w:rsidP="0069559E">
      <w:pPr>
        <w:pBdr>
          <w:top w:val="single" w:sz="4" w:space="1" w:color="auto"/>
          <w:left w:val="single" w:sz="4" w:space="4" w:color="auto"/>
          <w:bottom w:val="single" w:sz="4" w:space="1" w:color="auto"/>
          <w:right w:val="single" w:sz="4" w:space="4" w:color="auto"/>
        </w:pBdr>
        <w:rPr>
          <w:b/>
          <w:color w:val="000000"/>
          <w:sz w:val="22"/>
          <w:szCs w:val="22"/>
          <w:lang w:val="lt-LT"/>
        </w:rPr>
      </w:pPr>
      <w:r w:rsidRPr="0069569E">
        <w:rPr>
          <w:color w:val="000000"/>
          <w:sz w:val="22"/>
          <w:szCs w:val="22"/>
          <w:lang w:val="lt-LT"/>
        </w:rPr>
        <w:br w:type="page"/>
      </w:r>
      <w:r w:rsidRPr="0069569E">
        <w:rPr>
          <w:b/>
          <w:caps/>
          <w:color w:val="000000"/>
          <w:sz w:val="22"/>
          <w:szCs w:val="22"/>
          <w:lang w:val="lt-LT"/>
        </w:rPr>
        <w:lastRenderedPageBreak/>
        <w:t xml:space="preserve">Minimali informacija ant mažų </w:t>
      </w:r>
      <w:r w:rsidRPr="0069569E">
        <w:rPr>
          <w:b/>
          <w:color w:val="000000"/>
          <w:sz w:val="22"/>
          <w:szCs w:val="22"/>
          <w:lang w:val="lt-LT"/>
        </w:rPr>
        <w:t>VIDINIŲ</w:t>
      </w:r>
      <w:r w:rsidRPr="0069569E">
        <w:rPr>
          <w:color w:val="000000"/>
          <w:sz w:val="22"/>
          <w:szCs w:val="22"/>
          <w:lang w:val="lt-LT"/>
        </w:rPr>
        <w:t xml:space="preserve"> </w:t>
      </w:r>
      <w:r w:rsidRPr="0069569E">
        <w:rPr>
          <w:b/>
          <w:caps/>
          <w:color w:val="000000"/>
          <w:sz w:val="22"/>
          <w:szCs w:val="22"/>
          <w:lang w:val="lt-LT"/>
        </w:rPr>
        <w:t>pakuočių</w:t>
      </w:r>
    </w:p>
    <w:p w14:paraId="27FA2512" w14:textId="77777777" w:rsidR="00626F76" w:rsidRPr="0069569E" w:rsidRDefault="00626F76" w:rsidP="0069559E">
      <w:pPr>
        <w:pBdr>
          <w:top w:val="single" w:sz="4" w:space="1" w:color="auto"/>
          <w:left w:val="single" w:sz="4" w:space="4" w:color="auto"/>
          <w:bottom w:val="single" w:sz="4" w:space="1" w:color="auto"/>
          <w:right w:val="single" w:sz="4" w:space="4" w:color="auto"/>
        </w:pBdr>
        <w:rPr>
          <w:b/>
          <w:color w:val="000000"/>
          <w:sz w:val="22"/>
          <w:szCs w:val="22"/>
          <w:lang w:val="lt-LT"/>
        </w:rPr>
      </w:pPr>
    </w:p>
    <w:p w14:paraId="426CE52D" w14:textId="09640B06" w:rsidR="00017499" w:rsidRPr="0069569E" w:rsidRDefault="00017499" w:rsidP="0069559E">
      <w:pPr>
        <w:pBdr>
          <w:top w:val="single" w:sz="4" w:space="1" w:color="auto"/>
          <w:left w:val="single" w:sz="4" w:space="4" w:color="auto"/>
          <w:bottom w:val="single" w:sz="4" w:space="1" w:color="auto"/>
          <w:right w:val="single" w:sz="4" w:space="4" w:color="auto"/>
        </w:pBdr>
        <w:rPr>
          <w:b/>
          <w:caps/>
          <w:color w:val="000000"/>
          <w:sz w:val="22"/>
          <w:szCs w:val="22"/>
          <w:lang w:val="lt-LT"/>
        </w:rPr>
      </w:pPr>
      <w:r w:rsidRPr="0069569E">
        <w:rPr>
          <w:b/>
          <w:color w:val="000000"/>
          <w:sz w:val="22"/>
          <w:szCs w:val="22"/>
          <w:lang w:val="lt-LT"/>
        </w:rPr>
        <w:t>GONAL</w:t>
      </w:r>
      <w:r w:rsidRPr="0069569E">
        <w:rPr>
          <w:b/>
          <w:color w:val="000000"/>
          <w:sz w:val="22"/>
          <w:szCs w:val="22"/>
          <w:lang w:val="lt-LT"/>
        </w:rPr>
        <w:noBreakHyphen/>
        <w:t xml:space="preserve">f 900 TV/1,5 ML </w:t>
      </w:r>
      <w:r w:rsidR="003577AE" w:rsidRPr="0069569E">
        <w:rPr>
          <w:b/>
          <w:color w:val="000000"/>
          <w:sz w:val="22"/>
          <w:szCs w:val="22"/>
          <w:lang w:val="lt-LT"/>
        </w:rPr>
        <w:t>ŠVIRKŠTI</w:t>
      </w:r>
      <w:r w:rsidR="002F555B" w:rsidRPr="0069569E">
        <w:rPr>
          <w:b/>
          <w:color w:val="000000"/>
          <w:sz w:val="22"/>
          <w:szCs w:val="22"/>
          <w:lang w:val="lt-LT"/>
        </w:rPr>
        <w:t>KLIS</w:t>
      </w:r>
      <w:r w:rsidR="003577AE" w:rsidRPr="0069569E">
        <w:rPr>
          <w:b/>
          <w:color w:val="000000"/>
          <w:sz w:val="22"/>
          <w:szCs w:val="22"/>
          <w:lang w:val="lt-LT"/>
        </w:rPr>
        <w:t xml:space="preserve">, </w:t>
      </w:r>
      <w:r w:rsidRPr="0069569E">
        <w:rPr>
          <w:b/>
          <w:color w:val="000000"/>
          <w:sz w:val="22"/>
          <w:szCs w:val="22"/>
          <w:lang w:val="lt-LT"/>
        </w:rPr>
        <w:t>ŠVIRKŠTI</w:t>
      </w:r>
      <w:r w:rsidR="002F555B" w:rsidRPr="0069569E">
        <w:rPr>
          <w:b/>
          <w:color w:val="000000"/>
          <w:sz w:val="22"/>
          <w:szCs w:val="22"/>
          <w:lang w:val="lt-LT"/>
        </w:rPr>
        <w:t>KLIO</w:t>
      </w:r>
      <w:r w:rsidRPr="0069569E">
        <w:rPr>
          <w:b/>
          <w:color w:val="000000"/>
          <w:sz w:val="22"/>
          <w:szCs w:val="22"/>
          <w:lang w:val="lt-LT"/>
        </w:rPr>
        <w:t xml:space="preserve"> ETIKETĖ</w:t>
      </w:r>
    </w:p>
    <w:p w14:paraId="66A0CDAE" w14:textId="77777777" w:rsidR="00017499" w:rsidRPr="0069569E" w:rsidRDefault="00017499" w:rsidP="0069559E">
      <w:pPr>
        <w:ind w:left="567" w:hanging="567"/>
        <w:rPr>
          <w:caps/>
          <w:color w:val="000000"/>
          <w:sz w:val="22"/>
          <w:szCs w:val="22"/>
          <w:lang w:val="lt-LT"/>
        </w:rPr>
      </w:pPr>
    </w:p>
    <w:p w14:paraId="41FF805A" w14:textId="77777777" w:rsidR="00017499" w:rsidRPr="0069569E" w:rsidRDefault="00017499" w:rsidP="0069559E">
      <w:pPr>
        <w:ind w:left="567" w:hanging="567"/>
        <w:rPr>
          <w:caps/>
          <w:color w:val="000000"/>
          <w:sz w:val="22"/>
          <w:szCs w:val="22"/>
          <w:lang w:val="lt-LT"/>
        </w:rPr>
      </w:pPr>
    </w:p>
    <w:p w14:paraId="01EBC501"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1.</w:t>
      </w:r>
      <w:r w:rsidRPr="0069569E">
        <w:rPr>
          <w:b/>
          <w:caps/>
          <w:color w:val="000000"/>
          <w:sz w:val="22"/>
          <w:szCs w:val="22"/>
          <w:lang w:val="lt-LT"/>
        </w:rPr>
        <w:tab/>
        <w:t>Vaistinio preparato pavadinimas ir vartojimo būdas (-ai)</w:t>
      </w:r>
    </w:p>
    <w:p w14:paraId="4CF175B4" w14:textId="77777777" w:rsidR="00017499" w:rsidRPr="0069569E" w:rsidRDefault="00017499" w:rsidP="0069559E">
      <w:pPr>
        <w:ind w:left="567" w:hanging="567"/>
        <w:rPr>
          <w:color w:val="000000"/>
          <w:sz w:val="22"/>
          <w:szCs w:val="22"/>
          <w:lang w:val="lt-LT"/>
        </w:rPr>
      </w:pPr>
    </w:p>
    <w:p w14:paraId="663D5907" w14:textId="5E07920F" w:rsidR="00017499" w:rsidRPr="0069569E" w:rsidRDefault="00017499" w:rsidP="0069559E">
      <w:pPr>
        <w:tabs>
          <w:tab w:val="left" w:pos="4678"/>
          <w:tab w:val="left" w:pos="5245"/>
        </w:tabs>
        <w:rPr>
          <w:color w:val="000000"/>
          <w:sz w:val="22"/>
          <w:szCs w:val="22"/>
          <w:lang w:val="lt-LT"/>
        </w:rPr>
      </w:pPr>
      <w:r w:rsidRPr="0069569E">
        <w:rPr>
          <w:color w:val="000000"/>
          <w:sz w:val="22"/>
          <w:szCs w:val="22"/>
          <w:lang w:val="lt-LT"/>
        </w:rPr>
        <w:t>GONAL</w:t>
      </w:r>
      <w:r w:rsidRPr="0069569E">
        <w:rPr>
          <w:color w:val="000000"/>
          <w:sz w:val="22"/>
          <w:szCs w:val="22"/>
          <w:lang w:val="lt-LT"/>
        </w:rPr>
        <w:noBreakHyphen/>
        <w:t>f 900 TV/1,5 ml injekcinis tirpalas užpildyt</w:t>
      </w:r>
      <w:r w:rsidR="002F555B"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klyje</w:t>
      </w:r>
      <w:proofErr w:type="spellEnd"/>
    </w:p>
    <w:p w14:paraId="5A8D3BD5" w14:textId="637B4215" w:rsidR="00017499" w:rsidRPr="0069569E" w:rsidRDefault="003F6163" w:rsidP="0069559E">
      <w:pPr>
        <w:tabs>
          <w:tab w:val="left" w:pos="4678"/>
          <w:tab w:val="left" w:pos="5245"/>
        </w:tabs>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3219BD" w:rsidRPr="0069569E">
        <w:rPr>
          <w:color w:val="000000"/>
          <w:sz w:val="22"/>
          <w:szCs w:val="22"/>
          <w:lang w:val="lt-LT"/>
        </w:rPr>
        <w:t xml:space="preserve"> alfa</w:t>
      </w:r>
    </w:p>
    <w:p w14:paraId="773D2F7F" w14:textId="2BD2E50A" w:rsidR="00017499" w:rsidRPr="0069569E" w:rsidRDefault="00232E92" w:rsidP="0069559E">
      <w:pPr>
        <w:pStyle w:val="BodyText"/>
        <w:tabs>
          <w:tab w:val="left" w:pos="4678"/>
          <w:tab w:val="left" w:pos="5245"/>
        </w:tabs>
        <w:rPr>
          <w:color w:val="000000"/>
          <w:szCs w:val="22"/>
          <w:lang w:val="lt-LT"/>
        </w:rPr>
      </w:pPr>
      <w:r w:rsidRPr="0069569E">
        <w:rPr>
          <w:color w:val="000000"/>
          <w:szCs w:val="22"/>
          <w:lang w:val="lt-LT"/>
        </w:rPr>
        <w:t>Leisti po oda</w:t>
      </w:r>
    </w:p>
    <w:p w14:paraId="0154022B" w14:textId="77777777" w:rsidR="00017499" w:rsidRPr="0069569E" w:rsidRDefault="00017499" w:rsidP="0069559E">
      <w:pPr>
        <w:pStyle w:val="BodyText"/>
        <w:tabs>
          <w:tab w:val="left" w:pos="4678"/>
          <w:tab w:val="left" w:pos="5245"/>
        </w:tabs>
        <w:rPr>
          <w:color w:val="000000"/>
          <w:szCs w:val="22"/>
          <w:lang w:val="lt-LT"/>
        </w:rPr>
      </w:pPr>
    </w:p>
    <w:p w14:paraId="0EE3D5CF" w14:textId="77777777" w:rsidR="00017499" w:rsidRPr="0069569E" w:rsidRDefault="00017499" w:rsidP="0069559E">
      <w:pPr>
        <w:ind w:left="567" w:hanging="567"/>
        <w:rPr>
          <w:color w:val="000000"/>
          <w:sz w:val="22"/>
          <w:szCs w:val="22"/>
          <w:lang w:val="lt-LT"/>
        </w:rPr>
      </w:pPr>
    </w:p>
    <w:p w14:paraId="558E23CA"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2.</w:t>
      </w:r>
      <w:r w:rsidRPr="0069569E">
        <w:rPr>
          <w:b/>
          <w:color w:val="000000"/>
          <w:sz w:val="22"/>
          <w:szCs w:val="22"/>
          <w:lang w:val="lt-LT"/>
        </w:rPr>
        <w:tab/>
      </w:r>
      <w:r w:rsidRPr="0069569E">
        <w:rPr>
          <w:b/>
          <w:caps/>
          <w:color w:val="000000"/>
          <w:sz w:val="22"/>
          <w:szCs w:val="22"/>
          <w:lang w:val="lt-LT"/>
        </w:rPr>
        <w:t>vartojimo metodas</w:t>
      </w:r>
    </w:p>
    <w:p w14:paraId="48FFED90" w14:textId="77777777" w:rsidR="00017499" w:rsidRPr="0069569E" w:rsidRDefault="00017499" w:rsidP="0069559E">
      <w:pPr>
        <w:ind w:left="567" w:hanging="567"/>
        <w:rPr>
          <w:color w:val="000000"/>
          <w:sz w:val="22"/>
          <w:szCs w:val="22"/>
          <w:lang w:val="lt-LT"/>
        </w:rPr>
      </w:pPr>
    </w:p>
    <w:p w14:paraId="1D498222" w14:textId="77777777" w:rsidR="00017499" w:rsidRPr="0069569E" w:rsidRDefault="00017499" w:rsidP="0069559E">
      <w:pPr>
        <w:ind w:left="567" w:hanging="567"/>
        <w:rPr>
          <w:color w:val="000000"/>
          <w:sz w:val="22"/>
          <w:szCs w:val="22"/>
          <w:lang w:val="lt-LT"/>
        </w:rPr>
      </w:pPr>
    </w:p>
    <w:p w14:paraId="28121D82"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olor w:val="000000"/>
          <w:sz w:val="22"/>
          <w:szCs w:val="22"/>
          <w:lang w:val="lt-LT"/>
        </w:rPr>
        <w:t>3.</w:t>
      </w:r>
      <w:r w:rsidRPr="0069569E">
        <w:rPr>
          <w:b/>
          <w:color w:val="000000"/>
          <w:sz w:val="22"/>
          <w:szCs w:val="22"/>
          <w:lang w:val="lt-LT"/>
        </w:rPr>
        <w:tab/>
      </w:r>
      <w:r w:rsidRPr="0069569E">
        <w:rPr>
          <w:b/>
          <w:caps/>
          <w:color w:val="000000"/>
          <w:sz w:val="22"/>
          <w:szCs w:val="22"/>
          <w:lang w:val="lt-LT"/>
        </w:rPr>
        <w:t>tinkamumo laikas</w:t>
      </w:r>
    </w:p>
    <w:p w14:paraId="5A02BED2" w14:textId="77777777" w:rsidR="00017499" w:rsidRPr="0069569E" w:rsidRDefault="00017499" w:rsidP="0069559E">
      <w:pPr>
        <w:ind w:left="567" w:hanging="567"/>
        <w:rPr>
          <w:color w:val="000000"/>
          <w:sz w:val="22"/>
          <w:szCs w:val="22"/>
          <w:lang w:val="lt-LT"/>
        </w:rPr>
      </w:pPr>
    </w:p>
    <w:p w14:paraId="365F59C7" w14:textId="77777777" w:rsidR="00017499" w:rsidRPr="0069569E" w:rsidRDefault="002A0801" w:rsidP="0069559E">
      <w:pPr>
        <w:ind w:left="567" w:hanging="567"/>
        <w:rPr>
          <w:color w:val="000000"/>
          <w:sz w:val="22"/>
          <w:szCs w:val="22"/>
          <w:lang w:val="lt-LT"/>
        </w:rPr>
      </w:pPr>
      <w:r w:rsidRPr="0069569E">
        <w:rPr>
          <w:color w:val="000000"/>
          <w:sz w:val="22"/>
          <w:szCs w:val="22"/>
          <w:lang w:val="lt-LT"/>
        </w:rPr>
        <w:t>EXP</w:t>
      </w:r>
    </w:p>
    <w:p w14:paraId="0303F8D2" w14:textId="77777777" w:rsidR="00017499" w:rsidRPr="0069569E" w:rsidRDefault="00017499" w:rsidP="0069559E">
      <w:pPr>
        <w:ind w:left="567" w:hanging="567"/>
        <w:rPr>
          <w:color w:val="000000"/>
          <w:sz w:val="22"/>
          <w:szCs w:val="22"/>
          <w:lang w:val="lt-LT"/>
        </w:rPr>
      </w:pPr>
      <w:r w:rsidRPr="0069569E">
        <w:rPr>
          <w:color w:val="000000"/>
          <w:sz w:val="22"/>
          <w:szCs w:val="22"/>
          <w:lang w:val="lt-LT"/>
        </w:rPr>
        <w:t>Tinkamumo laikas po pirmojo pavartojimo: 28 dienos.</w:t>
      </w:r>
    </w:p>
    <w:p w14:paraId="4A6D3561" w14:textId="77777777" w:rsidR="00017499" w:rsidRPr="0069569E" w:rsidRDefault="00017499" w:rsidP="0069559E">
      <w:pPr>
        <w:ind w:left="567" w:hanging="567"/>
        <w:rPr>
          <w:color w:val="000000"/>
          <w:sz w:val="22"/>
          <w:szCs w:val="22"/>
          <w:lang w:val="lt-LT"/>
        </w:rPr>
      </w:pPr>
    </w:p>
    <w:p w14:paraId="5AA5A0B5" w14:textId="77777777" w:rsidR="00017499" w:rsidRPr="0069569E" w:rsidRDefault="00017499" w:rsidP="0069559E">
      <w:pPr>
        <w:ind w:left="567" w:hanging="567"/>
        <w:rPr>
          <w:color w:val="000000"/>
          <w:sz w:val="22"/>
          <w:szCs w:val="22"/>
          <w:lang w:val="lt-LT"/>
        </w:rPr>
      </w:pPr>
    </w:p>
    <w:p w14:paraId="1F1321C3"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4.</w:t>
      </w:r>
      <w:r w:rsidRPr="0069569E">
        <w:rPr>
          <w:b/>
          <w:caps/>
          <w:color w:val="000000"/>
          <w:sz w:val="22"/>
          <w:szCs w:val="22"/>
          <w:lang w:val="lt-LT"/>
        </w:rPr>
        <w:tab/>
        <w:t>serijos numeris</w:t>
      </w:r>
    </w:p>
    <w:p w14:paraId="3C02FFCB" w14:textId="77777777" w:rsidR="00017499" w:rsidRPr="0069569E" w:rsidRDefault="00017499" w:rsidP="0069559E">
      <w:pPr>
        <w:ind w:left="567" w:hanging="567"/>
        <w:rPr>
          <w:color w:val="000000"/>
          <w:sz w:val="22"/>
          <w:szCs w:val="22"/>
          <w:lang w:val="lt-LT"/>
        </w:rPr>
      </w:pPr>
    </w:p>
    <w:p w14:paraId="5A1BF34C" w14:textId="77777777" w:rsidR="00017499" w:rsidRPr="0069569E" w:rsidRDefault="002A0801" w:rsidP="0069559E">
      <w:pPr>
        <w:ind w:left="567" w:hanging="567"/>
        <w:rPr>
          <w:color w:val="000000"/>
          <w:sz w:val="22"/>
          <w:szCs w:val="22"/>
          <w:lang w:val="lt-LT"/>
        </w:rPr>
      </w:pPr>
      <w:r w:rsidRPr="0069569E">
        <w:rPr>
          <w:color w:val="000000"/>
          <w:sz w:val="22"/>
          <w:szCs w:val="22"/>
          <w:lang w:val="lt-LT"/>
        </w:rPr>
        <w:t>Lot</w:t>
      </w:r>
    </w:p>
    <w:p w14:paraId="7D51A1AB" w14:textId="77777777" w:rsidR="00017499" w:rsidRPr="0069569E" w:rsidRDefault="00017499" w:rsidP="0069559E">
      <w:pPr>
        <w:ind w:left="567" w:hanging="567"/>
        <w:rPr>
          <w:color w:val="000000"/>
          <w:sz w:val="22"/>
          <w:szCs w:val="22"/>
          <w:lang w:val="lt-LT"/>
        </w:rPr>
      </w:pPr>
    </w:p>
    <w:p w14:paraId="3FB40F03" w14:textId="77777777" w:rsidR="00017499" w:rsidRPr="0069569E" w:rsidRDefault="00017499" w:rsidP="0069559E">
      <w:pPr>
        <w:ind w:left="567" w:hanging="567"/>
        <w:rPr>
          <w:color w:val="000000"/>
          <w:sz w:val="22"/>
          <w:szCs w:val="22"/>
          <w:lang w:val="lt-LT"/>
        </w:rPr>
      </w:pPr>
    </w:p>
    <w:p w14:paraId="79B0C386" w14:textId="77777777" w:rsidR="00017499" w:rsidRPr="0069569E" w:rsidRDefault="00017499" w:rsidP="0069559E">
      <w:pPr>
        <w:pBdr>
          <w:top w:val="single" w:sz="4" w:space="1" w:color="auto"/>
          <w:left w:val="single" w:sz="4" w:space="4" w:color="auto"/>
          <w:bottom w:val="single" w:sz="4" w:space="1" w:color="auto"/>
          <w:right w:val="single" w:sz="4" w:space="4" w:color="auto"/>
        </w:pBdr>
        <w:ind w:left="567" w:hanging="567"/>
        <w:rPr>
          <w:b/>
          <w:color w:val="000000"/>
          <w:sz w:val="22"/>
          <w:szCs w:val="22"/>
          <w:lang w:val="lt-LT"/>
        </w:rPr>
      </w:pPr>
      <w:r w:rsidRPr="0069569E">
        <w:rPr>
          <w:b/>
          <w:caps/>
          <w:color w:val="000000"/>
          <w:sz w:val="22"/>
          <w:szCs w:val="22"/>
          <w:lang w:val="lt-LT"/>
        </w:rPr>
        <w:t>5.</w:t>
      </w:r>
      <w:r w:rsidRPr="0069569E">
        <w:rPr>
          <w:b/>
          <w:caps/>
          <w:color w:val="000000"/>
          <w:sz w:val="22"/>
          <w:szCs w:val="22"/>
          <w:lang w:val="lt-LT"/>
        </w:rPr>
        <w:tab/>
        <w:t>kiekis</w:t>
      </w:r>
      <w:r w:rsidRPr="0069569E">
        <w:rPr>
          <w:b/>
          <w:color w:val="000000"/>
          <w:sz w:val="22"/>
          <w:szCs w:val="22"/>
          <w:lang w:val="lt-LT"/>
        </w:rPr>
        <w:t xml:space="preserve"> (MASĖ, TŪRIS ARBA VIENETAI)</w:t>
      </w:r>
    </w:p>
    <w:p w14:paraId="0D49D8EE" w14:textId="77777777" w:rsidR="00017499" w:rsidRPr="0069569E" w:rsidRDefault="00017499" w:rsidP="0069559E">
      <w:pPr>
        <w:ind w:left="567" w:hanging="567"/>
        <w:rPr>
          <w:color w:val="000000"/>
          <w:sz w:val="22"/>
          <w:szCs w:val="22"/>
          <w:lang w:val="lt-LT"/>
        </w:rPr>
      </w:pPr>
    </w:p>
    <w:p w14:paraId="6513CFA4" w14:textId="77777777" w:rsidR="00017499" w:rsidRPr="0069569E" w:rsidRDefault="00017499" w:rsidP="0069559E">
      <w:pPr>
        <w:rPr>
          <w:sz w:val="22"/>
          <w:szCs w:val="22"/>
          <w:lang w:val="lt-LT"/>
        </w:rPr>
      </w:pPr>
      <w:r w:rsidRPr="0069569E">
        <w:rPr>
          <w:sz w:val="22"/>
          <w:szCs w:val="22"/>
          <w:shd w:val="clear" w:color="auto" w:fill="BFBFBF"/>
          <w:lang w:val="lt-LT"/>
        </w:rPr>
        <w:t>900 TV/1,5 ml</w:t>
      </w:r>
    </w:p>
    <w:p w14:paraId="4411B4B9" w14:textId="77777777" w:rsidR="00017499" w:rsidRPr="0069569E" w:rsidRDefault="00017499" w:rsidP="0069559E">
      <w:pPr>
        <w:rPr>
          <w:color w:val="000000"/>
          <w:sz w:val="22"/>
          <w:szCs w:val="22"/>
          <w:lang w:val="lt-LT"/>
        </w:rPr>
      </w:pPr>
    </w:p>
    <w:p w14:paraId="764EF77E" w14:textId="77777777" w:rsidR="00017499" w:rsidRPr="0069569E" w:rsidRDefault="00017499" w:rsidP="0069559E">
      <w:pPr>
        <w:rPr>
          <w:color w:val="000000"/>
          <w:sz w:val="22"/>
          <w:szCs w:val="22"/>
          <w:lang w:val="lt-LT"/>
        </w:rPr>
      </w:pPr>
    </w:p>
    <w:p w14:paraId="4E799841" w14:textId="77777777" w:rsidR="00017499" w:rsidRPr="0069569E" w:rsidRDefault="00017499" w:rsidP="006A4B85">
      <w:pPr>
        <w:keepNext/>
        <w:pBdr>
          <w:top w:val="single" w:sz="4" w:space="1" w:color="auto"/>
          <w:left w:val="single" w:sz="4" w:space="4" w:color="auto"/>
          <w:bottom w:val="single" w:sz="4" w:space="1" w:color="auto"/>
          <w:right w:val="single" w:sz="4" w:space="4" w:color="auto"/>
        </w:pBdr>
        <w:ind w:left="567" w:hanging="567"/>
        <w:rPr>
          <w:b/>
          <w:caps/>
          <w:color w:val="000000"/>
          <w:sz w:val="22"/>
          <w:szCs w:val="22"/>
          <w:lang w:val="lt-LT"/>
        </w:rPr>
      </w:pPr>
      <w:r w:rsidRPr="0069569E">
        <w:rPr>
          <w:b/>
          <w:caps/>
          <w:color w:val="000000"/>
          <w:sz w:val="22"/>
          <w:szCs w:val="22"/>
          <w:lang w:val="lt-LT"/>
        </w:rPr>
        <w:t>6.</w:t>
      </w:r>
      <w:r w:rsidRPr="0069569E">
        <w:rPr>
          <w:b/>
          <w:caps/>
          <w:color w:val="000000"/>
          <w:sz w:val="22"/>
          <w:szCs w:val="22"/>
          <w:lang w:val="lt-LT"/>
        </w:rPr>
        <w:tab/>
        <w:t>KITA</w:t>
      </w:r>
    </w:p>
    <w:p w14:paraId="29D2DCA4" w14:textId="77777777" w:rsidR="00017499" w:rsidRPr="0069569E" w:rsidRDefault="00017499" w:rsidP="0069559E">
      <w:pPr>
        <w:rPr>
          <w:color w:val="000000"/>
          <w:sz w:val="22"/>
          <w:szCs w:val="22"/>
          <w:lang w:val="lt-LT"/>
        </w:rPr>
      </w:pPr>
    </w:p>
    <w:p w14:paraId="1967500E" w14:textId="77777777" w:rsidR="00017499" w:rsidRPr="0069569E" w:rsidRDefault="00017499" w:rsidP="0069559E">
      <w:pPr>
        <w:rPr>
          <w:color w:val="000000"/>
          <w:sz w:val="22"/>
          <w:szCs w:val="22"/>
          <w:lang w:val="lt-LT"/>
        </w:rPr>
      </w:pPr>
    </w:p>
    <w:p w14:paraId="2B76DFB6" w14:textId="77777777" w:rsidR="00017499" w:rsidRPr="0069569E" w:rsidRDefault="00017499" w:rsidP="0069559E">
      <w:pPr>
        <w:jc w:val="center"/>
        <w:rPr>
          <w:color w:val="000000"/>
          <w:sz w:val="22"/>
          <w:szCs w:val="22"/>
          <w:lang w:val="lt-LT"/>
        </w:rPr>
      </w:pPr>
      <w:r w:rsidRPr="0069569E">
        <w:rPr>
          <w:color w:val="000000"/>
          <w:sz w:val="22"/>
          <w:szCs w:val="22"/>
          <w:lang w:val="lt-LT"/>
        </w:rPr>
        <w:br w:type="page"/>
      </w:r>
    </w:p>
    <w:p w14:paraId="0A710C8E" w14:textId="77777777" w:rsidR="00017499" w:rsidRPr="0069569E" w:rsidRDefault="00017499" w:rsidP="0069559E">
      <w:pPr>
        <w:jc w:val="center"/>
        <w:rPr>
          <w:color w:val="000000"/>
          <w:sz w:val="22"/>
          <w:szCs w:val="22"/>
          <w:lang w:val="lt-LT"/>
        </w:rPr>
      </w:pPr>
    </w:p>
    <w:p w14:paraId="2DFB6958" w14:textId="77777777" w:rsidR="00017499" w:rsidRPr="0069569E" w:rsidRDefault="00017499" w:rsidP="0069559E">
      <w:pPr>
        <w:jc w:val="center"/>
        <w:rPr>
          <w:color w:val="000000"/>
          <w:sz w:val="22"/>
          <w:szCs w:val="22"/>
          <w:lang w:val="lt-LT"/>
        </w:rPr>
      </w:pPr>
    </w:p>
    <w:p w14:paraId="210532EE" w14:textId="77777777" w:rsidR="00017499" w:rsidRPr="0069569E" w:rsidRDefault="00017499" w:rsidP="0069559E">
      <w:pPr>
        <w:jc w:val="center"/>
        <w:rPr>
          <w:color w:val="000000"/>
          <w:sz w:val="22"/>
          <w:szCs w:val="22"/>
          <w:lang w:val="lt-LT"/>
        </w:rPr>
      </w:pPr>
    </w:p>
    <w:p w14:paraId="5F7FA5C2" w14:textId="77777777" w:rsidR="00017499" w:rsidRPr="0069569E" w:rsidRDefault="00017499" w:rsidP="0069559E">
      <w:pPr>
        <w:jc w:val="center"/>
        <w:rPr>
          <w:color w:val="000000"/>
          <w:sz w:val="22"/>
          <w:szCs w:val="22"/>
          <w:lang w:val="lt-LT"/>
        </w:rPr>
      </w:pPr>
    </w:p>
    <w:p w14:paraId="3F06E063" w14:textId="77777777" w:rsidR="00017499" w:rsidRPr="0069569E" w:rsidRDefault="00017499" w:rsidP="0069559E">
      <w:pPr>
        <w:jc w:val="center"/>
        <w:rPr>
          <w:color w:val="000000"/>
          <w:sz w:val="22"/>
          <w:szCs w:val="22"/>
          <w:lang w:val="lt-LT"/>
        </w:rPr>
      </w:pPr>
    </w:p>
    <w:p w14:paraId="05DB18CD" w14:textId="77777777" w:rsidR="00017499" w:rsidRPr="0069569E" w:rsidRDefault="00017499" w:rsidP="0069559E">
      <w:pPr>
        <w:jc w:val="center"/>
        <w:rPr>
          <w:color w:val="000000"/>
          <w:sz w:val="22"/>
          <w:szCs w:val="22"/>
          <w:lang w:val="lt-LT"/>
        </w:rPr>
      </w:pPr>
    </w:p>
    <w:p w14:paraId="415313FD" w14:textId="77777777" w:rsidR="00017499" w:rsidRPr="0069569E" w:rsidRDefault="00017499" w:rsidP="0069559E">
      <w:pPr>
        <w:jc w:val="center"/>
        <w:rPr>
          <w:color w:val="000000"/>
          <w:sz w:val="22"/>
          <w:szCs w:val="22"/>
          <w:lang w:val="lt-LT"/>
        </w:rPr>
      </w:pPr>
    </w:p>
    <w:p w14:paraId="2B32AE7F" w14:textId="77777777" w:rsidR="00017499" w:rsidRPr="0069569E" w:rsidRDefault="00017499" w:rsidP="0069559E">
      <w:pPr>
        <w:jc w:val="center"/>
        <w:rPr>
          <w:color w:val="000000"/>
          <w:sz w:val="22"/>
          <w:szCs w:val="22"/>
          <w:lang w:val="lt-LT"/>
        </w:rPr>
      </w:pPr>
    </w:p>
    <w:p w14:paraId="525D12F4" w14:textId="77777777" w:rsidR="00017499" w:rsidRPr="0069569E" w:rsidRDefault="00017499" w:rsidP="0069559E">
      <w:pPr>
        <w:jc w:val="center"/>
        <w:rPr>
          <w:color w:val="000000"/>
          <w:sz w:val="22"/>
          <w:szCs w:val="22"/>
          <w:lang w:val="lt-LT"/>
        </w:rPr>
      </w:pPr>
    </w:p>
    <w:p w14:paraId="57AD0C28" w14:textId="77777777" w:rsidR="00017499" w:rsidRPr="0069569E" w:rsidRDefault="00017499" w:rsidP="0069559E">
      <w:pPr>
        <w:jc w:val="center"/>
        <w:rPr>
          <w:color w:val="000000"/>
          <w:sz w:val="22"/>
          <w:szCs w:val="22"/>
          <w:lang w:val="lt-LT"/>
        </w:rPr>
      </w:pPr>
    </w:p>
    <w:p w14:paraId="24B83B7E" w14:textId="77777777" w:rsidR="00017499" w:rsidRPr="0069569E" w:rsidRDefault="00017499" w:rsidP="0069559E">
      <w:pPr>
        <w:jc w:val="center"/>
        <w:rPr>
          <w:color w:val="000000"/>
          <w:sz w:val="22"/>
          <w:szCs w:val="22"/>
          <w:lang w:val="lt-LT"/>
        </w:rPr>
      </w:pPr>
    </w:p>
    <w:p w14:paraId="4ACF05E6" w14:textId="77777777" w:rsidR="00017499" w:rsidRPr="0069569E" w:rsidRDefault="00017499" w:rsidP="0069559E">
      <w:pPr>
        <w:jc w:val="center"/>
        <w:rPr>
          <w:color w:val="000000"/>
          <w:sz w:val="22"/>
          <w:szCs w:val="22"/>
          <w:lang w:val="lt-LT"/>
        </w:rPr>
      </w:pPr>
    </w:p>
    <w:p w14:paraId="03221A15" w14:textId="77777777" w:rsidR="00017499" w:rsidRPr="0069569E" w:rsidRDefault="00017499" w:rsidP="0069559E">
      <w:pPr>
        <w:jc w:val="center"/>
        <w:rPr>
          <w:color w:val="000000"/>
          <w:sz w:val="22"/>
          <w:szCs w:val="22"/>
          <w:lang w:val="lt-LT"/>
        </w:rPr>
      </w:pPr>
    </w:p>
    <w:p w14:paraId="4E4F3CB8" w14:textId="77777777" w:rsidR="00017499" w:rsidRPr="0069569E" w:rsidRDefault="00017499" w:rsidP="0069559E">
      <w:pPr>
        <w:jc w:val="center"/>
        <w:rPr>
          <w:color w:val="000000"/>
          <w:sz w:val="22"/>
          <w:szCs w:val="22"/>
          <w:lang w:val="lt-LT"/>
        </w:rPr>
      </w:pPr>
    </w:p>
    <w:p w14:paraId="50D93550" w14:textId="77777777" w:rsidR="00017499" w:rsidRPr="0069569E" w:rsidRDefault="00017499" w:rsidP="0069559E">
      <w:pPr>
        <w:jc w:val="center"/>
        <w:rPr>
          <w:color w:val="000000"/>
          <w:sz w:val="22"/>
          <w:szCs w:val="22"/>
          <w:lang w:val="lt-LT"/>
        </w:rPr>
      </w:pPr>
    </w:p>
    <w:p w14:paraId="37DF2012" w14:textId="77777777" w:rsidR="00017499" w:rsidRPr="0069569E" w:rsidRDefault="00017499" w:rsidP="0069559E">
      <w:pPr>
        <w:jc w:val="center"/>
        <w:rPr>
          <w:color w:val="000000"/>
          <w:sz w:val="22"/>
          <w:szCs w:val="22"/>
          <w:lang w:val="lt-LT"/>
        </w:rPr>
      </w:pPr>
    </w:p>
    <w:p w14:paraId="05DE1C7F" w14:textId="77777777" w:rsidR="00017499" w:rsidRPr="0069569E" w:rsidRDefault="00017499" w:rsidP="0069559E">
      <w:pPr>
        <w:jc w:val="center"/>
        <w:rPr>
          <w:color w:val="000000"/>
          <w:sz w:val="22"/>
          <w:szCs w:val="22"/>
          <w:lang w:val="lt-LT"/>
        </w:rPr>
      </w:pPr>
    </w:p>
    <w:p w14:paraId="34F7F254" w14:textId="77777777" w:rsidR="00017499" w:rsidRPr="0069569E" w:rsidRDefault="00017499" w:rsidP="0069559E">
      <w:pPr>
        <w:jc w:val="center"/>
        <w:rPr>
          <w:color w:val="000000"/>
          <w:sz w:val="22"/>
          <w:szCs w:val="22"/>
          <w:lang w:val="lt-LT"/>
        </w:rPr>
      </w:pPr>
    </w:p>
    <w:p w14:paraId="27185137" w14:textId="77777777" w:rsidR="00017499" w:rsidRPr="0069569E" w:rsidRDefault="00017499" w:rsidP="0069559E">
      <w:pPr>
        <w:jc w:val="center"/>
        <w:rPr>
          <w:color w:val="000000"/>
          <w:sz w:val="22"/>
          <w:szCs w:val="22"/>
          <w:lang w:val="lt-LT"/>
        </w:rPr>
      </w:pPr>
    </w:p>
    <w:p w14:paraId="6AF07682" w14:textId="77777777" w:rsidR="00017499" w:rsidRPr="0069569E" w:rsidRDefault="00017499" w:rsidP="0069559E">
      <w:pPr>
        <w:jc w:val="center"/>
        <w:rPr>
          <w:color w:val="000000"/>
          <w:sz w:val="22"/>
          <w:szCs w:val="22"/>
          <w:lang w:val="lt-LT"/>
        </w:rPr>
      </w:pPr>
    </w:p>
    <w:p w14:paraId="25FF36AA" w14:textId="77777777" w:rsidR="00017499" w:rsidRPr="0069569E" w:rsidRDefault="00017499" w:rsidP="0069559E">
      <w:pPr>
        <w:jc w:val="center"/>
        <w:rPr>
          <w:color w:val="000000"/>
          <w:sz w:val="22"/>
          <w:szCs w:val="22"/>
          <w:lang w:val="lt-LT"/>
        </w:rPr>
      </w:pPr>
    </w:p>
    <w:p w14:paraId="4AE0DEB7" w14:textId="77777777" w:rsidR="00017499" w:rsidRPr="0069569E" w:rsidRDefault="00017499" w:rsidP="0069559E">
      <w:pPr>
        <w:jc w:val="center"/>
        <w:rPr>
          <w:color w:val="000000"/>
          <w:sz w:val="22"/>
          <w:szCs w:val="22"/>
          <w:lang w:val="lt-LT"/>
        </w:rPr>
      </w:pPr>
    </w:p>
    <w:p w14:paraId="2FCCECD8" w14:textId="77777777" w:rsidR="00017499" w:rsidRPr="0069569E" w:rsidRDefault="00017499" w:rsidP="0069559E">
      <w:pPr>
        <w:pStyle w:val="Heading1"/>
        <w:keepLines w:val="0"/>
        <w:rPr>
          <w:rFonts w:ascii="Times New Roman" w:hAnsi="Times New Roman"/>
        </w:rPr>
      </w:pPr>
      <w:r w:rsidRPr="0069569E">
        <w:rPr>
          <w:rFonts w:ascii="Times New Roman" w:hAnsi="Times New Roman"/>
        </w:rPr>
        <w:t>B. PAKUOTĖS LAPELIS</w:t>
      </w:r>
    </w:p>
    <w:p w14:paraId="63A6F68E" w14:textId="77777777" w:rsidR="00017499" w:rsidRPr="0069569E" w:rsidRDefault="00017499" w:rsidP="0069559E">
      <w:pPr>
        <w:jc w:val="center"/>
        <w:rPr>
          <w:b/>
          <w:caps/>
          <w:color w:val="000000"/>
          <w:sz w:val="22"/>
          <w:szCs w:val="22"/>
          <w:lang w:val="lt-LT"/>
        </w:rPr>
      </w:pPr>
      <w:r w:rsidRPr="0069569E">
        <w:rPr>
          <w:color w:val="000000"/>
          <w:sz w:val="22"/>
          <w:szCs w:val="22"/>
          <w:lang w:val="lt-LT"/>
        </w:rPr>
        <w:br w:type="page"/>
      </w:r>
      <w:r w:rsidR="003B4C6F" w:rsidRPr="0069569E">
        <w:rPr>
          <w:b/>
          <w:color w:val="000000"/>
          <w:sz w:val="22"/>
          <w:szCs w:val="22"/>
          <w:lang w:val="lt-LT"/>
        </w:rPr>
        <w:lastRenderedPageBreak/>
        <w:t>Pakuotės lapelis: informacija vartotojui</w:t>
      </w:r>
    </w:p>
    <w:p w14:paraId="174D887E" w14:textId="77777777" w:rsidR="00017499" w:rsidRPr="0069569E" w:rsidRDefault="00017499" w:rsidP="0069559E">
      <w:pPr>
        <w:jc w:val="center"/>
        <w:rPr>
          <w:bCs/>
          <w:caps/>
          <w:color w:val="000000"/>
          <w:sz w:val="22"/>
          <w:szCs w:val="22"/>
          <w:lang w:val="lt-LT"/>
        </w:rPr>
      </w:pPr>
    </w:p>
    <w:p w14:paraId="5B1A9898" w14:textId="0247EC6E" w:rsidR="002E5BAB" w:rsidRPr="0069569E" w:rsidRDefault="002E5BAB" w:rsidP="0069559E">
      <w:pPr>
        <w:shd w:val="clear" w:color="auto" w:fill="F3F3F3"/>
        <w:jc w:val="center"/>
        <w:rPr>
          <w:i/>
          <w:sz w:val="22"/>
          <w:szCs w:val="22"/>
          <w:lang w:val="lt-LT"/>
        </w:rPr>
      </w:pPr>
      <w:r w:rsidRPr="0069569E">
        <w:rPr>
          <w:bCs/>
          <w:i/>
          <w:sz w:val="22"/>
          <w:szCs w:val="22"/>
          <w:lang w:val="lt-LT"/>
        </w:rPr>
        <w:t>&lt;GONAL-f</w:t>
      </w:r>
      <w:r w:rsidRPr="0069569E">
        <w:rPr>
          <w:i/>
          <w:sz w:val="22"/>
          <w:szCs w:val="22"/>
          <w:lang w:val="lt-LT"/>
        </w:rPr>
        <w:t xml:space="preserve"> </w:t>
      </w:r>
      <w:r w:rsidRPr="0069569E">
        <w:rPr>
          <w:bCs/>
          <w:i/>
          <w:sz w:val="22"/>
          <w:szCs w:val="22"/>
          <w:lang w:val="lt-LT"/>
        </w:rPr>
        <w:t>75</w:t>
      </w:r>
      <w:r w:rsidR="001236D5">
        <w:rPr>
          <w:bCs/>
          <w:i/>
          <w:sz w:val="22"/>
          <w:szCs w:val="22"/>
          <w:lang w:val="lt-LT"/>
        </w:rPr>
        <w:t> </w:t>
      </w:r>
      <w:r w:rsidRPr="0069569E">
        <w:rPr>
          <w:bCs/>
          <w:i/>
          <w:sz w:val="22"/>
          <w:szCs w:val="22"/>
          <w:lang w:val="lt-LT"/>
        </w:rPr>
        <w:t>IU -</w:t>
      </w:r>
      <w:proofErr w:type="spellStart"/>
      <w:r w:rsidRPr="0069569E">
        <w:rPr>
          <w:bCs/>
          <w:i/>
          <w:sz w:val="22"/>
          <w:szCs w:val="22"/>
          <w:lang w:val="lt-LT"/>
        </w:rPr>
        <w:t>pre-filled</w:t>
      </w:r>
      <w:proofErr w:type="spellEnd"/>
      <w:r w:rsidRPr="0069569E">
        <w:rPr>
          <w:bCs/>
          <w:i/>
          <w:sz w:val="22"/>
          <w:szCs w:val="22"/>
          <w:lang w:val="lt-LT"/>
        </w:rPr>
        <w:t xml:space="preserve"> </w:t>
      </w:r>
      <w:proofErr w:type="spellStart"/>
      <w:r w:rsidRPr="0069569E">
        <w:rPr>
          <w:bCs/>
          <w:i/>
          <w:sz w:val="22"/>
          <w:szCs w:val="22"/>
          <w:lang w:val="lt-LT"/>
        </w:rPr>
        <w:t>syringe</w:t>
      </w:r>
      <w:proofErr w:type="spellEnd"/>
      <w:r w:rsidRPr="0069569E">
        <w:rPr>
          <w:bCs/>
          <w:i/>
          <w:sz w:val="22"/>
          <w:szCs w:val="22"/>
          <w:lang w:val="lt-LT"/>
        </w:rPr>
        <w:t>&gt;</w:t>
      </w:r>
    </w:p>
    <w:p w14:paraId="265CDC95" w14:textId="06AAFEA1" w:rsidR="00232E92" w:rsidRPr="0069569E" w:rsidRDefault="00A3735B" w:rsidP="0069559E">
      <w:pPr>
        <w:shd w:val="clear" w:color="auto" w:fill="F3F3F3"/>
        <w:tabs>
          <w:tab w:val="left" w:pos="567"/>
        </w:tabs>
        <w:jc w:val="center"/>
        <w:rPr>
          <w:b/>
          <w:color w:val="000000"/>
          <w:sz w:val="22"/>
          <w:szCs w:val="22"/>
          <w:lang w:val="lt-LT"/>
        </w:rPr>
      </w:pPr>
      <w:r w:rsidRPr="0069569E">
        <w:rPr>
          <w:b/>
          <w:iCs/>
          <w:color w:val="000000"/>
          <w:sz w:val="22"/>
          <w:szCs w:val="22"/>
          <w:lang w:val="lt-LT"/>
        </w:rPr>
        <w:t>GONAL</w:t>
      </w:r>
      <w:r w:rsidRPr="0069569E">
        <w:rPr>
          <w:b/>
          <w:iCs/>
          <w:color w:val="000000"/>
          <w:sz w:val="22"/>
          <w:szCs w:val="22"/>
          <w:lang w:val="lt-LT"/>
        </w:rPr>
        <w:noBreakHyphen/>
        <w:t>f</w:t>
      </w:r>
      <w:r w:rsidRPr="0069569E">
        <w:rPr>
          <w:b/>
          <w:caps/>
          <w:color w:val="000000"/>
          <w:sz w:val="22"/>
          <w:szCs w:val="22"/>
          <w:lang w:val="lt-LT"/>
        </w:rPr>
        <w:t xml:space="preserve"> </w:t>
      </w:r>
      <w:r w:rsidRPr="0069569E">
        <w:rPr>
          <w:b/>
          <w:color w:val="000000"/>
          <w:sz w:val="22"/>
          <w:szCs w:val="22"/>
          <w:lang w:val="lt-LT"/>
        </w:rPr>
        <w:t xml:space="preserve">75 TV milteliai ir tirpiklis </w:t>
      </w:r>
    </w:p>
    <w:p w14:paraId="5387000B" w14:textId="77777777" w:rsidR="002E5BAB" w:rsidRPr="0069569E" w:rsidRDefault="00A3735B" w:rsidP="0069559E">
      <w:pPr>
        <w:shd w:val="clear" w:color="auto" w:fill="F3F3F3"/>
        <w:tabs>
          <w:tab w:val="left" w:pos="567"/>
        </w:tabs>
        <w:jc w:val="center"/>
        <w:rPr>
          <w:sz w:val="22"/>
          <w:szCs w:val="22"/>
          <w:lang w:val="lt-LT"/>
        </w:rPr>
      </w:pPr>
      <w:r w:rsidRPr="0069569E">
        <w:rPr>
          <w:b/>
          <w:color w:val="000000"/>
          <w:sz w:val="22"/>
          <w:szCs w:val="22"/>
          <w:lang w:val="lt-LT"/>
        </w:rPr>
        <w:t>injekciniam tirpalui.</w:t>
      </w:r>
    </w:p>
    <w:p w14:paraId="7D197D82" w14:textId="68F715EA" w:rsidR="002E5BAB" w:rsidRPr="0069569E" w:rsidRDefault="003F6163" w:rsidP="0069559E">
      <w:pPr>
        <w:shd w:val="clear" w:color="auto" w:fill="F3F3F3"/>
        <w:tabs>
          <w:tab w:val="left" w:pos="567"/>
        </w:tabs>
        <w:jc w:val="center"/>
        <w:rPr>
          <w:sz w:val="22"/>
          <w:szCs w:val="22"/>
          <w:lang w:val="lt-LT"/>
        </w:rPr>
      </w:pPr>
      <w:proofErr w:type="spellStart"/>
      <w:r>
        <w:rPr>
          <w:color w:val="000000"/>
          <w:sz w:val="22"/>
          <w:szCs w:val="22"/>
          <w:lang w:val="lt-LT"/>
        </w:rPr>
        <w:t>f</w:t>
      </w:r>
      <w:r w:rsidR="00A3735B" w:rsidRPr="0069569E">
        <w:rPr>
          <w:color w:val="000000"/>
          <w:sz w:val="22"/>
          <w:szCs w:val="22"/>
          <w:lang w:val="lt-LT"/>
        </w:rPr>
        <w:t>olitropinas</w:t>
      </w:r>
      <w:proofErr w:type="spellEnd"/>
      <w:r w:rsidR="00472BCE" w:rsidRPr="0069569E">
        <w:rPr>
          <w:color w:val="000000"/>
          <w:sz w:val="22"/>
          <w:szCs w:val="22"/>
          <w:lang w:val="lt-LT"/>
        </w:rPr>
        <w:t xml:space="preserve"> alfa</w:t>
      </w:r>
    </w:p>
    <w:p w14:paraId="55F0EA6C" w14:textId="77777777" w:rsidR="002E5BAB" w:rsidRPr="0069569E" w:rsidRDefault="002E5BAB" w:rsidP="0069559E">
      <w:pPr>
        <w:tabs>
          <w:tab w:val="left" w:pos="4820"/>
        </w:tabs>
        <w:jc w:val="center"/>
        <w:rPr>
          <w:b/>
          <w:sz w:val="22"/>
          <w:szCs w:val="22"/>
          <w:lang w:val="lt-LT"/>
        </w:rPr>
      </w:pPr>
    </w:p>
    <w:p w14:paraId="165E175D" w14:textId="1C45FA6D" w:rsidR="002E5BAB" w:rsidRPr="0069569E" w:rsidRDefault="002E5BAB" w:rsidP="0069559E">
      <w:pPr>
        <w:shd w:val="clear" w:color="auto" w:fill="E6E6E6"/>
        <w:tabs>
          <w:tab w:val="left" w:pos="567"/>
        </w:tabs>
        <w:jc w:val="center"/>
        <w:rPr>
          <w:bCs/>
          <w:i/>
          <w:sz w:val="22"/>
          <w:szCs w:val="22"/>
          <w:lang w:val="lt-LT"/>
        </w:rPr>
      </w:pPr>
      <w:r w:rsidRPr="0069569E">
        <w:rPr>
          <w:bCs/>
          <w:i/>
          <w:sz w:val="22"/>
          <w:szCs w:val="22"/>
          <w:lang w:val="lt-LT"/>
        </w:rPr>
        <w:t>&lt;GONAL-f 1050</w:t>
      </w:r>
      <w:r w:rsidR="001236D5">
        <w:rPr>
          <w:bCs/>
          <w:i/>
          <w:sz w:val="22"/>
          <w:szCs w:val="22"/>
          <w:lang w:val="lt-LT"/>
        </w:rPr>
        <w:t> </w:t>
      </w:r>
      <w:r w:rsidRPr="0069569E">
        <w:rPr>
          <w:bCs/>
          <w:i/>
          <w:sz w:val="22"/>
          <w:szCs w:val="22"/>
          <w:lang w:val="lt-LT"/>
        </w:rPr>
        <w:t>IU&gt;</w:t>
      </w:r>
    </w:p>
    <w:p w14:paraId="32B3145E" w14:textId="6A10B162" w:rsidR="00232E92" w:rsidRPr="0069569E" w:rsidRDefault="00076A97" w:rsidP="0069559E">
      <w:pPr>
        <w:shd w:val="clear" w:color="auto" w:fill="E6E6E6"/>
        <w:tabs>
          <w:tab w:val="left" w:pos="567"/>
        </w:tabs>
        <w:jc w:val="center"/>
        <w:rPr>
          <w:b/>
          <w:color w:val="000000"/>
          <w:sz w:val="22"/>
          <w:szCs w:val="22"/>
          <w:lang w:val="lt-LT"/>
        </w:rPr>
      </w:pPr>
      <w:r w:rsidRPr="0069569E">
        <w:rPr>
          <w:b/>
          <w:iCs/>
          <w:color w:val="000000"/>
          <w:sz w:val="22"/>
          <w:szCs w:val="22"/>
          <w:lang w:val="lt-LT"/>
        </w:rPr>
        <w:t>GONAL</w:t>
      </w:r>
      <w:r w:rsidRPr="0069569E">
        <w:rPr>
          <w:b/>
          <w:iCs/>
          <w:color w:val="000000"/>
          <w:sz w:val="22"/>
          <w:szCs w:val="22"/>
          <w:lang w:val="lt-LT"/>
        </w:rPr>
        <w:noBreakHyphen/>
        <w:t>f</w:t>
      </w:r>
      <w:r w:rsidRPr="0069569E">
        <w:rPr>
          <w:b/>
          <w:caps/>
          <w:color w:val="000000"/>
          <w:sz w:val="22"/>
          <w:szCs w:val="22"/>
          <w:lang w:val="lt-LT"/>
        </w:rPr>
        <w:t xml:space="preserve"> 1050</w:t>
      </w:r>
      <w:r w:rsidRPr="0069569E">
        <w:rPr>
          <w:b/>
          <w:color w:val="000000"/>
          <w:sz w:val="22"/>
          <w:szCs w:val="22"/>
          <w:lang w:val="lt-LT"/>
        </w:rPr>
        <w:t xml:space="preserve"> TV/1,75 ml milteliai ir tirpiklis </w:t>
      </w:r>
    </w:p>
    <w:p w14:paraId="1B211BDD" w14:textId="77777777" w:rsidR="002E5BAB" w:rsidRPr="0069569E" w:rsidRDefault="00076A97" w:rsidP="0069559E">
      <w:pPr>
        <w:shd w:val="clear" w:color="auto" w:fill="E6E6E6"/>
        <w:tabs>
          <w:tab w:val="left" w:pos="567"/>
        </w:tabs>
        <w:jc w:val="center"/>
        <w:rPr>
          <w:sz w:val="22"/>
          <w:szCs w:val="22"/>
          <w:lang w:val="lt-LT"/>
        </w:rPr>
      </w:pPr>
      <w:r w:rsidRPr="0069569E">
        <w:rPr>
          <w:b/>
          <w:color w:val="000000"/>
          <w:sz w:val="22"/>
          <w:szCs w:val="22"/>
          <w:lang w:val="lt-LT"/>
        </w:rPr>
        <w:t>injekciniam tirpalui</w:t>
      </w:r>
    </w:p>
    <w:p w14:paraId="6036AC39" w14:textId="1D71F4B7" w:rsidR="002E5BAB" w:rsidRPr="0069569E" w:rsidRDefault="003F6163" w:rsidP="0069559E">
      <w:pPr>
        <w:shd w:val="clear" w:color="auto" w:fill="E6E6E6"/>
        <w:tabs>
          <w:tab w:val="left" w:pos="567"/>
        </w:tabs>
        <w:jc w:val="center"/>
        <w:rPr>
          <w:sz w:val="22"/>
          <w:szCs w:val="22"/>
          <w:lang w:val="lt-LT"/>
        </w:rPr>
      </w:pPr>
      <w:proofErr w:type="spellStart"/>
      <w:r>
        <w:rPr>
          <w:color w:val="000000"/>
          <w:sz w:val="22"/>
          <w:szCs w:val="22"/>
          <w:lang w:val="lt-LT"/>
        </w:rPr>
        <w:t>f</w:t>
      </w:r>
      <w:r w:rsidR="00076A97" w:rsidRPr="0069569E">
        <w:rPr>
          <w:color w:val="000000"/>
          <w:sz w:val="22"/>
          <w:szCs w:val="22"/>
          <w:lang w:val="lt-LT"/>
        </w:rPr>
        <w:t>olitropinas</w:t>
      </w:r>
      <w:proofErr w:type="spellEnd"/>
      <w:r w:rsidR="00472BCE" w:rsidRPr="0069569E">
        <w:rPr>
          <w:color w:val="000000"/>
          <w:sz w:val="22"/>
          <w:szCs w:val="22"/>
          <w:lang w:val="lt-LT"/>
        </w:rPr>
        <w:t xml:space="preserve"> alfa</w:t>
      </w:r>
    </w:p>
    <w:p w14:paraId="2C79F6BA" w14:textId="77777777" w:rsidR="002E5BAB" w:rsidRPr="0069569E" w:rsidRDefault="002E5BAB" w:rsidP="0069559E">
      <w:pPr>
        <w:tabs>
          <w:tab w:val="left" w:pos="4820"/>
        </w:tabs>
        <w:jc w:val="center"/>
        <w:rPr>
          <w:b/>
          <w:sz w:val="22"/>
          <w:szCs w:val="22"/>
          <w:lang w:val="lt-LT"/>
        </w:rPr>
      </w:pPr>
    </w:p>
    <w:p w14:paraId="5DFB0640" w14:textId="43A4DF7F" w:rsidR="002E5BAB" w:rsidRPr="0069569E" w:rsidRDefault="002E5BAB" w:rsidP="0069559E">
      <w:pPr>
        <w:shd w:val="clear" w:color="auto" w:fill="CCCCCC"/>
        <w:tabs>
          <w:tab w:val="left" w:pos="4820"/>
        </w:tabs>
        <w:jc w:val="center"/>
        <w:rPr>
          <w:i/>
          <w:sz w:val="22"/>
          <w:szCs w:val="22"/>
          <w:lang w:val="lt-LT"/>
        </w:rPr>
      </w:pPr>
      <w:r w:rsidRPr="0069569E">
        <w:rPr>
          <w:bCs/>
          <w:i/>
          <w:sz w:val="22"/>
          <w:szCs w:val="22"/>
          <w:lang w:val="lt-LT"/>
        </w:rPr>
        <w:t>&lt;GONAL-f</w:t>
      </w:r>
      <w:r w:rsidRPr="0069569E">
        <w:rPr>
          <w:i/>
          <w:sz w:val="22"/>
          <w:szCs w:val="22"/>
          <w:lang w:val="lt-LT"/>
        </w:rPr>
        <w:t xml:space="preserve"> </w:t>
      </w:r>
      <w:r w:rsidRPr="0069569E">
        <w:rPr>
          <w:bCs/>
          <w:i/>
          <w:sz w:val="22"/>
          <w:szCs w:val="22"/>
          <w:lang w:val="lt-LT"/>
        </w:rPr>
        <w:t>450</w:t>
      </w:r>
      <w:r w:rsidR="001236D5">
        <w:rPr>
          <w:bCs/>
          <w:i/>
          <w:sz w:val="22"/>
          <w:szCs w:val="22"/>
          <w:lang w:val="lt-LT"/>
        </w:rPr>
        <w:t> </w:t>
      </w:r>
      <w:r w:rsidRPr="0069569E">
        <w:rPr>
          <w:bCs/>
          <w:i/>
          <w:sz w:val="22"/>
          <w:szCs w:val="22"/>
          <w:lang w:val="lt-LT"/>
        </w:rPr>
        <w:t>IU&gt;</w:t>
      </w:r>
    </w:p>
    <w:p w14:paraId="022BA670" w14:textId="37C5CA7A" w:rsidR="00232E92" w:rsidRPr="0069569E" w:rsidRDefault="00BC361E" w:rsidP="0069559E">
      <w:pPr>
        <w:shd w:val="clear" w:color="auto" w:fill="CCCCCC"/>
        <w:tabs>
          <w:tab w:val="left" w:pos="567"/>
        </w:tabs>
        <w:jc w:val="center"/>
        <w:rPr>
          <w:b/>
          <w:color w:val="000000"/>
          <w:sz w:val="22"/>
          <w:szCs w:val="22"/>
          <w:lang w:val="lt-LT"/>
        </w:rPr>
      </w:pPr>
      <w:r w:rsidRPr="0069569E">
        <w:rPr>
          <w:b/>
          <w:iCs/>
          <w:color w:val="000000"/>
          <w:sz w:val="22"/>
          <w:szCs w:val="22"/>
          <w:lang w:val="lt-LT"/>
        </w:rPr>
        <w:t>GONAL</w:t>
      </w:r>
      <w:r w:rsidRPr="0069569E">
        <w:rPr>
          <w:b/>
          <w:iCs/>
          <w:color w:val="000000"/>
          <w:sz w:val="22"/>
          <w:szCs w:val="22"/>
          <w:lang w:val="lt-LT"/>
        </w:rPr>
        <w:noBreakHyphen/>
        <w:t>f</w:t>
      </w:r>
      <w:r w:rsidRPr="0069569E">
        <w:rPr>
          <w:b/>
          <w:caps/>
          <w:color w:val="000000"/>
          <w:sz w:val="22"/>
          <w:szCs w:val="22"/>
          <w:lang w:val="lt-LT"/>
        </w:rPr>
        <w:t xml:space="preserve"> 450</w:t>
      </w:r>
      <w:r w:rsidRPr="0069569E">
        <w:rPr>
          <w:b/>
          <w:color w:val="000000"/>
          <w:sz w:val="22"/>
          <w:szCs w:val="22"/>
          <w:lang w:val="lt-LT"/>
        </w:rPr>
        <w:t xml:space="preserve"> TV/0,75 ml milteliai ir tirpiklis </w:t>
      </w:r>
    </w:p>
    <w:p w14:paraId="5F9CBA5A" w14:textId="77777777" w:rsidR="002E5BAB" w:rsidRPr="0069569E" w:rsidRDefault="00BC361E" w:rsidP="0069559E">
      <w:pPr>
        <w:shd w:val="clear" w:color="auto" w:fill="CCCCCC"/>
        <w:tabs>
          <w:tab w:val="left" w:pos="567"/>
        </w:tabs>
        <w:jc w:val="center"/>
        <w:rPr>
          <w:sz w:val="22"/>
          <w:szCs w:val="22"/>
          <w:lang w:val="lt-LT"/>
        </w:rPr>
      </w:pPr>
      <w:r w:rsidRPr="0069569E">
        <w:rPr>
          <w:b/>
          <w:color w:val="000000"/>
          <w:sz w:val="22"/>
          <w:szCs w:val="22"/>
          <w:lang w:val="lt-LT"/>
        </w:rPr>
        <w:t>injekciniam tirpalui</w:t>
      </w:r>
    </w:p>
    <w:p w14:paraId="1AA5FA39" w14:textId="39F5746D" w:rsidR="002E5BAB" w:rsidRPr="0069569E" w:rsidRDefault="003F6163" w:rsidP="0069559E">
      <w:pPr>
        <w:shd w:val="clear" w:color="auto" w:fill="CCCCCC"/>
        <w:tabs>
          <w:tab w:val="left" w:pos="567"/>
        </w:tabs>
        <w:jc w:val="center"/>
        <w:rPr>
          <w:sz w:val="22"/>
          <w:szCs w:val="22"/>
          <w:lang w:val="lt-LT"/>
        </w:rPr>
      </w:pPr>
      <w:proofErr w:type="spellStart"/>
      <w:r>
        <w:rPr>
          <w:color w:val="000000"/>
          <w:sz w:val="22"/>
          <w:szCs w:val="22"/>
          <w:lang w:val="lt-LT"/>
        </w:rPr>
        <w:t>f</w:t>
      </w:r>
      <w:r w:rsidR="00BC361E" w:rsidRPr="0069569E">
        <w:rPr>
          <w:color w:val="000000"/>
          <w:sz w:val="22"/>
          <w:szCs w:val="22"/>
          <w:lang w:val="lt-LT"/>
        </w:rPr>
        <w:t>olitropinas</w:t>
      </w:r>
      <w:proofErr w:type="spellEnd"/>
      <w:r w:rsidR="00472BCE" w:rsidRPr="0069569E">
        <w:rPr>
          <w:color w:val="000000"/>
          <w:sz w:val="22"/>
          <w:szCs w:val="22"/>
          <w:lang w:val="lt-LT"/>
        </w:rPr>
        <w:t xml:space="preserve"> alfa</w:t>
      </w:r>
    </w:p>
    <w:p w14:paraId="66FECC09" w14:textId="77777777" w:rsidR="00017499" w:rsidRPr="0069569E" w:rsidRDefault="00017499" w:rsidP="0069559E">
      <w:pPr>
        <w:jc w:val="center"/>
        <w:rPr>
          <w:color w:val="000000"/>
          <w:sz w:val="22"/>
          <w:szCs w:val="22"/>
          <w:lang w:val="lt-LT"/>
        </w:rPr>
      </w:pPr>
    </w:p>
    <w:p w14:paraId="57E66E5A" w14:textId="77777777" w:rsidR="00017499" w:rsidRPr="0069569E" w:rsidRDefault="00017499" w:rsidP="0069559E">
      <w:pPr>
        <w:pStyle w:val="BodyText2"/>
        <w:jc w:val="left"/>
        <w:rPr>
          <w:bCs/>
          <w:color w:val="000000"/>
          <w:szCs w:val="22"/>
          <w:lang w:val="lt-LT"/>
        </w:rPr>
      </w:pPr>
      <w:r w:rsidRPr="0069569E">
        <w:rPr>
          <w:b/>
          <w:color w:val="000000"/>
          <w:szCs w:val="22"/>
          <w:lang w:val="lt-LT"/>
        </w:rPr>
        <w:t>Atidžiai perskaitykite visą šį lapelį, prieš pradėdami vartoti vaistą</w:t>
      </w:r>
      <w:r w:rsidR="003B4C6F" w:rsidRPr="0069569E">
        <w:rPr>
          <w:b/>
          <w:color w:val="000000"/>
          <w:szCs w:val="22"/>
          <w:lang w:val="lt-LT"/>
        </w:rPr>
        <w:t xml:space="preserve">, </w:t>
      </w:r>
      <w:r w:rsidR="003B4C6F" w:rsidRPr="0069569E">
        <w:rPr>
          <w:b/>
          <w:szCs w:val="22"/>
          <w:lang w:val="lt-LT"/>
        </w:rPr>
        <w:t>nes jame pateikiama Jums svarbi informacija</w:t>
      </w:r>
      <w:r w:rsidRPr="0069569E">
        <w:rPr>
          <w:b/>
          <w:color w:val="000000"/>
          <w:szCs w:val="22"/>
          <w:lang w:val="lt-LT"/>
        </w:rPr>
        <w:t>.</w:t>
      </w:r>
    </w:p>
    <w:p w14:paraId="3E2460EA" w14:textId="77777777" w:rsidR="00017499" w:rsidRPr="0069569E" w:rsidRDefault="00017499" w:rsidP="0069559E">
      <w:pPr>
        <w:pStyle w:val="BodyText2"/>
        <w:numPr>
          <w:ilvl w:val="0"/>
          <w:numId w:val="56"/>
        </w:numPr>
        <w:tabs>
          <w:tab w:val="clear" w:pos="360"/>
          <w:tab w:val="num" w:pos="567"/>
        </w:tabs>
        <w:ind w:left="567" w:hanging="567"/>
        <w:jc w:val="left"/>
        <w:rPr>
          <w:color w:val="000000"/>
          <w:szCs w:val="22"/>
          <w:lang w:val="lt-LT"/>
        </w:rPr>
      </w:pPr>
      <w:r w:rsidRPr="0069569E">
        <w:rPr>
          <w:color w:val="000000"/>
          <w:szCs w:val="22"/>
          <w:lang w:val="lt-LT"/>
        </w:rPr>
        <w:t>Neišmeskite šio lapelio, nes vėl gali prireikti jį perskaityti.</w:t>
      </w:r>
    </w:p>
    <w:p w14:paraId="14A6D245" w14:textId="77777777" w:rsidR="00017499" w:rsidRPr="0069569E" w:rsidRDefault="00017499" w:rsidP="0069559E">
      <w:pPr>
        <w:pStyle w:val="BodyText2"/>
        <w:numPr>
          <w:ilvl w:val="0"/>
          <w:numId w:val="56"/>
        </w:numPr>
        <w:tabs>
          <w:tab w:val="clear" w:pos="360"/>
          <w:tab w:val="num" w:pos="567"/>
        </w:tabs>
        <w:ind w:left="567" w:hanging="567"/>
        <w:jc w:val="left"/>
        <w:rPr>
          <w:color w:val="000000"/>
          <w:szCs w:val="22"/>
          <w:lang w:val="lt-LT"/>
        </w:rPr>
      </w:pPr>
      <w:r w:rsidRPr="0069569E">
        <w:rPr>
          <w:color w:val="000000"/>
          <w:szCs w:val="22"/>
          <w:lang w:val="lt-LT"/>
        </w:rPr>
        <w:t>Jeigu kiltų daugiau klausimų, kreipkitės į gydytoją arba vaistininką.</w:t>
      </w:r>
    </w:p>
    <w:p w14:paraId="5EDD4BB3" w14:textId="77777777" w:rsidR="00017499" w:rsidRPr="0069569E" w:rsidRDefault="00017499" w:rsidP="0069559E">
      <w:pPr>
        <w:pStyle w:val="BodyText2"/>
        <w:numPr>
          <w:ilvl w:val="0"/>
          <w:numId w:val="56"/>
        </w:numPr>
        <w:tabs>
          <w:tab w:val="clear" w:pos="360"/>
          <w:tab w:val="num" w:pos="567"/>
        </w:tabs>
        <w:ind w:left="567" w:hanging="567"/>
        <w:jc w:val="left"/>
        <w:rPr>
          <w:color w:val="000000"/>
          <w:szCs w:val="22"/>
          <w:lang w:val="lt-LT"/>
        </w:rPr>
      </w:pPr>
      <w:r w:rsidRPr="0069569E">
        <w:rPr>
          <w:color w:val="000000"/>
          <w:szCs w:val="22"/>
          <w:lang w:val="lt-LT"/>
        </w:rPr>
        <w:t xml:space="preserve">Šis vaistas skirtas </w:t>
      </w:r>
      <w:r w:rsidR="003B4C6F" w:rsidRPr="0069569E">
        <w:rPr>
          <w:color w:val="000000"/>
          <w:szCs w:val="22"/>
          <w:lang w:val="lt-LT"/>
        </w:rPr>
        <w:t xml:space="preserve">tik </w:t>
      </w:r>
      <w:r w:rsidRPr="0069569E">
        <w:rPr>
          <w:color w:val="000000"/>
          <w:szCs w:val="22"/>
          <w:lang w:val="lt-LT"/>
        </w:rPr>
        <w:t xml:space="preserve">Jums, todėl kitiems žmonėms jo duoti negalima. Vaistas gali jiems pakenkti (net tiems, kurių ligos </w:t>
      </w:r>
      <w:r w:rsidR="003B4C6F" w:rsidRPr="0069569E">
        <w:rPr>
          <w:color w:val="000000"/>
          <w:szCs w:val="22"/>
          <w:lang w:val="lt-LT"/>
        </w:rPr>
        <w:t xml:space="preserve">požymiai </w:t>
      </w:r>
      <w:r w:rsidRPr="0069569E">
        <w:rPr>
          <w:color w:val="000000"/>
          <w:szCs w:val="22"/>
          <w:lang w:val="lt-LT"/>
        </w:rPr>
        <w:t>yra tokie patys kaip Jūsų).</w:t>
      </w:r>
    </w:p>
    <w:p w14:paraId="6AADF96D" w14:textId="77777777" w:rsidR="00017499" w:rsidRPr="0069569E" w:rsidRDefault="00343E57" w:rsidP="0069559E">
      <w:pPr>
        <w:pStyle w:val="BodyText2"/>
        <w:numPr>
          <w:ilvl w:val="0"/>
          <w:numId w:val="56"/>
        </w:numPr>
        <w:tabs>
          <w:tab w:val="clear" w:pos="360"/>
          <w:tab w:val="num" w:pos="567"/>
        </w:tabs>
        <w:ind w:left="567" w:hanging="567"/>
        <w:jc w:val="left"/>
        <w:rPr>
          <w:color w:val="000000"/>
          <w:szCs w:val="22"/>
          <w:lang w:val="lt-LT"/>
        </w:rPr>
      </w:pPr>
      <w:r w:rsidRPr="0069569E">
        <w:rPr>
          <w:color w:val="000000"/>
          <w:szCs w:val="22"/>
          <w:lang w:val="lt-LT"/>
        </w:rPr>
        <w:t xml:space="preserve">Jeigu pasireiškė šalutinis poveikis (net jeigu jis šiame lapelyje nenurodytas), kreipkitės į gydytoją arba vaistininką. </w:t>
      </w:r>
      <w:r w:rsidR="003723FB" w:rsidRPr="0069569E">
        <w:rPr>
          <w:color w:val="000000"/>
          <w:szCs w:val="22"/>
          <w:lang w:val="lt-LT"/>
        </w:rPr>
        <w:t>Žr. 4 </w:t>
      </w:r>
      <w:r w:rsidRPr="0069569E">
        <w:rPr>
          <w:color w:val="000000"/>
          <w:szCs w:val="22"/>
          <w:lang w:val="lt-LT"/>
        </w:rPr>
        <w:t>skyrių.</w:t>
      </w:r>
    </w:p>
    <w:p w14:paraId="2F46BDEA" w14:textId="77777777" w:rsidR="00017499" w:rsidRPr="0069569E" w:rsidRDefault="00017499" w:rsidP="0069559E">
      <w:pPr>
        <w:pStyle w:val="BodyText"/>
        <w:rPr>
          <w:color w:val="000000"/>
          <w:szCs w:val="22"/>
          <w:lang w:val="lt-LT"/>
        </w:rPr>
      </w:pPr>
    </w:p>
    <w:p w14:paraId="47F08263" w14:textId="77777777" w:rsidR="00647074" w:rsidRPr="0069569E" w:rsidRDefault="003B4C6F" w:rsidP="0069559E">
      <w:pPr>
        <w:pStyle w:val="BodyText"/>
        <w:rPr>
          <w:b/>
          <w:bCs/>
          <w:szCs w:val="22"/>
          <w:lang w:val="lt-LT"/>
        </w:rPr>
      </w:pPr>
      <w:r w:rsidRPr="0069569E">
        <w:rPr>
          <w:b/>
          <w:bCs/>
          <w:szCs w:val="22"/>
          <w:lang w:val="lt-LT"/>
        </w:rPr>
        <w:t>Apie ką rašoma šiame lapelyje?</w:t>
      </w:r>
    </w:p>
    <w:p w14:paraId="70C6FBA2" w14:textId="77777777" w:rsidR="00017499" w:rsidRPr="0069569E" w:rsidRDefault="00017499" w:rsidP="0069559E">
      <w:pPr>
        <w:pStyle w:val="BodyText"/>
        <w:rPr>
          <w:b/>
          <w:color w:val="000000"/>
          <w:szCs w:val="22"/>
          <w:lang w:val="lt-LT"/>
        </w:rPr>
      </w:pPr>
    </w:p>
    <w:p w14:paraId="1CB076BB" w14:textId="77777777" w:rsidR="00017499" w:rsidRPr="0069569E" w:rsidRDefault="008B461D" w:rsidP="0069559E">
      <w:pPr>
        <w:rPr>
          <w:color w:val="000000"/>
          <w:sz w:val="22"/>
          <w:szCs w:val="22"/>
          <w:lang w:val="lt-LT"/>
        </w:rPr>
      </w:pPr>
      <w:r w:rsidRPr="0069569E">
        <w:rPr>
          <w:color w:val="000000"/>
          <w:sz w:val="22"/>
          <w:szCs w:val="22"/>
          <w:lang w:val="lt-LT"/>
        </w:rPr>
        <w:t>1.</w:t>
      </w:r>
      <w:r w:rsidRPr="0069569E">
        <w:rPr>
          <w:color w:val="000000"/>
          <w:sz w:val="22"/>
          <w:szCs w:val="22"/>
          <w:lang w:val="lt-LT"/>
        </w:rPr>
        <w:tab/>
      </w:r>
      <w:r w:rsidR="00017499" w:rsidRPr="0069569E">
        <w:rPr>
          <w:color w:val="000000"/>
          <w:sz w:val="22"/>
          <w:szCs w:val="22"/>
          <w:lang w:val="lt-LT"/>
        </w:rPr>
        <w:t xml:space="preserve">Kas yra </w:t>
      </w:r>
      <w:r w:rsidR="00017499" w:rsidRPr="0069569E">
        <w:rPr>
          <w:iCs/>
          <w:color w:val="000000"/>
          <w:sz w:val="22"/>
          <w:szCs w:val="22"/>
          <w:lang w:val="lt-LT"/>
        </w:rPr>
        <w:t>GONAL</w:t>
      </w:r>
      <w:r w:rsidR="00017499" w:rsidRPr="0069569E">
        <w:rPr>
          <w:iCs/>
          <w:color w:val="000000"/>
          <w:sz w:val="22"/>
          <w:szCs w:val="22"/>
          <w:lang w:val="lt-LT"/>
        </w:rPr>
        <w:noBreakHyphen/>
        <w:t>f</w:t>
      </w:r>
      <w:r w:rsidR="00017499" w:rsidRPr="0069569E">
        <w:rPr>
          <w:caps/>
          <w:color w:val="000000"/>
          <w:sz w:val="22"/>
          <w:szCs w:val="22"/>
          <w:lang w:val="lt-LT"/>
        </w:rPr>
        <w:t xml:space="preserve"> </w:t>
      </w:r>
      <w:r w:rsidR="00017499" w:rsidRPr="0069569E">
        <w:rPr>
          <w:color w:val="000000"/>
          <w:sz w:val="22"/>
          <w:szCs w:val="22"/>
          <w:lang w:val="lt-LT"/>
        </w:rPr>
        <w:t>ir kam jis vartojamas</w:t>
      </w:r>
    </w:p>
    <w:p w14:paraId="38C7A798" w14:textId="77777777" w:rsidR="00017499" w:rsidRPr="0069569E" w:rsidRDefault="008B461D" w:rsidP="0069559E">
      <w:pPr>
        <w:rPr>
          <w:color w:val="000000"/>
          <w:sz w:val="22"/>
          <w:szCs w:val="22"/>
          <w:lang w:val="lt-LT"/>
        </w:rPr>
      </w:pPr>
      <w:r w:rsidRPr="0069569E">
        <w:rPr>
          <w:color w:val="000000"/>
          <w:sz w:val="22"/>
          <w:szCs w:val="22"/>
          <w:lang w:val="lt-LT"/>
        </w:rPr>
        <w:t>2.</w:t>
      </w:r>
      <w:r w:rsidRPr="0069569E">
        <w:rPr>
          <w:color w:val="000000"/>
          <w:sz w:val="22"/>
          <w:szCs w:val="22"/>
          <w:lang w:val="lt-LT"/>
        </w:rPr>
        <w:tab/>
      </w:r>
      <w:r w:rsidR="00017499" w:rsidRPr="0069569E">
        <w:rPr>
          <w:color w:val="000000"/>
          <w:sz w:val="22"/>
          <w:szCs w:val="22"/>
          <w:lang w:val="lt-LT"/>
        </w:rPr>
        <w:t xml:space="preserve">Kas žinotina prieš vartojant </w:t>
      </w:r>
      <w:r w:rsidR="00017499" w:rsidRPr="0069569E">
        <w:rPr>
          <w:iCs/>
          <w:color w:val="000000"/>
          <w:sz w:val="22"/>
          <w:szCs w:val="22"/>
          <w:lang w:val="lt-LT"/>
        </w:rPr>
        <w:t>GONAL</w:t>
      </w:r>
      <w:r w:rsidR="00017499" w:rsidRPr="0069569E">
        <w:rPr>
          <w:iCs/>
          <w:color w:val="000000"/>
          <w:sz w:val="22"/>
          <w:szCs w:val="22"/>
          <w:lang w:val="lt-LT"/>
        </w:rPr>
        <w:noBreakHyphen/>
        <w:t>f</w:t>
      </w:r>
    </w:p>
    <w:p w14:paraId="5E754CE1" w14:textId="77777777" w:rsidR="00017499" w:rsidRPr="0069569E" w:rsidRDefault="008B461D" w:rsidP="0069559E">
      <w:pPr>
        <w:rPr>
          <w:color w:val="000000"/>
          <w:sz w:val="22"/>
          <w:szCs w:val="22"/>
          <w:lang w:val="lt-LT"/>
        </w:rPr>
      </w:pPr>
      <w:r w:rsidRPr="0069569E">
        <w:rPr>
          <w:color w:val="000000"/>
          <w:sz w:val="22"/>
          <w:szCs w:val="22"/>
          <w:lang w:val="lt-LT"/>
        </w:rPr>
        <w:t>3.</w:t>
      </w:r>
      <w:r w:rsidRPr="0069569E">
        <w:rPr>
          <w:color w:val="000000"/>
          <w:sz w:val="22"/>
          <w:szCs w:val="22"/>
          <w:lang w:val="lt-LT"/>
        </w:rPr>
        <w:tab/>
      </w:r>
      <w:r w:rsidR="00017499" w:rsidRPr="0069569E">
        <w:rPr>
          <w:color w:val="000000"/>
          <w:sz w:val="22"/>
          <w:szCs w:val="22"/>
          <w:lang w:val="lt-LT"/>
        </w:rPr>
        <w:t xml:space="preserve">Kaip vartoti </w:t>
      </w:r>
      <w:r w:rsidR="00017499" w:rsidRPr="0069569E">
        <w:rPr>
          <w:iCs/>
          <w:color w:val="000000"/>
          <w:sz w:val="22"/>
          <w:szCs w:val="22"/>
          <w:lang w:val="lt-LT"/>
        </w:rPr>
        <w:t>GONAL</w:t>
      </w:r>
      <w:r w:rsidR="00017499" w:rsidRPr="0069569E">
        <w:rPr>
          <w:iCs/>
          <w:color w:val="000000"/>
          <w:sz w:val="22"/>
          <w:szCs w:val="22"/>
          <w:lang w:val="lt-LT"/>
        </w:rPr>
        <w:noBreakHyphen/>
        <w:t>f</w:t>
      </w:r>
    </w:p>
    <w:p w14:paraId="55134BB3" w14:textId="77777777" w:rsidR="00017499" w:rsidRPr="0069569E" w:rsidRDefault="008B461D" w:rsidP="0069559E">
      <w:pPr>
        <w:rPr>
          <w:color w:val="000000"/>
          <w:sz w:val="22"/>
          <w:szCs w:val="22"/>
          <w:lang w:val="lt-LT"/>
        </w:rPr>
      </w:pPr>
      <w:r w:rsidRPr="0069569E">
        <w:rPr>
          <w:color w:val="000000"/>
          <w:sz w:val="22"/>
          <w:szCs w:val="22"/>
          <w:lang w:val="lt-LT"/>
        </w:rPr>
        <w:t>4.</w:t>
      </w:r>
      <w:r w:rsidRPr="0069569E">
        <w:rPr>
          <w:color w:val="000000"/>
          <w:sz w:val="22"/>
          <w:szCs w:val="22"/>
          <w:lang w:val="lt-LT"/>
        </w:rPr>
        <w:tab/>
      </w:r>
      <w:r w:rsidR="00017499" w:rsidRPr="0069569E">
        <w:rPr>
          <w:color w:val="000000"/>
          <w:sz w:val="22"/>
          <w:szCs w:val="22"/>
          <w:lang w:val="lt-LT"/>
        </w:rPr>
        <w:t>Galimas šalutinis poveikis</w:t>
      </w:r>
    </w:p>
    <w:p w14:paraId="604BE472" w14:textId="77777777" w:rsidR="00017499" w:rsidRPr="0069569E" w:rsidRDefault="008B461D" w:rsidP="0069559E">
      <w:pPr>
        <w:rPr>
          <w:color w:val="000000"/>
          <w:sz w:val="22"/>
          <w:szCs w:val="22"/>
          <w:lang w:val="lt-LT"/>
        </w:rPr>
      </w:pPr>
      <w:r w:rsidRPr="0069569E">
        <w:rPr>
          <w:iCs/>
          <w:color w:val="000000"/>
          <w:sz w:val="22"/>
          <w:szCs w:val="22"/>
          <w:lang w:val="lt-LT"/>
        </w:rPr>
        <w:t>5.</w:t>
      </w:r>
      <w:r w:rsidRPr="0069569E">
        <w:rPr>
          <w:iCs/>
          <w:color w:val="000000"/>
          <w:sz w:val="22"/>
          <w:szCs w:val="22"/>
          <w:lang w:val="lt-LT"/>
        </w:rPr>
        <w:tab/>
      </w:r>
      <w:r w:rsidR="00017499" w:rsidRPr="0069569E">
        <w:rPr>
          <w:iCs/>
          <w:color w:val="000000"/>
          <w:sz w:val="22"/>
          <w:szCs w:val="22"/>
          <w:lang w:val="lt-LT"/>
        </w:rPr>
        <w:t>Kaip laikyti GONAL</w:t>
      </w:r>
      <w:r w:rsidR="00017499" w:rsidRPr="0069569E">
        <w:rPr>
          <w:iCs/>
          <w:color w:val="000000"/>
          <w:sz w:val="22"/>
          <w:szCs w:val="22"/>
          <w:lang w:val="lt-LT"/>
        </w:rPr>
        <w:noBreakHyphen/>
        <w:t>f</w:t>
      </w:r>
      <w:r w:rsidR="00017499" w:rsidRPr="0069569E">
        <w:rPr>
          <w:color w:val="000000"/>
          <w:sz w:val="22"/>
          <w:szCs w:val="22"/>
          <w:lang w:val="lt-LT"/>
        </w:rPr>
        <w:t xml:space="preserve"> </w:t>
      </w:r>
    </w:p>
    <w:p w14:paraId="5A87E21F" w14:textId="77777777" w:rsidR="00017499" w:rsidRPr="0069569E" w:rsidRDefault="008B461D" w:rsidP="0069559E">
      <w:pPr>
        <w:rPr>
          <w:color w:val="000000"/>
          <w:sz w:val="22"/>
          <w:szCs w:val="22"/>
          <w:lang w:val="lt-LT"/>
        </w:rPr>
      </w:pPr>
      <w:r w:rsidRPr="0069569E">
        <w:rPr>
          <w:color w:val="000000"/>
          <w:sz w:val="22"/>
          <w:szCs w:val="22"/>
          <w:lang w:val="lt-LT"/>
        </w:rPr>
        <w:t>6.</w:t>
      </w:r>
      <w:r w:rsidRPr="0069569E">
        <w:rPr>
          <w:color w:val="000000"/>
          <w:sz w:val="22"/>
          <w:szCs w:val="22"/>
          <w:lang w:val="lt-LT"/>
        </w:rPr>
        <w:tab/>
      </w:r>
      <w:r w:rsidR="003B4C6F" w:rsidRPr="0069569E">
        <w:rPr>
          <w:color w:val="000000"/>
          <w:sz w:val="22"/>
          <w:szCs w:val="22"/>
          <w:lang w:val="lt-LT"/>
        </w:rPr>
        <w:t>Pakuotės turinys ir k</w:t>
      </w:r>
      <w:r w:rsidR="00017499" w:rsidRPr="0069569E">
        <w:rPr>
          <w:color w:val="000000"/>
          <w:sz w:val="22"/>
          <w:szCs w:val="22"/>
          <w:lang w:val="lt-LT"/>
        </w:rPr>
        <w:t>ita informacija</w:t>
      </w:r>
    </w:p>
    <w:p w14:paraId="29FAB101" w14:textId="5EC7E532" w:rsidR="00017499" w:rsidRPr="0069569E" w:rsidRDefault="00017499" w:rsidP="0069559E">
      <w:pPr>
        <w:rPr>
          <w:color w:val="000000"/>
          <w:sz w:val="22"/>
          <w:szCs w:val="22"/>
          <w:lang w:val="lt-LT"/>
        </w:rPr>
      </w:pPr>
      <w:r w:rsidRPr="0069569E">
        <w:rPr>
          <w:color w:val="000000"/>
          <w:sz w:val="22"/>
          <w:szCs w:val="22"/>
          <w:lang w:val="lt-LT"/>
        </w:rPr>
        <w:t xml:space="preserve">Kaip paruošti ir naudoti </w:t>
      </w:r>
      <w:r w:rsidRPr="0069569E">
        <w:rPr>
          <w:bCs/>
          <w:color w:val="000000"/>
          <w:sz w:val="22"/>
          <w:szCs w:val="22"/>
          <w:lang w:val="lt-LT"/>
        </w:rPr>
        <w:t>GONAL</w:t>
      </w:r>
      <w:r w:rsidRPr="0069569E">
        <w:rPr>
          <w:color w:val="000000"/>
          <w:sz w:val="22"/>
          <w:szCs w:val="22"/>
          <w:lang w:val="lt-LT"/>
        </w:rPr>
        <w:noBreakHyphen/>
      </w:r>
      <w:r w:rsidRPr="0069569E">
        <w:rPr>
          <w:bCs/>
          <w:color w:val="000000"/>
          <w:sz w:val="22"/>
          <w:szCs w:val="22"/>
          <w:lang w:val="lt-LT"/>
        </w:rPr>
        <w:t>f miltelius ir tirpiklį</w:t>
      </w:r>
    </w:p>
    <w:p w14:paraId="116542DE" w14:textId="77777777" w:rsidR="00017499" w:rsidRPr="0069569E" w:rsidRDefault="00017499" w:rsidP="0069559E">
      <w:pPr>
        <w:rPr>
          <w:color w:val="000000"/>
          <w:sz w:val="22"/>
          <w:szCs w:val="22"/>
          <w:lang w:val="lt-LT"/>
        </w:rPr>
      </w:pPr>
    </w:p>
    <w:p w14:paraId="74C2E768" w14:textId="77777777" w:rsidR="00017499" w:rsidRPr="0069569E" w:rsidRDefault="00017499" w:rsidP="0069559E">
      <w:pPr>
        <w:rPr>
          <w:color w:val="000000"/>
          <w:sz w:val="22"/>
          <w:szCs w:val="22"/>
          <w:lang w:val="lt-LT"/>
        </w:rPr>
      </w:pPr>
    </w:p>
    <w:p w14:paraId="743479CA" w14:textId="77777777" w:rsidR="00017499" w:rsidRPr="0069569E" w:rsidRDefault="00863DF4" w:rsidP="0069559E">
      <w:pPr>
        <w:keepNext/>
        <w:keepLines/>
        <w:rPr>
          <w:b/>
          <w:color w:val="000000"/>
          <w:sz w:val="22"/>
          <w:szCs w:val="22"/>
          <w:lang w:val="lt-LT"/>
        </w:rPr>
      </w:pPr>
      <w:r w:rsidRPr="0069569E">
        <w:rPr>
          <w:b/>
          <w:color w:val="000000"/>
          <w:sz w:val="22"/>
          <w:szCs w:val="22"/>
          <w:lang w:val="lt-LT"/>
        </w:rPr>
        <w:t>1.</w:t>
      </w:r>
      <w:r w:rsidRPr="0069569E">
        <w:rPr>
          <w:b/>
          <w:color w:val="000000"/>
          <w:sz w:val="22"/>
          <w:szCs w:val="22"/>
          <w:lang w:val="lt-LT"/>
        </w:rPr>
        <w:tab/>
        <w:t>Kas yra GONAL</w:t>
      </w:r>
      <w:r w:rsidRPr="0069569E">
        <w:rPr>
          <w:b/>
          <w:color w:val="000000"/>
          <w:sz w:val="22"/>
          <w:szCs w:val="22"/>
          <w:lang w:val="lt-LT"/>
        </w:rPr>
        <w:noBreakHyphen/>
        <w:t>f ir kam jis vartojamas</w:t>
      </w:r>
    </w:p>
    <w:p w14:paraId="1C3121B6" w14:textId="77777777" w:rsidR="00017499" w:rsidRPr="0069569E" w:rsidRDefault="00017499" w:rsidP="0069559E">
      <w:pPr>
        <w:pStyle w:val="BodyText"/>
        <w:keepNext/>
        <w:keepLines/>
        <w:rPr>
          <w:color w:val="000000"/>
          <w:szCs w:val="22"/>
          <w:lang w:val="lt-LT"/>
        </w:rPr>
      </w:pPr>
    </w:p>
    <w:p w14:paraId="23E7092D" w14:textId="77777777" w:rsidR="00017499" w:rsidRPr="0069569E" w:rsidRDefault="00017499" w:rsidP="0069559E">
      <w:pPr>
        <w:pStyle w:val="BodyText"/>
        <w:keepNext/>
        <w:keepLines/>
        <w:rPr>
          <w:b/>
          <w:bCs/>
          <w:iCs/>
          <w:color w:val="000000"/>
          <w:szCs w:val="22"/>
          <w:lang w:val="lt-LT"/>
        </w:rPr>
      </w:pPr>
      <w:r w:rsidRPr="0069569E">
        <w:rPr>
          <w:b/>
          <w:bCs/>
          <w:iCs/>
          <w:color w:val="000000"/>
          <w:szCs w:val="22"/>
          <w:lang w:val="lt-LT"/>
        </w:rPr>
        <w:t xml:space="preserve">Kas yra </w:t>
      </w:r>
      <w:r w:rsidRPr="0069569E">
        <w:rPr>
          <w:b/>
          <w:color w:val="000000"/>
          <w:szCs w:val="22"/>
          <w:lang w:val="lt-LT"/>
        </w:rPr>
        <w:t>GONAL</w:t>
      </w:r>
      <w:r w:rsidRPr="0069569E">
        <w:rPr>
          <w:color w:val="000000"/>
          <w:szCs w:val="22"/>
          <w:lang w:val="lt-LT"/>
        </w:rPr>
        <w:noBreakHyphen/>
      </w:r>
      <w:r w:rsidRPr="0069569E">
        <w:rPr>
          <w:b/>
          <w:color w:val="000000"/>
          <w:szCs w:val="22"/>
          <w:lang w:val="lt-LT"/>
        </w:rPr>
        <w:t>f</w:t>
      </w:r>
    </w:p>
    <w:p w14:paraId="7157D6D1" w14:textId="77777777" w:rsidR="00017499" w:rsidRPr="0069569E" w:rsidRDefault="00017499" w:rsidP="0069559E">
      <w:pPr>
        <w:pStyle w:val="BodyText"/>
        <w:keepNext/>
        <w:keepLines/>
        <w:rPr>
          <w:bCs/>
          <w:iCs/>
          <w:color w:val="000000"/>
          <w:szCs w:val="22"/>
          <w:lang w:val="lt-LT"/>
        </w:rPr>
      </w:pPr>
    </w:p>
    <w:p w14:paraId="51D8F71A" w14:textId="4CA561B6" w:rsidR="00017499" w:rsidRPr="0069569E" w:rsidRDefault="00017499" w:rsidP="0069559E">
      <w:pPr>
        <w:pStyle w:val="BodyText"/>
        <w:rPr>
          <w:bCs/>
          <w:iCs/>
          <w:color w:val="000000"/>
          <w:szCs w:val="22"/>
          <w:lang w:val="lt-LT"/>
        </w:rPr>
      </w:pPr>
      <w:r w:rsidRPr="0069569E">
        <w:rPr>
          <w:bCs/>
          <w:iCs/>
          <w:color w:val="000000"/>
          <w:szCs w:val="22"/>
          <w:lang w:val="lt-LT"/>
        </w:rPr>
        <w:t>GONAL</w:t>
      </w:r>
      <w:r w:rsidRPr="0069569E">
        <w:rPr>
          <w:bCs/>
          <w:iCs/>
          <w:color w:val="000000"/>
          <w:szCs w:val="22"/>
          <w:lang w:val="lt-LT"/>
        </w:rPr>
        <w:noBreakHyphen/>
        <w:t>f</w:t>
      </w:r>
      <w:r w:rsidRPr="0069569E">
        <w:rPr>
          <w:color w:val="000000"/>
          <w:szCs w:val="22"/>
          <w:lang w:val="lt-LT"/>
        </w:rPr>
        <w:t xml:space="preserve"> sudėtyje yra vaisto, vadinamo </w:t>
      </w:r>
      <w:proofErr w:type="spellStart"/>
      <w:r w:rsidRPr="0069569E">
        <w:rPr>
          <w:color w:val="000000"/>
          <w:szCs w:val="22"/>
          <w:lang w:val="lt-LT"/>
        </w:rPr>
        <w:t>folitropinu</w:t>
      </w:r>
      <w:proofErr w:type="spellEnd"/>
      <w:r w:rsidR="00472BCE" w:rsidRPr="0069569E">
        <w:rPr>
          <w:color w:val="000000"/>
          <w:szCs w:val="22"/>
          <w:lang w:val="lt-LT"/>
        </w:rPr>
        <w:t xml:space="preserve"> alfa</w:t>
      </w:r>
      <w:r w:rsidRPr="0069569E">
        <w:rPr>
          <w:color w:val="000000"/>
          <w:szCs w:val="22"/>
          <w:lang w:val="lt-LT"/>
        </w:rPr>
        <w:t xml:space="preserve">. </w:t>
      </w:r>
      <w:proofErr w:type="spellStart"/>
      <w:r w:rsidR="00472BCE" w:rsidRPr="0069569E">
        <w:rPr>
          <w:color w:val="000000"/>
          <w:szCs w:val="22"/>
          <w:lang w:val="lt-LT"/>
        </w:rPr>
        <w:t>F</w:t>
      </w:r>
      <w:r w:rsidRPr="0069569E">
        <w:rPr>
          <w:color w:val="000000"/>
          <w:szCs w:val="22"/>
          <w:lang w:val="lt-LT"/>
        </w:rPr>
        <w:t>olitropinas</w:t>
      </w:r>
      <w:proofErr w:type="spellEnd"/>
      <w:r w:rsidR="00472BCE" w:rsidRPr="0069569E">
        <w:rPr>
          <w:color w:val="000000"/>
          <w:szCs w:val="22"/>
          <w:lang w:val="lt-LT"/>
        </w:rPr>
        <w:t xml:space="preserve"> alfa</w:t>
      </w:r>
      <w:r w:rsidRPr="0069569E">
        <w:rPr>
          <w:color w:val="000000"/>
          <w:szCs w:val="22"/>
          <w:lang w:val="lt-LT"/>
        </w:rPr>
        <w:t xml:space="preserve"> yra folikulus stimuliuojantis hormonas (FSH), priklausantis hormonų, vadinamųjų </w:t>
      </w:r>
      <w:proofErr w:type="spellStart"/>
      <w:r w:rsidRPr="0069569E">
        <w:rPr>
          <w:color w:val="000000"/>
          <w:szCs w:val="22"/>
          <w:lang w:val="lt-LT"/>
        </w:rPr>
        <w:t>gonadotropinais</w:t>
      </w:r>
      <w:proofErr w:type="spellEnd"/>
      <w:r w:rsidRPr="0069569E">
        <w:rPr>
          <w:color w:val="000000"/>
          <w:szCs w:val="22"/>
          <w:lang w:val="lt-LT"/>
        </w:rPr>
        <w:t xml:space="preserve">, grupei. </w:t>
      </w:r>
      <w:proofErr w:type="spellStart"/>
      <w:r w:rsidRPr="0069569E">
        <w:rPr>
          <w:color w:val="000000"/>
          <w:szCs w:val="22"/>
          <w:lang w:val="lt-LT"/>
        </w:rPr>
        <w:t>Gonadotropinai</w:t>
      </w:r>
      <w:proofErr w:type="spellEnd"/>
      <w:r w:rsidRPr="0069569E">
        <w:rPr>
          <w:color w:val="000000"/>
          <w:szCs w:val="22"/>
          <w:lang w:val="lt-LT"/>
        </w:rPr>
        <w:t xml:space="preserve"> susiję su reprodukcine funkcija ir vaisingumu.</w:t>
      </w:r>
    </w:p>
    <w:p w14:paraId="0B8C7EEF" w14:textId="77777777" w:rsidR="00017499" w:rsidRPr="0069569E" w:rsidRDefault="00017499" w:rsidP="0069559E">
      <w:pPr>
        <w:pStyle w:val="BodyText"/>
        <w:rPr>
          <w:color w:val="000000"/>
          <w:szCs w:val="22"/>
          <w:lang w:val="lt-LT"/>
        </w:rPr>
      </w:pPr>
    </w:p>
    <w:p w14:paraId="27EE4C2D" w14:textId="77777777" w:rsidR="00017499" w:rsidRPr="0069569E" w:rsidRDefault="00017499" w:rsidP="0069559E">
      <w:pPr>
        <w:pStyle w:val="BodyText"/>
        <w:keepNext/>
        <w:keepLines/>
        <w:rPr>
          <w:color w:val="000000"/>
          <w:szCs w:val="22"/>
          <w:lang w:val="lt-LT"/>
        </w:rPr>
      </w:pPr>
      <w:r w:rsidRPr="0069569E">
        <w:rPr>
          <w:b/>
          <w:bCs/>
          <w:iCs/>
          <w:color w:val="000000"/>
          <w:szCs w:val="22"/>
          <w:lang w:val="lt-LT"/>
        </w:rPr>
        <w:t xml:space="preserve">Kam </w:t>
      </w:r>
      <w:r w:rsidRPr="0069569E">
        <w:rPr>
          <w:b/>
          <w:color w:val="000000"/>
          <w:szCs w:val="22"/>
          <w:lang w:val="lt-LT"/>
        </w:rPr>
        <w:t>GONAL</w:t>
      </w:r>
      <w:r w:rsidRPr="0069569E">
        <w:rPr>
          <w:color w:val="000000"/>
          <w:szCs w:val="22"/>
          <w:lang w:val="lt-LT"/>
        </w:rPr>
        <w:noBreakHyphen/>
      </w:r>
      <w:r w:rsidRPr="0069569E">
        <w:rPr>
          <w:b/>
          <w:color w:val="000000"/>
          <w:szCs w:val="22"/>
          <w:lang w:val="lt-LT"/>
        </w:rPr>
        <w:t>f vartojamas</w:t>
      </w:r>
    </w:p>
    <w:p w14:paraId="7BED1A68" w14:textId="77777777" w:rsidR="00017499" w:rsidRPr="0069569E" w:rsidRDefault="00017499" w:rsidP="0069559E">
      <w:pPr>
        <w:pStyle w:val="BodyText"/>
        <w:keepNext/>
        <w:keepLines/>
        <w:rPr>
          <w:color w:val="000000"/>
          <w:szCs w:val="22"/>
          <w:lang w:val="lt-LT"/>
        </w:rPr>
      </w:pPr>
    </w:p>
    <w:p w14:paraId="521B1399" w14:textId="77777777" w:rsidR="00017499" w:rsidRPr="0069569E" w:rsidRDefault="00017499" w:rsidP="0069559E">
      <w:pPr>
        <w:keepNext/>
        <w:ind w:left="567" w:hanging="567"/>
        <w:rPr>
          <w:color w:val="000000"/>
          <w:sz w:val="22"/>
          <w:szCs w:val="22"/>
          <w:lang w:val="lt-LT"/>
        </w:rPr>
      </w:pPr>
      <w:r w:rsidRPr="0069569E">
        <w:rPr>
          <w:b/>
          <w:bCs/>
          <w:color w:val="000000"/>
          <w:sz w:val="22"/>
          <w:szCs w:val="22"/>
          <w:lang w:val="lt-LT"/>
        </w:rPr>
        <w:t xml:space="preserve">Suaugusioms moterims </w:t>
      </w:r>
      <w:r w:rsidRPr="0069569E">
        <w:rPr>
          <w:color w:val="000000"/>
          <w:sz w:val="22"/>
          <w:szCs w:val="22"/>
          <w:lang w:val="lt-LT"/>
        </w:rPr>
        <w:t>GONAL</w:t>
      </w:r>
      <w:r w:rsidRPr="0069569E">
        <w:rPr>
          <w:color w:val="000000"/>
          <w:sz w:val="22"/>
          <w:szCs w:val="22"/>
          <w:lang w:val="lt-LT"/>
        </w:rPr>
        <w:noBreakHyphen/>
        <w:t>f vartojamas:</w:t>
      </w:r>
    </w:p>
    <w:p w14:paraId="73CBAC52" w14:textId="77777777" w:rsidR="00017499" w:rsidRPr="0069569E" w:rsidRDefault="00017499" w:rsidP="0069559E">
      <w:pPr>
        <w:numPr>
          <w:ilvl w:val="0"/>
          <w:numId w:val="30"/>
        </w:numPr>
        <w:tabs>
          <w:tab w:val="clear" w:pos="720"/>
        </w:tabs>
        <w:overflowPunct/>
        <w:autoSpaceDE/>
        <w:autoSpaceDN/>
        <w:adjustRightInd/>
        <w:ind w:left="567" w:hanging="567"/>
        <w:textAlignment w:val="auto"/>
        <w:rPr>
          <w:color w:val="000000"/>
          <w:sz w:val="22"/>
          <w:szCs w:val="22"/>
          <w:lang w:val="lt-LT"/>
        </w:rPr>
      </w:pPr>
      <w:r w:rsidRPr="0069569E">
        <w:rPr>
          <w:color w:val="000000"/>
          <w:sz w:val="22"/>
          <w:szCs w:val="22"/>
          <w:lang w:val="lt-LT"/>
        </w:rPr>
        <w:t xml:space="preserve">moterims, kurioms nevyksta ovuliacija ir kurioms gydymas vaistu, vadinamu </w:t>
      </w:r>
      <w:proofErr w:type="spellStart"/>
      <w:r w:rsidRPr="0069569E">
        <w:rPr>
          <w:color w:val="000000"/>
          <w:sz w:val="22"/>
          <w:szCs w:val="22"/>
          <w:lang w:val="lt-LT"/>
        </w:rPr>
        <w:t>klomifeno</w:t>
      </w:r>
      <w:proofErr w:type="spellEnd"/>
      <w:r w:rsidRPr="0069569E">
        <w:rPr>
          <w:color w:val="000000"/>
          <w:sz w:val="22"/>
          <w:szCs w:val="22"/>
          <w:lang w:val="lt-LT"/>
        </w:rPr>
        <w:t xml:space="preserve"> citratu</w:t>
      </w:r>
      <w:r w:rsidR="00844333" w:rsidRPr="0069569E">
        <w:rPr>
          <w:color w:val="000000"/>
          <w:sz w:val="22"/>
          <w:szCs w:val="22"/>
          <w:lang w:val="lt-LT"/>
        </w:rPr>
        <w:t xml:space="preserve"> </w:t>
      </w:r>
      <w:r w:rsidRPr="0069569E">
        <w:rPr>
          <w:color w:val="000000"/>
          <w:sz w:val="22"/>
          <w:szCs w:val="22"/>
          <w:lang w:val="lt-LT"/>
        </w:rPr>
        <w:t>nebuvo sėkmingas, kad padėtų kiaušinėliui išeiti iš kiaušidės (ovuliacija).</w:t>
      </w:r>
    </w:p>
    <w:p w14:paraId="679EBA86" w14:textId="77777777" w:rsidR="00017499" w:rsidRPr="0069569E" w:rsidRDefault="00017499" w:rsidP="0069559E">
      <w:pPr>
        <w:numPr>
          <w:ilvl w:val="0"/>
          <w:numId w:val="30"/>
        </w:numPr>
        <w:tabs>
          <w:tab w:val="clear" w:pos="720"/>
        </w:tabs>
        <w:overflowPunct/>
        <w:autoSpaceDE/>
        <w:autoSpaceDN/>
        <w:adjustRightInd/>
        <w:ind w:left="567" w:hanging="567"/>
        <w:textAlignment w:val="auto"/>
        <w:rPr>
          <w:color w:val="000000"/>
          <w:sz w:val="22"/>
          <w:szCs w:val="22"/>
          <w:lang w:val="lt-LT"/>
        </w:rPr>
      </w:pPr>
      <w:r w:rsidRPr="0069569E">
        <w:rPr>
          <w:color w:val="000000"/>
          <w:sz w:val="22"/>
          <w:szCs w:val="22"/>
          <w:lang w:val="lt-LT"/>
        </w:rPr>
        <w:t xml:space="preserve">moterims, kurioms ovuliacija nevyksta dėl to, kad jų organizme pagaminama labai mažai </w:t>
      </w:r>
      <w:proofErr w:type="spellStart"/>
      <w:r w:rsidRPr="0069569E">
        <w:rPr>
          <w:color w:val="000000"/>
          <w:sz w:val="22"/>
          <w:szCs w:val="22"/>
          <w:lang w:val="lt-LT"/>
        </w:rPr>
        <w:t>gonadotropinų</w:t>
      </w:r>
      <w:proofErr w:type="spellEnd"/>
      <w:r w:rsidRPr="0069569E">
        <w:rPr>
          <w:color w:val="000000"/>
          <w:sz w:val="22"/>
          <w:szCs w:val="22"/>
          <w:lang w:val="lt-LT"/>
        </w:rPr>
        <w:t xml:space="preserve"> (FSH ir LH), kartu su kitu vaistu, vadinamu „</w:t>
      </w:r>
      <w:proofErr w:type="spellStart"/>
      <w:r w:rsidRPr="0069569E">
        <w:rPr>
          <w:color w:val="000000"/>
          <w:sz w:val="22"/>
          <w:szCs w:val="22"/>
          <w:lang w:val="lt-LT"/>
        </w:rPr>
        <w:t>lutropinu</w:t>
      </w:r>
      <w:proofErr w:type="spellEnd"/>
      <w:r w:rsidR="00291AFB" w:rsidRPr="0069569E">
        <w:rPr>
          <w:color w:val="000000"/>
          <w:sz w:val="22"/>
          <w:szCs w:val="22"/>
          <w:lang w:val="lt-LT"/>
        </w:rPr>
        <w:t xml:space="preserve"> alfa</w:t>
      </w:r>
      <w:r w:rsidRPr="0069569E">
        <w:rPr>
          <w:color w:val="000000"/>
          <w:sz w:val="22"/>
          <w:szCs w:val="22"/>
          <w:lang w:val="lt-LT"/>
        </w:rPr>
        <w:t>“ („</w:t>
      </w:r>
      <w:proofErr w:type="spellStart"/>
      <w:r w:rsidRPr="0069569E">
        <w:rPr>
          <w:color w:val="000000"/>
          <w:sz w:val="22"/>
          <w:szCs w:val="22"/>
          <w:lang w:val="lt-LT"/>
        </w:rPr>
        <w:t>liuteinizuojančiu</w:t>
      </w:r>
      <w:proofErr w:type="spellEnd"/>
      <w:r w:rsidRPr="0069569E">
        <w:rPr>
          <w:color w:val="000000"/>
          <w:sz w:val="22"/>
          <w:szCs w:val="22"/>
          <w:lang w:val="lt-LT"/>
        </w:rPr>
        <w:t xml:space="preserve"> hormonu“ arba „LH“).</w:t>
      </w:r>
    </w:p>
    <w:p w14:paraId="4F66A6E2" w14:textId="77777777" w:rsidR="00017499" w:rsidRPr="0069569E" w:rsidRDefault="00017499" w:rsidP="0069559E">
      <w:pPr>
        <w:numPr>
          <w:ilvl w:val="0"/>
          <w:numId w:val="30"/>
        </w:numPr>
        <w:tabs>
          <w:tab w:val="clear" w:pos="720"/>
        </w:tabs>
        <w:overflowPunct/>
        <w:autoSpaceDE/>
        <w:autoSpaceDN/>
        <w:adjustRightInd/>
        <w:ind w:left="567" w:hanging="567"/>
        <w:textAlignment w:val="auto"/>
        <w:rPr>
          <w:color w:val="000000"/>
          <w:sz w:val="22"/>
          <w:szCs w:val="22"/>
          <w:lang w:val="lt-LT"/>
        </w:rPr>
      </w:pPr>
      <w:r w:rsidRPr="0069569E">
        <w:rPr>
          <w:color w:val="000000"/>
          <w:sz w:val="22"/>
          <w:szCs w:val="22"/>
          <w:lang w:val="lt-LT"/>
        </w:rPr>
        <w:t xml:space="preserve">moterims, kurioms atliekamas dirbtinis apvaisinimas (procedūros, kurios gali padėti Jums pastoti), pavyzdžiui, apvaisinimas </w:t>
      </w:r>
      <w:proofErr w:type="spellStart"/>
      <w:r w:rsidRPr="0069569E">
        <w:rPr>
          <w:i/>
          <w:iCs/>
          <w:color w:val="000000"/>
          <w:sz w:val="22"/>
          <w:szCs w:val="22"/>
          <w:lang w:val="lt-LT"/>
        </w:rPr>
        <w:t>in</w:t>
      </w:r>
      <w:proofErr w:type="spellEnd"/>
      <w:r w:rsidRPr="0069569E">
        <w:rPr>
          <w:i/>
          <w:iCs/>
          <w:color w:val="000000"/>
          <w:sz w:val="22"/>
          <w:szCs w:val="22"/>
          <w:lang w:val="lt-LT"/>
        </w:rPr>
        <w:t> </w:t>
      </w:r>
      <w:proofErr w:type="spellStart"/>
      <w:r w:rsidRPr="0069569E">
        <w:rPr>
          <w:i/>
          <w:iCs/>
          <w:color w:val="000000"/>
          <w:sz w:val="22"/>
          <w:szCs w:val="22"/>
          <w:lang w:val="lt-LT"/>
        </w:rPr>
        <w:t>vitro</w:t>
      </w:r>
      <w:proofErr w:type="spellEnd"/>
      <w:r w:rsidRPr="0069569E">
        <w:rPr>
          <w:i/>
          <w:iCs/>
          <w:color w:val="000000"/>
          <w:sz w:val="22"/>
          <w:szCs w:val="22"/>
          <w:lang w:val="lt-LT"/>
        </w:rPr>
        <w:t xml:space="preserve">, </w:t>
      </w:r>
      <w:r w:rsidRPr="0069569E">
        <w:rPr>
          <w:color w:val="000000"/>
          <w:sz w:val="22"/>
          <w:szCs w:val="22"/>
          <w:lang w:val="lt-LT"/>
        </w:rPr>
        <w:t xml:space="preserve">gametų ir zigotų perkėlimą į </w:t>
      </w:r>
      <w:proofErr w:type="spellStart"/>
      <w:r w:rsidRPr="0069569E">
        <w:rPr>
          <w:color w:val="000000"/>
          <w:sz w:val="22"/>
          <w:szCs w:val="22"/>
          <w:lang w:val="lt-LT"/>
        </w:rPr>
        <w:t>Falopijaus</w:t>
      </w:r>
      <w:proofErr w:type="spellEnd"/>
      <w:r w:rsidRPr="0069569E">
        <w:rPr>
          <w:color w:val="000000"/>
          <w:sz w:val="22"/>
          <w:szCs w:val="22"/>
          <w:lang w:val="lt-LT"/>
        </w:rPr>
        <w:t xml:space="preserve"> vamzdį, kad padėtų susidaryti keliems folikulams (kiekviename jų yra po vieną kiaušinėlį).</w:t>
      </w:r>
    </w:p>
    <w:p w14:paraId="301CFDC6" w14:textId="77777777" w:rsidR="00134E73" w:rsidRPr="0069569E" w:rsidRDefault="00134E73" w:rsidP="0069559E">
      <w:pPr>
        <w:ind w:left="426" w:hanging="426"/>
        <w:rPr>
          <w:b/>
          <w:bCs/>
          <w:color w:val="000000"/>
          <w:sz w:val="22"/>
          <w:szCs w:val="22"/>
          <w:lang w:val="lt-LT"/>
        </w:rPr>
      </w:pPr>
    </w:p>
    <w:p w14:paraId="63406E51" w14:textId="77777777" w:rsidR="00134E73" w:rsidRPr="0069569E" w:rsidRDefault="00134E73" w:rsidP="0069559E">
      <w:pPr>
        <w:keepNext/>
        <w:ind w:left="426" w:hanging="426"/>
        <w:rPr>
          <w:color w:val="000000"/>
          <w:sz w:val="22"/>
          <w:szCs w:val="22"/>
          <w:lang w:val="lt-LT"/>
        </w:rPr>
      </w:pPr>
      <w:r w:rsidRPr="0069569E">
        <w:rPr>
          <w:b/>
          <w:bCs/>
          <w:color w:val="000000"/>
          <w:sz w:val="22"/>
          <w:szCs w:val="22"/>
          <w:lang w:val="lt-LT"/>
        </w:rPr>
        <w:lastRenderedPageBreak/>
        <w:t>Suaugusiems vyrams</w:t>
      </w:r>
      <w:r w:rsidRPr="0069569E">
        <w:rPr>
          <w:color w:val="000000"/>
          <w:sz w:val="22"/>
          <w:szCs w:val="22"/>
          <w:lang w:val="lt-LT"/>
        </w:rPr>
        <w:t xml:space="preserve"> GONAL-f vartojamas:</w:t>
      </w:r>
    </w:p>
    <w:p w14:paraId="39D50E04" w14:textId="77777777" w:rsidR="00017499" w:rsidRPr="0069569E" w:rsidRDefault="00134E73" w:rsidP="0069559E">
      <w:pPr>
        <w:numPr>
          <w:ilvl w:val="0"/>
          <w:numId w:val="58"/>
        </w:numPr>
        <w:tabs>
          <w:tab w:val="clear" w:pos="567"/>
        </w:tabs>
        <w:overflowPunct/>
        <w:autoSpaceDE/>
        <w:autoSpaceDN/>
        <w:adjustRightInd/>
        <w:ind w:left="567" w:hanging="567"/>
        <w:textAlignment w:val="auto"/>
        <w:rPr>
          <w:b/>
          <w:bCs/>
          <w:color w:val="000000"/>
          <w:sz w:val="22"/>
          <w:szCs w:val="22"/>
          <w:lang w:val="lt-LT"/>
        </w:rPr>
      </w:pPr>
      <w:r w:rsidRPr="0069569E">
        <w:rPr>
          <w:color w:val="000000"/>
          <w:sz w:val="22"/>
          <w:szCs w:val="22"/>
          <w:lang w:val="lt-LT"/>
        </w:rPr>
        <w:t xml:space="preserve">kartu su kitu vaistu, vadinamu žmogaus </w:t>
      </w:r>
      <w:proofErr w:type="spellStart"/>
      <w:r w:rsidRPr="0069569E">
        <w:rPr>
          <w:color w:val="000000"/>
          <w:sz w:val="22"/>
          <w:szCs w:val="22"/>
          <w:lang w:val="lt-LT"/>
        </w:rPr>
        <w:t>chorioniniu</w:t>
      </w:r>
      <w:proofErr w:type="spellEnd"/>
      <w:r w:rsidRPr="0069569E">
        <w:rPr>
          <w:color w:val="000000"/>
          <w:sz w:val="22"/>
          <w:szCs w:val="22"/>
          <w:lang w:val="lt-LT"/>
        </w:rPr>
        <w:t xml:space="preserve"> </w:t>
      </w:r>
      <w:proofErr w:type="spellStart"/>
      <w:r w:rsidRPr="0069569E">
        <w:rPr>
          <w:color w:val="000000"/>
          <w:sz w:val="22"/>
          <w:szCs w:val="22"/>
          <w:lang w:val="lt-LT"/>
        </w:rPr>
        <w:t>gonadotropinu</w:t>
      </w:r>
      <w:proofErr w:type="spellEnd"/>
      <w:r w:rsidRPr="0069569E">
        <w:rPr>
          <w:color w:val="000000"/>
          <w:sz w:val="22"/>
          <w:szCs w:val="22"/>
          <w:lang w:val="lt-LT"/>
        </w:rPr>
        <w:t xml:space="preserve"> (</w:t>
      </w:r>
      <w:proofErr w:type="spellStart"/>
      <w:r w:rsidRPr="0069569E">
        <w:rPr>
          <w:color w:val="000000"/>
          <w:sz w:val="22"/>
          <w:szCs w:val="22"/>
          <w:lang w:val="lt-LT"/>
        </w:rPr>
        <w:t>žCG</w:t>
      </w:r>
      <w:proofErr w:type="spellEnd"/>
      <w:r w:rsidRPr="0069569E">
        <w:rPr>
          <w:color w:val="000000"/>
          <w:sz w:val="22"/>
          <w:szCs w:val="22"/>
          <w:lang w:val="lt-LT"/>
        </w:rPr>
        <w:t>), siekiant stimuliuoti spermatozoidų susidarymą vyrams, kurie yra nevaisingi dėl mažo tam tikrų hormonų kiekio.</w:t>
      </w:r>
    </w:p>
    <w:p w14:paraId="3D877B35" w14:textId="77777777" w:rsidR="00017499" w:rsidRPr="0069569E" w:rsidRDefault="00017499" w:rsidP="0069559E">
      <w:pPr>
        <w:tabs>
          <w:tab w:val="left" w:pos="567"/>
        </w:tabs>
        <w:rPr>
          <w:color w:val="000000"/>
          <w:sz w:val="22"/>
          <w:szCs w:val="22"/>
          <w:lang w:val="lt-LT"/>
        </w:rPr>
      </w:pPr>
    </w:p>
    <w:p w14:paraId="118E6C3C" w14:textId="77777777" w:rsidR="008F28FA" w:rsidRPr="0069569E" w:rsidRDefault="008F28FA" w:rsidP="0069559E">
      <w:pPr>
        <w:tabs>
          <w:tab w:val="left" w:pos="567"/>
        </w:tabs>
        <w:rPr>
          <w:color w:val="000000"/>
          <w:sz w:val="22"/>
          <w:szCs w:val="22"/>
          <w:lang w:val="lt-LT"/>
        </w:rPr>
      </w:pPr>
    </w:p>
    <w:p w14:paraId="1FDAF451" w14:textId="77777777" w:rsidR="00017499" w:rsidRPr="0069569E" w:rsidRDefault="00017499" w:rsidP="0069559E">
      <w:pPr>
        <w:keepNext/>
        <w:keepLines/>
        <w:rPr>
          <w:b/>
          <w:color w:val="000000"/>
          <w:sz w:val="22"/>
          <w:szCs w:val="22"/>
          <w:lang w:val="lt-LT"/>
        </w:rPr>
      </w:pPr>
      <w:r w:rsidRPr="0069569E">
        <w:rPr>
          <w:b/>
          <w:color w:val="000000"/>
          <w:sz w:val="22"/>
          <w:szCs w:val="22"/>
          <w:lang w:val="lt-LT"/>
        </w:rPr>
        <w:t>2.</w:t>
      </w:r>
      <w:r w:rsidRPr="0069569E">
        <w:rPr>
          <w:b/>
          <w:color w:val="000000"/>
          <w:sz w:val="22"/>
          <w:szCs w:val="22"/>
          <w:lang w:val="lt-LT"/>
        </w:rPr>
        <w:tab/>
      </w:r>
      <w:r w:rsidR="00863DF4" w:rsidRPr="0069569E">
        <w:rPr>
          <w:b/>
          <w:color w:val="000000"/>
          <w:sz w:val="22"/>
          <w:szCs w:val="22"/>
          <w:lang w:val="lt-LT"/>
        </w:rPr>
        <w:t>Kas žinotina prieš vartojant</w:t>
      </w:r>
      <w:r w:rsidR="00844333" w:rsidRPr="0069569E">
        <w:rPr>
          <w:b/>
          <w:color w:val="000000"/>
          <w:sz w:val="22"/>
          <w:szCs w:val="22"/>
          <w:lang w:val="lt-LT"/>
        </w:rPr>
        <w:t xml:space="preserve"> </w:t>
      </w:r>
      <w:r w:rsidRPr="0069569E">
        <w:rPr>
          <w:b/>
          <w:color w:val="000000"/>
          <w:sz w:val="22"/>
          <w:szCs w:val="22"/>
          <w:lang w:val="lt-LT"/>
        </w:rPr>
        <w:t>GONAL</w:t>
      </w:r>
      <w:r w:rsidRPr="0069569E">
        <w:rPr>
          <w:b/>
          <w:color w:val="000000"/>
          <w:sz w:val="22"/>
          <w:szCs w:val="22"/>
          <w:lang w:val="lt-LT"/>
        </w:rPr>
        <w:noBreakHyphen/>
      </w:r>
      <w:r w:rsidR="00B87BC8" w:rsidRPr="0069569E">
        <w:rPr>
          <w:b/>
          <w:color w:val="000000"/>
          <w:sz w:val="22"/>
          <w:szCs w:val="22"/>
          <w:lang w:val="lt-LT"/>
        </w:rPr>
        <w:t>f</w:t>
      </w:r>
    </w:p>
    <w:p w14:paraId="2DDB9BF2" w14:textId="77777777" w:rsidR="00017499" w:rsidRPr="0069569E" w:rsidRDefault="00017499" w:rsidP="0069559E">
      <w:pPr>
        <w:keepNext/>
        <w:keepLines/>
        <w:tabs>
          <w:tab w:val="left" w:pos="567"/>
        </w:tabs>
        <w:rPr>
          <w:color w:val="000000"/>
          <w:sz w:val="22"/>
          <w:szCs w:val="22"/>
          <w:lang w:val="lt-LT"/>
        </w:rPr>
      </w:pPr>
    </w:p>
    <w:p w14:paraId="5CFA688E" w14:textId="77777777" w:rsidR="00017499" w:rsidRPr="0069569E" w:rsidRDefault="00017499" w:rsidP="0069559E">
      <w:pPr>
        <w:pStyle w:val="BodyText"/>
        <w:rPr>
          <w:color w:val="000000"/>
          <w:szCs w:val="22"/>
          <w:lang w:val="lt-LT"/>
        </w:rPr>
      </w:pPr>
      <w:r w:rsidRPr="0069569E">
        <w:rPr>
          <w:color w:val="000000"/>
          <w:szCs w:val="22"/>
          <w:lang w:val="lt-LT"/>
        </w:rPr>
        <w:t>Jūsų ir partnerio vaisingumas turi būti įvertintas gydytojo, turinčio patirties gydant vaisingumo sutrikimus, prieš pradedant gydymą.</w:t>
      </w:r>
    </w:p>
    <w:p w14:paraId="0D8A0108" w14:textId="77777777" w:rsidR="00017499" w:rsidRPr="0069569E" w:rsidRDefault="00017499" w:rsidP="0069559E">
      <w:pPr>
        <w:pStyle w:val="BodyText"/>
        <w:rPr>
          <w:color w:val="000000"/>
          <w:szCs w:val="22"/>
          <w:lang w:val="lt-LT"/>
        </w:rPr>
      </w:pPr>
    </w:p>
    <w:p w14:paraId="02564389" w14:textId="77777777" w:rsidR="00017499" w:rsidRPr="0069569E" w:rsidRDefault="00017499" w:rsidP="0069559E">
      <w:pPr>
        <w:pStyle w:val="BodyText"/>
        <w:keepNext/>
        <w:rPr>
          <w:b/>
          <w:color w:val="000000"/>
          <w:szCs w:val="22"/>
          <w:lang w:val="lt-LT"/>
        </w:rPr>
      </w:pPr>
      <w:r w:rsidRPr="0069569E">
        <w:rPr>
          <w:b/>
          <w:iCs/>
          <w:color w:val="000000"/>
          <w:szCs w:val="22"/>
          <w:lang w:val="lt-LT"/>
        </w:rPr>
        <w:t>GONAL</w:t>
      </w:r>
      <w:r w:rsidRPr="0069569E">
        <w:rPr>
          <w:b/>
          <w:iCs/>
          <w:color w:val="000000"/>
          <w:szCs w:val="22"/>
          <w:lang w:val="lt-LT"/>
        </w:rPr>
        <w:noBreakHyphen/>
        <w:t xml:space="preserve">f vartoti </w:t>
      </w:r>
      <w:r w:rsidRPr="0069569E">
        <w:rPr>
          <w:b/>
          <w:bCs/>
          <w:color w:val="000000"/>
          <w:szCs w:val="22"/>
          <w:lang w:val="lt-LT"/>
        </w:rPr>
        <w:t>negalima</w:t>
      </w:r>
    </w:p>
    <w:p w14:paraId="42699804" w14:textId="77777777" w:rsidR="00017499" w:rsidRPr="0069569E" w:rsidRDefault="00017499" w:rsidP="0069559E">
      <w:pPr>
        <w:keepNext/>
        <w:rPr>
          <w:color w:val="000000"/>
          <w:sz w:val="22"/>
          <w:szCs w:val="22"/>
          <w:lang w:val="lt-LT"/>
        </w:rPr>
      </w:pPr>
    </w:p>
    <w:p w14:paraId="67F9A29A" w14:textId="77777777" w:rsidR="00017499" w:rsidRPr="0069569E" w:rsidRDefault="00017499" w:rsidP="0069559E">
      <w:pPr>
        <w:keepNext/>
        <w:numPr>
          <w:ilvl w:val="0"/>
          <w:numId w:val="25"/>
        </w:numPr>
        <w:tabs>
          <w:tab w:val="num" w:pos="570"/>
        </w:tabs>
        <w:ind w:left="567" w:hanging="567"/>
        <w:rPr>
          <w:color w:val="000000"/>
          <w:sz w:val="22"/>
          <w:szCs w:val="22"/>
          <w:lang w:val="lt-LT"/>
        </w:rPr>
      </w:pPr>
      <w:r w:rsidRPr="0069569E">
        <w:rPr>
          <w:color w:val="000000"/>
          <w:sz w:val="22"/>
          <w:szCs w:val="22"/>
          <w:lang w:val="lt-LT"/>
        </w:rPr>
        <w:t xml:space="preserve">jeigu yra alergija folikulus stimuliuojančiam hormonui arba bet kuriai pagalbinei </w:t>
      </w:r>
      <w:r w:rsidR="003423E9" w:rsidRPr="0069569E">
        <w:rPr>
          <w:color w:val="000000"/>
          <w:sz w:val="22"/>
          <w:szCs w:val="22"/>
          <w:lang w:val="lt-LT"/>
        </w:rPr>
        <w:t>šio vaisto</w:t>
      </w:r>
      <w:r w:rsidRPr="0069569E">
        <w:rPr>
          <w:bCs/>
          <w:iCs/>
          <w:color w:val="000000"/>
          <w:sz w:val="22"/>
          <w:szCs w:val="22"/>
          <w:lang w:val="lt-LT"/>
        </w:rPr>
        <w:t xml:space="preserve"> medžiagai</w:t>
      </w:r>
      <w:r w:rsidR="003423E9" w:rsidRPr="0069569E">
        <w:rPr>
          <w:bCs/>
          <w:iCs/>
          <w:color w:val="000000"/>
          <w:sz w:val="22"/>
          <w:szCs w:val="22"/>
          <w:lang w:val="lt-LT"/>
        </w:rPr>
        <w:t xml:space="preserve"> (jos</w:t>
      </w:r>
      <w:r w:rsidRPr="0069569E">
        <w:rPr>
          <w:bCs/>
          <w:iCs/>
          <w:color w:val="000000"/>
          <w:sz w:val="22"/>
          <w:szCs w:val="22"/>
          <w:lang w:val="lt-LT"/>
        </w:rPr>
        <w:t xml:space="preserve"> </w:t>
      </w:r>
      <w:r w:rsidR="007E4B57" w:rsidRPr="0069569E">
        <w:rPr>
          <w:bCs/>
          <w:iCs/>
          <w:color w:val="000000"/>
          <w:sz w:val="22"/>
          <w:szCs w:val="22"/>
          <w:lang w:val="lt-LT"/>
        </w:rPr>
        <w:t>išvardytos</w:t>
      </w:r>
      <w:r w:rsidRPr="0069569E">
        <w:rPr>
          <w:bCs/>
          <w:iCs/>
          <w:color w:val="000000"/>
          <w:sz w:val="22"/>
          <w:szCs w:val="22"/>
          <w:lang w:val="lt-LT"/>
        </w:rPr>
        <w:t xml:space="preserve"> 6 skyriuje</w:t>
      </w:r>
      <w:r w:rsidR="003423E9" w:rsidRPr="0069569E">
        <w:rPr>
          <w:bCs/>
          <w:iCs/>
          <w:color w:val="000000"/>
          <w:sz w:val="22"/>
          <w:szCs w:val="22"/>
          <w:lang w:val="lt-LT"/>
        </w:rPr>
        <w:t>)</w:t>
      </w:r>
      <w:r w:rsidR="00B87BC8" w:rsidRPr="0069569E">
        <w:rPr>
          <w:bCs/>
          <w:iCs/>
          <w:color w:val="000000"/>
          <w:sz w:val="22"/>
          <w:szCs w:val="22"/>
          <w:lang w:val="lt-LT"/>
        </w:rPr>
        <w:t>;</w:t>
      </w:r>
    </w:p>
    <w:p w14:paraId="6EDFD3EC" w14:textId="77777777" w:rsidR="00017499" w:rsidRPr="0069569E" w:rsidRDefault="00017499" w:rsidP="0069559E">
      <w:pPr>
        <w:numPr>
          <w:ilvl w:val="0"/>
          <w:numId w:val="25"/>
        </w:numPr>
        <w:tabs>
          <w:tab w:val="num" w:pos="570"/>
        </w:tabs>
        <w:ind w:left="567" w:hanging="567"/>
        <w:rPr>
          <w:color w:val="000000"/>
          <w:sz w:val="22"/>
          <w:szCs w:val="22"/>
          <w:lang w:val="lt-LT"/>
        </w:rPr>
      </w:pPr>
      <w:r w:rsidRPr="0069569E">
        <w:rPr>
          <w:color w:val="000000"/>
          <w:sz w:val="22"/>
          <w:szCs w:val="22"/>
          <w:lang w:val="lt-LT"/>
        </w:rPr>
        <w:t xml:space="preserve">jeigu turite pogumburio arba </w:t>
      </w:r>
      <w:proofErr w:type="spellStart"/>
      <w:r w:rsidRPr="0069569E">
        <w:rPr>
          <w:color w:val="000000"/>
          <w:sz w:val="22"/>
          <w:szCs w:val="22"/>
          <w:lang w:val="lt-LT"/>
        </w:rPr>
        <w:t>hipofizio</w:t>
      </w:r>
      <w:proofErr w:type="spellEnd"/>
      <w:r w:rsidRPr="0069569E">
        <w:rPr>
          <w:color w:val="000000"/>
          <w:sz w:val="22"/>
          <w:szCs w:val="22"/>
          <w:lang w:val="lt-LT"/>
        </w:rPr>
        <w:t xml:space="preserve"> (abu yra smegenų dalys) auglius;</w:t>
      </w:r>
    </w:p>
    <w:p w14:paraId="1BD1E6BE" w14:textId="77777777" w:rsidR="00017499" w:rsidRPr="0069569E" w:rsidRDefault="00017499" w:rsidP="0069559E">
      <w:pPr>
        <w:numPr>
          <w:ilvl w:val="0"/>
          <w:numId w:val="25"/>
        </w:numPr>
        <w:tabs>
          <w:tab w:val="num" w:pos="570"/>
        </w:tabs>
        <w:ind w:left="567" w:hanging="567"/>
        <w:rPr>
          <w:color w:val="000000"/>
          <w:sz w:val="22"/>
          <w:szCs w:val="22"/>
          <w:lang w:val="lt-LT"/>
        </w:rPr>
      </w:pPr>
      <w:r w:rsidRPr="0069569E">
        <w:rPr>
          <w:bCs/>
          <w:color w:val="000000"/>
          <w:sz w:val="22"/>
          <w:szCs w:val="22"/>
          <w:lang w:val="lt-LT"/>
        </w:rPr>
        <w:t xml:space="preserve">jeigu Jūs esate </w:t>
      </w:r>
      <w:r w:rsidRPr="0069569E">
        <w:rPr>
          <w:b/>
          <w:bCs/>
          <w:color w:val="000000"/>
          <w:sz w:val="22"/>
          <w:szCs w:val="22"/>
          <w:lang w:val="lt-LT"/>
        </w:rPr>
        <w:t>moteris</w:t>
      </w:r>
      <w:r w:rsidRPr="0069569E">
        <w:rPr>
          <w:bCs/>
          <w:color w:val="000000"/>
          <w:sz w:val="22"/>
          <w:szCs w:val="22"/>
          <w:lang w:val="lt-LT"/>
        </w:rPr>
        <w:t>:</w:t>
      </w:r>
    </w:p>
    <w:p w14:paraId="5E8DD0FA" w14:textId="77777777" w:rsidR="00017499" w:rsidRPr="0069569E" w:rsidRDefault="00017499" w:rsidP="0069559E">
      <w:pPr>
        <w:numPr>
          <w:ilvl w:val="0"/>
          <w:numId w:val="32"/>
        </w:numPr>
        <w:ind w:left="1134" w:hanging="567"/>
        <w:rPr>
          <w:color w:val="000000"/>
          <w:sz w:val="22"/>
          <w:szCs w:val="22"/>
          <w:lang w:val="lt-LT"/>
        </w:rPr>
      </w:pPr>
      <w:r w:rsidRPr="0069569E">
        <w:rPr>
          <w:color w:val="000000"/>
          <w:sz w:val="22"/>
          <w:szCs w:val="22"/>
          <w:lang w:val="lt-LT"/>
        </w:rPr>
        <w:t>kai yra padidėjusios kiaušidės ar nežinomos kilmės skysčio maišelių kiaušidėse (kiaušidžių cistų);</w:t>
      </w:r>
    </w:p>
    <w:p w14:paraId="0196EB61" w14:textId="77777777" w:rsidR="00017499" w:rsidRPr="0069569E" w:rsidRDefault="00017499" w:rsidP="0069559E">
      <w:pPr>
        <w:numPr>
          <w:ilvl w:val="0"/>
          <w:numId w:val="32"/>
        </w:numPr>
        <w:rPr>
          <w:color w:val="000000"/>
          <w:sz w:val="22"/>
          <w:szCs w:val="22"/>
          <w:lang w:val="lt-LT"/>
        </w:rPr>
      </w:pPr>
      <w:r w:rsidRPr="0069569E">
        <w:rPr>
          <w:color w:val="000000"/>
          <w:sz w:val="22"/>
          <w:szCs w:val="22"/>
          <w:lang w:val="lt-LT"/>
        </w:rPr>
        <w:t>kai yra nepaaiškinamas kraujavimas iš makšties;</w:t>
      </w:r>
    </w:p>
    <w:p w14:paraId="15D09293" w14:textId="77777777" w:rsidR="00017499" w:rsidRPr="0069569E" w:rsidRDefault="00017499" w:rsidP="0069559E">
      <w:pPr>
        <w:numPr>
          <w:ilvl w:val="0"/>
          <w:numId w:val="32"/>
        </w:numPr>
        <w:rPr>
          <w:color w:val="000000"/>
          <w:sz w:val="22"/>
          <w:szCs w:val="22"/>
          <w:lang w:val="lt-LT"/>
        </w:rPr>
      </w:pPr>
      <w:r w:rsidRPr="0069569E">
        <w:rPr>
          <w:color w:val="000000"/>
          <w:sz w:val="22"/>
          <w:szCs w:val="22"/>
          <w:lang w:val="lt-LT"/>
        </w:rPr>
        <w:t>kai yra kiaušidžių, gimdos ar krūties vėžys;</w:t>
      </w:r>
    </w:p>
    <w:p w14:paraId="7D93DCEE" w14:textId="77777777" w:rsidR="00017499" w:rsidRPr="0069569E" w:rsidRDefault="00017499" w:rsidP="0069559E">
      <w:pPr>
        <w:numPr>
          <w:ilvl w:val="0"/>
          <w:numId w:val="32"/>
        </w:numPr>
        <w:ind w:left="1134" w:hanging="567"/>
        <w:rPr>
          <w:color w:val="000000"/>
          <w:sz w:val="22"/>
          <w:szCs w:val="22"/>
          <w:lang w:val="lt-LT"/>
        </w:rPr>
      </w:pPr>
      <w:r w:rsidRPr="0069569E">
        <w:rPr>
          <w:color w:val="000000"/>
          <w:sz w:val="22"/>
          <w:szCs w:val="22"/>
          <w:lang w:val="lt-LT"/>
        </w:rPr>
        <w:t>kai yra būklė, dėl kurios neįmanomas normalus nėštumas, pavyzdžiui, kiaušidžių nepakankamumas (ankstyva menopauzė) arba lytinių organų neišsivystymas.</w:t>
      </w:r>
    </w:p>
    <w:p w14:paraId="2C8F7F66" w14:textId="77777777" w:rsidR="00017499" w:rsidRPr="0069569E" w:rsidRDefault="00B66359" w:rsidP="0069559E">
      <w:pPr>
        <w:numPr>
          <w:ilvl w:val="0"/>
          <w:numId w:val="33"/>
        </w:numPr>
        <w:overflowPunct/>
        <w:autoSpaceDE/>
        <w:autoSpaceDN/>
        <w:adjustRightInd/>
        <w:textAlignment w:val="auto"/>
        <w:rPr>
          <w:color w:val="000000"/>
          <w:sz w:val="22"/>
          <w:szCs w:val="22"/>
          <w:lang w:val="lt-LT"/>
        </w:rPr>
      </w:pPr>
      <w:r w:rsidRPr="0069569E">
        <w:rPr>
          <w:color w:val="000000"/>
          <w:sz w:val="22"/>
          <w:szCs w:val="22"/>
          <w:lang w:val="lt-LT"/>
        </w:rPr>
        <w:t>j</w:t>
      </w:r>
      <w:r w:rsidR="00017499" w:rsidRPr="0069569E">
        <w:rPr>
          <w:color w:val="000000"/>
          <w:sz w:val="22"/>
          <w:szCs w:val="22"/>
          <w:lang w:val="lt-LT"/>
        </w:rPr>
        <w:t xml:space="preserve">eigu esate </w:t>
      </w:r>
      <w:r w:rsidR="00017499" w:rsidRPr="0069569E">
        <w:rPr>
          <w:b/>
          <w:color w:val="000000"/>
          <w:sz w:val="22"/>
          <w:szCs w:val="22"/>
          <w:lang w:val="lt-LT"/>
        </w:rPr>
        <w:t>vyras</w:t>
      </w:r>
      <w:r w:rsidR="00017499" w:rsidRPr="0069569E">
        <w:rPr>
          <w:color w:val="000000"/>
          <w:sz w:val="22"/>
          <w:szCs w:val="22"/>
          <w:lang w:val="lt-LT"/>
        </w:rPr>
        <w:t>:</w:t>
      </w:r>
    </w:p>
    <w:p w14:paraId="181741B3" w14:textId="77777777" w:rsidR="00017499" w:rsidRPr="0069569E" w:rsidRDefault="00017499" w:rsidP="0069559E">
      <w:pPr>
        <w:numPr>
          <w:ilvl w:val="1"/>
          <w:numId w:val="34"/>
        </w:numPr>
        <w:tabs>
          <w:tab w:val="clear" w:pos="1647"/>
        </w:tabs>
        <w:overflowPunct/>
        <w:autoSpaceDE/>
        <w:autoSpaceDN/>
        <w:adjustRightInd/>
        <w:ind w:left="1134"/>
        <w:textAlignment w:val="auto"/>
        <w:rPr>
          <w:color w:val="000000"/>
          <w:sz w:val="22"/>
          <w:szCs w:val="22"/>
          <w:lang w:val="lt-LT"/>
        </w:rPr>
      </w:pPr>
      <w:r w:rsidRPr="0069569E">
        <w:rPr>
          <w:color w:val="000000"/>
          <w:sz w:val="22"/>
          <w:szCs w:val="22"/>
          <w:lang w:val="lt-LT"/>
        </w:rPr>
        <w:t>kai yra sėklidžių pažeidimų, kurių neįmanoma išgydyti.</w:t>
      </w:r>
    </w:p>
    <w:p w14:paraId="4F403B1B" w14:textId="77777777" w:rsidR="00017499" w:rsidRPr="0069569E" w:rsidRDefault="00017499" w:rsidP="0069559E">
      <w:pPr>
        <w:rPr>
          <w:color w:val="000000"/>
          <w:sz w:val="22"/>
          <w:szCs w:val="22"/>
          <w:lang w:val="lt-LT"/>
        </w:rPr>
      </w:pPr>
    </w:p>
    <w:p w14:paraId="6E2854CC" w14:textId="77777777" w:rsidR="00017499" w:rsidRPr="0069569E" w:rsidRDefault="00017499" w:rsidP="0069559E">
      <w:pPr>
        <w:pStyle w:val="BodyText"/>
        <w:rPr>
          <w:color w:val="000000"/>
          <w:szCs w:val="22"/>
          <w:lang w:val="lt-LT"/>
        </w:rPr>
      </w:pPr>
      <w:r w:rsidRPr="0069569E">
        <w:rPr>
          <w:color w:val="000000"/>
          <w:szCs w:val="22"/>
          <w:lang w:val="lt-LT"/>
        </w:rPr>
        <w:t>Nevartokite GONAL</w:t>
      </w:r>
      <w:r w:rsidRPr="0069569E">
        <w:rPr>
          <w:bCs/>
          <w:iCs/>
          <w:color w:val="000000"/>
          <w:szCs w:val="22"/>
          <w:lang w:val="lt-LT"/>
        </w:rPr>
        <w:noBreakHyphen/>
      </w:r>
      <w:r w:rsidRPr="0069569E">
        <w:rPr>
          <w:color w:val="000000"/>
          <w:szCs w:val="22"/>
          <w:lang w:val="lt-LT"/>
        </w:rPr>
        <w:t xml:space="preserve">f, jei Jums tinka bent vienas iš aukščiau nurodytų punktų. Jeigu abejojate, </w:t>
      </w:r>
      <w:r w:rsidR="00C10219" w:rsidRPr="0069569E">
        <w:rPr>
          <w:color w:val="000000"/>
          <w:szCs w:val="22"/>
          <w:lang w:val="lt-LT"/>
        </w:rPr>
        <w:t>p</w:t>
      </w:r>
      <w:r w:rsidR="00C10219" w:rsidRPr="0069569E">
        <w:rPr>
          <w:szCs w:val="22"/>
          <w:lang w:val="lt-LT"/>
        </w:rPr>
        <w:t>asitarkite su gydytoju, prieš pradėdami vartoti šį vaistą</w:t>
      </w:r>
      <w:r w:rsidRPr="0069569E">
        <w:rPr>
          <w:color w:val="000000"/>
          <w:szCs w:val="22"/>
          <w:lang w:val="lt-LT"/>
        </w:rPr>
        <w:t>.</w:t>
      </w:r>
    </w:p>
    <w:p w14:paraId="1C49F5B8" w14:textId="77777777" w:rsidR="00017499" w:rsidRPr="0069569E" w:rsidRDefault="00017499" w:rsidP="0069559E">
      <w:pPr>
        <w:pStyle w:val="BodyText"/>
        <w:rPr>
          <w:color w:val="000000"/>
          <w:szCs w:val="22"/>
          <w:lang w:val="lt-LT"/>
        </w:rPr>
      </w:pPr>
    </w:p>
    <w:p w14:paraId="5C6464FD" w14:textId="77777777" w:rsidR="00017499" w:rsidRPr="0069569E" w:rsidRDefault="003423E9" w:rsidP="0069559E">
      <w:pPr>
        <w:pStyle w:val="BodyText"/>
        <w:keepNext/>
        <w:keepLines/>
        <w:rPr>
          <w:b/>
          <w:color w:val="000000"/>
          <w:szCs w:val="22"/>
          <w:lang w:val="lt-LT"/>
        </w:rPr>
      </w:pPr>
      <w:r w:rsidRPr="0069569E">
        <w:rPr>
          <w:b/>
          <w:bCs/>
          <w:szCs w:val="22"/>
          <w:lang w:val="lt-LT"/>
        </w:rPr>
        <w:t>Įspėjimai ir atsargumo priemonės</w:t>
      </w:r>
    </w:p>
    <w:p w14:paraId="12833340" w14:textId="77777777" w:rsidR="00017499" w:rsidRPr="0069569E" w:rsidRDefault="00017499" w:rsidP="0069559E">
      <w:pPr>
        <w:pStyle w:val="BodyText"/>
        <w:keepNext/>
        <w:keepLines/>
        <w:rPr>
          <w:b/>
          <w:color w:val="000000"/>
          <w:szCs w:val="22"/>
          <w:lang w:val="lt-LT"/>
        </w:rPr>
      </w:pPr>
    </w:p>
    <w:p w14:paraId="4E51E2F5" w14:textId="77777777" w:rsidR="00017499" w:rsidRPr="0069569E" w:rsidRDefault="00017499" w:rsidP="0069559E">
      <w:pPr>
        <w:pStyle w:val="BodyText2"/>
        <w:keepNext/>
        <w:keepLines/>
        <w:tabs>
          <w:tab w:val="clear" w:pos="567"/>
        </w:tabs>
        <w:jc w:val="left"/>
        <w:rPr>
          <w:color w:val="000000"/>
          <w:szCs w:val="22"/>
          <w:u w:val="single"/>
          <w:lang w:val="lt-LT"/>
        </w:rPr>
      </w:pPr>
      <w:proofErr w:type="spellStart"/>
      <w:r w:rsidRPr="0069569E">
        <w:rPr>
          <w:color w:val="000000"/>
          <w:szCs w:val="22"/>
          <w:u w:val="single"/>
          <w:lang w:val="lt-LT"/>
        </w:rPr>
        <w:t>Porfirija</w:t>
      </w:r>
      <w:proofErr w:type="spellEnd"/>
    </w:p>
    <w:p w14:paraId="367CC080" w14:textId="77777777" w:rsidR="00C556CE" w:rsidRPr="0069569E" w:rsidRDefault="00C556CE" w:rsidP="0069559E">
      <w:pPr>
        <w:keepNext/>
        <w:rPr>
          <w:color w:val="000000"/>
          <w:sz w:val="22"/>
          <w:szCs w:val="22"/>
          <w:lang w:val="lt-LT"/>
        </w:rPr>
      </w:pPr>
    </w:p>
    <w:p w14:paraId="6AF1ACC3" w14:textId="77777777" w:rsidR="00017499" w:rsidRPr="0069569E" w:rsidRDefault="00017499" w:rsidP="0069559E">
      <w:pPr>
        <w:rPr>
          <w:color w:val="000000"/>
          <w:sz w:val="22"/>
          <w:szCs w:val="22"/>
          <w:lang w:val="lt-LT"/>
        </w:rPr>
      </w:pPr>
      <w:r w:rsidRPr="0069569E">
        <w:rPr>
          <w:color w:val="000000"/>
          <w:sz w:val="22"/>
          <w:szCs w:val="22"/>
          <w:lang w:val="lt-LT"/>
        </w:rPr>
        <w:t xml:space="preserve">Jei Jūs arba bent vienas Jūsų šeimos narys serga </w:t>
      </w:r>
      <w:proofErr w:type="spellStart"/>
      <w:r w:rsidRPr="0069569E">
        <w:rPr>
          <w:color w:val="000000"/>
          <w:sz w:val="22"/>
          <w:szCs w:val="22"/>
          <w:lang w:val="lt-LT"/>
        </w:rPr>
        <w:t>porfirija</w:t>
      </w:r>
      <w:proofErr w:type="spellEnd"/>
      <w:r w:rsidRPr="0069569E">
        <w:rPr>
          <w:color w:val="000000"/>
          <w:sz w:val="22"/>
          <w:szCs w:val="22"/>
          <w:lang w:val="lt-LT"/>
        </w:rPr>
        <w:t xml:space="preserve"> (nesugebėjimu suskaidyti </w:t>
      </w:r>
      <w:proofErr w:type="spellStart"/>
      <w:r w:rsidRPr="0069569E">
        <w:rPr>
          <w:color w:val="000000"/>
          <w:sz w:val="22"/>
          <w:szCs w:val="22"/>
          <w:lang w:val="lt-LT"/>
        </w:rPr>
        <w:t>porfirinų</w:t>
      </w:r>
      <w:proofErr w:type="spellEnd"/>
      <w:r w:rsidRPr="0069569E">
        <w:rPr>
          <w:color w:val="000000"/>
          <w:sz w:val="22"/>
          <w:szCs w:val="22"/>
          <w:lang w:val="lt-LT"/>
        </w:rPr>
        <w:t>, kur</w:t>
      </w:r>
      <w:r w:rsidR="00D7770F" w:rsidRPr="0069569E">
        <w:rPr>
          <w:color w:val="000000"/>
          <w:sz w:val="22"/>
          <w:szCs w:val="22"/>
          <w:lang w:val="lt-LT"/>
        </w:rPr>
        <w:t>į</w:t>
      </w:r>
      <w:r w:rsidRPr="0069569E">
        <w:rPr>
          <w:color w:val="000000"/>
          <w:sz w:val="22"/>
          <w:szCs w:val="22"/>
          <w:lang w:val="lt-LT"/>
        </w:rPr>
        <w:t xml:space="preserve"> vaikai gali paveldėti iš tėvų), prieš pradėdami gydymą pasakykite apie tai gydytojui.</w:t>
      </w:r>
    </w:p>
    <w:p w14:paraId="547DB2DE" w14:textId="77777777" w:rsidR="009706E2" w:rsidRPr="0069569E" w:rsidRDefault="009706E2" w:rsidP="0069559E">
      <w:pPr>
        <w:rPr>
          <w:color w:val="000000"/>
          <w:sz w:val="22"/>
          <w:szCs w:val="22"/>
          <w:lang w:val="lt-LT"/>
        </w:rPr>
      </w:pPr>
    </w:p>
    <w:p w14:paraId="7543DC91" w14:textId="77777777" w:rsidR="00017499" w:rsidRPr="0069569E" w:rsidRDefault="00017499" w:rsidP="0069559E">
      <w:pPr>
        <w:keepNext/>
        <w:rPr>
          <w:color w:val="000000"/>
          <w:sz w:val="22"/>
          <w:szCs w:val="22"/>
          <w:lang w:val="lt-LT"/>
        </w:rPr>
      </w:pPr>
      <w:r w:rsidRPr="0069569E">
        <w:rPr>
          <w:color w:val="000000"/>
          <w:sz w:val="22"/>
          <w:szCs w:val="22"/>
          <w:lang w:val="lt-LT"/>
        </w:rPr>
        <w:t>Nedelsdami pasakykite gydytojui, jeigu:</w:t>
      </w:r>
    </w:p>
    <w:p w14:paraId="4771926C" w14:textId="77777777" w:rsidR="00017499" w:rsidRPr="0069569E" w:rsidRDefault="00017499" w:rsidP="0069559E">
      <w:pPr>
        <w:numPr>
          <w:ilvl w:val="0"/>
          <w:numId w:val="34"/>
        </w:numPr>
        <w:overflowPunct/>
        <w:autoSpaceDE/>
        <w:autoSpaceDN/>
        <w:adjustRightInd/>
        <w:textAlignment w:val="auto"/>
        <w:rPr>
          <w:color w:val="000000"/>
          <w:sz w:val="22"/>
          <w:szCs w:val="22"/>
          <w:lang w:val="lt-LT"/>
        </w:rPr>
      </w:pPr>
      <w:r w:rsidRPr="0069569E">
        <w:rPr>
          <w:color w:val="000000"/>
          <w:sz w:val="22"/>
          <w:szCs w:val="22"/>
          <w:lang w:val="lt-LT"/>
        </w:rPr>
        <w:t>Jūsų oda pradeda niežtėti ir lengvai pasidengia pūslėmis (ypač tos vietos, kurios dažnai būna saulėje) ir (arba);</w:t>
      </w:r>
    </w:p>
    <w:p w14:paraId="6B0B1ADD" w14:textId="77777777" w:rsidR="00017499" w:rsidRPr="0069569E" w:rsidRDefault="00017499" w:rsidP="0069559E">
      <w:pPr>
        <w:numPr>
          <w:ilvl w:val="0"/>
          <w:numId w:val="34"/>
        </w:numPr>
        <w:overflowPunct/>
        <w:autoSpaceDE/>
        <w:autoSpaceDN/>
        <w:adjustRightInd/>
        <w:textAlignment w:val="auto"/>
        <w:rPr>
          <w:color w:val="000000"/>
          <w:sz w:val="22"/>
          <w:szCs w:val="22"/>
          <w:lang w:val="lt-LT"/>
        </w:rPr>
      </w:pPr>
      <w:r w:rsidRPr="0069569E">
        <w:rPr>
          <w:color w:val="000000"/>
          <w:sz w:val="22"/>
          <w:szCs w:val="22"/>
          <w:lang w:val="lt-LT"/>
        </w:rPr>
        <w:t>Jums skauda skrandį, rankas arba kojas.</w:t>
      </w:r>
    </w:p>
    <w:p w14:paraId="24128420" w14:textId="77777777" w:rsidR="009706E2" w:rsidRPr="0069569E" w:rsidRDefault="009706E2" w:rsidP="0069559E">
      <w:pPr>
        <w:rPr>
          <w:color w:val="000000"/>
          <w:sz w:val="22"/>
          <w:szCs w:val="22"/>
          <w:lang w:val="lt-LT"/>
        </w:rPr>
      </w:pPr>
    </w:p>
    <w:p w14:paraId="75639291" w14:textId="77777777" w:rsidR="00017499" w:rsidRPr="0069569E" w:rsidRDefault="00017499" w:rsidP="0069559E">
      <w:pPr>
        <w:rPr>
          <w:color w:val="000000"/>
          <w:sz w:val="22"/>
          <w:szCs w:val="22"/>
          <w:lang w:val="lt-LT"/>
        </w:rPr>
      </w:pPr>
      <w:r w:rsidRPr="0069569E">
        <w:rPr>
          <w:color w:val="000000"/>
          <w:sz w:val="22"/>
          <w:szCs w:val="22"/>
          <w:lang w:val="lt-LT"/>
        </w:rPr>
        <w:t>Jei Jums pasireiškė aukščiau nurodyti reiškiniai, gydytojas gali Jums rekomenduoti nutraukti gydymą.</w:t>
      </w:r>
    </w:p>
    <w:p w14:paraId="07FAC7CE" w14:textId="77777777" w:rsidR="00017499" w:rsidRPr="0069569E" w:rsidRDefault="00017499" w:rsidP="0069559E">
      <w:pPr>
        <w:pStyle w:val="BodyText2"/>
        <w:tabs>
          <w:tab w:val="clear" w:pos="567"/>
        </w:tabs>
        <w:jc w:val="left"/>
        <w:rPr>
          <w:color w:val="000000"/>
          <w:szCs w:val="22"/>
          <w:lang w:val="lt-LT"/>
        </w:rPr>
      </w:pPr>
    </w:p>
    <w:p w14:paraId="3ACFD884" w14:textId="77777777" w:rsidR="00017499" w:rsidRPr="0069569E" w:rsidRDefault="00017499" w:rsidP="0069559E">
      <w:pPr>
        <w:pStyle w:val="BodyText2"/>
        <w:keepNext/>
        <w:keepLines/>
        <w:tabs>
          <w:tab w:val="clear" w:pos="567"/>
        </w:tabs>
        <w:jc w:val="left"/>
        <w:rPr>
          <w:color w:val="000000"/>
          <w:szCs w:val="22"/>
          <w:u w:val="single"/>
          <w:lang w:val="lt-LT"/>
        </w:rPr>
      </w:pPr>
      <w:r w:rsidRPr="0069569E">
        <w:rPr>
          <w:bCs/>
          <w:color w:val="000000"/>
          <w:szCs w:val="22"/>
          <w:u w:val="single"/>
          <w:lang w:val="lt-LT"/>
        </w:rPr>
        <w:t xml:space="preserve">Kiaušidžių </w:t>
      </w:r>
      <w:proofErr w:type="spellStart"/>
      <w:r w:rsidRPr="0069569E">
        <w:rPr>
          <w:bCs/>
          <w:color w:val="000000"/>
          <w:szCs w:val="22"/>
          <w:u w:val="single"/>
          <w:lang w:val="lt-LT"/>
        </w:rPr>
        <w:t>hiperstimuliacijos</w:t>
      </w:r>
      <w:proofErr w:type="spellEnd"/>
      <w:r w:rsidRPr="0069569E">
        <w:rPr>
          <w:bCs/>
          <w:color w:val="000000"/>
          <w:szCs w:val="22"/>
          <w:u w:val="single"/>
          <w:lang w:val="lt-LT"/>
        </w:rPr>
        <w:t xml:space="preserve"> sindromas (KHSS)</w:t>
      </w:r>
    </w:p>
    <w:p w14:paraId="52B22003" w14:textId="77777777" w:rsidR="009706E2" w:rsidRPr="0069569E" w:rsidRDefault="009706E2" w:rsidP="0069559E">
      <w:pPr>
        <w:pStyle w:val="BodyText"/>
        <w:keepNext/>
        <w:keepLines/>
        <w:rPr>
          <w:color w:val="000000"/>
          <w:szCs w:val="22"/>
          <w:lang w:val="lt-LT"/>
        </w:rPr>
      </w:pPr>
    </w:p>
    <w:p w14:paraId="1682E7B0" w14:textId="77777777" w:rsidR="00017499" w:rsidRPr="0069569E" w:rsidRDefault="00017499" w:rsidP="0069559E">
      <w:pPr>
        <w:pStyle w:val="BodyText"/>
        <w:rPr>
          <w:color w:val="000000"/>
          <w:szCs w:val="22"/>
          <w:lang w:val="lt-LT"/>
        </w:rPr>
      </w:pPr>
      <w:r w:rsidRPr="0069569E">
        <w:rPr>
          <w:color w:val="000000"/>
          <w:szCs w:val="22"/>
          <w:lang w:val="lt-LT"/>
        </w:rPr>
        <w:t xml:space="preserve">Jeigu Jūs esate moteris, vaisto vartojimas didina KHSS riziką. Šiam sindromui būdingas didelio kiekio folikulų brendimas ir didelių cistų atsiradimas. Jeigu Jums pasireiškia skausmas pilvo apačioje, greitai didėja svoris, Jus pykina, vemiate arba Jums sunku kvėpuoti, nedelsdami kreipkitės į gydytoją, kuris gali paprašyti nutraukti šio vaisto vartojimą (žr. </w:t>
      </w:r>
      <w:r w:rsidRPr="0069569E">
        <w:rPr>
          <w:iCs/>
          <w:color w:val="000000"/>
          <w:szCs w:val="22"/>
          <w:lang w:val="lt-LT"/>
        </w:rPr>
        <w:t>4 skyrių</w:t>
      </w:r>
      <w:r w:rsidRPr="0069569E">
        <w:rPr>
          <w:color w:val="000000"/>
          <w:szCs w:val="22"/>
          <w:lang w:val="lt-LT"/>
        </w:rPr>
        <w:t>).</w:t>
      </w:r>
    </w:p>
    <w:p w14:paraId="36FF0130" w14:textId="77777777" w:rsidR="00017499" w:rsidRPr="0069569E" w:rsidRDefault="00017499" w:rsidP="0069559E">
      <w:pPr>
        <w:pStyle w:val="BodyText"/>
        <w:rPr>
          <w:color w:val="000000"/>
          <w:szCs w:val="22"/>
          <w:lang w:val="lt-LT"/>
        </w:rPr>
      </w:pPr>
      <w:r w:rsidRPr="0069569E">
        <w:rPr>
          <w:color w:val="000000"/>
          <w:szCs w:val="22"/>
          <w:lang w:val="lt-LT"/>
        </w:rPr>
        <w:t xml:space="preserve">Jei jums nevyksta ovuliacija ir jei Jūs laikotės rekomenduojamos gydymo schemos ir dozavimo, KHSS pasireiškimas mažiau tikėtinas. Vaistas retai sukelia sunkų KHSS, nebent yra skiriamas vaistas, vartojamas galutinio folikulų subrendimo skatinimui (kurio sudėtyje yra žmogaus </w:t>
      </w:r>
      <w:proofErr w:type="spellStart"/>
      <w:r w:rsidRPr="0069569E">
        <w:rPr>
          <w:color w:val="000000"/>
          <w:szCs w:val="22"/>
          <w:lang w:val="lt-LT"/>
        </w:rPr>
        <w:t>chorioninio</w:t>
      </w:r>
      <w:proofErr w:type="spellEnd"/>
      <w:r w:rsidRPr="0069569E">
        <w:rPr>
          <w:color w:val="000000"/>
          <w:szCs w:val="22"/>
          <w:lang w:val="lt-LT"/>
        </w:rPr>
        <w:t xml:space="preserve"> </w:t>
      </w:r>
      <w:proofErr w:type="spellStart"/>
      <w:r w:rsidRPr="0069569E">
        <w:rPr>
          <w:color w:val="000000"/>
          <w:szCs w:val="22"/>
          <w:lang w:val="lt-LT"/>
        </w:rPr>
        <w:t>gonadotropino</w:t>
      </w:r>
      <w:proofErr w:type="spellEnd"/>
      <w:r w:rsidRPr="0069569E">
        <w:rPr>
          <w:color w:val="000000"/>
          <w:szCs w:val="22"/>
          <w:lang w:val="lt-LT"/>
        </w:rPr>
        <w:t xml:space="preserve">, </w:t>
      </w:r>
      <w:proofErr w:type="spellStart"/>
      <w:r w:rsidRPr="0069569E">
        <w:rPr>
          <w:color w:val="000000"/>
          <w:szCs w:val="22"/>
          <w:lang w:val="lt-LT"/>
        </w:rPr>
        <w:t>žCG</w:t>
      </w:r>
      <w:proofErr w:type="spellEnd"/>
      <w:r w:rsidRPr="0069569E">
        <w:rPr>
          <w:color w:val="000000"/>
          <w:szCs w:val="22"/>
          <w:lang w:val="lt-LT"/>
        </w:rPr>
        <w:t xml:space="preserve">). Jeigu Jums vystosi KHSS, šiame gydymo cikle, gydytojas gali Jums neskirti </w:t>
      </w:r>
      <w:proofErr w:type="spellStart"/>
      <w:r w:rsidRPr="0069569E">
        <w:rPr>
          <w:color w:val="000000"/>
          <w:szCs w:val="22"/>
          <w:lang w:val="lt-LT"/>
        </w:rPr>
        <w:t>žCG</w:t>
      </w:r>
      <w:proofErr w:type="spellEnd"/>
      <w:r w:rsidRPr="0069569E">
        <w:rPr>
          <w:color w:val="000000"/>
          <w:szCs w:val="22"/>
          <w:lang w:val="lt-LT"/>
        </w:rPr>
        <w:t xml:space="preserve"> ir nurodyti lytiškai nesantykiauti arba naudoti </w:t>
      </w:r>
      <w:r w:rsidR="005B43C0" w:rsidRPr="0069569E">
        <w:rPr>
          <w:color w:val="000000"/>
          <w:szCs w:val="22"/>
          <w:lang w:val="lt-LT"/>
        </w:rPr>
        <w:t xml:space="preserve">barjerines </w:t>
      </w:r>
      <w:r w:rsidRPr="0069569E">
        <w:rPr>
          <w:color w:val="000000"/>
          <w:szCs w:val="22"/>
          <w:lang w:val="lt-LT"/>
        </w:rPr>
        <w:t>apsaugos priemones mažiausiai keturias dienas.</w:t>
      </w:r>
    </w:p>
    <w:p w14:paraId="6FDD5564" w14:textId="77777777" w:rsidR="00017499" w:rsidRPr="0069569E" w:rsidRDefault="00017499" w:rsidP="0069559E">
      <w:pPr>
        <w:pStyle w:val="BodyText"/>
        <w:rPr>
          <w:color w:val="000000"/>
          <w:szCs w:val="22"/>
          <w:lang w:val="lt-LT"/>
        </w:rPr>
      </w:pPr>
    </w:p>
    <w:p w14:paraId="1921DE0F" w14:textId="77777777" w:rsidR="00017499" w:rsidRPr="0069569E" w:rsidRDefault="00017499" w:rsidP="0069559E">
      <w:pPr>
        <w:keepNext/>
        <w:keepLines/>
        <w:rPr>
          <w:bCs/>
          <w:color w:val="000000"/>
          <w:sz w:val="22"/>
          <w:szCs w:val="22"/>
          <w:u w:val="single"/>
          <w:lang w:val="lt-LT"/>
        </w:rPr>
      </w:pPr>
      <w:r w:rsidRPr="0069569E">
        <w:rPr>
          <w:bCs/>
          <w:color w:val="000000"/>
          <w:sz w:val="22"/>
          <w:szCs w:val="22"/>
          <w:u w:val="single"/>
          <w:lang w:val="lt-LT"/>
        </w:rPr>
        <w:lastRenderedPageBreak/>
        <w:t>Daugiavaisis nėštumas</w:t>
      </w:r>
    </w:p>
    <w:p w14:paraId="43509B53" w14:textId="77777777" w:rsidR="009706E2" w:rsidRPr="0069569E" w:rsidRDefault="009706E2" w:rsidP="0069559E">
      <w:pPr>
        <w:keepNext/>
        <w:keepLines/>
        <w:rPr>
          <w:color w:val="000000"/>
          <w:sz w:val="22"/>
          <w:szCs w:val="22"/>
          <w:lang w:val="lt-LT"/>
        </w:rPr>
      </w:pPr>
    </w:p>
    <w:p w14:paraId="066389A3" w14:textId="77777777" w:rsidR="00017499" w:rsidRPr="0069569E" w:rsidRDefault="00017499" w:rsidP="0069559E">
      <w:pPr>
        <w:rPr>
          <w:color w:val="000000"/>
          <w:sz w:val="22"/>
          <w:szCs w:val="22"/>
          <w:lang w:val="lt-LT"/>
        </w:rPr>
      </w:pPr>
      <w:r w:rsidRPr="0069569E">
        <w:rPr>
          <w:color w:val="000000"/>
          <w:sz w:val="22"/>
          <w:szCs w:val="22"/>
          <w:lang w:val="lt-LT"/>
        </w:rPr>
        <w:t>Vartojant GONAL</w:t>
      </w:r>
      <w:r w:rsidRPr="0069569E">
        <w:rPr>
          <w:bCs/>
          <w:iCs/>
          <w:color w:val="000000"/>
          <w:sz w:val="22"/>
          <w:szCs w:val="22"/>
          <w:lang w:val="lt-LT"/>
        </w:rPr>
        <w:noBreakHyphen/>
      </w:r>
      <w:r w:rsidRPr="0069569E">
        <w:rPr>
          <w:color w:val="000000"/>
          <w:sz w:val="22"/>
          <w:szCs w:val="22"/>
          <w:lang w:val="lt-LT"/>
        </w:rPr>
        <w:t>f, daugiau kaip vieno kūdikio laukimosi („daugiavaisio nėštumo“, daugiausia dvynių) rizika yra didesnė nei natūraliai pastojus. Daugiavaisis nėštumas gali sukelti medicininių komplikacijų Jums ir Jūsų kūdikiams. Daugiavaisio nėštumo riziką galite sumažinti vartodami reikiamą GONAL</w:t>
      </w:r>
      <w:r w:rsidRPr="0069569E">
        <w:rPr>
          <w:bCs/>
          <w:iCs/>
          <w:color w:val="000000"/>
          <w:sz w:val="22"/>
          <w:szCs w:val="22"/>
          <w:lang w:val="lt-LT"/>
        </w:rPr>
        <w:noBreakHyphen/>
      </w:r>
      <w:r w:rsidRPr="0069569E">
        <w:rPr>
          <w:color w:val="000000"/>
          <w:sz w:val="22"/>
          <w:szCs w:val="22"/>
          <w:lang w:val="lt-LT"/>
        </w:rPr>
        <w:t>f dozę reikiamu metu. Daugiavaisio nėštumo rizika, atliekant dirbtinį apvaisinimą, priklauso nuo Jūsų amžiaus, apvaisintų kiaušinėlių arba Jums įsodinamų embrionų kokybės ir skaičiaus.</w:t>
      </w:r>
    </w:p>
    <w:p w14:paraId="33A3D475" w14:textId="77777777" w:rsidR="00017499" w:rsidRPr="0069569E" w:rsidRDefault="00017499" w:rsidP="0069559E">
      <w:pPr>
        <w:rPr>
          <w:color w:val="000000"/>
          <w:sz w:val="22"/>
          <w:szCs w:val="22"/>
          <w:lang w:val="lt-LT"/>
        </w:rPr>
      </w:pPr>
    </w:p>
    <w:p w14:paraId="2F1A66B8" w14:textId="77777777" w:rsidR="00017499" w:rsidRPr="0069569E" w:rsidRDefault="00017499" w:rsidP="0069559E">
      <w:pPr>
        <w:keepNext/>
        <w:keepLines/>
        <w:rPr>
          <w:bCs/>
          <w:color w:val="000000"/>
          <w:sz w:val="22"/>
          <w:szCs w:val="22"/>
          <w:u w:val="single"/>
          <w:lang w:val="lt-LT"/>
        </w:rPr>
      </w:pPr>
      <w:r w:rsidRPr="0069569E">
        <w:rPr>
          <w:bCs/>
          <w:color w:val="000000"/>
          <w:sz w:val="22"/>
          <w:szCs w:val="22"/>
          <w:u w:val="single"/>
          <w:lang w:val="lt-LT"/>
        </w:rPr>
        <w:t>Persileidimas</w:t>
      </w:r>
    </w:p>
    <w:p w14:paraId="22E36EFF" w14:textId="77777777" w:rsidR="009706E2" w:rsidRPr="0069569E" w:rsidRDefault="009706E2" w:rsidP="0069559E">
      <w:pPr>
        <w:keepNext/>
        <w:keepLines/>
        <w:rPr>
          <w:color w:val="000000"/>
          <w:sz w:val="22"/>
          <w:szCs w:val="22"/>
          <w:lang w:val="lt-LT"/>
        </w:rPr>
      </w:pPr>
    </w:p>
    <w:p w14:paraId="0A25F16D" w14:textId="77777777" w:rsidR="00017499" w:rsidRPr="0069569E" w:rsidRDefault="00017499" w:rsidP="0069559E">
      <w:pPr>
        <w:rPr>
          <w:color w:val="000000"/>
          <w:sz w:val="22"/>
          <w:szCs w:val="22"/>
          <w:lang w:val="lt-LT"/>
        </w:rPr>
      </w:pPr>
      <w:r w:rsidRPr="0069569E">
        <w:rPr>
          <w:color w:val="000000"/>
          <w:sz w:val="22"/>
          <w:szCs w:val="22"/>
          <w:lang w:val="lt-LT"/>
        </w:rPr>
        <w:t xml:space="preserve">Atliekant dirbtinį apvaisinimą arba stimuliuojant kiaušides, kad gamintų kiaušinėlius, yra didesnė persileidimo rizika nei </w:t>
      </w:r>
      <w:r w:rsidR="005B43C0" w:rsidRPr="0069569E">
        <w:rPr>
          <w:color w:val="000000"/>
          <w:sz w:val="22"/>
          <w:szCs w:val="22"/>
          <w:lang w:val="lt-LT"/>
        </w:rPr>
        <w:t>natūraliai pastojusiai</w:t>
      </w:r>
      <w:r w:rsidRPr="0069569E">
        <w:rPr>
          <w:color w:val="000000"/>
          <w:sz w:val="22"/>
          <w:szCs w:val="22"/>
          <w:lang w:val="lt-LT"/>
        </w:rPr>
        <w:t xml:space="preserve"> moteriai.</w:t>
      </w:r>
    </w:p>
    <w:p w14:paraId="6CAB8C55" w14:textId="77777777" w:rsidR="00017499" w:rsidRPr="0069569E" w:rsidRDefault="00017499" w:rsidP="0069559E">
      <w:pPr>
        <w:pStyle w:val="BodyText"/>
        <w:rPr>
          <w:b/>
          <w:color w:val="000000"/>
          <w:szCs w:val="22"/>
          <w:lang w:val="lt-LT"/>
        </w:rPr>
      </w:pPr>
    </w:p>
    <w:p w14:paraId="0C337964" w14:textId="77777777" w:rsidR="00017499" w:rsidRPr="0069569E" w:rsidRDefault="00017499" w:rsidP="0069559E">
      <w:pPr>
        <w:keepNext/>
        <w:keepLines/>
        <w:rPr>
          <w:bCs/>
          <w:color w:val="000000"/>
          <w:sz w:val="22"/>
          <w:szCs w:val="22"/>
          <w:u w:val="single"/>
          <w:lang w:val="lt-LT"/>
        </w:rPr>
      </w:pPr>
      <w:r w:rsidRPr="0069569E">
        <w:rPr>
          <w:bCs/>
          <w:color w:val="000000"/>
          <w:sz w:val="22"/>
          <w:szCs w:val="22"/>
          <w:u w:val="single"/>
          <w:lang w:val="lt-LT"/>
        </w:rPr>
        <w:t>Kraujo krešėjimo sutrikimai (tromboembolijos reiškiniai)</w:t>
      </w:r>
    </w:p>
    <w:p w14:paraId="2DC4A302" w14:textId="77777777" w:rsidR="009706E2" w:rsidRPr="0069569E" w:rsidRDefault="009706E2" w:rsidP="0069559E">
      <w:pPr>
        <w:keepNext/>
        <w:keepLines/>
        <w:rPr>
          <w:color w:val="000000"/>
          <w:sz w:val="22"/>
          <w:szCs w:val="22"/>
          <w:lang w:val="lt-LT"/>
        </w:rPr>
      </w:pPr>
    </w:p>
    <w:p w14:paraId="6BAE479C" w14:textId="77777777" w:rsidR="00017499" w:rsidRPr="0069569E" w:rsidRDefault="00017499" w:rsidP="0069559E">
      <w:pPr>
        <w:rPr>
          <w:color w:val="000000"/>
          <w:sz w:val="22"/>
          <w:szCs w:val="22"/>
          <w:lang w:val="lt-LT"/>
        </w:rPr>
      </w:pPr>
      <w:r w:rsidRPr="0069569E">
        <w:rPr>
          <w:color w:val="000000"/>
          <w:sz w:val="22"/>
          <w:szCs w:val="22"/>
          <w:lang w:val="lt-LT"/>
        </w:rPr>
        <w:t>Jei Jums arba Jūsų šeimos nariams anksčiau arba neseniai buvo kraujo krešulių kojose ar plaučiuose arba patyrė širdies smūgį ar insultą, Jums gali būti didesnė rizika, kad vartojant GONAL</w:t>
      </w:r>
      <w:r w:rsidRPr="0069569E">
        <w:rPr>
          <w:bCs/>
          <w:iCs/>
          <w:color w:val="000000"/>
          <w:sz w:val="22"/>
          <w:szCs w:val="22"/>
          <w:lang w:val="lt-LT"/>
        </w:rPr>
        <w:noBreakHyphen/>
      </w:r>
      <w:r w:rsidRPr="0069569E">
        <w:rPr>
          <w:color w:val="000000"/>
          <w:sz w:val="22"/>
          <w:szCs w:val="22"/>
          <w:lang w:val="lt-LT"/>
        </w:rPr>
        <w:t>f šie sutrikimai pasireikš arba pasunkės.</w:t>
      </w:r>
    </w:p>
    <w:p w14:paraId="17FE1B3E" w14:textId="77777777" w:rsidR="00017499" w:rsidRPr="0069569E" w:rsidRDefault="00017499" w:rsidP="0069559E">
      <w:pPr>
        <w:rPr>
          <w:color w:val="000000"/>
          <w:sz w:val="22"/>
          <w:szCs w:val="22"/>
          <w:lang w:val="lt-LT"/>
        </w:rPr>
      </w:pPr>
    </w:p>
    <w:p w14:paraId="0A67DED6" w14:textId="77777777" w:rsidR="00017499" w:rsidRPr="0069569E" w:rsidRDefault="00017499" w:rsidP="0069559E">
      <w:pPr>
        <w:keepNext/>
        <w:keepLines/>
        <w:rPr>
          <w:bCs/>
          <w:color w:val="000000"/>
          <w:sz w:val="22"/>
          <w:szCs w:val="22"/>
          <w:u w:val="single"/>
          <w:lang w:val="lt-LT"/>
        </w:rPr>
      </w:pPr>
      <w:r w:rsidRPr="0069569E">
        <w:rPr>
          <w:bCs/>
          <w:color w:val="000000"/>
          <w:sz w:val="22"/>
          <w:szCs w:val="22"/>
          <w:u w:val="single"/>
          <w:lang w:val="lt-LT"/>
        </w:rPr>
        <w:t>Vyrams, kurių kraujyje yra per didelis FSH kiekis</w:t>
      </w:r>
    </w:p>
    <w:p w14:paraId="4DDC6BE4" w14:textId="77777777" w:rsidR="009706E2" w:rsidRPr="0069569E" w:rsidRDefault="009706E2" w:rsidP="0069559E">
      <w:pPr>
        <w:keepNext/>
        <w:keepLines/>
        <w:rPr>
          <w:color w:val="000000"/>
          <w:sz w:val="22"/>
          <w:szCs w:val="22"/>
          <w:lang w:val="lt-LT"/>
        </w:rPr>
      </w:pPr>
    </w:p>
    <w:p w14:paraId="1C23F3DB" w14:textId="77777777" w:rsidR="00096B46" w:rsidRDefault="00017499" w:rsidP="0069559E">
      <w:pPr>
        <w:rPr>
          <w:color w:val="000000"/>
          <w:sz w:val="22"/>
          <w:szCs w:val="22"/>
          <w:lang w:val="lt-LT"/>
        </w:rPr>
      </w:pPr>
      <w:r w:rsidRPr="0069569E">
        <w:rPr>
          <w:color w:val="000000"/>
          <w:sz w:val="22"/>
          <w:szCs w:val="22"/>
          <w:lang w:val="lt-LT"/>
        </w:rPr>
        <w:t>Jeigu esate vyras, per didelis FSH kiekis kraujyje gali būti pažeistų sėklidžių požymis. Jeigu Jums yra šis sutrikimas, GONAL</w:t>
      </w:r>
      <w:r w:rsidRPr="0069569E">
        <w:rPr>
          <w:bCs/>
          <w:iCs/>
          <w:color w:val="000000"/>
          <w:sz w:val="22"/>
          <w:szCs w:val="22"/>
          <w:lang w:val="lt-LT"/>
        </w:rPr>
        <w:noBreakHyphen/>
      </w:r>
      <w:r w:rsidRPr="0069569E">
        <w:rPr>
          <w:color w:val="000000"/>
          <w:sz w:val="22"/>
          <w:szCs w:val="22"/>
          <w:lang w:val="lt-LT"/>
        </w:rPr>
        <w:t xml:space="preserve">f paprastai nėra veiksmingas. </w:t>
      </w:r>
    </w:p>
    <w:p w14:paraId="2A4ECCDC" w14:textId="77777777" w:rsidR="00096B46" w:rsidRDefault="00096B46" w:rsidP="0069559E">
      <w:pPr>
        <w:rPr>
          <w:color w:val="000000"/>
          <w:sz w:val="22"/>
          <w:szCs w:val="22"/>
          <w:lang w:val="lt-LT"/>
        </w:rPr>
      </w:pPr>
    </w:p>
    <w:p w14:paraId="2C15E585" w14:textId="77777777" w:rsidR="00017499" w:rsidRPr="0069569E" w:rsidRDefault="00017499" w:rsidP="0069559E">
      <w:pPr>
        <w:rPr>
          <w:color w:val="000000"/>
          <w:sz w:val="22"/>
          <w:szCs w:val="22"/>
          <w:lang w:val="lt-LT"/>
        </w:rPr>
      </w:pPr>
      <w:r w:rsidRPr="0069569E">
        <w:rPr>
          <w:color w:val="000000"/>
          <w:sz w:val="22"/>
          <w:szCs w:val="22"/>
          <w:lang w:val="lt-LT"/>
        </w:rPr>
        <w:t>Jei gydytojas nusprendė pamėginti gydymą GONAL</w:t>
      </w:r>
      <w:r w:rsidRPr="0069569E">
        <w:rPr>
          <w:color w:val="000000"/>
          <w:sz w:val="22"/>
          <w:szCs w:val="22"/>
          <w:lang w:val="lt-LT"/>
        </w:rPr>
        <w:noBreakHyphen/>
        <w:t>f, kad galėtų stebėti gydymą, gydytojas gali paprašyti Jūsų pateikti sėklos analizei atlikti praėjus 4–6 mėnesiams nuo gydymo pradžios.</w:t>
      </w:r>
    </w:p>
    <w:p w14:paraId="5F12F1BC" w14:textId="77777777" w:rsidR="00017499" w:rsidRPr="0069569E" w:rsidRDefault="00017499" w:rsidP="0069559E">
      <w:pPr>
        <w:pStyle w:val="BodyText"/>
        <w:rPr>
          <w:color w:val="000000"/>
          <w:szCs w:val="22"/>
          <w:lang w:val="lt-LT"/>
        </w:rPr>
      </w:pPr>
    </w:p>
    <w:p w14:paraId="74D0B201" w14:textId="77777777" w:rsidR="00017499" w:rsidRPr="0069569E" w:rsidRDefault="00017499" w:rsidP="0069559E">
      <w:pPr>
        <w:pStyle w:val="BodyText"/>
        <w:keepNext/>
        <w:keepLines/>
        <w:rPr>
          <w:color w:val="000000"/>
          <w:szCs w:val="22"/>
          <w:u w:val="single"/>
          <w:lang w:val="lt-LT"/>
        </w:rPr>
      </w:pPr>
      <w:r w:rsidRPr="0069569E">
        <w:rPr>
          <w:color w:val="000000"/>
          <w:szCs w:val="22"/>
          <w:u w:val="single"/>
          <w:lang w:val="lt-LT"/>
        </w:rPr>
        <w:t>Vaikams</w:t>
      </w:r>
    </w:p>
    <w:p w14:paraId="0549C21C" w14:textId="77777777" w:rsidR="009706E2" w:rsidRPr="0069569E" w:rsidRDefault="009706E2" w:rsidP="0069559E">
      <w:pPr>
        <w:pStyle w:val="BodyText"/>
        <w:keepNext/>
        <w:keepLines/>
        <w:rPr>
          <w:color w:val="000000"/>
          <w:szCs w:val="22"/>
          <w:lang w:val="lt-LT"/>
        </w:rPr>
      </w:pPr>
    </w:p>
    <w:p w14:paraId="79A85574" w14:textId="77777777" w:rsidR="00017499" w:rsidRPr="0069569E" w:rsidRDefault="00017499" w:rsidP="0069559E">
      <w:pPr>
        <w:pStyle w:val="BodyText"/>
        <w:rPr>
          <w:color w:val="000000"/>
          <w:szCs w:val="22"/>
          <w:lang w:val="lt-LT"/>
        </w:rPr>
      </w:pPr>
      <w:r w:rsidRPr="0069569E">
        <w:rPr>
          <w:color w:val="000000"/>
          <w:szCs w:val="22"/>
          <w:lang w:val="lt-LT"/>
        </w:rPr>
        <w:t>GONAL-f neskirtas vartoti vaikams.</w:t>
      </w:r>
    </w:p>
    <w:p w14:paraId="49E34691" w14:textId="77777777" w:rsidR="00017499" w:rsidRPr="0069569E" w:rsidRDefault="00017499" w:rsidP="0069559E">
      <w:pPr>
        <w:pStyle w:val="BodyText"/>
        <w:rPr>
          <w:color w:val="000000"/>
          <w:szCs w:val="22"/>
          <w:lang w:val="lt-LT"/>
        </w:rPr>
      </w:pPr>
    </w:p>
    <w:p w14:paraId="2F16F33B" w14:textId="77777777" w:rsidR="00017499" w:rsidRPr="0069569E" w:rsidRDefault="00017499" w:rsidP="0069559E">
      <w:pPr>
        <w:pStyle w:val="BodyText"/>
        <w:keepNext/>
        <w:rPr>
          <w:b/>
          <w:color w:val="000000"/>
          <w:szCs w:val="22"/>
          <w:lang w:val="lt-LT"/>
        </w:rPr>
      </w:pPr>
      <w:r w:rsidRPr="0069569E">
        <w:rPr>
          <w:b/>
          <w:color w:val="000000"/>
          <w:szCs w:val="22"/>
          <w:lang w:val="lt-LT"/>
        </w:rPr>
        <w:t>Kit</w:t>
      </w:r>
      <w:r w:rsidR="003423E9" w:rsidRPr="0069569E">
        <w:rPr>
          <w:b/>
          <w:color w:val="000000"/>
          <w:szCs w:val="22"/>
          <w:lang w:val="lt-LT"/>
        </w:rPr>
        <w:t>i</w:t>
      </w:r>
      <w:r w:rsidRPr="0069569E">
        <w:rPr>
          <w:b/>
          <w:color w:val="000000"/>
          <w:szCs w:val="22"/>
          <w:lang w:val="lt-LT"/>
        </w:rPr>
        <w:t xml:space="preserve"> vaist</w:t>
      </w:r>
      <w:r w:rsidR="003423E9" w:rsidRPr="0069569E">
        <w:rPr>
          <w:b/>
          <w:color w:val="000000"/>
          <w:szCs w:val="22"/>
          <w:lang w:val="lt-LT"/>
        </w:rPr>
        <w:t>ai ir GONAL</w:t>
      </w:r>
      <w:r w:rsidR="003423E9" w:rsidRPr="0069569E">
        <w:rPr>
          <w:b/>
          <w:color w:val="000000"/>
          <w:szCs w:val="22"/>
          <w:lang w:val="lt-LT"/>
        </w:rPr>
        <w:noBreakHyphen/>
        <w:t>f</w:t>
      </w:r>
    </w:p>
    <w:p w14:paraId="1E7DEE03" w14:textId="77777777" w:rsidR="00017499" w:rsidRPr="0069569E" w:rsidRDefault="00017499" w:rsidP="0069559E">
      <w:pPr>
        <w:pStyle w:val="BodyText2"/>
        <w:keepNext/>
        <w:jc w:val="left"/>
        <w:rPr>
          <w:color w:val="000000"/>
          <w:szCs w:val="22"/>
          <w:lang w:val="lt-LT"/>
        </w:rPr>
      </w:pPr>
    </w:p>
    <w:p w14:paraId="602098D1" w14:textId="77777777" w:rsidR="00017499" w:rsidRPr="0069569E" w:rsidRDefault="00017499" w:rsidP="0069559E">
      <w:pPr>
        <w:pStyle w:val="BodyText2"/>
        <w:keepNext/>
        <w:jc w:val="left"/>
        <w:rPr>
          <w:color w:val="000000"/>
          <w:szCs w:val="22"/>
          <w:lang w:val="lt-LT"/>
        </w:rPr>
      </w:pPr>
      <w:r w:rsidRPr="0069569E">
        <w:rPr>
          <w:color w:val="000000"/>
          <w:szCs w:val="22"/>
          <w:lang w:val="lt-LT"/>
        </w:rPr>
        <w:t>Jeigu vartojate ar neseniai vartojote kitų vaistų</w:t>
      </w:r>
      <w:r w:rsidR="003423E9" w:rsidRPr="0069569E">
        <w:rPr>
          <w:color w:val="000000"/>
          <w:szCs w:val="22"/>
          <w:lang w:val="lt-LT"/>
        </w:rPr>
        <w:t xml:space="preserve"> arba dėl to nesate tikri</w:t>
      </w:r>
      <w:r w:rsidRPr="0069569E">
        <w:rPr>
          <w:color w:val="000000"/>
          <w:szCs w:val="22"/>
          <w:lang w:val="lt-LT"/>
        </w:rPr>
        <w:t xml:space="preserve">, </w:t>
      </w:r>
      <w:r w:rsidR="00D5215C" w:rsidRPr="0069569E">
        <w:rPr>
          <w:color w:val="000000"/>
          <w:szCs w:val="22"/>
          <w:lang w:val="lt-LT"/>
        </w:rPr>
        <w:t xml:space="preserve">apie tai </w:t>
      </w:r>
      <w:r w:rsidRPr="0069569E">
        <w:rPr>
          <w:color w:val="000000"/>
          <w:szCs w:val="22"/>
          <w:lang w:val="lt-LT"/>
        </w:rPr>
        <w:t>pasakykite gydytojui.</w:t>
      </w:r>
    </w:p>
    <w:p w14:paraId="5D937ED0" w14:textId="77777777" w:rsidR="00017499" w:rsidRPr="0069569E" w:rsidRDefault="00017499" w:rsidP="0069559E">
      <w:pPr>
        <w:numPr>
          <w:ilvl w:val="0"/>
          <w:numId w:val="35"/>
        </w:numPr>
        <w:overflowPunct/>
        <w:autoSpaceDE/>
        <w:autoSpaceDN/>
        <w:adjustRightInd/>
        <w:textAlignment w:val="auto"/>
        <w:rPr>
          <w:color w:val="000000"/>
          <w:sz w:val="22"/>
          <w:szCs w:val="22"/>
          <w:lang w:val="lt-LT"/>
        </w:rPr>
      </w:pPr>
      <w:r w:rsidRPr="0069569E">
        <w:rPr>
          <w:color w:val="000000"/>
          <w:sz w:val="22"/>
          <w:szCs w:val="22"/>
          <w:lang w:val="lt-LT"/>
        </w:rPr>
        <w:t>jeigu Jūs vartojate GONAL</w:t>
      </w:r>
      <w:r w:rsidRPr="0069569E">
        <w:rPr>
          <w:color w:val="000000"/>
          <w:sz w:val="22"/>
          <w:szCs w:val="22"/>
          <w:lang w:val="lt-LT"/>
        </w:rPr>
        <w:noBreakHyphen/>
        <w:t xml:space="preserve">f su kitais vaistais ovuliacijai stimuliuoti (pvz., </w:t>
      </w:r>
      <w:proofErr w:type="spellStart"/>
      <w:r w:rsidRPr="0069569E">
        <w:rPr>
          <w:color w:val="000000"/>
          <w:sz w:val="22"/>
          <w:szCs w:val="22"/>
          <w:lang w:val="lt-LT"/>
        </w:rPr>
        <w:t>žCG</w:t>
      </w:r>
      <w:proofErr w:type="spellEnd"/>
      <w:r w:rsidRPr="0069569E">
        <w:rPr>
          <w:color w:val="000000"/>
          <w:sz w:val="22"/>
          <w:szCs w:val="22"/>
          <w:lang w:val="lt-LT"/>
        </w:rPr>
        <w:t xml:space="preserve"> arba </w:t>
      </w:r>
      <w:proofErr w:type="spellStart"/>
      <w:r w:rsidRPr="0069569E">
        <w:rPr>
          <w:color w:val="000000"/>
          <w:sz w:val="22"/>
          <w:szCs w:val="22"/>
          <w:lang w:val="lt-LT"/>
        </w:rPr>
        <w:t>klomifeno</w:t>
      </w:r>
      <w:proofErr w:type="spellEnd"/>
      <w:r w:rsidRPr="0069569E">
        <w:rPr>
          <w:color w:val="000000"/>
          <w:sz w:val="22"/>
          <w:szCs w:val="22"/>
          <w:lang w:val="lt-LT"/>
        </w:rPr>
        <w:t xml:space="preserve"> citratu), gali didėti folikulų atsakas;</w:t>
      </w:r>
    </w:p>
    <w:p w14:paraId="7E74D92F" w14:textId="77777777" w:rsidR="00017499" w:rsidRPr="0069569E" w:rsidRDefault="00017499" w:rsidP="0069559E">
      <w:pPr>
        <w:numPr>
          <w:ilvl w:val="0"/>
          <w:numId w:val="35"/>
        </w:numPr>
        <w:overflowPunct/>
        <w:autoSpaceDE/>
        <w:autoSpaceDN/>
        <w:adjustRightInd/>
        <w:textAlignment w:val="auto"/>
        <w:rPr>
          <w:color w:val="000000"/>
          <w:sz w:val="22"/>
          <w:szCs w:val="22"/>
          <w:lang w:val="lt-LT"/>
        </w:rPr>
      </w:pPr>
      <w:r w:rsidRPr="0069569E">
        <w:rPr>
          <w:color w:val="000000"/>
          <w:sz w:val="22"/>
          <w:szCs w:val="22"/>
          <w:lang w:val="lt-LT"/>
        </w:rPr>
        <w:t>jeigu Jūs kartu su GONAL</w:t>
      </w:r>
      <w:r w:rsidRPr="0069569E">
        <w:rPr>
          <w:color w:val="000000"/>
          <w:sz w:val="22"/>
          <w:szCs w:val="22"/>
          <w:lang w:val="lt-LT"/>
        </w:rPr>
        <w:noBreakHyphen/>
        <w:t xml:space="preserve">f vartojate </w:t>
      </w:r>
      <w:proofErr w:type="spellStart"/>
      <w:r w:rsidRPr="0069569E">
        <w:rPr>
          <w:color w:val="000000"/>
          <w:sz w:val="22"/>
          <w:szCs w:val="22"/>
          <w:lang w:val="lt-LT"/>
        </w:rPr>
        <w:t>gonadotropiną</w:t>
      </w:r>
      <w:proofErr w:type="spellEnd"/>
      <w:r w:rsidRPr="0069569E">
        <w:rPr>
          <w:color w:val="000000"/>
          <w:sz w:val="22"/>
          <w:szCs w:val="22"/>
          <w:lang w:val="lt-LT"/>
        </w:rPr>
        <w:t xml:space="preserve"> atpalaiduojančio hormono (GnRH) </w:t>
      </w:r>
      <w:proofErr w:type="spellStart"/>
      <w:r w:rsidRPr="0069569E">
        <w:rPr>
          <w:color w:val="000000"/>
          <w:sz w:val="22"/>
          <w:szCs w:val="22"/>
          <w:lang w:val="lt-LT"/>
        </w:rPr>
        <w:t>agonistą</w:t>
      </w:r>
      <w:proofErr w:type="spellEnd"/>
      <w:r w:rsidRPr="0069569E">
        <w:rPr>
          <w:color w:val="000000"/>
          <w:sz w:val="22"/>
          <w:szCs w:val="22"/>
          <w:lang w:val="lt-LT"/>
        </w:rPr>
        <w:t xml:space="preserve"> arba antagonistą (šie vaistai mažina lytinių hormonų kiekį ir stabdo ovuliaciją), Jums gali reikėti vartoti didesnę GONAL</w:t>
      </w:r>
      <w:r w:rsidRPr="0069569E">
        <w:rPr>
          <w:color w:val="000000"/>
          <w:sz w:val="22"/>
          <w:szCs w:val="22"/>
          <w:lang w:val="lt-LT"/>
        </w:rPr>
        <w:noBreakHyphen/>
        <w:t>f dozę folikulų susidarymui užtikrinti.</w:t>
      </w:r>
    </w:p>
    <w:p w14:paraId="63BCE84B" w14:textId="77777777" w:rsidR="00017499" w:rsidRPr="0069569E" w:rsidRDefault="00017499" w:rsidP="0069559E">
      <w:pPr>
        <w:pStyle w:val="BodyText"/>
        <w:rPr>
          <w:color w:val="000000"/>
          <w:szCs w:val="22"/>
          <w:lang w:val="lt-LT"/>
        </w:rPr>
      </w:pPr>
    </w:p>
    <w:p w14:paraId="612867C6" w14:textId="77777777" w:rsidR="00017499" w:rsidRPr="0069569E" w:rsidRDefault="00017499" w:rsidP="0069559E">
      <w:pPr>
        <w:pStyle w:val="BodyText2"/>
        <w:keepNext/>
        <w:keepLines/>
        <w:jc w:val="left"/>
        <w:rPr>
          <w:b/>
          <w:color w:val="000000"/>
          <w:szCs w:val="22"/>
          <w:lang w:val="lt-LT"/>
        </w:rPr>
      </w:pPr>
      <w:r w:rsidRPr="0069569E">
        <w:rPr>
          <w:b/>
          <w:color w:val="000000"/>
          <w:szCs w:val="22"/>
          <w:lang w:val="lt-LT"/>
        </w:rPr>
        <w:t>Nėštumas ir žindymo laikotarpis</w:t>
      </w:r>
    </w:p>
    <w:p w14:paraId="662211A9" w14:textId="77777777" w:rsidR="00017499" w:rsidRPr="0069569E" w:rsidRDefault="00017499" w:rsidP="0069559E">
      <w:pPr>
        <w:pStyle w:val="BodyText2"/>
        <w:keepNext/>
        <w:keepLines/>
        <w:jc w:val="left"/>
        <w:rPr>
          <w:color w:val="000000"/>
          <w:szCs w:val="22"/>
          <w:lang w:val="lt-LT"/>
        </w:rPr>
      </w:pPr>
    </w:p>
    <w:p w14:paraId="440C6E77" w14:textId="77777777" w:rsidR="00017499" w:rsidRPr="0069569E" w:rsidRDefault="00AC33E5" w:rsidP="0069559E">
      <w:pPr>
        <w:pStyle w:val="BodyText2"/>
        <w:jc w:val="left"/>
        <w:rPr>
          <w:color w:val="000000"/>
          <w:szCs w:val="22"/>
          <w:lang w:val="lt-LT"/>
        </w:rPr>
      </w:pPr>
      <w:r w:rsidRPr="0069569E">
        <w:rPr>
          <w:szCs w:val="22"/>
          <w:lang w:val="lt-LT"/>
        </w:rPr>
        <w:t>Jeigu esate nėščia</w:t>
      </w:r>
      <w:r w:rsidR="00C556CE" w:rsidRPr="0069569E">
        <w:rPr>
          <w:szCs w:val="22"/>
          <w:lang w:val="lt-LT"/>
        </w:rPr>
        <w:t xml:space="preserve"> arba</w:t>
      </w:r>
      <w:r w:rsidRPr="0069569E">
        <w:rPr>
          <w:szCs w:val="22"/>
          <w:lang w:val="lt-LT"/>
        </w:rPr>
        <w:t xml:space="preserve"> žindote kūdikį, </w:t>
      </w:r>
      <w:r w:rsidR="00017499" w:rsidRPr="0069569E">
        <w:rPr>
          <w:color w:val="000000"/>
          <w:szCs w:val="22"/>
          <w:lang w:val="lt-LT"/>
        </w:rPr>
        <w:t>GONAL</w:t>
      </w:r>
      <w:r w:rsidR="00017499" w:rsidRPr="0069569E">
        <w:rPr>
          <w:color w:val="000000"/>
          <w:szCs w:val="22"/>
          <w:lang w:val="lt-LT"/>
        </w:rPr>
        <w:noBreakHyphen/>
        <w:t xml:space="preserve">f vartoti </w:t>
      </w:r>
      <w:r w:rsidRPr="0069569E">
        <w:rPr>
          <w:color w:val="000000"/>
          <w:szCs w:val="22"/>
          <w:lang w:val="lt-LT"/>
        </w:rPr>
        <w:t>negalima</w:t>
      </w:r>
      <w:r w:rsidR="00017499" w:rsidRPr="0069569E">
        <w:rPr>
          <w:color w:val="000000"/>
          <w:szCs w:val="22"/>
          <w:lang w:val="lt-LT"/>
        </w:rPr>
        <w:t>.</w:t>
      </w:r>
    </w:p>
    <w:p w14:paraId="2BF69E8D" w14:textId="77777777" w:rsidR="00017499" w:rsidRPr="0069569E" w:rsidRDefault="00017499" w:rsidP="0069559E">
      <w:pPr>
        <w:pStyle w:val="BodyText2"/>
        <w:jc w:val="left"/>
        <w:rPr>
          <w:color w:val="000000"/>
          <w:szCs w:val="22"/>
          <w:lang w:val="lt-LT"/>
        </w:rPr>
      </w:pPr>
    </w:p>
    <w:p w14:paraId="2F2D6077" w14:textId="77777777" w:rsidR="00017499" w:rsidRPr="0069569E" w:rsidRDefault="00017499" w:rsidP="0069559E">
      <w:pPr>
        <w:pStyle w:val="BodyText2"/>
        <w:keepNext/>
        <w:keepLines/>
        <w:jc w:val="left"/>
        <w:rPr>
          <w:b/>
          <w:color w:val="000000"/>
          <w:szCs w:val="22"/>
          <w:lang w:val="lt-LT"/>
        </w:rPr>
      </w:pPr>
      <w:r w:rsidRPr="0069569E">
        <w:rPr>
          <w:b/>
          <w:color w:val="000000"/>
          <w:szCs w:val="22"/>
          <w:lang w:val="lt-LT"/>
        </w:rPr>
        <w:t>Vairavimas ir mechanizmų valdymas</w:t>
      </w:r>
    </w:p>
    <w:p w14:paraId="7ADA7584" w14:textId="77777777" w:rsidR="00017499" w:rsidRPr="0069569E" w:rsidRDefault="00017499" w:rsidP="0069559E">
      <w:pPr>
        <w:pStyle w:val="BodyText2"/>
        <w:keepNext/>
        <w:keepLines/>
        <w:jc w:val="left"/>
        <w:rPr>
          <w:color w:val="000000"/>
          <w:szCs w:val="22"/>
          <w:lang w:val="lt-LT"/>
        </w:rPr>
      </w:pPr>
    </w:p>
    <w:p w14:paraId="29DB4350" w14:textId="77777777" w:rsidR="00017499" w:rsidRPr="0069569E" w:rsidRDefault="00017499" w:rsidP="0069559E">
      <w:pPr>
        <w:pStyle w:val="BodyText2"/>
        <w:jc w:val="left"/>
        <w:rPr>
          <w:color w:val="000000"/>
          <w:szCs w:val="22"/>
          <w:lang w:val="lt-LT"/>
        </w:rPr>
      </w:pPr>
      <w:r w:rsidRPr="0069569E">
        <w:rPr>
          <w:color w:val="000000"/>
          <w:szCs w:val="22"/>
          <w:lang w:val="lt-LT"/>
        </w:rPr>
        <w:t>Nėra tikėtina, kad šis vaistas veiks Jūsų gebėjimą vairuoti ir valdyti mechanizmus.</w:t>
      </w:r>
    </w:p>
    <w:p w14:paraId="5BB21F5D" w14:textId="77777777" w:rsidR="00017499" w:rsidRPr="0069569E" w:rsidRDefault="00017499" w:rsidP="0069559E">
      <w:pPr>
        <w:pStyle w:val="BodyText2"/>
        <w:jc w:val="left"/>
        <w:rPr>
          <w:color w:val="000000"/>
          <w:szCs w:val="22"/>
          <w:lang w:val="lt-LT"/>
        </w:rPr>
      </w:pPr>
    </w:p>
    <w:p w14:paraId="5B6A21AD" w14:textId="693CD35E" w:rsidR="002B1815" w:rsidRPr="0069569E" w:rsidRDefault="002B1815" w:rsidP="002B1815">
      <w:pPr>
        <w:shd w:val="clear" w:color="auto" w:fill="F3F3F3"/>
        <w:rPr>
          <w:i/>
          <w:sz w:val="22"/>
          <w:szCs w:val="22"/>
          <w:lang w:val="lt-LT"/>
        </w:rPr>
      </w:pPr>
      <w:r w:rsidRPr="0069569E">
        <w:rPr>
          <w:bCs/>
          <w:i/>
          <w:sz w:val="22"/>
          <w:szCs w:val="22"/>
          <w:lang w:val="lt-LT"/>
        </w:rPr>
        <w:t>&lt;GONAL-f</w:t>
      </w:r>
      <w:r w:rsidRPr="0069569E">
        <w:rPr>
          <w:i/>
          <w:sz w:val="22"/>
          <w:szCs w:val="22"/>
          <w:lang w:val="lt-LT"/>
        </w:rPr>
        <w:t xml:space="preserve"> </w:t>
      </w:r>
      <w:r w:rsidRPr="0069569E">
        <w:rPr>
          <w:bCs/>
          <w:i/>
          <w:sz w:val="22"/>
          <w:szCs w:val="22"/>
          <w:lang w:val="lt-LT"/>
        </w:rPr>
        <w:t>75</w:t>
      </w:r>
      <w:r w:rsidR="007576A9">
        <w:rPr>
          <w:bCs/>
          <w:i/>
          <w:sz w:val="22"/>
          <w:szCs w:val="22"/>
          <w:lang w:val="lt-LT"/>
        </w:rPr>
        <w:t> </w:t>
      </w:r>
      <w:r w:rsidRPr="0069569E">
        <w:rPr>
          <w:bCs/>
          <w:i/>
          <w:sz w:val="22"/>
          <w:szCs w:val="22"/>
          <w:lang w:val="lt-LT"/>
        </w:rPr>
        <w:t>IU-</w:t>
      </w:r>
      <w:proofErr w:type="spellStart"/>
      <w:r w:rsidRPr="0069569E">
        <w:rPr>
          <w:bCs/>
          <w:i/>
          <w:sz w:val="22"/>
          <w:szCs w:val="22"/>
          <w:lang w:val="lt-LT"/>
        </w:rPr>
        <w:t>pre</w:t>
      </w:r>
      <w:proofErr w:type="spellEnd"/>
      <w:r w:rsidRPr="0069569E">
        <w:rPr>
          <w:bCs/>
          <w:i/>
          <w:sz w:val="22"/>
          <w:szCs w:val="22"/>
          <w:lang w:val="lt-LT"/>
        </w:rPr>
        <w:t>-</w:t>
      </w:r>
      <w:proofErr w:type="spellStart"/>
      <w:r w:rsidRPr="0069569E">
        <w:rPr>
          <w:bCs/>
          <w:i/>
          <w:sz w:val="22"/>
          <w:szCs w:val="22"/>
          <w:lang w:val="lt-LT"/>
        </w:rPr>
        <w:t>filled</w:t>
      </w:r>
      <w:proofErr w:type="spellEnd"/>
      <w:r w:rsidRPr="0069569E">
        <w:rPr>
          <w:bCs/>
          <w:i/>
          <w:sz w:val="22"/>
          <w:szCs w:val="22"/>
          <w:lang w:val="lt-LT"/>
        </w:rPr>
        <w:t xml:space="preserve"> </w:t>
      </w:r>
      <w:proofErr w:type="spellStart"/>
      <w:r w:rsidRPr="0069569E">
        <w:rPr>
          <w:bCs/>
          <w:i/>
          <w:sz w:val="22"/>
          <w:szCs w:val="22"/>
          <w:lang w:val="lt-LT"/>
        </w:rPr>
        <w:t>syringe</w:t>
      </w:r>
      <w:proofErr w:type="spellEnd"/>
      <w:r w:rsidRPr="0069569E">
        <w:rPr>
          <w:bCs/>
          <w:i/>
          <w:sz w:val="22"/>
          <w:szCs w:val="22"/>
          <w:lang w:val="lt-LT"/>
        </w:rPr>
        <w:t>&gt;</w:t>
      </w:r>
    </w:p>
    <w:p w14:paraId="119AE376" w14:textId="77777777" w:rsidR="00017499" w:rsidRPr="0069569E" w:rsidRDefault="00017499" w:rsidP="00915390">
      <w:pPr>
        <w:pStyle w:val="BodyText2"/>
        <w:keepNext/>
        <w:keepLines/>
        <w:shd w:val="clear" w:color="auto" w:fill="F2F2F2"/>
        <w:jc w:val="left"/>
        <w:rPr>
          <w:color w:val="000000"/>
          <w:szCs w:val="22"/>
          <w:lang w:val="lt-LT"/>
        </w:rPr>
      </w:pPr>
      <w:r w:rsidRPr="0069569E">
        <w:rPr>
          <w:b/>
          <w:color w:val="000000"/>
          <w:szCs w:val="22"/>
          <w:lang w:val="lt-LT"/>
        </w:rPr>
        <w:t>GONAL</w:t>
      </w:r>
      <w:r w:rsidRPr="0069569E">
        <w:rPr>
          <w:b/>
          <w:color w:val="000000"/>
          <w:szCs w:val="22"/>
          <w:lang w:val="lt-LT"/>
        </w:rPr>
        <w:noBreakHyphen/>
        <w:t xml:space="preserve">f </w:t>
      </w:r>
      <w:r w:rsidR="006D5086" w:rsidRPr="0069569E">
        <w:rPr>
          <w:b/>
          <w:color w:val="000000"/>
          <w:szCs w:val="22"/>
          <w:lang w:val="lt-LT"/>
        </w:rPr>
        <w:t>sudėtyje yra natrio</w:t>
      </w:r>
    </w:p>
    <w:p w14:paraId="7E14D1C6" w14:textId="77777777" w:rsidR="00017499" w:rsidRPr="0069569E" w:rsidRDefault="00017499" w:rsidP="00915390">
      <w:pPr>
        <w:pStyle w:val="BodyText2"/>
        <w:keepNext/>
        <w:keepLines/>
        <w:shd w:val="clear" w:color="auto" w:fill="F2F2F2"/>
        <w:jc w:val="left"/>
        <w:rPr>
          <w:color w:val="000000"/>
          <w:szCs w:val="22"/>
          <w:lang w:val="lt-LT"/>
        </w:rPr>
      </w:pPr>
    </w:p>
    <w:p w14:paraId="7FC083B3" w14:textId="1668AA59" w:rsidR="00017499" w:rsidRPr="0069569E" w:rsidRDefault="00AC33E5" w:rsidP="00915390">
      <w:pPr>
        <w:pStyle w:val="BodyText"/>
        <w:shd w:val="clear" w:color="auto" w:fill="F2F2F2"/>
        <w:rPr>
          <w:color w:val="000000"/>
          <w:szCs w:val="22"/>
          <w:lang w:val="lt-LT"/>
        </w:rPr>
      </w:pPr>
      <w:r w:rsidRPr="0069569E">
        <w:rPr>
          <w:color w:val="000000"/>
          <w:szCs w:val="22"/>
          <w:lang w:val="lt-LT"/>
        </w:rPr>
        <w:t>Šio vaisto</w:t>
      </w:r>
      <w:r w:rsidR="00017499" w:rsidRPr="0069569E">
        <w:rPr>
          <w:color w:val="000000"/>
          <w:szCs w:val="22"/>
          <w:lang w:val="lt-LT"/>
        </w:rPr>
        <w:t xml:space="preserve"> dozėje yra mažiau kaip 1 mmol (23 mg) natrio, </w:t>
      </w:r>
      <w:r w:rsidR="002B1815" w:rsidRPr="0069569E">
        <w:rPr>
          <w:color w:val="000000"/>
          <w:szCs w:val="22"/>
          <w:lang w:val="lt-LT"/>
        </w:rPr>
        <w:t>t. y.</w:t>
      </w:r>
      <w:r w:rsidR="00D5215C" w:rsidRPr="0069569E">
        <w:rPr>
          <w:color w:val="000000"/>
          <w:szCs w:val="22"/>
          <w:lang w:val="lt-LT"/>
        </w:rPr>
        <w:t xml:space="preserve"> </w:t>
      </w:r>
      <w:r w:rsidR="00017499" w:rsidRPr="0069569E">
        <w:rPr>
          <w:color w:val="000000"/>
          <w:szCs w:val="22"/>
          <w:lang w:val="lt-LT"/>
        </w:rPr>
        <w:t>jis beveik neturi reikšmės.</w:t>
      </w:r>
    </w:p>
    <w:p w14:paraId="17896417" w14:textId="77777777" w:rsidR="00017499" w:rsidRPr="0069569E" w:rsidRDefault="00017499" w:rsidP="0069559E">
      <w:pPr>
        <w:pStyle w:val="BodyText"/>
        <w:rPr>
          <w:color w:val="000000"/>
          <w:szCs w:val="22"/>
          <w:lang w:val="lt-LT"/>
        </w:rPr>
      </w:pPr>
    </w:p>
    <w:p w14:paraId="0CD175CA" w14:textId="41104CD9" w:rsidR="005B3BFA" w:rsidRPr="0069569E" w:rsidRDefault="005B3BFA" w:rsidP="005B3BFA">
      <w:pPr>
        <w:shd w:val="clear" w:color="auto" w:fill="D9D9D9"/>
        <w:rPr>
          <w:bCs/>
          <w:i/>
          <w:sz w:val="22"/>
          <w:szCs w:val="22"/>
          <w:shd w:val="clear" w:color="auto" w:fill="A6A6A6"/>
          <w:lang w:val="lt-LT"/>
        </w:rPr>
      </w:pPr>
      <w:r w:rsidRPr="0069569E">
        <w:rPr>
          <w:bCs/>
          <w:i/>
          <w:sz w:val="22"/>
          <w:szCs w:val="22"/>
          <w:shd w:val="clear" w:color="auto" w:fill="CCCCCC"/>
          <w:lang w:val="lt-LT"/>
        </w:rPr>
        <w:t>&lt;GONAL-f 1050</w:t>
      </w:r>
      <w:r w:rsidR="007576A9">
        <w:rPr>
          <w:bCs/>
          <w:i/>
          <w:sz w:val="22"/>
          <w:szCs w:val="22"/>
          <w:shd w:val="clear" w:color="auto" w:fill="CCCCCC"/>
          <w:lang w:val="lt-LT"/>
        </w:rPr>
        <w:t> </w:t>
      </w:r>
      <w:r w:rsidRPr="0069569E">
        <w:rPr>
          <w:bCs/>
          <w:i/>
          <w:sz w:val="22"/>
          <w:szCs w:val="22"/>
          <w:shd w:val="clear" w:color="auto" w:fill="CCCCCC"/>
          <w:lang w:val="lt-LT"/>
        </w:rPr>
        <w:t xml:space="preserve">IU &gt; + </w:t>
      </w:r>
      <w:r w:rsidRPr="0069569E">
        <w:rPr>
          <w:bCs/>
          <w:i/>
          <w:sz w:val="22"/>
          <w:szCs w:val="22"/>
          <w:shd w:val="clear" w:color="auto" w:fill="BFBFBF"/>
          <w:lang w:val="lt-LT"/>
        </w:rPr>
        <w:t>&lt;GONAL-f</w:t>
      </w:r>
      <w:r w:rsidRPr="0069569E">
        <w:rPr>
          <w:i/>
          <w:sz w:val="22"/>
          <w:szCs w:val="22"/>
          <w:shd w:val="clear" w:color="auto" w:fill="BFBFBF"/>
          <w:lang w:val="lt-LT"/>
        </w:rPr>
        <w:t xml:space="preserve"> </w:t>
      </w:r>
      <w:r w:rsidRPr="0069569E">
        <w:rPr>
          <w:bCs/>
          <w:i/>
          <w:sz w:val="22"/>
          <w:szCs w:val="22"/>
          <w:shd w:val="clear" w:color="auto" w:fill="BFBFBF"/>
          <w:lang w:val="lt-LT"/>
        </w:rPr>
        <w:t>450</w:t>
      </w:r>
      <w:r w:rsidR="007576A9">
        <w:rPr>
          <w:bCs/>
          <w:i/>
          <w:sz w:val="22"/>
          <w:szCs w:val="22"/>
          <w:shd w:val="clear" w:color="auto" w:fill="BFBFBF"/>
          <w:lang w:val="lt-LT"/>
        </w:rPr>
        <w:t> </w:t>
      </w:r>
      <w:r w:rsidRPr="0069569E">
        <w:rPr>
          <w:bCs/>
          <w:i/>
          <w:sz w:val="22"/>
          <w:szCs w:val="22"/>
          <w:shd w:val="clear" w:color="auto" w:fill="BFBFBF"/>
          <w:lang w:val="lt-LT"/>
        </w:rPr>
        <w:t>IU</w:t>
      </w:r>
      <w:r w:rsidRPr="0069569E">
        <w:rPr>
          <w:bCs/>
          <w:i/>
          <w:sz w:val="22"/>
          <w:szCs w:val="22"/>
          <w:shd w:val="clear" w:color="auto" w:fill="CCCCCC"/>
          <w:lang w:val="lt-LT"/>
        </w:rPr>
        <w:t>&gt;</w:t>
      </w:r>
    </w:p>
    <w:p w14:paraId="5AA07908" w14:textId="77777777" w:rsidR="005B3BFA" w:rsidRPr="0069569E" w:rsidRDefault="005B3BFA" w:rsidP="005B3BFA">
      <w:pPr>
        <w:keepNext/>
        <w:shd w:val="clear" w:color="auto" w:fill="D9D9D9"/>
        <w:rPr>
          <w:b/>
          <w:bCs/>
          <w:sz w:val="22"/>
          <w:szCs w:val="22"/>
          <w:lang w:val="lt-LT"/>
        </w:rPr>
      </w:pPr>
      <w:r w:rsidRPr="0069569E">
        <w:rPr>
          <w:b/>
          <w:bCs/>
          <w:sz w:val="22"/>
          <w:szCs w:val="22"/>
          <w:lang w:val="lt-LT"/>
        </w:rPr>
        <w:lastRenderedPageBreak/>
        <w:t xml:space="preserve">GONAL-f sudėtyje yra natrio ir </w:t>
      </w:r>
      <w:proofErr w:type="spellStart"/>
      <w:r w:rsidRPr="0069569E">
        <w:rPr>
          <w:b/>
          <w:bCs/>
          <w:sz w:val="22"/>
          <w:szCs w:val="22"/>
          <w:lang w:val="lt-LT"/>
        </w:rPr>
        <w:t>benzilo</w:t>
      </w:r>
      <w:proofErr w:type="spellEnd"/>
      <w:r w:rsidRPr="0069569E">
        <w:rPr>
          <w:b/>
          <w:bCs/>
          <w:sz w:val="22"/>
          <w:szCs w:val="22"/>
          <w:lang w:val="lt-LT"/>
        </w:rPr>
        <w:t xml:space="preserve"> alkoholio</w:t>
      </w:r>
    </w:p>
    <w:p w14:paraId="59502004" w14:textId="77777777" w:rsidR="00096B46" w:rsidRPr="0069569E" w:rsidRDefault="00096B46" w:rsidP="00915390">
      <w:pPr>
        <w:pStyle w:val="BodyText2"/>
        <w:keepNext/>
        <w:keepLines/>
        <w:shd w:val="clear" w:color="auto" w:fill="D9D9D9"/>
        <w:jc w:val="left"/>
        <w:rPr>
          <w:color w:val="000000"/>
          <w:szCs w:val="22"/>
          <w:lang w:val="lt-LT"/>
        </w:rPr>
      </w:pPr>
    </w:p>
    <w:p w14:paraId="71E919CF" w14:textId="485BD3AD" w:rsidR="00096B46" w:rsidRPr="0069569E" w:rsidRDefault="00096B46" w:rsidP="00915390">
      <w:pPr>
        <w:pStyle w:val="BodyText"/>
        <w:shd w:val="clear" w:color="auto" w:fill="D9D9D9"/>
        <w:rPr>
          <w:color w:val="000000"/>
          <w:szCs w:val="22"/>
          <w:lang w:val="lt-LT"/>
        </w:rPr>
      </w:pPr>
      <w:r w:rsidRPr="0069569E">
        <w:rPr>
          <w:color w:val="000000"/>
          <w:szCs w:val="22"/>
          <w:lang w:val="lt-LT"/>
        </w:rPr>
        <w:t>Šio vaisto dozėje yra mažiau kaip 1 mmol (23 mg) natrio, t. y. jis beveik neturi reikšmės.</w:t>
      </w:r>
    </w:p>
    <w:p w14:paraId="16900AAB" w14:textId="77777777" w:rsidR="005B3BFA" w:rsidRPr="0069569E" w:rsidRDefault="005B3BFA" w:rsidP="005B3BFA">
      <w:pPr>
        <w:shd w:val="clear" w:color="auto" w:fill="D9D9D9"/>
        <w:rPr>
          <w:sz w:val="22"/>
          <w:szCs w:val="22"/>
          <w:lang w:val="lt-LT"/>
        </w:rPr>
      </w:pPr>
    </w:p>
    <w:p w14:paraId="2EF60E53" w14:textId="77777777" w:rsidR="005B3BFA" w:rsidRPr="0069569E" w:rsidRDefault="005B3BFA" w:rsidP="005B3BFA">
      <w:pPr>
        <w:shd w:val="clear" w:color="auto" w:fill="D9D9D9"/>
        <w:rPr>
          <w:sz w:val="22"/>
          <w:szCs w:val="22"/>
          <w:lang w:val="lt-LT"/>
        </w:rPr>
      </w:pPr>
      <w:r w:rsidRPr="0069569E">
        <w:rPr>
          <w:sz w:val="22"/>
          <w:szCs w:val="22"/>
          <w:lang w:val="lt-LT"/>
        </w:rPr>
        <w:t xml:space="preserve">Paruošus </w:t>
      </w:r>
      <w:r w:rsidR="00030280" w:rsidRPr="0069569E">
        <w:rPr>
          <w:sz w:val="22"/>
          <w:szCs w:val="22"/>
          <w:lang w:val="lt-LT"/>
        </w:rPr>
        <w:t>naudojant</w:t>
      </w:r>
      <w:r w:rsidRPr="0069569E">
        <w:rPr>
          <w:sz w:val="22"/>
          <w:szCs w:val="22"/>
          <w:lang w:val="lt-LT"/>
        </w:rPr>
        <w:t xml:space="preserve"> tiekiam</w:t>
      </w:r>
      <w:r w:rsidR="00030280" w:rsidRPr="0069569E">
        <w:rPr>
          <w:sz w:val="22"/>
          <w:szCs w:val="22"/>
          <w:lang w:val="lt-LT"/>
        </w:rPr>
        <w:t>ą</w:t>
      </w:r>
      <w:r w:rsidRPr="0069569E">
        <w:rPr>
          <w:sz w:val="22"/>
          <w:szCs w:val="22"/>
          <w:lang w:val="lt-LT"/>
        </w:rPr>
        <w:t xml:space="preserve"> tirpikl</w:t>
      </w:r>
      <w:r w:rsidR="00030280" w:rsidRPr="0069569E">
        <w:rPr>
          <w:sz w:val="22"/>
          <w:szCs w:val="22"/>
          <w:lang w:val="lt-LT"/>
        </w:rPr>
        <w:t>į</w:t>
      </w:r>
      <w:r w:rsidRPr="0069569E">
        <w:rPr>
          <w:sz w:val="22"/>
          <w:szCs w:val="22"/>
          <w:lang w:val="lt-LT"/>
        </w:rPr>
        <w:t xml:space="preserve">, kiekvienoje šio vaisto </w:t>
      </w:r>
      <w:r w:rsidR="00030280" w:rsidRPr="0069569E">
        <w:rPr>
          <w:sz w:val="22"/>
          <w:szCs w:val="22"/>
          <w:lang w:val="lt-LT"/>
        </w:rPr>
        <w:t xml:space="preserve">75 TV </w:t>
      </w:r>
      <w:r w:rsidRPr="0069569E">
        <w:rPr>
          <w:sz w:val="22"/>
          <w:szCs w:val="22"/>
          <w:lang w:val="lt-LT"/>
        </w:rPr>
        <w:t xml:space="preserve">dozėje yra 1,23 mg </w:t>
      </w:r>
      <w:proofErr w:type="spellStart"/>
      <w:r w:rsidRPr="0069569E">
        <w:rPr>
          <w:sz w:val="22"/>
          <w:szCs w:val="22"/>
          <w:lang w:val="lt-LT"/>
        </w:rPr>
        <w:t>benzilo</w:t>
      </w:r>
      <w:proofErr w:type="spellEnd"/>
      <w:r w:rsidRPr="0069569E">
        <w:rPr>
          <w:sz w:val="22"/>
          <w:szCs w:val="22"/>
          <w:lang w:val="lt-LT"/>
        </w:rPr>
        <w:t xml:space="preserve"> alkoholio, </w:t>
      </w:r>
      <w:r w:rsidR="00E645AA" w:rsidRPr="0069569E">
        <w:rPr>
          <w:sz w:val="22"/>
          <w:szCs w:val="22"/>
          <w:lang w:val="lt-LT"/>
        </w:rPr>
        <w:t>tai</w:t>
      </w:r>
      <w:r w:rsidRPr="0069569E">
        <w:rPr>
          <w:sz w:val="22"/>
          <w:szCs w:val="22"/>
          <w:lang w:val="lt-LT"/>
        </w:rPr>
        <w:t xml:space="preserve"> atitinka 9,45 mg/ml. </w:t>
      </w:r>
      <w:proofErr w:type="spellStart"/>
      <w:r w:rsidRPr="0069569E">
        <w:rPr>
          <w:sz w:val="22"/>
          <w:szCs w:val="22"/>
          <w:lang w:val="lt-LT"/>
        </w:rPr>
        <w:t>Benzilo</w:t>
      </w:r>
      <w:proofErr w:type="spellEnd"/>
      <w:r w:rsidRPr="0069569E">
        <w:rPr>
          <w:sz w:val="22"/>
          <w:szCs w:val="22"/>
          <w:lang w:val="lt-LT"/>
        </w:rPr>
        <w:t xml:space="preserve"> alkoholis gali sukelti alerginių reakcijų.</w:t>
      </w:r>
    </w:p>
    <w:p w14:paraId="30905594" w14:textId="77777777" w:rsidR="002B1815" w:rsidRPr="0069569E" w:rsidRDefault="002B1815" w:rsidP="0069559E">
      <w:pPr>
        <w:pStyle w:val="BodyText2"/>
        <w:tabs>
          <w:tab w:val="clear" w:pos="567"/>
        </w:tabs>
        <w:jc w:val="left"/>
        <w:rPr>
          <w:color w:val="000000"/>
          <w:szCs w:val="22"/>
          <w:lang w:val="lt-LT"/>
        </w:rPr>
      </w:pPr>
    </w:p>
    <w:p w14:paraId="2C2FD6EC" w14:textId="77777777" w:rsidR="00E645AA" w:rsidRPr="0069569E" w:rsidRDefault="00E645AA" w:rsidP="0069559E">
      <w:pPr>
        <w:pStyle w:val="BodyText2"/>
        <w:tabs>
          <w:tab w:val="clear" w:pos="567"/>
        </w:tabs>
        <w:jc w:val="left"/>
        <w:rPr>
          <w:color w:val="000000"/>
          <w:szCs w:val="22"/>
          <w:lang w:val="lt-LT"/>
        </w:rPr>
      </w:pPr>
    </w:p>
    <w:p w14:paraId="4254F280" w14:textId="77777777" w:rsidR="00017499" w:rsidRPr="0069569E" w:rsidRDefault="00863DF4" w:rsidP="0069559E">
      <w:pPr>
        <w:keepNext/>
        <w:keepLines/>
        <w:rPr>
          <w:b/>
          <w:color w:val="000000"/>
          <w:sz w:val="22"/>
          <w:szCs w:val="22"/>
          <w:lang w:val="lt-LT"/>
        </w:rPr>
      </w:pPr>
      <w:r w:rsidRPr="0069569E">
        <w:rPr>
          <w:b/>
          <w:color w:val="000000"/>
          <w:sz w:val="22"/>
          <w:szCs w:val="22"/>
          <w:lang w:val="lt-LT"/>
        </w:rPr>
        <w:t>3.</w:t>
      </w:r>
      <w:r w:rsidRPr="0069569E">
        <w:rPr>
          <w:b/>
          <w:color w:val="000000"/>
          <w:sz w:val="22"/>
          <w:szCs w:val="22"/>
          <w:lang w:val="lt-LT"/>
        </w:rPr>
        <w:tab/>
        <w:t>Kaip vartoti GONAL</w:t>
      </w:r>
      <w:r w:rsidRPr="0069569E">
        <w:rPr>
          <w:b/>
          <w:color w:val="000000"/>
          <w:sz w:val="22"/>
          <w:szCs w:val="22"/>
          <w:lang w:val="lt-LT"/>
        </w:rPr>
        <w:noBreakHyphen/>
        <w:t>f</w:t>
      </w:r>
    </w:p>
    <w:p w14:paraId="4FE7FF60" w14:textId="77777777" w:rsidR="00017499" w:rsidRPr="0069569E" w:rsidRDefault="00017499" w:rsidP="0069559E">
      <w:pPr>
        <w:pStyle w:val="BodyText"/>
        <w:keepNext/>
        <w:keepLines/>
        <w:rPr>
          <w:color w:val="000000"/>
          <w:szCs w:val="22"/>
          <w:lang w:val="lt-LT"/>
        </w:rPr>
      </w:pPr>
    </w:p>
    <w:p w14:paraId="123CEEC7" w14:textId="77777777" w:rsidR="00017499" w:rsidRPr="0069569E" w:rsidRDefault="00AC33E5" w:rsidP="0069559E">
      <w:pPr>
        <w:pStyle w:val="BodyText"/>
        <w:rPr>
          <w:color w:val="000000"/>
          <w:szCs w:val="22"/>
          <w:lang w:val="lt-LT"/>
        </w:rPr>
      </w:pPr>
      <w:r w:rsidRPr="0069569E">
        <w:rPr>
          <w:iCs/>
          <w:color w:val="000000"/>
          <w:szCs w:val="22"/>
          <w:lang w:val="lt-LT"/>
        </w:rPr>
        <w:t>V</w:t>
      </w:r>
      <w:r w:rsidR="00017499" w:rsidRPr="0069569E">
        <w:rPr>
          <w:color w:val="000000"/>
          <w:szCs w:val="22"/>
          <w:lang w:val="lt-LT"/>
        </w:rPr>
        <w:t xml:space="preserve">isada vartokite </w:t>
      </w:r>
      <w:r w:rsidRPr="0069569E">
        <w:rPr>
          <w:color w:val="000000"/>
          <w:szCs w:val="22"/>
          <w:lang w:val="lt-LT"/>
        </w:rPr>
        <w:t xml:space="preserve">šį vaistą </w:t>
      </w:r>
      <w:r w:rsidR="00017499" w:rsidRPr="0069569E">
        <w:rPr>
          <w:color w:val="000000"/>
          <w:szCs w:val="22"/>
          <w:lang w:val="lt-LT"/>
        </w:rPr>
        <w:t>tiksliai kaip nurodė gydytojas. Jeigu abejojate, kreipkitės į gydytoją arba vaistininką.</w:t>
      </w:r>
    </w:p>
    <w:p w14:paraId="46A10728" w14:textId="77777777" w:rsidR="00017499" w:rsidRPr="0069569E" w:rsidRDefault="00017499" w:rsidP="0069559E">
      <w:pPr>
        <w:pStyle w:val="BodyText"/>
        <w:rPr>
          <w:color w:val="000000"/>
          <w:szCs w:val="22"/>
          <w:lang w:val="lt-LT"/>
        </w:rPr>
      </w:pPr>
    </w:p>
    <w:p w14:paraId="2A9C7295" w14:textId="77777777" w:rsidR="00017499" w:rsidRPr="0069569E" w:rsidRDefault="00017499" w:rsidP="0069559E">
      <w:pPr>
        <w:pStyle w:val="BodyText"/>
        <w:keepNext/>
        <w:keepLines/>
        <w:rPr>
          <w:b/>
          <w:color w:val="000000"/>
          <w:szCs w:val="22"/>
          <w:lang w:val="lt-LT"/>
        </w:rPr>
      </w:pPr>
      <w:r w:rsidRPr="0069569E">
        <w:rPr>
          <w:b/>
          <w:color w:val="000000"/>
          <w:szCs w:val="22"/>
          <w:lang w:val="lt-LT"/>
        </w:rPr>
        <w:t>Šio vaisto vartojimas</w:t>
      </w:r>
    </w:p>
    <w:p w14:paraId="4EE48AEE" w14:textId="77777777" w:rsidR="009706E2" w:rsidRPr="0069569E" w:rsidRDefault="009706E2" w:rsidP="0069559E">
      <w:pPr>
        <w:pStyle w:val="BodyText"/>
        <w:keepNext/>
        <w:keepLines/>
        <w:rPr>
          <w:b/>
          <w:color w:val="000000"/>
          <w:szCs w:val="22"/>
          <w:lang w:val="lt-LT"/>
        </w:rPr>
      </w:pPr>
    </w:p>
    <w:p w14:paraId="30B2AD45" w14:textId="011BD3F0"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GONAL</w:t>
      </w:r>
      <w:r w:rsidRPr="0069569E">
        <w:rPr>
          <w:color w:val="000000"/>
          <w:sz w:val="22"/>
          <w:szCs w:val="22"/>
          <w:lang w:val="lt-LT"/>
        </w:rPr>
        <w:noBreakHyphen/>
        <w:t xml:space="preserve">f skirtas leisti po oda (vartojimui po oda). </w:t>
      </w:r>
      <w:proofErr w:type="spellStart"/>
      <w:r w:rsidR="002E5BAB" w:rsidRPr="0069569E">
        <w:rPr>
          <w:bCs/>
          <w:i/>
          <w:sz w:val="22"/>
          <w:szCs w:val="22"/>
          <w:shd w:val="clear" w:color="auto" w:fill="CCCCCC"/>
          <w:lang w:val="lt-LT"/>
        </w:rPr>
        <w:t>Additionally</w:t>
      </w:r>
      <w:proofErr w:type="spellEnd"/>
      <w:r w:rsidR="002E5BAB" w:rsidRPr="0069569E">
        <w:rPr>
          <w:bCs/>
          <w:i/>
          <w:sz w:val="22"/>
          <w:szCs w:val="22"/>
          <w:shd w:val="clear" w:color="auto" w:fill="CCCCCC"/>
          <w:lang w:val="lt-LT"/>
        </w:rPr>
        <w:t xml:space="preserve"> &lt;GONAL-f 1050</w:t>
      </w:r>
      <w:r w:rsidR="007576A9">
        <w:rPr>
          <w:bCs/>
          <w:i/>
          <w:sz w:val="22"/>
          <w:szCs w:val="22"/>
          <w:shd w:val="clear" w:color="auto" w:fill="CCCCCC"/>
          <w:lang w:val="lt-LT"/>
        </w:rPr>
        <w:t> </w:t>
      </w:r>
      <w:r w:rsidR="002E5BAB" w:rsidRPr="0069569E">
        <w:rPr>
          <w:bCs/>
          <w:i/>
          <w:sz w:val="22"/>
          <w:szCs w:val="22"/>
          <w:shd w:val="clear" w:color="auto" w:fill="CCCCCC"/>
          <w:lang w:val="lt-LT"/>
        </w:rPr>
        <w:t>IU&gt; + &lt;GONAL-f</w:t>
      </w:r>
      <w:r w:rsidR="002E5BAB" w:rsidRPr="0069569E">
        <w:rPr>
          <w:i/>
          <w:sz w:val="22"/>
          <w:szCs w:val="22"/>
          <w:shd w:val="clear" w:color="auto" w:fill="CCCCCC"/>
          <w:lang w:val="lt-LT"/>
        </w:rPr>
        <w:t xml:space="preserve"> </w:t>
      </w:r>
      <w:r w:rsidR="002E5BAB" w:rsidRPr="0069569E">
        <w:rPr>
          <w:bCs/>
          <w:i/>
          <w:sz w:val="22"/>
          <w:szCs w:val="22"/>
          <w:shd w:val="clear" w:color="auto" w:fill="CCCCCC"/>
          <w:lang w:val="lt-LT"/>
        </w:rPr>
        <w:t>450</w:t>
      </w:r>
      <w:r w:rsidR="001236D5">
        <w:rPr>
          <w:bCs/>
          <w:i/>
          <w:sz w:val="22"/>
          <w:szCs w:val="22"/>
          <w:shd w:val="clear" w:color="auto" w:fill="CCCCCC"/>
          <w:lang w:val="lt-LT"/>
        </w:rPr>
        <w:t> </w:t>
      </w:r>
      <w:r w:rsidR="002E5BAB" w:rsidRPr="0069569E">
        <w:rPr>
          <w:bCs/>
          <w:i/>
          <w:sz w:val="22"/>
          <w:szCs w:val="22"/>
          <w:shd w:val="clear" w:color="auto" w:fill="CCCCCC"/>
          <w:lang w:val="lt-LT"/>
        </w:rPr>
        <w:t>IU&gt;</w:t>
      </w:r>
      <w:r w:rsidR="00DC74A3" w:rsidRPr="0069569E">
        <w:rPr>
          <w:color w:val="000000"/>
          <w:sz w:val="22"/>
          <w:szCs w:val="22"/>
          <w:lang w:val="lt-LT"/>
        </w:rPr>
        <w:t xml:space="preserve"> </w:t>
      </w:r>
      <w:r w:rsidR="00DC74A3" w:rsidRPr="0069569E">
        <w:rPr>
          <w:sz w:val="22"/>
          <w:szCs w:val="22"/>
          <w:shd w:val="clear" w:color="auto" w:fill="CCCCCC"/>
          <w:lang w:val="lt-LT"/>
        </w:rPr>
        <w:t>Paruoštą tirpalą galima vartoti kelioms injekcijoms.</w:t>
      </w:r>
    </w:p>
    <w:p w14:paraId="51ADFD9E" w14:textId="77777777" w:rsidR="00A14DD0" w:rsidRPr="0069569E" w:rsidRDefault="00A14DD0" w:rsidP="0069559E">
      <w:pPr>
        <w:numPr>
          <w:ilvl w:val="0"/>
          <w:numId w:val="36"/>
        </w:numPr>
        <w:overflowPunct/>
        <w:autoSpaceDE/>
        <w:autoSpaceDN/>
        <w:adjustRightInd/>
        <w:ind w:left="0" w:firstLine="0"/>
        <w:textAlignment w:val="auto"/>
        <w:rPr>
          <w:color w:val="000000"/>
          <w:sz w:val="22"/>
          <w:szCs w:val="22"/>
          <w:lang w:val="lt-LT"/>
        </w:rPr>
      </w:pPr>
      <w:r w:rsidRPr="0069569E">
        <w:rPr>
          <w:color w:val="000000"/>
          <w:sz w:val="22"/>
          <w:szCs w:val="22"/>
          <w:lang w:val="lt-LT"/>
        </w:rPr>
        <w:t>Pirmoji GONAL</w:t>
      </w:r>
      <w:r w:rsidRPr="0069569E">
        <w:rPr>
          <w:color w:val="000000"/>
          <w:sz w:val="22"/>
          <w:szCs w:val="22"/>
          <w:lang w:val="lt-LT"/>
        </w:rPr>
        <w:noBreakHyphen/>
        <w:t>f injekcija turi būti atlikta prižiūrint gydytojui.</w:t>
      </w:r>
    </w:p>
    <w:p w14:paraId="1AE7702A" w14:textId="77777777" w:rsidR="00017499" w:rsidRPr="0069569E" w:rsidRDefault="00017499" w:rsidP="0069559E">
      <w:pPr>
        <w:numPr>
          <w:ilvl w:val="0"/>
          <w:numId w:val="36"/>
        </w:numPr>
        <w:overflowPunct/>
        <w:autoSpaceDE/>
        <w:autoSpaceDN/>
        <w:adjustRightInd/>
        <w:ind w:left="0" w:firstLine="0"/>
        <w:textAlignment w:val="auto"/>
        <w:rPr>
          <w:color w:val="000000"/>
          <w:sz w:val="22"/>
          <w:szCs w:val="22"/>
          <w:lang w:val="lt-LT"/>
        </w:rPr>
      </w:pPr>
      <w:r w:rsidRPr="0069569E">
        <w:rPr>
          <w:color w:val="000000"/>
          <w:sz w:val="22"/>
          <w:szCs w:val="22"/>
          <w:lang w:val="lt-LT"/>
        </w:rPr>
        <w:t>Gydytojas arba slaug</w:t>
      </w:r>
      <w:r w:rsidR="00A105C6" w:rsidRPr="0069569E">
        <w:rPr>
          <w:color w:val="000000"/>
          <w:sz w:val="22"/>
          <w:szCs w:val="22"/>
          <w:lang w:val="lt-LT"/>
        </w:rPr>
        <w:t>ytoja</w:t>
      </w:r>
      <w:r w:rsidRPr="0069569E">
        <w:rPr>
          <w:color w:val="000000"/>
          <w:sz w:val="22"/>
          <w:szCs w:val="22"/>
          <w:lang w:val="lt-LT"/>
        </w:rPr>
        <w:t xml:space="preserve"> prieš Jums leidžiantis Jums parodys, kaip leisti GONAL</w:t>
      </w:r>
      <w:r w:rsidRPr="0069569E">
        <w:rPr>
          <w:color w:val="000000"/>
          <w:sz w:val="22"/>
          <w:szCs w:val="22"/>
          <w:lang w:val="lt-LT"/>
        </w:rPr>
        <w:noBreakHyphen/>
        <w:t>f.</w:t>
      </w:r>
    </w:p>
    <w:p w14:paraId="3BC6C5F6" w14:textId="121FA773"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Jeigu GONAL</w:t>
      </w:r>
      <w:r w:rsidRPr="0069569E">
        <w:rPr>
          <w:color w:val="000000"/>
          <w:sz w:val="22"/>
          <w:szCs w:val="22"/>
          <w:lang w:val="lt-LT"/>
        </w:rPr>
        <w:noBreakHyphen/>
        <w:t>f leidžiatės patys, atidžiai perskaitykite šio pakuotės lapelio pabaigoje pateiktus nurodymus „Kaip paruošti ir naudoti GONAL-f miltelius bei tirpalą“ bei jų laikykitės.</w:t>
      </w:r>
    </w:p>
    <w:p w14:paraId="53A54BE0" w14:textId="77777777" w:rsidR="00017499" w:rsidRPr="0069569E" w:rsidRDefault="00017499" w:rsidP="0069559E">
      <w:pPr>
        <w:rPr>
          <w:color w:val="000000"/>
          <w:sz w:val="22"/>
          <w:szCs w:val="22"/>
          <w:lang w:val="lt-LT"/>
        </w:rPr>
      </w:pPr>
    </w:p>
    <w:p w14:paraId="075CC498" w14:textId="77777777" w:rsidR="00017499" w:rsidRPr="0069569E" w:rsidRDefault="00017499" w:rsidP="0069559E">
      <w:pPr>
        <w:keepNext/>
        <w:keepLines/>
        <w:rPr>
          <w:b/>
          <w:bCs/>
          <w:color w:val="000000"/>
          <w:sz w:val="22"/>
          <w:szCs w:val="22"/>
          <w:lang w:val="lt-LT"/>
        </w:rPr>
      </w:pPr>
      <w:r w:rsidRPr="0069569E">
        <w:rPr>
          <w:b/>
          <w:bCs/>
          <w:color w:val="000000"/>
          <w:sz w:val="22"/>
          <w:szCs w:val="22"/>
          <w:lang w:val="lt-LT"/>
        </w:rPr>
        <w:t>Kokį kiekį vartoti</w:t>
      </w:r>
    </w:p>
    <w:p w14:paraId="0CEEA422" w14:textId="77777777" w:rsidR="009706E2" w:rsidRPr="0069569E" w:rsidRDefault="009706E2" w:rsidP="0069559E">
      <w:pPr>
        <w:keepNext/>
        <w:keepLines/>
        <w:rPr>
          <w:color w:val="000000"/>
          <w:sz w:val="22"/>
          <w:szCs w:val="22"/>
          <w:lang w:val="lt-LT"/>
        </w:rPr>
      </w:pPr>
    </w:p>
    <w:p w14:paraId="3A1B6692" w14:textId="1B09F8B4" w:rsidR="002B1815" w:rsidRPr="0069569E" w:rsidRDefault="002B1815" w:rsidP="002B1815">
      <w:pPr>
        <w:shd w:val="clear" w:color="auto" w:fill="F3F3F3"/>
        <w:rPr>
          <w:i/>
          <w:sz w:val="22"/>
          <w:szCs w:val="22"/>
          <w:lang w:val="lt-LT"/>
        </w:rPr>
      </w:pPr>
      <w:r w:rsidRPr="0069569E">
        <w:rPr>
          <w:bCs/>
          <w:i/>
          <w:sz w:val="22"/>
          <w:szCs w:val="22"/>
          <w:lang w:val="lt-LT"/>
        </w:rPr>
        <w:t>&lt;GONAL-f</w:t>
      </w:r>
      <w:r w:rsidRPr="0069569E">
        <w:rPr>
          <w:i/>
          <w:sz w:val="22"/>
          <w:szCs w:val="22"/>
          <w:lang w:val="lt-LT"/>
        </w:rPr>
        <w:t xml:space="preserve"> </w:t>
      </w:r>
      <w:r w:rsidRPr="0069569E">
        <w:rPr>
          <w:bCs/>
          <w:i/>
          <w:sz w:val="22"/>
          <w:szCs w:val="22"/>
          <w:lang w:val="lt-LT"/>
        </w:rPr>
        <w:t>75</w:t>
      </w:r>
      <w:r w:rsidR="007576A9">
        <w:rPr>
          <w:bCs/>
          <w:i/>
          <w:sz w:val="22"/>
          <w:szCs w:val="22"/>
          <w:lang w:val="lt-LT"/>
        </w:rPr>
        <w:t> </w:t>
      </w:r>
      <w:r w:rsidRPr="0069569E">
        <w:rPr>
          <w:bCs/>
          <w:i/>
          <w:sz w:val="22"/>
          <w:szCs w:val="22"/>
          <w:lang w:val="lt-LT"/>
        </w:rPr>
        <w:t>IU-</w:t>
      </w:r>
      <w:proofErr w:type="spellStart"/>
      <w:r w:rsidRPr="0069569E">
        <w:rPr>
          <w:bCs/>
          <w:i/>
          <w:sz w:val="22"/>
          <w:szCs w:val="22"/>
          <w:lang w:val="lt-LT"/>
        </w:rPr>
        <w:t>pre</w:t>
      </w:r>
      <w:proofErr w:type="spellEnd"/>
      <w:r w:rsidRPr="0069569E">
        <w:rPr>
          <w:bCs/>
          <w:i/>
          <w:sz w:val="22"/>
          <w:szCs w:val="22"/>
          <w:lang w:val="lt-LT"/>
        </w:rPr>
        <w:t>-</w:t>
      </w:r>
      <w:proofErr w:type="spellStart"/>
      <w:r w:rsidRPr="0069569E">
        <w:rPr>
          <w:bCs/>
          <w:i/>
          <w:sz w:val="22"/>
          <w:szCs w:val="22"/>
          <w:lang w:val="lt-LT"/>
        </w:rPr>
        <w:t>filled</w:t>
      </w:r>
      <w:proofErr w:type="spellEnd"/>
      <w:r w:rsidRPr="0069569E">
        <w:rPr>
          <w:bCs/>
          <w:i/>
          <w:sz w:val="22"/>
          <w:szCs w:val="22"/>
          <w:lang w:val="lt-LT"/>
        </w:rPr>
        <w:t xml:space="preserve"> </w:t>
      </w:r>
      <w:proofErr w:type="spellStart"/>
      <w:r w:rsidRPr="0069569E">
        <w:rPr>
          <w:bCs/>
          <w:i/>
          <w:sz w:val="22"/>
          <w:szCs w:val="22"/>
          <w:lang w:val="lt-LT"/>
        </w:rPr>
        <w:t>syringe</w:t>
      </w:r>
      <w:proofErr w:type="spellEnd"/>
      <w:r w:rsidRPr="0069569E">
        <w:rPr>
          <w:bCs/>
          <w:i/>
          <w:sz w:val="22"/>
          <w:szCs w:val="22"/>
          <w:lang w:val="lt-LT"/>
        </w:rPr>
        <w:t>&gt;</w:t>
      </w:r>
    </w:p>
    <w:p w14:paraId="483ACE0C" w14:textId="239E5171" w:rsidR="00017499" w:rsidRPr="0069569E" w:rsidRDefault="00017499" w:rsidP="00331FDE">
      <w:pPr>
        <w:shd w:val="clear" w:color="auto" w:fill="F2F2F2"/>
        <w:rPr>
          <w:color w:val="000000"/>
          <w:sz w:val="22"/>
          <w:szCs w:val="22"/>
          <w:lang w:val="lt-LT"/>
        </w:rPr>
      </w:pPr>
      <w:r w:rsidRPr="0069569E">
        <w:rPr>
          <w:color w:val="000000"/>
          <w:sz w:val="22"/>
          <w:szCs w:val="22"/>
          <w:lang w:val="lt-LT"/>
        </w:rPr>
        <w:t>Gydytojas nuspręs, kokį vaisto kiekį ir kaip dažnai turėsite vartoti. Toliau nurodytos dozės išreikštos tarptautiniais vienetais (TV).</w:t>
      </w:r>
    </w:p>
    <w:p w14:paraId="12FF887D" w14:textId="77777777" w:rsidR="00017499" w:rsidRPr="0069569E" w:rsidRDefault="00017499" w:rsidP="0069559E">
      <w:pPr>
        <w:rPr>
          <w:color w:val="000000"/>
          <w:sz w:val="22"/>
          <w:szCs w:val="22"/>
          <w:lang w:val="lt-LT"/>
        </w:rPr>
      </w:pPr>
    </w:p>
    <w:p w14:paraId="7023ECFD" w14:textId="7575FD8E" w:rsidR="005B3BFA" w:rsidRPr="0069569E" w:rsidRDefault="005B3BFA" w:rsidP="005B3BFA">
      <w:pPr>
        <w:shd w:val="clear" w:color="auto" w:fill="D9D9D9"/>
        <w:rPr>
          <w:bCs/>
          <w:i/>
          <w:sz w:val="22"/>
          <w:szCs w:val="22"/>
          <w:shd w:val="clear" w:color="auto" w:fill="A6A6A6"/>
          <w:lang w:val="lt-LT"/>
        </w:rPr>
      </w:pPr>
      <w:r w:rsidRPr="0069569E">
        <w:rPr>
          <w:bCs/>
          <w:i/>
          <w:sz w:val="22"/>
          <w:szCs w:val="22"/>
          <w:shd w:val="clear" w:color="auto" w:fill="CCCCCC"/>
          <w:lang w:val="lt-LT"/>
        </w:rPr>
        <w:t>&lt;GONAL-f 1050</w:t>
      </w:r>
      <w:r w:rsidR="007576A9">
        <w:rPr>
          <w:bCs/>
          <w:i/>
          <w:sz w:val="22"/>
          <w:szCs w:val="22"/>
          <w:shd w:val="clear" w:color="auto" w:fill="CCCCCC"/>
          <w:lang w:val="lt-LT"/>
        </w:rPr>
        <w:t> </w:t>
      </w:r>
      <w:r w:rsidRPr="0069569E">
        <w:rPr>
          <w:bCs/>
          <w:i/>
          <w:sz w:val="22"/>
          <w:szCs w:val="22"/>
          <w:shd w:val="clear" w:color="auto" w:fill="CCCCCC"/>
          <w:lang w:val="lt-LT"/>
        </w:rPr>
        <w:t xml:space="preserve">IU &gt; + </w:t>
      </w:r>
      <w:r w:rsidRPr="0069569E">
        <w:rPr>
          <w:bCs/>
          <w:i/>
          <w:sz w:val="22"/>
          <w:szCs w:val="22"/>
          <w:shd w:val="clear" w:color="auto" w:fill="BFBFBF"/>
          <w:lang w:val="lt-LT"/>
        </w:rPr>
        <w:t>&lt;GONAL-f</w:t>
      </w:r>
      <w:r w:rsidRPr="0069569E">
        <w:rPr>
          <w:i/>
          <w:sz w:val="22"/>
          <w:szCs w:val="22"/>
          <w:shd w:val="clear" w:color="auto" w:fill="BFBFBF"/>
          <w:lang w:val="lt-LT"/>
        </w:rPr>
        <w:t xml:space="preserve"> </w:t>
      </w:r>
      <w:r w:rsidRPr="0069569E">
        <w:rPr>
          <w:bCs/>
          <w:i/>
          <w:sz w:val="22"/>
          <w:szCs w:val="22"/>
          <w:shd w:val="clear" w:color="auto" w:fill="BFBFBF"/>
          <w:lang w:val="lt-LT"/>
        </w:rPr>
        <w:t>450</w:t>
      </w:r>
      <w:r w:rsidR="007576A9">
        <w:rPr>
          <w:bCs/>
          <w:i/>
          <w:sz w:val="22"/>
          <w:szCs w:val="22"/>
          <w:shd w:val="clear" w:color="auto" w:fill="BFBFBF"/>
          <w:lang w:val="lt-LT"/>
        </w:rPr>
        <w:t> </w:t>
      </w:r>
      <w:r w:rsidRPr="0069569E">
        <w:rPr>
          <w:bCs/>
          <w:i/>
          <w:sz w:val="22"/>
          <w:szCs w:val="22"/>
          <w:shd w:val="clear" w:color="auto" w:fill="BFBFBF"/>
          <w:lang w:val="lt-LT"/>
        </w:rPr>
        <w:t>IU &gt;</w:t>
      </w:r>
    </w:p>
    <w:p w14:paraId="2D478DFD" w14:textId="0BA718D3" w:rsidR="005B3BFA" w:rsidRPr="0069569E" w:rsidRDefault="00096B46" w:rsidP="005B3BFA">
      <w:pPr>
        <w:keepLines/>
        <w:shd w:val="clear" w:color="auto" w:fill="D9D9D9"/>
        <w:rPr>
          <w:sz w:val="22"/>
          <w:szCs w:val="22"/>
          <w:lang w:val="lt-LT"/>
        </w:rPr>
      </w:pPr>
      <w:r w:rsidRPr="0069569E">
        <w:rPr>
          <w:color w:val="000000"/>
          <w:sz w:val="22"/>
          <w:szCs w:val="22"/>
          <w:lang w:val="lt-LT"/>
        </w:rPr>
        <w:t>Gydytojas nuspręs, kokį vaisto kiekį ir kaip dažnai turėsite vartoti. Toliau nurodytos dozės išreikštos tarptautiniais vienetais (TV)</w:t>
      </w:r>
      <w:r w:rsidR="005B3BFA" w:rsidRPr="0069569E">
        <w:rPr>
          <w:sz w:val="22"/>
          <w:szCs w:val="22"/>
          <w:lang w:val="lt-LT"/>
        </w:rPr>
        <w:t>,</w:t>
      </w:r>
      <w:r w:rsidR="007576A9" w:rsidRPr="007576A9">
        <w:rPr>
          <w:sz w:val="22"/>
          <w:szCs w:val="22"/>
          <w:lang w:val="lt-LT"/>
        </w:rPr>
        <w:t xml:space="preserve"> </w:t>
      </w:r>
      <w:r w:rsidR="007576A9">
        <w:rPr>
          <w:sz w:val="22"/>
          <w:szCs w:val="22"/>
          <w:lang w:val="lt-LT"/>
        </w:rPr>
        <w:t xml:space="preserve">kurie nurodyti </w:t>
      </w:r>
      <w:r w:rsidR="007576A9" w:rsidRPr="0069569E">
        <w:rPr>
          <w:sz w:val="22"/>
          <w:szCs w:val="22"/>
          <w:lang w:val="lt-LT"/>
        </w:rPr>
        <w:t>pakuotėje esanči</w:t>
      </w:r>
      <w:r w:rsidR="007576A9">
        <w:rPr>
          <w:sz w:val="22"/>
          <w:szCs w:val="22"/>
          <w:lang w:val="lt-LT"/>
        </w:rPr>
        <w:t>ų</w:t>
      </w:r>
      <w:r w:rsidR="007576A9" w:rsidRPr="0069569E">
        <w:rPr>
          <w:sz w:val="22"/>
          <w:szCs w:val="22"/>
          <w:lang w:val="lt-LT"/>
        </w:rPr>
        <w:t xml:space="preserve"> švirkšt</w:t>
      </w:r>
      <w:r w:rsidR="007576A9">
        <w:rPr>
          <w:sz w:val="22"/>
          <w:szCs w:val="22"/>
          <w:lang w:val="lt-LT"/>
        </w:rPr>
        <w:t>ų gradavime</w:t>
      </w:r>
      <w:r w:rsidR="005B3BFA" w:rsidRPr="0069569E">
        <w:rPr>
          <w:sz w:val="22"/>
          <w:szCs w:val="22"/>
          <w:lang w:val="lt-LT"/>
        </w:rPr>
        <w:t>.</w:t>
      </w:r>
    </w:p>
    <w:p w14:paraId="2D1EE1ED" w14:textId="77777777" w:rsidR="005B3BFA" w:rsidRPr="0069569E" w:rsidRDefault="005B3BFA" w:rsidP="005B3BFA">
      <w:pPr>
        <w:keepLines/>
        <w:shd w:val="clear" w:color="auto" w:fill="D9D9D9"/>
        <w:rPr>
          <w:sz w:val="22"/>
          <w:szCs w:val="22"/>
          <w:lang w:val="lt-LT"/>
        </w:rPr>
      </w:pPr>
    </w:p>
    <w:p w14:paraId="14CE11B9" w14:textId="77777777" w:rsidR="005B3BFA" w:rsidRPr="0069569E" w:rsidRDefault="005B3BFA" w:rsidP="005B3BFA">
      <w:pPr>
        <w:keepNext/>
        <w:shd w:val="clear" w:color="auto" w:fill="D9D9D9"/>
        <w:rPr>
          <w:sz w:val="22"/>
          <w:szCs w:val="22"/>
          <w:lang w:val="lt-LT"/>
        </w:rPr>
      </w:pPr>
      <w:r w:rsidRPr="0069569E">
        <w:rPr>
          <w:sz w:val="22"/>
          <w:szCs w:val="22"/>
          <w:lang w:val="lt-LT"/>
        </w:rPr>
        <w:t>Jeigu naudojate kitus švirkštus, sugraduotus mililitrais (ml), o ne TV, tinkamą injekcijos kiekį mililitrais galite nustatyti pagal šią lentelę:</w:t>
      </w:r>
    </w:p>
    <w:p w14:paraId="408AAAC4" w14:textId="77777777" w:rsidR="005B3BFA" w:rsidRPr="0069569E" w:rsidRDefault="005B3BFA" w:rsidP="005B3BFA">
      <w:pPr>
        <w:keepNext/>
        <w:shd w:val="clear" w:color="auto" w:fill="D9D9D9"/>
        <w:rPr>
          <w:sz w:val="22"/>
          <w:szCs w:val="22"/>
          <w:lang w:val="lt-LT"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5B3BFA" w:rsidRPr="0069569E" w14:paraId="30276240" w14:textId="77777777" w:rsidTr="00EA60CD">
        <w:trPr>
          <w:cantSplit/>
          <w:jc w:val="center"/>
        </w:trPr>
        <w:tc>
          <w:tcPr>
            <w:tcW w:w="2835" w:type="dxa"/>
          </w:tcPr>
          <w:p w14:paraId="22C602C3" w14:textId="77777777" w:rsidR="005B3BFA" w:rsidRPr="0069569E" w:rsidRDefault="005B3BFA" w:rsidP="00EA60CD">
            <w:pPr>
              <w:keepNext/>
              <w:shd w:val="clear" w:color="auto" w:fill="D9D9D9"/>
              <w:tabs>
                <w:tab w:val="right" w:pos="2619"/>
              </w:tabs>
              <w:ind w:left="567" w:hanging="567"/>
              <w:jc w:val="center"/>
              <w:rPr>
                <w:sz w:val="22"/>
                <w:szCs w:val="22"/>
                <w:lang w:val="lt-LT"/>
              </w:rPr>
            </w:pPr>
            <w:r w:rsidRPr="0069569E">
              <w:rPr>
                <w:sz w:val="22"/>
                <w:szCs w:val="22"/>
                <w:lang w:val="lt-LT"/>
              </w:rPr>
              <w:t>Dozė, kurią reikia suleisti (TV)</w:t>
            </w:r>
          </w:p>
        </w:tc>
        <w:tc>
          <w:tcPr>
            <w:tcW w:w="3048" w:type="dxa"/>
          </w:tcPr>
          <w:p w14:paraId="2164B959" w14:textId="77777777" w:rsidR="005B3BFA" w:rsidRPr="0069569E" w:rsidRDefault="005B3BFA" w:rsidP="00EA60CD">
            <w:pPr>
              <w:keepNext/>
              <w:shd w:val="clear" w:color="auto" w:fill="D9D9D9"/>
              <w:ind w:left="567" w:hanging="567"/>
              <w:jc w:val="center"/>
              <w:rPr>
                <w:sz w:val="22"/>
                <w:szCs w:val="22"/>
                <w:lang w:val="lt-LT"/>
              </w:rPr>
            </w:pPr>
            <w:r w:rsidRPr="0069569E">
              <w:rPr>
                <w:sz w:val="22"/>
                <w:szCs w:val="22"/>
                <w:lang w:val="lt-LT"/>
              </w:rPr>
              <w:t>Tūris, kurį reikia suleisti (ml)</w:t>
            </w:r>
          </w:p>
        </w:tc>
      </w:tr>
      <w:tr w:rsidR="005B3BFA" w:rsidRPr="0069569E" w14:paraId="00A05DB5" w14:textId="77777777" w:rsidTr="00EA60CD">
        <w:trPr>
          <w:cantSplit/>
          <w:jc w:val="center"/>
        </w:trPr>
        <w:tc>
          <w:tcPr>
            <w:tcW w:w="2835" w:type="dxa"/>
          </w:tcPr>
          <w:p w14:paraId="71F0FFB2" w14:textId="77777777" w:rsidR="005B3BFA" w:rsidRPr="0069569E" w:rsidRDefault="005B3BFA" w:rsidP="00EA60CD">
            <w:pPr>
              <w:keepNext/>
              <w:shd w:val="clear" w:color="auto" w:fill="D9D9D9"/>
              <w:ind w:left="567" w:hanging="567"/>
              <w:jc w:val="center"/>
              <w:rPr>
                <w:sz w:val="22"/>
                <w:szCs w:val="22"/>
                <w:lang w:val="lt-LT"/>
              </w:rPr>
            </w:pPr>
            <w:r w:rsidRPr="0069569E">
              <w:rPr>
                <w:sz w:val="22"/>
                <w:szCs w:val="22"/>
                <w:lang w:val="lt-LT"/>
              </w:rPr>
              <w:t>75</w:t>
            </w:r>
          </w:p>
        </w:tc>
        <w:tc>
          <w:tcPr>
            <w:tcW w:w="3048" w:type="dxa"/>
          </w:tcPr>
          <w:p w14:paraId="458E56AF" w14:textId="77777777" w:rsidR="005B3BFA" w:rsidRPr="0069569E" w:rsidRDefault="005B3BFA" w:rsidP="00EA60CD">
            <w:pPr>
              <w:keepNext/>
              <w:shd w:val="clear" w:color="auto" w:fill="D9D9D9"/>
              <w:ind w:left="567" w:hanging="567"/>
              <w:jc w:val="center"/>
              <w:rPr>
                <w:sz w:val="22"/>
                <w:szCs w:val="22"/>
                <w:lang w:val="lt-LT"/>
              </w:rPr>
            </w:pPr>
            <w:r w:rsidRPr="0069569E">
              <w:rPr>
                <w:sz w:val="22"/>
                <w:szCs w:val="22"/>
                <w:lang w:val="lt-LT"/>
              </w:rPr>
              <w:t>0,13</w:t>
            </w:r>
          </w:p>
        </w:tc>
      </w:tr>
      <w:tr w:rsidR="005B3BFA" w:rsidRPr="0069569E" w14:paraId="482B0F6D" w14:textId="77777777" w:rsidTr="00EA60CD">
        <w:trPr>
          <w:cantSplit/>
          <w:jc w:val="center"/>
        </w:trPr>
        <w:tc>
          <w:tcPr>
            <w:tcW w:w="2835" w:type="dxa"/>
          </w:tcPr>
          <w:p w14:paraId="23378BF9" w14:textId="77777777" w:rsidR="005B3BFA" w:rsidRPr="0069569E" w:rsidRDefault="005B3BFA" w:rsidP="00EA60CD">
            <w:pPr>
              <w:keepNext/>
              <w:shd w:val="clear" w:color="auto" w:fill="D9D9D9"/>
              <w:ind w:left="567" w:hanging="567"/>
              <w:jc w:val="center"/>
              <w:rPr>
                <w:sz w:val="22"/>
                <w:szCs w:val="22"/>
                <w:lang w:val="lt-LT"/>
              </w:rPr>
            </w:pPr>
            <w:r w:rsidRPr="0069569E">
              <w:rPr>
                <w:sz w:val="22"/>
                <w:szCs w:val="22"/>
                <w:lang w:val="lt-LT"/>
              </w:rPr>
              <w:t>150</w:t>
            </w:r>
          </w:p>
        </w:tc>
        <w:tc>
          <w:tcPr>
            <w:tcW w:w="3048" w:type="dxa"/>
          </w:tcPr>
          <w:p w14:paraId="2501912C" w14:textId="77777777" w:rsidR="005B3BFA" w:rsidRPr="0069569E" w:rsidRDefault="005B3BFA" w:rsidP="00EA60CD">
            <w:pPr>
              <w:keepNext/>
              <w:shd w:val="clear" w:color="auto" w:fill="D9D9D9"/>
              <w:ind w:left="567" w:hanging="567"/>
              <w:jc w:val="center"/>
              <w:rPr>
                <w:sz w:val="22"/>
                <w:szCs w:val="22"/>
                <w:lang w:val="lt-LT"/>
              </w:rPr>
            </w:pPr>
            <w:r w:rsidRPr="0069569E">
              <w:rPr>
                <w:sz w:val="22"/>
                <w:szCs w:val="22"/>
                <w:lang w:val="lt-LT"/>
              </w:rPr>
              <w:t>0,25</w:t>
            </w:r>
          </w:p>
        </w:tc>
      </w:tr>
      <w:tr w:rsidR="005B3BFA" w:rsidRPr="0069569E" w14:paraId="5541BBFD" w14:textId="77777777" w:rsidTr="00EA60CD">
        <w:trPr>
          <w:cantSplit/>
          <w:jc w:val="center"/>
        </w:trPr>
        <w:tc>
          <w:tcPr>
            <w:tcW w:w="2835" w:type="dxa"/>
          </w:tcPr>
          <w:p w14:paraId="36FBA0E7" w14:textId="77777777" w:rsidR="005B3BFA" w:rsidRPr="0069569E" w:rsidRDefault="005B3BFA" w:rsidP="00EA60CD">
            <w:pPr>
              <w:keepNext/>
              <w:shd w:val="clear" w:color="auto" w:fill="D9D9D9"/>
              <w:ind w:left="567" w:hanging="567"/>
              <w:jc w:val="center"/>
              <w:rPr>
                <w:sz w:val="22"/>
                <w:szCs w:val="22"/>
                <w:lang w:val="lt-LT"/>
              </w:rPr>
            </w:pPr>
            <w:r w:rsidRPr="0069569E">
              <w:rPr>
                <w:sz w:val="22"/>
                <w:szCs w:val="22"/>
                <w:lang w:val="lt-LT"/>
              </w:rPr>
              <w:t>225</w:t>
            </w:r>
          </w:p>
        </w:tc>
        <w:tc>
          <w:tcPr>
            <w:tcW w:w="3048" w:type="dxa"/>
          </w:tcPr>
          <w:p w14:paraId="6E58870C" w14:textId="77777777" w:rsidR="005B3BFA" w:rsidRPr="0069569E" w:rsidRDefault="005B3BFA" w:rsidP="00EA60CD">
            <w:pPr>
              <w:keepNext/>
              <w:shd w:val="clear" w:color="auto" w:fill="D9D9D9"/>
              <w:ind w:left="567" w:hanging="567"/>
              <w:jc w:val="center"/>
              <w:rPr>
                <w:sz w:val="22"/>
                <w:szCs w:val="22"/>
                <w:lang w:val="lt-LT"/>
              </w:rPr>
            </w:pPr>
            <w:r w:rsidRPr="0069569E">
              <w:rPr>
                <w:sz w:val="22"/>
                <w:szCs w:val="22"/>
                <w:lang w:val="lt-LT"/>
              </w:rPr>
              <w:t>0,38</w:t>
            </w:r>
          </w:p>
        </w:tc>
      </w:tr>
      <w:tr w:rsidR="005B3BFA" w:rsidRPr="0069569E" w14:paraId="0D2210B0" w14:textId="77777777" w:rsidTr="00EA60CD">
        <w:trPr>
          <w:cantSplit/>
          <w:jc w:val="center"/>
        </w:trPr>
        <w:tc>
          <w:tcPr>
            <w:tcW w:w="2835" w:type="dxa"/>
          </w:tcPr>
          <w:p w14:paraId="55D5B0A6" w14:textId="77777777" w:rsidR="005B3BFA" w:rsidRPr="0069569E" w:rsidRDefault="005B3BFA" w:rsidP="00EA60CD">
            <w:pPr>
              <w:keepNext/>
              <w:shd w:val="clear" w:color="auto" w:fill="D9D9D9"/>
              <w:ind w:left="567" w:hanging="567"/>
              <w:jc w:val="center"/>
              <w:rPr>
                <w:sz w:val="22"/>
                <w:szCs w:val="22"/>
                <w:lang w:val="lt-LT"/>
              </w:rPr>
            </w:pPr>
            <w:r w:rsidRPr="0069569E">
              <w:rPr>
                <w:sz w:val="22"/>
                <w:szCs w:val="22"/>
                <w:lang w:val="lt-LT"/>
              </w:rPr>
              <w:t>300</w:t>
            </w:r>
          </w:p>
        </w:tc>
        <w:tc>
          <w:tcPr>
            <w:tcW w:w="3048" w:type="dxa"/>
          </w:tcPr>
          <w:p w14:paraId="01E6C50C" w14:textId="77777777" w:rsidR="005B3BFA" w:rsidRPr="0069569E" w:rsidRDefault="005B3BFA" w:rsidP="00EA60CD">
            <w:pPr>
              <w:keepNext/>
              <w:shd w:val="clear" w:color="auto" w:fill="D9D9D9"/>
              <w:ind w:left="567" w:hanging="567"/>
              <w:jc w:val="center"/>
              <w:rPr>
                <w:sz w:val="22"/>
                <w:szCs w:val="22"/>
                <w:lang w:val="lt-LT"/>
              </w:rPr>
            </w:pPr>
            <w:r w:rsidRPr="0069569E">
              <w:rPr>
                <w:sz w:val="22"/>
                <w:szCs w:val="22"/>
                <w:lang w:val="lt-LT"/>
              </w:rPr>
              <w:t>0,50</w:t>
            </w:r>
          </w:p>
        </w:tc>
      </w:tr>
      <w:tr w:rsidR="005B3BFA" w:rsidRPr="0069569E" w14:paraId="1A3A3BD0" w14:textId="77777777" w:rsidTr="00EA60CD">
        <w:trPr>
          <w:cantSplit/>
          <w:jc w:val="center"/>
        </w:trPr>
        <w:tc>
          <w:tcPr>
            <w:tcW w:w="2835" w:type="dxa"/>
          </w:tcPr>
          <w:p w14:paraId="6EE6F3AC" w14:textId="77777777" w:rsidR="005B3BFA" w:rsidRPr="0069569E" w:rsidRDefault="005B3BFA" w:rsidP="00EA60CD">
            <w:pPr>
              <w:keepNext/>
              <w:shd w:val="clear" w:color="auto" w:fill="D9D9D9"/>
              <w:ind w:left="567" w:hanging="567"/>
              <w:jc w:val="center"/>
              <w:rPr>
                <w:sz w:val="22"/>
                <w:szCs w:val="22"/>
                <w:lang w:val="lt-LT"/>
              </w:rPr>
            </w:pPr>
            <w:r w:rsidRPr="0069569E">
              <w:rPr>
                <w:sz w:val="22"/>
                <w:szCs w:val="22"/>
                <w:lang w:val="lt-LT"/>
              </w:rPr>
              <w:t>375</w:t>
            </w:r>
          </w:p>
        </w:tc>
        <w:tc>
          <w:tcPr>
            <w:tcW w:w="3048" w:type="dxa"/>
          </w:tcPr>
          <w:p w14:paraId="2D1F061C" w14:textId="77777777" w:rsidR="005B3BFA" w:rsidRPr="0069569E" w:rsidRDefault="005B3BFA" w:rsidP="00EA60CD">
            <w:pPr>
              <w:keepNext/>
              <w:shd w:val="clear" w:color="auto" w:fill="D9D9D9"/>
              <w:ind w:left="567" w:hanging="567"/>
              <w:jc w:val="center"/>
              <w:rPr>
                <w:sz w:val="22"/>
                <w:szCs w:val="22"/>
                <w:lang w:val="lt-LT"/>
              </w:rPr>
            </w:pPr>
            <w:r w:rsidRPr="0069569E">
              <w:rPr>
                <w:sz w:val="22"/>
                <w:szCs w:val="22"/>
                <w:lang w:val="lt-LT"/>
              </w:rPr>
              <w:t>0,63</w:t>
            </w:r>
          </w:p>
        </w:tc>
      </w:tr>
      <w:tr w:rsidR="005B3BFA" w:rsidRPr="0069569E" w14:paraId="1A433A87" w14:textId="77777777" w:rsidTr="00EA60CD">
        <w:trPr>
          <w:cantSplit/>
          <w:jc w:val="center"/>
        </w:trPr>
        <w:tc>
          <w:tcPr>
            <w:tcW w:w="2835" w:type="dxa"/>
          </w:tcPr>
          <w:p w14:paraId="471553A8" w14:textId="77777777" w:rsidR="005B3BFA" w:rsidRPr="0069569E" w:rsidRDefault="005B3BFA" w:rsidP="00EA60CD">
            <w:pPr>
              <w:keepLines/>
              <w:shd w:val="clear" w:color="auto" w:fill="D9D9D9"/>
              <w:ind w:left="567" w:hanging="567"/>
              <w:jc w:val="center"/>
              <w:rPr>
                <w:sz w:val="22"/>
                <w:szCs w:val="22"/>
                <w:lang w:val="lt-LT"/>
              </w:rPr>
            </w:pPr>
            <w:r w:rsidRPr="0069569E">
              <w:rPr>
                <w:sz w:val="22"/>
                <w:szCs w:val="22"/>
                <w:lang w:val="lt-LT"/>
              </w:rPr>
              <w:t>450</w:t>
            </w:r>
          </w:p>
        </w:tc>
        <w:tc>
          <w:tcPr>
            <w:tcW w:w="3048" w:type="dxa"/>
          </w:tcPr>
          <w:p w14:paraId="18373D9C" w14:textId="77777777" w:rsidR="005B3BFA" w:rsidRPr="0069569E" w:rsidRDefault="005B3BFA" w:rsidP="00EA60CD">
            <w:pPr>
              <w:keepLines/>
              <w:shd w:val="clear" w:color="auto" w:fill="D9D9D9"/>
              <w:ind w:left="567" w:hanging="567"/>
              <w:jc w:val="center"/>
              <w:rPr>
                <w:sz w:val="22"/>
                <w:szCs w:val="22"/>
                <w:lang w:val="lt-LT"/>
              </w:rPr>
            </w:pPr>
            <w:r w:rsidRPr="0069569E">
              <w:rPr>
                <w:sz w:val="22"/>
                <w:szCs w:val="22"/>
                <w:lang w:val="lt-LT"/>
              </w:rPr>
              <w:t>0,75</w:t>
            </w:r>
          </w:p>
        </w:tc>
      </w:tr>
    </w:tbl>
    <w:p w14:paraId="20291101" w14:textId="77777777" w:rsidR="002B1815" w:rsidRPr="0069569E" w:rsidRDefault="002B1815" w:rsidP="0069559E">
      <w:pPr>
        <w:keepNext/>
        <w:keepLines/>
        <w:rPr>
          <w:b/>
          <w:bCs/>
          <w:color w:val="000000"/>
          <w:sz w:val="22"/>
          <w:szCs w:val="22"/>
          <w:lang w:val="lt-LT"/>
        </w:rPr>
      </w:pPr>
    </w:p>
    <w:p w14:paraId="627E2389" w14:textId="77777777" w:rsidR="00017499" w:rsidRPr="0069569E" w:rsidRDefault="00017499" w:rsidP="0069559E">
      <w:pPr>
        <w:keepNext/>
        <w:keepLines/>
        <w:rPr>
          <w:b/>
          <w:bCs/>
          <w:color w:val="000000"/>
          <w:sz w:val="22"/>
          <w:szCs w:val="22"/>
          <w:lang w:val="lt-LT"/>
        </w:rPr>
      </w:pPr>
      <w:r w:rsidRPr="0069569E">
        <w:rPr>
          <w:b/>
          <w:bCs/>
          <w:color w:val="000000"/>
          <w:sz w:val="22"/>
          <w:szCs w:val="22"/>
          <w:lang w:val="lt-LT"/>
        </w:rPr>
        <w:t>Moterims</w:t>
      </w:r>
    </w:p>
    <w:p w14:paraId="1C26263F" w14:textId="77777777" w:rsidR="00017499" w:rsidRPr="0069569E" w:rsidRDefault="00017499" w:rsidP="0069559E">
      <w:pPr>
        <w:keepNext/>
        <w:keepLines/>
        <w:rPr>
          <w:color w:val="000000"/>
          <w:sz w:val="22"/>
          <w:szCs w:val="22"/>
          <w:lang w:val="lt-LT"/>
        </w:rPr>
      </w:pPr>
    </w:p>
    <w:p w14:paraId="7E9612CE" w14:textId="77777777" w:rsidR="00017499" w:rsidRPr="0069569E" w:rsidRDefault="00017499" w:rsidP="0069559E">
      <w:pPr>
        <w:keepNext/>
        <w:keepLines/>
        <w:rPr>
          <w:b/>
          <w:bCs/>
          <w:color w:val="000000"/>
          <w:sz w:val="22"/>
          <w:szCs w:val="22"/>
          <w:lang w:val="lt-LT"/>
        </w:rPr>
      </w:pPr>
      <w:r w:rsidRPr="0069569E">
        <w:rPr>
          <w:b/>
          <w:bCs/>
          <w:color w:val="000000"/>
          <w:sz w:val="22"/>
          <w:szCs w:val="22"/>
          <w:lang w:val="lt-LT"/>
        </w:rPr>
        <w:t>Jeigu Jums nevyksta ovuliacija, yra nereguliarios mėnesinės arba visai jų nėra.</w:t>
      </w:r>
    </w:p>
    <w:p w14:paraId="5E5C5375" w14:textId="77777777" w:rsidR="009706E2" w:rsidRPr="0069569E" w:rsidRDefault="009706E2" w:rsidP="0069559E">
      <w:pPr>
        <w:keepNext/>
        <w:rPr>
          <w:b/>
          <w:bCs/>
          <w:color w:val="000000"/>
          <w:sz w:val="22"/>
          <w:szCs w:val="22"/>
          <w:lang w:val="lt-LT"/>
        </w:rPr>
      </w:pPr>
    </w:p>
    <w:p w14:paraId="16FA9BA1" w14:textId="77777777"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GONAL</w:t>
      </w:r>
      <w:r w:rsidRPr="0069569E">
        <w:rPr>
          <w:color w:val="000000"/>
          <w:sz w:val="22"/>
          <w:szCs w:val="22"/>
          <w:lang w:val="lt-LT"/>
        </w:rPr>
        <w:noBreakHyphen/>
        <w:t>f</w:t>
      </w:r>
      <w:r w:rsidRPr="0069569E">
        <w:rPr>
          <w:i/>
          <w:iCs/>
          <w:color w:val="000000"/>
          <w:sz w:val="22"/>
          <w:szCs w:val="22"/>
          <w:lang w:val="lt-LT"/>
        </w:rPr>
        <w:t xml:space="preserve"> </w:t>
      </w:r>
      <w:r w:rsidRPr="0069569E">
        <w:rPr>
          <w:color w:val="000000"/>
          <w:sz w:val="22"/>
          <w:szCs w:val="22"/>
          <w:lang w:val="lt-LT"/>
        </w:rPr>
        <w:t>paprastai duodamas kasdien.</w:t>
      </w:r>
    </w:p>
    <w:p w14:paraId="27312716" w14:textId="77777777"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Kai yra nereguliarios mėnesinės, GONAL</w:t>
      </w:r>
      <w:r w:rsidRPr="0069569E">
        <w:rPr>
          <w:color w:val="000000"/>
          <w:sz w:val="22"/>
          <w:szCs w:val="22"/>
          <w:lang w:val="lt-LT"/>
        </w:rPr>
        <w:noBreakHyphen/>
        <w:t>f pradėkite vartoti per pirmąsias 7 mėnesinių ciklo dienas. Jei nėra mėnesinių, vaistą galite pradėti vartoti bet kurią Jums patogią dieną.</w:t>
      </w:r>
    </w:p>
    <w:p w14:paraId="23B5484B" w14:textId="246FFB2F"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Įprasta pradinė GONAL</w:t>
      </w:r>
      <w:r w:rsidRPr="0069569E">
        <w:rPr>
          <w:color w:val="000000"/>
          <w:sz w:val="22"/>
          <w:szCs w:val="22"/>
          <w:lang w:val="lt-LT"/>
        </w:rPr>
        <w:noBreakHyphen/>
        <w:t>f dozė yra 75–150 TV, vartojama kasdien.</w:t>
      </w:r>
    </w:p>
    <w:p w14:paraId="7CA31BCA" w14:textId="77777777"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Jūsų GONAL</w:t>
      </w:r>
      <w:r w:rsidRPr="0069569E">
        <w:rPr>
          <w:color w:val="000000"/>
          <w:sz w:val="22"/>
          <w:szCs w:val="22"/>
          <w:lang w:val="lt-LT"/>
        </w:rPr>
        <w:noBreakHyphen/>
        <w:t>f dozę galima kas 7 arba kas 14 dienų didinti 37,5–75 TV, kol bus pasiektas reikiamas poveikis.</w:t>
      </w:r>
    </w:p>
    <w:p w14:paraId="186E1D94" w14:textId="7703EF75"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Didžiausia GONAL-f paros dozė paprastai nebūna didesnė kaip 225 TV.</w:t>
      </w:r>
    </w:p>
    <w:p w14:paraId="537180B8" w14:textId="77777777"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lastRenderedPageBreak/>
        <w:t>Kai pasiekiamas reikiamas vaisto poveikis, Jums bus skirta vienkartinė 250 </w:t>
      </w:r>
      <w:proofErr w:type="spellStart"/>
      <w:r w:rsidRPr="0069569E">
        <w:rPr>
          <w:color w:val="000000"/>
          <w:sz w:val="22"/>
          <w:szCs w:val="22"/>
          <w:lang w:val="lt-LT"/>
        </w:rPr>
        <w:t>mikrogramų</w:t>
      </w:r>
      <w:proofErr w:type="spellEnd"/>
      <w:r w:rsidRPr="0069569E">
        <w:rPr>
          <w:color w:val="000000"/>
          <w:sz w:val="22"/>
          <w:szCs w:val="22"/>
          <w:lang w:val="lt-LT"/>
        </w:rPr>
        <w:t xml:space="preserve"> </w:t>
      </w:r>
      <w:proofErr w:type="spellStart"/>
      <w:r w:rsidRPr="0069569E">
        <w:rPr>
          <w:color w:val="000000"/>
          <w:sz w:val="22"/>
          <w:szCs w:val="22"/>
          <w:lang w:val="lt-LT"/>
        </w:rPr>
        <w:t>rekombinantinio</w:t>
      </w:r>
      <w:proofErr w:type="spellEnd"/>
      <w:r w:rsidRPr="0069569E">
        <w:rPr>
          <w:color w:val="000000"/>
          <w:sz w:val="22"/>
          <w:szCs w:val="22"/>
          <w:lang w:val="lt-LT"/>
        </w:rPr>
        <w:t xml:space="preserve"> </w:t>
      </w:r>
      <w:proofErr w:type="spellStart"/>
      <w:r w:rsidRPr="0069569E">
        <w:rPr>
          <w:color w:val="000000"/>
          <w:sz w:val="22"/>
          <w:szCs w:val="22"/>
          <w:lang w:val="lt-LT"/>
        </w:rPr>
        <w:t>žCG</w:t>
      </w:r>
      <w:proofErr w:type="spellEnd"/>
      <w:r w:rsidRPr="0069569E">
        <w:rPr>
          <w:color w:val="000000"/>
          <w:sz w:val="22"/>
          <w:szCs w:val="22"/>
          <w:lang w:val="lt-LT"/>
        </w:rPr>
        <w:t xml:space="preserve"> (r</w:t>
      </w:r>
      <w:r w:rsidRPr="0069569E">
        <w:rPr>
          <w:color w:val="000000"/>
          <w:sz w:val="22"/>
          <w:szCs w:val="22"/>
          <w:lang w:val="lt-LT"/>
        </w:rPr>
        <w:noBreakHyphen/>
      </w:r>
      <w:proofErr w:type="spellStart"/>
      <w:r w:rsidRPr="0069569E">
        <w:rPr>
          <w:color w:val="000000"/>
          <w:sz w:val="22"/>
          <w:szCs w:val="22"/>
          <w:lang w:val="lt-LT"/>
        </w:rPr>
        <w:t>žCG</w:t>
      </w:r>
      <w:proofErr w:type="spellEnd"/>
      <w:r w:rsidRPr="0069569E">
        <w:rPr>
          <w:color w:val="000000"/>
          <w:sz w:val="22"/>
          <w:szCs w:val="22"/>
          <w:lang w:val="lt-LT"/>
        </w:rPr>
        <w:t xml:space="preserve">, t. y., specialia DNR technologija laboratorijoje pagaminto </w:t>
      </w:r>
      <w:proofErr w:type="spellStart"/>
      <w:r w:rsidRPr="0069569E">
        <w:rPr>
          <w:color w:val="000000"/>
          <w:sz w:val="22"/>
          <w:szCs w:val="22"/>
          <w:lang w:val="lt-LT"/>
        </w:rPr>
        <w:t>žCG</w:t>
      </w:r>
      <w:proofErr w:type="spellEnd"/>
      <w:r w:rsidRPr="0069569E">
        <w:rPr>
          <w:color w:val="000000"/>
          <w:sz w:val="22"/>
          <w:szCs w:val="22"/>
          <w:lang w:val="lt-LT"/>
        </w:rPr>
        <w:t xml:space="preserve">) arba 5 000–10 000 TV </w:t>
      </w:r>
      <w:proofErr w:type="spellStart"/>
      <w:r w:rsidRPr="0069569E">
        <w:rPr>
          <w:color w:val="000000"/>
          <w:sz w:val="22"/>
          <w:szCs w:val="22"/>
          <w:lang w:val="lt-LT"/>
        </w:rPr>
        <w:t>žCG</w:t>
      </w:r>
      <w:proofErr w:type="spellEnd"/>
      <w:r w:rsidRPr="0069569E">
        <w:rPr>
          <w:color w:val="000000"/>
          <w:sz w:val="22"/>
          <w:szCs w:val="22"/>
          <w:lang w:val="lt-LT"/>
        </w:rPr>
        <w:t xml:space="preserve"> injekcija, praėjus 24–48 valandoms po paskutinės GONAL</w:t>
      </w:r>
      <w:r w:rsidRPr="0069569E">
        <w:rPr>
          <w:color w:val="000000"/>
          <w:sz w:val="22"/>
          <w:szCs w:val="22"/>
          <w:lang w:val="lt-LT"/>
        </w:rPr>
        <w:noBreakHyphen/>
        <w:t xml:space="preserve">f injekcijos. Jums rekomenduojama atlikti lytinį aktą </w:t>
      </w:r>
      <w:proofErr w:type="spellStart"/>
      <w:r w:rsidRPr="0069569E">
        <w:rPr>
          <w:color w:val="000000"/>
          <w:sz w:val="22"/>
          <w:szCs w:val="22"/>
          <w:lang w:val="lt-LT"/>
        </w:rPr>
        <w:t>žCG</w:t>
      </w:r>
      <w:proofErr w:type="spellEnd"/>
      <w:r w:rsidRPr="0069569E">
        <w:rPr>
          <w:color w:val="000000"/>
          <w:sz w:val="22"/>
          <w:szCs w:val="22"/>
          <w:lang w:val="lt-LT"/>
        </w:rPr>
        <w:t xml:space="preserve"> injekcijos dieną ir </w:t>
      </w:r>
      <w:r w:rsidR="00BA2112" w:rsidRPr="0069569E">
        <w:rPr>
          <w:color w:val="000000"/>
          <w:sz w:val="22"/>
          <w:szCs w:val="22"/>
          <w:lang w:val="lt-LT"/>
        </w:rPr>
        <w:t>sekančią</w:t>
      </w:r>
      <w:r w:rsidRPr="0069569E">
        <w:rPr>
          <w:color w:val="000000"/>
          <w:sz w:val="22"/>
          <w:szCs w:val="22"/>
          <w:lang w:val="lt-LT"/>
        </w:rPr>
        <w:t xml:space="preserve"> dieną.</w:t>
      </w:r>
    </w:p>
    <w:p w14:paraId="4463F766" w14:textId="77777777" w:rsidR="002C3E80" w:rsidRPr="0069569E" w:rsidRDefault="002C3E80" w:rsidP="0069559E">
      <w:pPr>
        <w:rPr>
          <w:color w:val="000000"/>
          <w:sz w:val="22"/>
          <w:szCs w:val="22"/>
          <w:lang w:val="lt-LT"/>
        </w:rPr>
      </w:pPr>
    </w:p>
    <w:p w14:paraId="4A16D4C1" w14:textId="77777777" w:rsidR="00017499" w:rsidRPr="0069569E" w:rsidRDefault="00017499" w:rsidP="0069559E">
      <w:pPr>
        <w:rPr>
          <w:color w:val="000000"/>
          <w:sz w:val="22"/>
          <w:szCs w:val="22"/>
          <w:lang w:val="lt-LT"/>
        </w:rPr>
      </w:pPr>
      <w:r w:rsidRPr="0069569E">
        <w:rPr>
          <w:color w:val="000000"/>
          <w:sz w:val="22"/>
          <w:szCs w:val="22"/>
          <w:lang w:val="lt-LT"/>
        </w:rPr>
        <w:t>Jei po 4 gydymo savaičių gydytojas reikiamo poveikio nenustato, gydymas GONAL</w:t>
      </w:r>
      <w:r w:rsidRPr="0069569E">
        <w:rPr>
          <w:color w:val="000000"/>
          <w:sz w:val="22"/>
          <w:szCs w:val="22"/>
          <w:lang w:val="lt-LT"/>
        </w:rPr>
        <w:noBreakHyphen/>
        <w:t>f turi būti nutrauktas. Kitam gydymo ciklui Jūsų gydytojas skirs didesnę pradinę GONAL</w:t>
      </w:r>
      <w:r w:rsidRPr="0069569E">
        <w:rPr>
          <w:color w:val="000000"/>
          <w:sz w:val="22"/>
          <w:szCs w:val="22"/>
          <w:lang w:val="lt-LT"/>
        </w:rPr>
        <w:noBreakHyphen/>
        <w:t>f dozę nei praeitame cikle.</w:t>
      </w:r>
    </w:p>
    <w:p w14:paraId="68ECBBA4" w14:textId="77777777" w:rsidR="00017499" w:rsidRPr="0069569E" w:rsidRDefault="00017499" w:rsidP="0069559E">
      <w:pPr>
        <w:rPr>
          <w:color w:val="000000"/>
          <w:sz w:val="22"/>
          <w:szCs w:val="22"/>
          <w:lang w:val="lt-LT"/>
        </w:rPr>
      </w:pPr>
    </w:p>
    <w:p w14:paraId="5CE76003" w14:textId="77777777" w:rsidR="00017499" w:rsidRPr="0069569E" w:rsidRDefault="00017499" w:rsidP="0069559E">
      <w:pPr>
        <w:rPr>
          <w:color w:val="000000"/>
          <w:sz w:val="22"/>
          <w:szCs w:val="22"/>
          <w:lang w:val="lt-LT"/>
        </w:rPr>
      </w:pPr>
      <w:r w:rsidRPr="0069569E">
        <w:rPr>
          <w:color w:val="000000"/>
          <w:sz w:val="22"/>
          <w:szCs w:val="22"/>
          <w:lang w:val="lt-LT"/>
        </w:rPr>
        <w:t xml:space="preserve">Jeigu Jūsų organizmo atsakas yra per stiprus, gydymas bus nutrauktas ir </w:t>
      </w:r>
      <w:proofErr w:type="spellStart"/>
      <w:r w:rsidRPr="0069569E">
        <w:rPr>
          <w:color w:val="000000"/>
          <w:sz w:val="22"/>
          <w:szCs w:val="22"/>
          <w:lang w:val="lt-LT"/>
        </w:rPr>
        <w:t>žCG</w:t>
      </w:r>
      <w:proofErr w:type="spellEnd"/>
      <w:r w:rsidRPr="0069569E">
        <w:rPr>
          <w:color w:val="000000"/>
          <w:sz w:val="22"/>
          <w:szCs w:val="22"/>
          <w:lang w:val="lt-LT"/>
        </w:rPr>
        <w:t xml:space="preserve"> nebebus skiriamas (žr. 2 skyrių, „KHSS“). Kitam gydymo ciklui Jūsų gydytojas skirs mažesnę GONAL</w:t>
      </w:r>
      <w:r w:rsidRPr="0069569E">
        <w:rPr>
          <w:color w:val="000000"/>
          <w:sz w:val="22"/>
          <w:szCs w:val="22"/>
          <w:lang w:val="lt-LT"/>
        </w:rPr>
        <w:noBreakHyphen/>
        <w:t>f dozę nei praeitame cikle.</w:t>
      </w:r>
    </w:p>
    <w:p w14:paraId="335B4056" w14:textId="77777777" w:rsidR="00017499" w:rsidRPr="0069569E" w:rsidRDefault="00017499" w:rsidP="0069559E">
      <w:pPr>
        <w:rPr>
          <w:color w:val="000000"/>
          <w:sz w:val="22"/>
          <w:szCs w:val="22"/>
          <w:lang w:val="lt-LT"/>
        </w:rPr>
      </w:pPr>
    </w:p>
    <w:p w14:paraId="4EBFF6A3" w14:textId="77777777" w:rsidR="009706E2" w:rsidRPr="0069569E" w:rsidRDefault="00017499" w:rsidP="0069559E">
      <w:pPr>
        <w:keepNext/>
        <w:keepLines/>
        <w:rPr>
          <w:b/>
          <w:bCs/>
          <w:color w:val="000000"/>
          <w:sz w:val="22"/>
          <w:szCs w:val="22"/>
          <w:lang w:val="lt-LT"/>
        </w:rPr>
      </w:pPr>
      <w:r w:rsidRPr="0069569E">
        <w:rPr>
          <w:b/>
          <w:bCs/>
          <w:color w:val="000000"/>
          <w:sz w:val="22"/>
          <w:szCs w:val="22"/>
          <w:lang w:val="lt-LT"/>
        </w:rPr>
        <w:t>Jeigu Jums nevyksta ovuliacija, nėra mėnesinių ir nustatytas labai mažas FSH r LH hormonų kiekis</w:t>
      </w:r>
    </w:p>
    <w:p w14:paraId="3565AB6C" w14:textId="77777777" w:rsidR="009706E2" w:rsidRPr="0069569E" w:rsidRDefault="009706E2" w:rsidP="0069559E">
      <w:pPr>
        <w:keepNext/>
        <w:keepLines/>
        <w:rPr>
          <w:b/>
          <w:bCs/>
          <w:color w:val="000000"/>
          <w:sz w:val="22"/>
          <w:szCs w:val="22"/>
          <w:lang w:val="lt-LT"/>
        </w:rPr>
      </w:pPr>
    </w:p>
    <w:p w14:paraId="186E30C5" w14:textId="2781B5D5" w:rsidR="00017499" w:rsidRPr="0069569E" w:rsidRDefault="00017499" w:rsidP="0069559E">
      <w:pPr>
        <w:numPr>
          <w:ilvl w:val="0"/>
          <w:numId w:val="38"/>
        </w:numPr>
        <w:overflowPunct/>
        <w:autoSpaceDE/>
        <w:autoSpaceDN/>
        <w:adjustRightInd/>
        <w:textAlignment w:val="auto"/>
        <w:rPr>
          <w:color w:val="000000"/>
          <w:sz w:val="22"/>
          <w:szCs w:val="22"/>
          <w:lang w:val="lt-LT"/>
        </w:rPr>
      </w:pPr>
      <w:r w:rsidRPr="0069569E">
        <w:rPr>
          <w:color w:val="000000"/>
          <w:sz w:val="22"/>
          <w:szCs w:val="22"/>
          <w:lang w:val="lt-LT"/>
        </w:rPr>
        <w:t>Įprasta pradinė GONAL</w:t>
      </w:r>
      <w:r w:rsidRPr="0069569E">
        <w:rPr>
          <w:color w:val="000000"/>
          <w:sz w:val="22"/>
          <w:szCs w:val="22"/>
          <w:lang w:val="lt-LT"/>
        </w:rPr>
        <w:noBreakHyphen/>
        <w:t xml:space="preserve">f dozė yra 75–150 TV, kartu su 75 TV </w:t>
      </w:r>
      <w:proofErr w:type="spellStart"/>
      <w:r w:rsidRPr="0069569E">
        <w:rPr>
          <w:color w:val="000000"/>
          <w:sz w:val="22"/>
          <w:szCs w:val="22"/>
          <w:lang w:val="lt-LT"/>
        </w:rPr>
        <w:t>lutropino</w:t>
      </w:r>
      <w:proofErr w:type="spellEnd"/>
      <w:r w:rsidR="00291AFB" w:rsidRPr="0069569E">
        <w:rPr>
          <w:color w:val="000000"/>
          <w:sz w:val="22"/>
          <w:szCs w:val="22"/>
          <w:lang w:val="lt-LT"/>
        </w:rPr>
        <w:t xml:space="preserve"> alfa</w:t>
      </w:r>
      <w:r w:rsidRPr="0069569E">
        <w:rPr>
          <w:color w:val="000000"/>
          <w:sz w:val="22"/>
          <w:szCs w:val="22"/>
          <w:lang w:val="lt-LT"/>
        </w:rPr>
        <w:t>.</w:t>
      </w:r>
    </w:p>
    <w:p w14:paraId="5651A392" w14:textId="77777777" w:rsidR="00017499" w:rsidRPr="0069569E" w:rsidRDefault="00017499" w:rsidP="0069559E">
      <w:pPr>
        <w:numPr>
          <w:ilvl w:val="0"/>
          <w:numId w:val="38"/>
        </w:numPr>
        <w:overflowPunct/>
        <w:autoSpaceDE/>
        <w:autoSpaceDN/>
        <w:adjustRightInd/>
        <w:textAlignment w:val="auto"/>
        <w:rPr>
          <w:color w:val="000000"/>
          <w:sz w:val="22"/>
          <w:szCs w:val="22"/>
          <w:lang w:val="lt-LT"/>
        </w:rPr>
      </w:pPr>
      <w:r w:rsidRPr="0069569E">
        <w:rPr>
          <w:color w:val="000000"/>
          <w:sz w:val="22"/>
          <w:szCs w:val="22"/>
          <w:lang w:val="lt-LT"/>
        </w:rPr>
        <w:t>Abu šiuos vaistus vartosite kasdien iki penkių savaičių.</w:t>
      </w:r>
    </w:p>
    <w:p w14:paraId="14FD061D" w14:textId="77777777" w:rsidR="00017499" w:rsidRPr="0069569E" w:rsidRDefault="00017499" w:rsidP="0069559E">
      <w:pPr>
        <w:numPr>
          <w:ilvl w:val="0"/>
          <w:numId w:val="38"/>
        </w:numPr>
        <w:overflowPunct/>
        <w:autoSpaceDE/>
        <w:autoSpaceDN/>
        <w:adjustRightInd/>
        <w:textAlignment w:val="auto"/>
        <w:rPr>
          <w:color w:val="000000"/>
          <w:sz w:val="22"/>
          <w:szCs w:val="22"/>
          <w:lang w:val="lt-LT"/>
        </w:rPr>
      </w:pPr>
      <w:r w:rsidRPr="0069569E">
        <w:rPr>
          <w:color w:val="000000"/>
          <w:sz w:val="22"/>
          <w:szCs w:val="22"/>
          <w:lang w:val="lt-LT"/>
        </w:rPr>
        <w:t>Jūsų GONAL</w:t>
      </w:r>
      <w:r w:rsidRPr="0069569E">
        <w:rPr>
          <w:color w:val="000000"/>
          <w:sz w:val="22"/>
          <w:szCs w:val="22"/>
          <w:lang w:val="lt-LT"/>
        </w:rPr>
        <w:noBreakHyphen/>
        <w:t>f dozę galima kas 7 arba kas 14 dienų didinti 37,5–75 TV, kol bus pasiektas reikiamas poveikis.</w:t>
      </w:r>
    </w:p>
    <w:p w14:paraId="49E0337E" w14:textId="77777777" w:rsidR="00017499" w:rsidRPr="0069569E" w:rsidRDefault="00017499" w:rsidP="0069559E">
      <w:pPr>
        <w:numPr>
          <w:ilvl w:val="0"/>
          <w:numId w:val="38"/>
        </w:numPr>
        <w:overflowPunct/>
        <w:autoSpaceDE/>
        <w:autoSpaceDN/>
        <w:adjustRightInd/>
        <w:textAlignment w:val="auto"/>
        <w:rPr>
          <w:color w:val="000000"/>
          <w:sz w:val="22"/>
          <w:szCs w:val="22"/>
          <w:lang w:val="lt-LT"/>
        </w:rPr>
      </w:pPr>
      <w:r w:rsidRPr="0069569E">
        <w:rPr>
          <w:color w:val="000000"/>
          <w:sz w:val="22"/>
          <w:szCs w:val="22"/>
          <w:lang w:val="lt-LT"/>
        </w:rPr>
        <w:t>Kai pasiekiamas reikiamas vaisto poveikis, Jums bus skirta vienkartinė 250 </w:t>
      </w:r>
      <w:proofErr w:type="spellStart"/>
      <w:r w:rsidRPr="0069569E">
        <w:rPr>
          <w:color w:val="000000"/>
          <w:sz w:val="22"/>
          <w:szCs w:val="22"/>
          <w:lang w:val="lt-LT"/>
        </w:rPr>
        <w:t>mikrogramų</w:t>
      </w:r>
      <w:proofErr w:type="spellEnd"/>
      <w:r w:rsidRPr="0069569E">
        <w:rPr>
          <w:color w:val="000000"/>
          <w:sz w:val="22"/>
          <w:szCs w:val="22"/>
          <w:lang w:val="lt-LT"/>
        </w:rPr>
        <w:t xml:space="preserve"> </w:t>
      </w:r>
      <w:proofErr w:type="spellStart"/>
      <w:r w:rsidRPr="0069569E">
        <w:rPr>
          <w:color w:val="000000"/>
          <w:sz w:val="22"/>
          <w:szCs w:val="22"/>
          <w:lang w:val="lt-LT"/>
        </w:rPr>
        <w:t>rekombinantinio</w:t>
      </w:r>
      <w:proofErr w:type="spellEnd"/>
      <w:r w:rsidRPr="0069569E">
        <w:rPr>
          <w:color w:val="000000"/>
          <w:sz w:val="22"/>
          <w:szCs w:val="22"/>
          <w:lang w:val="lt-LT"/>
        </w:rPr>
        <w:t xml:space="preserve"> </w:t>
      </w:r>
      <w:proofErr w:type="spellStart"/>
      <w:r w:rsidRPr="0069569E">
        <w:rPr>
          <w:color w:val="000000"/>
          <w:sz w:val="22"/>
          <w:szCs w:val="22"/>
          <w:lang w:val="lt-LT"/>
        </w:rPr>
        <w:t>žCG</w:t>
      </w:r>
      <w:proofErr w:type="spellEnd"/>
      <w:r w:rsidRPr="0069569E">
        <w:rPr>
          <w:color w:val="000000"/>
          <w:sz w:val="22"/>
          <w:szCs w:val="22"/>
          <w:lang w:val="lt-LT"/>
        </w:rPr>
        <w:t xml:space="preserve"> (r</w:t>
      </w:r>
      <w:r w:rsidRPr="0069569E">
        <w:rPr>
          <w:color w:val="000000"/>
          <w:sz w:val="22"/>
          <w:szCs w:val="22"/>
          <w:lang w:val="lt-LT"/>
        </w:rPr>
        <w:noBreakHyphen/>
      </w:r>
      <w:proofErr w:type="spellStart"/>
      <w:r w:rsidRPr="0069569E">
        <w:rPr>
          <w:color w:val="000000"/>
          <w:sz w:val="22"/>
          <w:szCs w:val="22"/>
          <w:lang w:val="lt-LT"/>
        </w:rPr>
        <w:t>žCG</w:t>
      </w:r>
      <w:proofErr w:type="spellEnd"/>
      <w:r w:rsidRPr="0069569E">
        <w:rPr>
          <w:color w:val="000000"/>
          <w:sz w:val="22"/>
          <w:szCs w:val="22"/>
          <w:lang w:val="lt-LT"/>
        </w:rPr>
        <w:t xml:space="preserve">, t. y., specialia DNR technologija laboratorijoje pagaminto </w:t>
      </w:r>
      <w:proofErr w:type="spellStart"/>
      <w:r w:rsidRPr="0069569E">
        <w:rPr>
          <w:color w:val="000000"/>
          <w:sz w:val="22"/>
          <w:szCs w:val="22"/>
          <w:lang w:val="lt-LT"/>
        </w:rPr>
        <w:t>žCG</w:t>
      </w:r>
      <w:proofErr w:type="spellEnd"/>
      <w:r w:rsidRPr="0069569E">
        <w:rPr>
          <w:color w:val="000000"/>
          <w:sz w:val="22"/>
          <w:szCs w:val="22"/>
          <w:lang w:val="lt-LT"/>
        </w:rPr>
        <w:t xml:space="preserve">) arba 5 000–10 000 TV </w:t>
      </w:r>
      <w:proofErr w:type="spellStart"/>
      <w:r w:rsidRPr="0069569E">
        <w:rPr>
          <w:color w:val="000000"/>
          <w:sz w:val="22"/>
          <w:szCs w:val="22"/>
          <w:lang w:val="lt-LT"/>
        </w:rPr>
        <w:t>žCG</w:t>
      </w:r>
      <w:proofErr w:type="spellEnd"/>
      <w:r w:rsidRPr="0069569E">
        <w:rPr>
          <w:color w:val="000000"/>
          <w:sz w:val="22"/>
          <w:szCs w:val="22"/>
          <w:lang w:val="lt-LT"/>
        </w:rPr>
        <w:t xml:space="preserve"> injekcija, praėjus 24–48 valandoms po paskutinės GONAL</w:t>
      </w:r>
      <w:r w:rsidRPr="0069569E">
        <w:rPr>
          <w:color w:val="000000"/>
          <w:sz w:val="22"/>
          <w:szCs w:val="22"/>
          <w:lang w:val="lt-LT"/>
        </w:rPr>
        <w:noBreakHyphen/>
        <w:t xml:space="preserve">f ir </w:t>
      </w:r>
      <w:proofErr w:type="spellStart"/>
      <w:r w:rsidRPr="0069569E">
        <w:rPr>
          <w:color w:val="000000"/>
          <w:sz w:val="22"/>
          <w:szCs w:val="22"/>
          <w:lang w:val="lt-LT"/>
        </w:rPr>
        <w:t>lutropino</w:t>
      </w:r>
      <w:proofErr w:type="spellEnd"/>
      <w:r w:rsidR="00291AFB" w:rsidRPr="0069569E">
        <w:rPr>
          <w:color w:val="000000"/>
          <w:sz w:val="22"/>
          <w:szCs w:val="22"/>
          <w:lang w:val="lt-LT"/>
        </w:rPr>
        <w:t xml:space="preserve"> alfa</w:t>
      </w:r>
      <w:r w:rsidRPr="0069569E">
        <w:rPr>
          <w:color w:val="000000"/>
          <w:sz w:val="22"/>
          <w:szCs w:val="22"/>
          <w:lang w:val="lt-LT"/>
        </w:rPr>
        <w:t xml:space="preserve"> injekcijos. Jums rekomenduojama atlikti lytinį aktą </w:t>
      </w:r>
      <w:proofErr w:type="spellStart"/>
      <w:r w:rsidRPr="0069569E">
        <w:rPr>
          <w:color w:val="000000"/>
          <w:sz w:val="22"/>
          <w:szCs w:val="22"/>
          <w:lang w:val="lt-LT"/>
        </w:rPr>
        <w:t>žCG</w:t>
      </w:r>
      <w:proofErr w:type="spellEnd"/>
      <w:r w:rsidRPr="0069569E">
        <w:rPr>
          <w:color w:val="000000"/>
          <w:sz w:val="22"/>
          <w:szCs w:val="22"/>
          <w:lang w:val="lt-LT"/>
        </w:rPr>
        <w:t xml:space="preserve"> injekcijos dieną ir kitą dieną. Taip pat galima atlikti vidinį gimdos apsėklinimą, įšvirkščiant spermos į moters gimdą.</w:t>
      </w:r>
    </w:p>
    <w:p w14:paraId="39244204" w14:textId="77777777" w:rsidR="00414A8C" w:rsidRPr="0069569E" w:rsidRDefault="00414A8C" w:rsidP="0069559E">
      <w:pPr>
        <w:rPr>
          <w:color w:val="000000"/>
          <w:sz w:val="22"/>
          <w:szCs w:val="22"/>
          <w:lang w:val="lt-LT"/>
        </w:rPr>
      </w:pPr>
    </w:p>
    <w:p w14:paraId="3F0553BE" w14:textId="77777777" w:rsidR="00017499" w:rsidRPr="0069569E" w:rsidRDefault="00017499" w:rsidP="0069559E">
      <w:pPr>
        <w:rPr>
          <w:color w:val="000000"/>
          <w:sz w:val="22"/>
          <w:szCs w:val="22"/>
          <w:lang w:val="lt-LT"/>
        </w:rPr>
      </w:pPr>
      <w:r w:rsidRPr="0069569E">
        <w:rPr>
          <w:color w:val="000000"/>
          <w:sz w:val="22"/>
          <w:szCs w:val="22"/>
          <w:lang w:val="lt-LT"/>
        </w:rPr>
        <w:t>Jei po 5 gydymo savaičių gydytojas poveikio nenustato, gydymo GONAL</w:t>
      </w:r>
      <w:r w:rsidRPr="0069569E">
        <w:rPr>
          <w:color w:val="000000"/>
          <w:sz w:val="22"/>
          <w:szCs w:val="22"/>
          <w:lang w:val="lt-LT"/>
        </w:rPr>
        <w:noBreakHyphen/>
        <w:t>f ciklas turi būti nutrauktas. Kitam gydymo ciklui Jūsų gydytojas skirs didesnę pradinę GONAL</w:t>
      </w:r>
      <w:r w:rsidRPr="0069569E">
        <w:rPr>
          <w:color w:val="000000"/>
          <w:sz w:val="22"/>
          <w:szCs w:val="22"/>
          <w:lang w:val="lt-LT"/>
        </w:rPr>
        <w:noBreakHyphen/>
        <w:t>f dozę nei praeitame cikle.</w:t>
      </w:r>
    </w:p>
    <w:p w14:paraId="4A6A7405" w14:textId="77777777" w:rsidR="00017499" w:rsidRPr="0069569E" w:rsidRDefault="00017499" w:rsidP="0069559E">
      <w:pPr>
        <w:rPr>
          <w:color w:val="000000"/>
          <w:sz w:val="22"/>
          <w:szCs w:val="22"/>
          <w:lang w:val="lt-LT"/>
        </w:rPr>
      </w:pPr>
      <w:r w:rsidRPr="0069569E">
        <w:rPr>
          <w:color w:val="000000"/>
          <w:sz w:val="22"/>
          <w:szCs w:val="22"/>
          <w:lang w:val="lt-LT"/>
        </w:rPr>
        <w:t>Jeigu Jūsų organizmo reakcija yra per stipri, gydymas GONAL</w:t>
      </w:r>
      <w:r w:rsidRPr="0069569E">
        <w:rPr>
          <w:color w:val="000000"/>
          <w:sz w:val="22"/>
          <w:szCs w:val="22"/>
          <w:lang w:val="lt-LT"/>
        </w:rPr>
        <w:noBreakHyphen/>
        <w:t xml:space="preserve">f bus nutrauktas ir </w:t>
      </w:r>
      <w:proofErr w:type="spellStart"/>
      <w:r w:rsidRPr="0069569E">
        <w:rPr>
          <w:color w:val="000000"/>
          <w:sz w:val="22"/>
          <w:szCs w:val="22"/>
          <w:lang w:val="lt-LT"/>
        </w:rPr>
        <w:t>žCG</w:t>
      </w:r>
      <w:proofErr w:type="spellEnd"/>
      <w:r w:rsidRPr="0069569E">
        <w:rPr>
          <w:color w:val="000000"/>
          <w:sz w:val="22"/>
          <w:szCs w:val="22"/>
          <w:lang w:val="lt-LT"/>
        </w:rPr>
        <w:t xml:space="preserve"> Jums nebebus skiriamas (žr. 2 skyrių, „KHSS“). Kitam gydymo ciklui Jūsų gydytojas skirs mažesnę GONAL</w:t>
      </w:r>
      <w:r w:rsidRPr="0069569E">
        <w:rPr>
          <w:color w:val="000000"/>
          <w:sz w:val="22"/>
          <w:szCs w:val="22"/>
          <w:lang w:val="lt-LT"/>
        </w:rPr>
        <w:noBreakHyphen/>
        <w:t>f dozę nei praeitame cikle.</w:t>
      </w:r>
    </w:p>
    <w:p w14:paraId="70F1AF0B" w14:textId="77777777" w:rsidR="00017499" w:rsidRPr="0069569E" w:rsidRDefault="00017499" w:rsidP="0069559E">
      <w:pPr>
        <w:rPr>
          <w:color w:val="000000"/>
          <w:sz w:val="22"/>
          <w:szCs w:val="22"/>
          <w:lang w:val="lt-LT"/>
        </w:rPr>
      </w:pPr>
    </w:p>
    <w:p w14:paraId="02D520ED" w14:textId="77777777" w:rsidR="00017499" w:rsidRPr="0069569E" w:rsidRDefault="00017499" w:rsidP="0069559E">
      <w:pPr>
        <w:keepNext/>
        <w:rPr>
          <w:b/>
          <w:bCs/>
          <w:color w:val="000000"/>
          <w:sz w:val="22"/>
          <w:szCs w:val="22"/>
          <w:lang w:val="lt-LT"/>
        </w:rPr>
      </w:pPr>
      <w:r w:rsidRPr="0069569E">
        <w:rPr>
          <w:b/>
          <w:bCs/>
          <w:color w:val="000000"/>
          <w:sz w:val="22"/>
          <w:szCs w:val="22"/>
          <w:lang w:val="lt-LT"/>
        </w:rPr>
        <w:t>Jeigu reikia, kad subręstų keli kiaušinėliai paėmimui prieš dirbtinį apvaisinimą</w:t>
      </w:r>
    </w:p>
    <w:p w14:paraId="455CD52D" w14:textId="77777777" w:rsidR="009706E2" w:rsidRPr="0069569E" w:rsidRDefault="009706E2" w:rsidP="0069559E">
      <w:pPr>
        <w:keepNext/>
        <w:rPr>
          <w:b/>
          <w:bCs/>
          <w:color w:val="000000"/>
          <w:sz w:val="22"/>
          <w:szCs w:val="22"/>
          <w:lang w:val="lt-LT"/>
        </w:rPr>
      </w:pPr>
    </w:p>
    <w:p w14:paraId="156AF838" w14:textId="36297489" w:rsidR="00017499" w:rsidRPr="0069569E" w:rsidRDefault="00017499" w:rsidP="0069559E">
      <w:pPr>
        <w:numPr>
          <w:ilvl w:val="0"/>
          <w:numId w:val="39"/>
        </w:numPr>
        <w:overflowPunct/>
        <w:autoSpaceDE/>
        <w:autoSpaceDN/>
        <w:adjustRightInd/>
        <w:textAlignment w:val="auto"/>
        <w:rPr>
          <w:color w:val="000000"/>
          <w:sz w:val="22"/>
          <w:szCs w:val="22"/>
          <w:lang w:val="lt-LT"/>
        </w:rPr>
      </w:pPr>
      <w:r w:rsidRPr="0069569E">
        <w:rPr>
          <w:color w:val="000000"/>
          <w:sz w:val="22"/>
          <w:szCs w:val="22"/>
          <w:lang w:val="lt-LT"/>
        </w:rPr>
        <w:t>Įprasta pradinė GONAL-f dozė yra 150–225 TV, vartojama kasdien, pradedant 2 arba 3 gydymo ciklo dieną.</w:t>
      </w:r>
    </w:p>
    <w:p w14:paraId="43C130CB" w14:textId="6F688289" w:rsidR="00017499" w:rsidRPr="0069569E" w:rsidRDefault="00017499" w:rsidP="0069559E">
      <w:pPr>
        <w:numPr>
          <w:ilvl w:val="0"/>
          <w:numId w:val="39"/>
        </w:numPr>
        <w:overflowPunct/>
        <w:autoSpaceDE/>
        <w:autoSpaceDN/>
        <w:adjustRightInd/>
        <w:textAlignment w:val="auto"/>
        <w:rPr>
          <w:color w:val="000000"/>
          <w:sz w:val="22"/>
          <w:szCs w:val="22"/>
          <w:lang w:val="lt-LT"/>
        </w:rPr>
      </w:pPr>
      <w:r w:rsidRPr="0069569E">
        <w:rPr>
          <w:color w:val="000000"/>
          <w:sz w:val="22"/>
          <w:szCs w:val="22"/>
          <w:lang w:val="lt-LT"/>
        </w:rPr>
        <w:t>GONAL</w:t>
      </w:r>
      <w:r w:rsidRPr="0069569E">
        <w:rPr>
          <w:color w:val="000000"/>
          <w:sz w:val="22"/>
          <w:szCs w:val="22"/>
          <w:lang w:val="lt-LT"/>
        </w:rPr>
        <w:noBreakHyphen/>
        <w:t>f dozę galima didinti priklausomai nuo Jūsų atsako. Didžiausia paros dozė yra 450 TV.</w:t>
      </w:r>
    </w:p>
    <w:p w14:paraId="6579BB47" w14:textId="77777777" w:rsidR="00017499" w:rsidRPr="0069569E" w:rsidRDefault="00017499" w:rsidP="0069559E">
      <w:pPr>
        <w:numPr>
          <w:ilvl w:val="0"/>
          <w:numId w:val="39"/>
        </w:numPr>
        <w:overflowPunct/>
        <w:autoSpaceDE/>
        <w:autoSpaceDN/>
        <w:adjustRightInd/>
        <w:textAlignment w:val="auto"/>
        <w:rPr>
          <w:color w:val="000000"/>
          <w:sz w:val="22"/>
          <w:szCs w:val="22"/>
          <w:lang w:val="lt-LT"/>
        </w:rPr>
      </w:pPr>
      <w:r w:rsidRPr="0069569E">
        <w:rPr>
          <w:color w:val="000000"/>
          <w:sz w:val="22"/>
          <w:szCs w:val="22"/>
          <w:lang w:val="lt-LT"/>
        </w:rPr>
        <w:t>Gydymas tęsiamas, kol subręsta reikiamas kiaušinėlių kiekis. Paprastai tam reikia 10 dienų, bet gali prireikti ir 5–20 dienų. Gydytojas tai patikrins, atlikęs kraujo tyrimą ir (arba) ištyręs ultragarsu.</w:t>
      </w:r>
    </w:p>
    <w:p w14:paraId="0A128357" w14:textId="77777777" w:rsidR="00017499" w:rsidRPr="0069569E" w:rsidRDefault="00017499" w:rsidP="0069559E">
      <w:pPr>
        <w:numPr>
          <w:ilvl w:val="0"/>
          <w:numId w:val="39"/>
        </w:numPr>
        <w:overflowPunct/>
        <w:autoSpaceDE/>
        <w:autoSpaceDN/>
        <w:adjustRightInd/>
        <w:textAlignment w:val="auto"/>
        <w:rPr>
          <w:color w:val="000000"/>
          <w:sz w:val="22"/>
          <w:szCs w:val="22"/>
          <w:lang w:val="lt-LT"/>
        </w:rPr>
      </w:pPr>
      <w:r w:rsidRPr="0069569E">
        <w:rPr>
          <w:color w:val="000000"/>
          <w:sz w:val="22"/>
          <w:szCs w:val="22"/>
          <w:lang w:val="lt-LT"/>
        </w:rPr>
        <w:t>Kai kiaušinėliai bus paruošti, Jums bus skirta vienkartinė 250 </w:t>
      </w:r>
      <w:proofErr w:type="spellStart"/>
      <w:r w:rsidRPr="0069569E">
        <w:rPr>
          <w:color w:val="000000"/>
          <w:sz w:val="22"/>
          <w:szCs w:val="22"/>
          <w:lang w:val="lt-LT"/>
        </w:rPr>
        <w:t>mikrogramų</w:t>
      </w:r>
      <w:proofErr w:type="spellEnd"/>
      <w:r w:rsidRPr="0069569E">
        <w:rPr>
          <w:color w:val="000000"/>
          <w:sz w:val="22"/>
          <w:szCs w:val="22"/>
          <w:lang w:val="lt-LT"/>
        </w:rPr>
        <w:t xml:space="preserve"> </w:t>
      </w:r>
      <w:proofErr w:type="spellStart"/>
      <w:r w:rsidRPr="0069569E">
        <w:rPr>
          <w:color w:val="000000"/>
          <w:sz w:val="22"/>
          <w:szCs w:val="22"/>
          <w:lang w:val="lt-LT"/>
        </w:rPr>
        <w:t>rekombinantinio</w:t>
      </w:r>
      <w:proofErr w:type="spellEnd"/>
      <w:r w:rsidRPr="0069569E">
        <w:rPr>
          <w:color w:val="000000"/>
          <w:sz w:val="22"/>
          <w:szCs w:val="22"/>
          <w:lang w:val="lt-LT"/>
        </w:rPr>
        <w:t xml:space="preserve"> </w:t>
      </w:r>
      <w:proofErr w:type="spellStart"/>
      <w:r w:rsidRPr="0069569E">
        <w:rPr>
          <w:color w:val="000000"/>
          <w:sz w:val="22"/>
          <w:szCs w:val="22"/>
          <w:lang w:val="lt-LT"/>
        </w:rPr>
        <w:t>žCG</w:t>
      </w:r>
      <w:proofErr w:type="spellEnd"/>
      <w:r w:rsidRPr="0069569E">
        <w:rPr>
          <w:color w:val="000000"/>
          <w:sz w:val="22"/>
          <w:szCs w:val="22"/>
          <w:lang w:val="lt-LT"/>
        </w:rPr>
        <w:t xml:space="preserve"> (r-</w:t>
      </w:r>
      <w:proofErr w:type="spellStart"/>
      <w:r w:rsidRPr="0069569E">
        <w:rPr>
          <w:color w:val="000000"/>
          <w:sz w:val="22"/>
          <w:szCs w:val="22"/>
          <w:lang w:val="lt-LT"/>
        </w:rPr>
        <w:t>žCG</w:t>
      </w:r>
      <w:proofErr w:type="spellEnd"/>
      <w:r w:rsidRPr="0069569E">
        <w:rPr>
          <w:color w:val="000000"/>
          <w:sz w:val="22"/>
          <w:szCs w:val="22"/>
          <w:lang w:val="lt-LT"/>
        </w:rPr>
        <w:t xml:space="preserve">, t. y., specialia </w:t>
      </w:r>
      <w:proofErr w:type="spellStart"/>
      <w:r w:rsidRPr="0069569E">
        <w:rPr>
          <w:color w:val="000000"/>
          <w:sz w:val="22"/>
          <w:szCs w:val="22"/>
          <w:lang w:val="lt-LT"/>
        </w:rPr>
        <w:t>rekombinantine</w:t>
      </w:r>
      <w:proofErr w:type="spellEnd"/>
      <w:r w:rsidRPr="0069569E">
        <w:rPr>
          <w:color w:val="000000"/>
          <w:sz w:val="22"/>
          <w:szCs w:val="22"/>
          <w:lang w:val="lt-LT"/>
        </w:rPr>
        <w:t xml:space="preserve"> DNR technologija laboratorijoje pagaminto </w:t>
      </w:r>
      <w:proofErr w:type="spellStart"/>
      <w:r w:rsidRPr="0069569E">
        <w:rPr>
          <w:color w:val="000000"/>
          <w:sz w:val="22"/>
          <w:szCs w:val="22"/>
          <w:lang w:val="lt-LT"/>
        </w:rPr>
        <w:t>žCG</w:t>
      </w:r>
      <w:proofErr w:type="spellEnd"/>
      <w:r w:rsidRPr="0069569E">
        <w:rPr>
          <w:color w:val="000000"/>
          <w:sz w:val="22"/>
          <w:szCs w:val="22"/>
          <w:lang w:val="lt-LT"/>
        </w:rPr>
        <w:t xml:space="preserve">) arba 5 000–10 000 TV </w:t>
      </w:r>
      <w:proofErr w:type="spellStart"/>
      <w:r w:rsidRPr="0069569E">
        <w:rPr>
          <w:color w:val="000000"/>
          <w:sz w:val="22"/>
          <w:szCs w:val="22"/>
          <w:lang w:val="lt-LT"/>
        </w:rPr>
        <w:t>žCG</w:t>
      </w:r>
      <w:proofErr w:type="spellEnd"/>
      <w:r w:rsidRPr="0069569E">
        <w:rPr>
          <w:color w:val="000000"/>
          <w:sz w:val="22"/>
          <w:szCs w:val="22"/>
          <w:lang w:val="lt-LT"/>
        </w:rPr>
        <w:t xml:space="preserve"> injekcija, praėjus 24–48 valandoms po paskutinės GONAL</w:t>
      </w:r>
      <w:r w:rsidRPr="0069569E">
        <w:rPr>
          <w:color w:val="000000"/>
          <w:sz w:val="22"/>
          <w:szCs w:val="22"/>
          <w:lang w:val="lt-LT"/>
        </w:rPr>
        <w:noBreakHyphen/>
        <w:t>f injekcijos. Taip Jūsų kiaušinėliai paruošiami paėmimui.</w:t>
      </w:r>
    </w:p>
    <w:p w14:paraId="03454D57" w14:textId="77777777" w:rsidR="009706E2" w:rsidRPr="0069569E" w:rsidRDefault="009706E2" w:rsidP="0069559E">
      <w:pPr>
        <w:rPr>
          <w:color w:val="000000"/>
          <w:sz w:val="22"/>
          <w:szCs w:val="22"/>
          <w:lang w:val="lt-LT"/>
        </w:rPr>
      </w:pPr>
    </w:p>
    <w:p w14:paraId="14B4C6F1" w14:textId="77777777" w:rsidR="00017499" w:rsidRPr="0069569E" w:rsidRDefault="00017499" w:rsidP="0069559E">
      <w:pPr>
        <w:rPr>
          <w:color w:val="000000"/>
          <w:sz w:val="22"/>
          <w:szCs w:val="22"/>
          <w:lang w:val="lt-LT"/>
        </w:rPr>
      </w:pPr>
      <w:r w:rsidRPr="0069569E">
        <w:rPr>
          <w:color w:val="000000"/>
          <w:sz w:val="22"/>
          <w:szCs w:val="22"/>
          <w:lang w:val="lt-LT"/>
        </w:rPr>
        <w:t xml:space="preserve">Kitais atvejais gydytojas gali pirma sustabdyti Jūsų ovuliaciją, skirdamas </w:t>
      </w:r>
      <w:proofErr w:type="spellStart"/>
      <w:r w:rsidRPr="0069569E">
        <w:rPr>
          <w:color w:val="000000"/>
          <w:sz w:val="22"/>
          <w:szCs w:val="22"/>
          <w:lang w:val="lt-LT"/>
        </w:rPr>
        <w:t>gonadotropiną</w:t>
      </w:r>
      <w:proofErr w:type="spellEnd"/>
      <w:r w:rsidRPr="0069569E">
        <w:rPr>
          <w:color w:val="000000"/>
          <w:sz w:val="22"/>
          <w:szCs w:val="22"/>
          <w:lang w:val="lt-LT"/>
        </w:rPr>
        <w:t xml:space="preserve"> atpalaiduojančio hormono (GnRH) </w:t>
      </w:r>
      <w:proofErr w:type="spellStart"/>
      <w:r w:rsidRPr="0069569E">
        <w:rPr>
          <w:color w:val="000000"/>
          <w:sz w:val="22"/>
          <w:szCs w:val="22"/>
          <w:lang w:val="lt-LT"/>
        </w:rPr>
        <w:t>agonistą</w:t>
      </w:r>
      <w:proofErr w:type="spellEnd"/>
      <w:r w:rsidRPr="0069569E">
        <w:rPr>
          <w:color w:val="000000"/>
          <w:sz w:val="22"/>
          <w:szCs w:val="22"/>
          <w:lang w:val="lt-LT"/>
        </w:rPr>
        <w:t xml:space="preserve"> arba antagonistą. Tais atvejais GONAL</w:t>
      </w:r>
      <w:r w:rsidRPr="0069569E">
        <w:rPr>
          <w:color w:val="000000"/>
          <w:sz w:val="22"/>
          <w:szCs w:val="22"/>
          <w:lang w:val="lt-LT"/>
        </w:rPr>
        <w:noBreakHyphen/>
        <w:t xml:space="preserve">f pradedama gydyti, praėjus dviem savaitėms nuo gydymo </w:t>
      </w:r>
      <w:proofErr w:type="spellStart"/>
      <w:r w:rsidRPr="0069569E">
        <w:rPr>
          <w:color w:val="000000"/>
          <w:sz w:val="22"/>
          <w:szCs w:val="22"/>
          <w:lang w:val="lt-LT"/>
        </w:rPr>
        <w:t>agonistu</w:t>
      </w:r>
      <w:proofErr w:type="spellEnd"/>
      <w:r w:rsidRPr="0069569E">
        <w:rPr>
          <w:color w:val="000000"/>
          <w:sz w:val="22"/>
          <w:szCs w:val="22"/>
          <w:lang w:val="lt-LT"/>
        </w:rPr>
        <w:t xml:space="preserve"> pradžios. Tuomet GONAL</w:t>
      </w:r>
      <w:r w:rsidRPr="0069569E">
        <w:rPr>
          <w:color w:val="000000"/>
          <w:sz w:val="22"/>
          <w:szCs w:val="22"/>
          <w:lang w:val="lt-LT"/>
        </w:rPr>
        <w:noBreakHyphen/>
        <w:t xml:space="preserve">f ir GnRH </w:t>
      </w:r>
      <w:proofErr w:type="spellStart"/>
      <w:r w:rsidRPr="0069569E">
        <w:rPr>
          <w:color w:val="000000"/>
          <w:sz w:val="22"/>
          <w:szCs w:val="22"/>
          <w:lang w:val="lt-LT"/>
        </w:rPr>
        <w:t>agonistas</w:t>
      </w:r>
      <w:proofErr w:type="spellEnd"/>
      <w:r w:rsidRPr="0069569E">
        <w:rPr>
          <w:color w:val="000000"/>
          <w:sz w:val="22"/>
          <w:szCs w:val="22"/>
          <w:lang w:val="lt-LT"/>
        </w:rPr>
        <w:t xml:space="preserve"> skiriami, kol subręsta reikiamas folikulų kiekis. Pavyzdžiui, po dviejų gydymo GnRH </w:t>
      </w:r>
      <w:proofErr w:type="spellStart"/>
      <w:r w:rsidRPr="0069569E">
        <w:rPr>
          <w:color w:val="000000"/>
          <w:sz w:val="22"/>
          <w:szCs w:val="22"/>
          <w:lang w:val="lt-LT"/>
        </w:rPr>
        <w:t>agonistu</w:t>
      </w:r>
      <w:proofErr w:type="spellEnd"/>
      <w:r w:rsidRPr="0069569E">
        <w:rPr>
          <w:color w:val="000000"/>
          <w:sz w:val="22"/>
          <w:szCs w:val="22"/>
          <w:lang w:val="lt-LT"/>
        </w:rPr>
        <w:t xml:space="preserve"> savaičių 150–225 TV GONAL</w:t>
      </w:r>
      <w:r w:rsidRPr="0069569E">
        <w:rPr>
          <w:color w:val="000000"/>
          <w:sz w:val="22"/>
          <w:szCs w:val="22"/>
          <w:lang w:val="lt-LT"/>
        </w:rPr>
        <w:noBreakHyphen/>
        <w:t>f skiriama 7 dienas. Tuomet dozė koreguojama pagal kiaušidžių atsaką.</w:t>
      </w:r>
    </w:p>
    <w:p w14:paraId="7640D834" w14:textId="77777777" w:rsidR="00AC33E5" w:rsidRPr="0069569E" w:rsidRDefault="00AC33E5" w:rsidP="0069559E">
      <w:pPr>
        <w:rPr>
          <w:color w:val="000000"/>
          <w:sz w:val="22"/>
          <w:szCs w:val="22"/>
          <w:lang w:val="lt-LT"/>
        </w:rPr>
      </w:pPr>
    </w:p>
    <w:p w14:paraId="30B32CC4" w14:textId="77777777" w:rsidR="00017499" w:rsidRPr="0069569E" w:rsidRDefault="00017499" w:rsidP="0069559E">
      <w:pPr>
        <w:keepNext/>
        <w:keepLines/>
        <w:rPr>
          <w:color w:val="000000"/>
          <w:sz w:val="22"/>
          <w:szCs w:val="22"/>
          <w:lang w:val="lt-LT"/>
        </w:rPr>
      </w:pPr>
      <w:r w:rsidRPr="0069569E">
        <w:rPr>
          <w:b/>
          <w:bCs/>
          <w:color w:val="000000"/>
          <w:sz w:val="22"/>
          <w:szCs w:val="22"/>
          <w:lang w:val="lt-LT"/>
        </w:rPr>
        <w:t>Vyrams</w:t>
      </w:r>
    </w:p>
    <w:p w14:paraId="64C92801" w14:textId="77777777" w:rsidR="00017499" w:rsidRPr="0069569E" w:rsidRDefault="00017499" w:rsidP="0069559E">
      <w:pPr>
        <w:pStyle w:val="NormalIndent"/>
        <w:keepNext/>
        <w:keepLines/>
        <w:spacing w:before="0"/>
        <w:ind w:left="0"/>
        <w:rPr>
          <w:color w:val="000000"/>
          <w:sz w:val="22"/>
          <w:szCs w:val="22"/>
          <w:u w:val="single"/>
          <w:lang w:val="lt-LT"/>
        </w:rPr>
      </w:pPr>
    </w:p>
    <w:p w14:paraId="14108F2C" w14:textId="1764A8A6" w:rsidR="00017499" w:rsidRPr="0069569E" w:rsidRDefault="00017499" w:rsidP="0069559E">
      <w:pPr>
        <w:numPr>
          <w:ilvl w:val="0"/>
          <w:numId w:val="40"/>
        </w:numPr>
        <w:overflowPunct/>
        <w:autoSpaceDE/>
        <w:autoSpaceDN/>
        <w:adjustRightInd/>
        <w:textAlignment w:val="auto"/>
        <w:rPr>
          <w:color w:val="000000"/>
          <w:sz w:val="22"/>
          <w:szCs w:val="22"/>
          <w:lang w:val="lt-LT"/>
        </w:rPr>
      </w:pPr>
      <w:r w:rsidRPr="0069569E">
        <w:rPr>
          <w:color w:val="000000"/>
          <w:sz w:val="22"/>
          <w:szCs w:val="22"/>
          <w:lang w:val="lt-LT"/>
        </w:rPr>
        <w:t>Įprasta GONAL</w:t>
      </w:r>
      <w:r w:rsidRPr="0069569E">
        <w:rPr>
          <w:color w:val="000000"/>
          <w:sz w:val="22"/>
          <w:szCs w:val="22"/>
          <w:lang w:val="lt-LT"/>
        </w:rPr>
        <w:noBreakHyphen/>
        <w:t xml:space="preserve">f dozė yra 150 TV, vartojama kartu su </w:t>
      </w:r>
      <w:proofErr w:type="spellStart"/>
      <w:r w:rsidRPr="0069569E">
        <w:rPr>
          <w:color w:val="000000"/>
          <w:sz w:val="22"/>
          <w:szCs w:val="22"/>
          <w:lang w:val="lt-LT"/>
        </w:rPr>
        <w:t>žCG</w:t>
      </w:r>
      <w:proofErr w:type="spellEnd"/>
      <w:r w:rsidRPr="0069569E">
        <w:rPr>
          <w:color w:val="000000"/>
          <w:sz w:val="22"/>
          <w:szCs w:val="22"/>
          <w:lang w:val="lt-LT"/>
        </w:rPr>
        <w:t>.</w:t>
      </w:r>
    </w:p>
    <w:p w14:paraId="5A515889" w14:textId="77777777" w:rsidR="00017499" w:rsidRPr="0069569E" w:rsidRDefault="00017499" w:rsidP="0069559E">
      <w:pPr>
        <w:numPr>
          <w:ilvl w:val="0"/>
          <w:numId w:val="40"/>
        </w:numPr>
        <w:overflowPunct/>
        <w:autoSpaceDE/>
        <w:autoSpaceDN/>
        <w:adjustRightInd/>
        <w:textAlignment w:val="auto"/>
        <w:rPr>
          <w:color w:val="000000"/>
          <w:sz w:val="22"/>
          <w:szCs w:val="22"/>
          <w:lang w:val="lt-LT"/>
        </w:rPr>
      </w:pPr>
      <w:r w:rsidRPr="0069569E">
        <w:rPr>
          <w:color w:val="000000"/>
          <w:sz w:val="22"/>
          <w:szCs w:val="22"/>
          <w:lang w:val="lt-LT"/>
        </w:rPr>
        <w:t>Abu šiuos vaistus vartosite tris kartus per savaitę ne mažiau kaip 4 mėnesius.</w:t>
      </w:r>
    </w:p>
    <w:p w14:paraId="7DBE5988" w14:textId="77777777" w:rsidR="00017499" w:rsidRPr="0069569E" w:rsidRDefault="00017499" w:rsidP="0069559E">
      <w:pPr>
        <w:numPr>
          <w:ilvl w:val="0"/>
          <w:numId w:val="40"/>
        </w:numPr>
        <w:overflowPunct/>
        <w:autoSpaceDE/>
        <w:autoSpaceDN/>
        <w:adjustRightInd/>
        <w:textAlignment w:val="auto"/>
        <w:rPr>
          <w:color w:val="000000"/>
          <w:sz w:val="22"/>
          <w:szCs w:val="22"/>
          <w:lang w:val="lt-LT"/>
        </w:rPr>
      </w:pPr>
      <w:r w:rsidRPr="0069569E">
        <w:rPr>
          <w:color w:val="000000"/>
          <w:sz w:val="22"/>
          <w:szCs w:val="22"/>
          <w:lang w:val="lt-LT"/>
        </w:rPr>
        <w:lastRenderedPageBreak/>
        <w:t>Jeigu po 4 mėnesių atsakas į gydymą nebuvo pasiektas, gydytojas gali pasiūlyti toliau vartoti šiuos du vaistus ne mažiau kaip 18 mėnesių.</w:t>
      </w:r>
    </w:p>
    <w:p w14:paraId="0A7DA77A" w14:textId="77777777" w:rsidR="00017499" w:rsidRPr="0069569E" w:rsidRDefault="00017499" w:rsidP="0069559E">
      <w:pPr>
        <w:pStyle w:val="BodyText"/>
        <w:tabs>
          <w:tab w:val="clear" w:pos="567"/>
          <w:tab w:val="left" w:pos="3450"/>
        </w:tabs>
        <w:jc w:val="both"/>
        <w:rPr>
          <w:color w:val="000000"/>
          <w:szCs w:val="22"/>
          <w:lang w:val="lt-LT"/>
        </w:rPr>
      </w:pPr>
    </w:p>
    <w:p w14:paraId="118EAA8C" w14:textId="77777777" w:rsidR="00017499" w:rsidRPr="0069569E" w:rsidRDefault="00AC33E5" w:rsidP="0069559E">
      <w:pPr>
        <w:pStyle w:val="BodyText2"/>
        <w:keepNext/>
        <w:keepLines/>
        <w:jc w:val="left"/>
        <w:rPr>
          <w:b/>
          <w:iCs/>
          <w:color w:val="000000"/>
          <w:szCs w:val="22"/>
          <w:lang w:val="lt-LT"/>
        </w:rPr>
      </w:pPr>
      <w:r w:rsidRPr="0069569E">
        <w:rPr>
          <w:b/>
          <w:color w:val="000000"/>
          <w:szCs w:val="22"/>
          <w:lang w:val="lt-LT"/>
        </w:rPr>
        <w:t>Ką daryti p</w:t>
      </w:r>
      <w:r w:rsidR="00017499" w:rsidRPr="0069569E">
        <w:rPr>
          <w:b/>
          <w:color w:val="000000"/>
          <w:szCs w:val="22"/>
          <w:lang w:val="lt-LT"/>
        </w:rPr>
        <w:t xml:space="preserve">avartojus per didelę </w:t>
      </w:r>
      <w:r w:rsidR="00017499" w:rsidRPr="0069569E">
        <w:rPr>
          <w:b/>
          <w:iCs/>
          <w:color w:val="000000"/>
          <w:szCs w:val="22"/>
          <w:lang w:val="lt-LT"/>
        </w:rPr>
        <w:t>GONAL</w:t>
      </w:r>
      <w:r w:rsidR="00017499" w:rsidRPr="0069569E">
        <w:rPr>
          <w:b/>
          <w:iCs/>
          <w:color w:val="000000"/>
          <w:szCs w:val="22"/>
          <w:lang w:val="lt-LT"/>
        </w:rPr>
        <w:noBreakHyphen/>
        <w:t>f dozę</w:t>
      </w:r>
      <w:r w:rsidRPr="0069569E">
        <w:rPr>
          <w:b/>
          <w:iCs/>
          <w:color w:val="000000"/>
          <w:szCs w:val="22"/>
          <w:lang w:val="lt-LT"/>
        </w:rPr>
        <w:t>?</w:t>
      </w:r>
    </w:p>
    <w:p w14:paraId="29316B51" w14:textId="77777777" w:rsidR="00017499" w:rsidRPr="0069569E" w:rsidRDefault="00017499" w:rsidP="0069559E">
      <w:pPr>
        <w:pStyle w:val="BodyText2"/>
        <w:keepNext/>
        <w:keepLines/>
        <w:jc w:val="left"/>
        <w:rPr>
          <w:b/>
          <w:i/>
          <w:iCs/>
          <w:color w:val="000000"/>
          <w:szCs w:val="22"/>
          <w:lang w:val="lt-LT"/>
        </w:rPr>
      </w:pPr>
    </w:p>
    <w:p w14:paraId="67EECD94" w14:textId="77777777" w:rsidR="00017499" w:rsidRPr="0069569E" w:rsidRDefault="00017499" w:rsidP="0069559E">
      <w:pPr>
        <w:pStyle w:val="BodyText"/>
        <w:rPr>
          <w:bCs/>
          <w:i/>
          <w:iCs/>
          <w:color w:val="000000"/>
          <w:szCs w:val="22"/>
          <w:lang w:val="lt-LT"/>
        </w:rPr>
      </w:pPr>
      <w:r w:rsidRPr="0069569E">
        <w:rPr>
          <w:color w:val="000000"/>
          <w:szCs w:val="22"/>
          <w:lang w:val="lt-LT"/>
        </w:rPr>
        <w:t xml:space="preserve">Nėra pranešimų apie poveikį dėl per didelio vaisto kiekio pavartojimo. Tačiau gali išsivystyti kiaušidžių </w:t>
      </w:r>
      <w:proofErr w:type="spellStart"/>
      <w:r w:rsidRPr="0069569E">
        <w:rPr>
          <w:color w:val="000000"/>
          <w:szCs w:val="22"/>
          <w:lang w:val="lt-LT"/>
        </w:rPr>
        <w:t>hiperstimuliacijos</w:t>
      </w:r>
      <w:proofErr w:type="spellEnd"/>
      <w:r w:rsidRPr="0069569E">
        <w:rPr>
          <w:color w:val="000000"/>
          <w:szCs w:val="22"/>
          <w:lang w:val="lt-LT"/>
        </w:rPr>
        <w:t xml:space="preserve"> sindromas (KHSS), kuris aprašytas 4 skyriuje</w:t>
      </w:r>
      <w:r w:rsidRPr="0069569E">
        <w:rPr>
          <w:iCs/>
          <w:color w:val="000000"/>
          <w:szCs w:val="22"/>
          <w:lang w:val="lt-LT"/>
        </w:rPr>
        <w:t xml:space="preserve">. Tačiau KHSS gali atsirasti tik tuomet, jei kartu vartojamas ir </w:t>
      </w:r>
      <w:proofErr w:type="spellStart"/>
      <w:r w:rsidRPr="0069569E">
        <w:rPr>
          <w:iCs/>
          <w:color w:val="000000"/>
          <w:szCs w:val="22"/>
          <w:lang w:val="lt-LT"/>
        </w:rPr>
        <w:t>žCG</w:t>
      </w:r>
      <w:proofErr w:type="spellEnd"/>
      <w:r w:rsidRPr="0069569E">
        <w:rPr>
          <w:iCs/>
          <w:color w:val="000000"/>
          <w:szCs w:val="22"/>
          <w:lang w:val="lt-LT"/>
        </w:rPr>
        <w:t xml:space="preserve"> (žr. </w:t>
      </w:r>
      <w:r w:rsidRPr="0069569E">
        <w:rPr>
          <w:bCs/>
          <w:iCs/>
          <w:color w:val="000000"/>
          <w:szCs w:val="22"/>
          <w:lang w:val="lt-LT"/>
        </w:rPr>
        <w:t>2 skyrių, „KHSS“)</w:t>
      </w:r>
      <w:r w:rsidRPr="0069569E">
        <w:rPr>
          <w:bCs/>
          <w:i/>
          <w:iCs/>
          <w:color w:val="000000"/>
          <w:szCs w:val="22"/>
          <w:lang w:val="lt-LT"/>
        </w:rPr>
        <w:t>.</w:t>
      </w:r>
    </w:p>
    <w:p w14:paraId="4F5187B9" w14:textId="77777777" w:rsidR="00017499" w:rsidRPr="0069569E" w:rsidRDefault="00017499" w:rsidP="0069559E">
      <w:pPr>
        <w:pStyle w:val="BodyText2"/>
        <w:jc w:val="left"/>
        <w:rPr>
          <w:b/>
          <w:color w:val="000000"/>
          <w:szCs w:val="22"/>
          <w:lang w:val="lt-LT"/>
        </w:rPr>
      </w:pPr>
    </w:p>
    <w:p w14:paraId="05D09FB3" w14:textId="77777777" w:rsidR="00017499" w:rsidRPr="0069569E" w:rsidRDefault="00017499" w:rsidP="0069559E">
      <w:pPr>
        <w:pStyle w:val="BodyText2"/>
        <w:keepNext/>
        <w:keepLines/>
        <w:jc w:val="left"/>
        <w:rPr>
          <w:b/>
          <w:color w:val="000000"/>
          <w:szCs w:val="22"/>
          <w:lang w:val="lt-LT"/>
        </w:rPr>
      </w:pPr>
      <w:r w:rsidRPr="0069569E">
        <w:rPr>
          <w:b/>
          <w:color w:val="000000"/>
          <w:szCs w:val="22"/>
          <w:lang w:val="lt-LT"/>
        </w:rPr>
        <w:t xml:space="preserve">Pamiršus pavartoti </w:t>
      </w:r>
      <w:r w:rsidRPr="0069569E">
        <w:rPr>
          <w:b/>
          <w:iCs/>
          <w:color w:val="000000"/>
          <w:szCs w:val="22"/>
          <w:lang w:val="lt-LT"/>
        </w:rPr>
        <w:t>GONAL</w:t>
      </w:r>
      <w:r w:rsidRPr="0069569E">
        <w:rPr>
          <w:b/>
          <w:iCs/>
          <w:color w:val="000000"/>
          <w:szCs w:val="22"/>
          <w:lang w:val="lt-LT"/>
        </w:rPr>
        <w:noBreakHyphen/>
        <w:t>f</w:t>
      </w:r>
    </w:p>
    <w:p w14:paraId="2F8B4130" w14:textId="77777777" w:rsidR="00017499" w:rsidRPr="0069569E" w:rsidRDefault="00017499" w:rsidP="0069559E">
      <w:pPr>
        <w:pStyle w:val="BodyText2"/>
        <w:keepNext/>
        <w:keepLines/>
        <w:jc w:val="left"/>
        <w:rPr>
          <w:color w:val="000000"/>
          <w:szCs w:val="22"/>
          <w:lang w:val="lt-LT"/>
        </w:rPr>
      </w:pPr>
    </w:p>
    <w:p w14:paraId="0C5099E5" w14:textId="77777777" w:rsidR="00017499" w:rsidRPr="0069569E" w:rsidRDefault="007663A8" w:rsidP="0069559E">
      <w:pPr>
        <w:pStyle w:val="BodyText2"/>
        <w:jc w:val="left"/>
        <w:rPr>
          <w:color w:val="000000"/>
          <w:szCs w:val="22"/>
          <w:lang w:val="lt-LT"/>
        </w:rPr>
      </w:pPr>
      <w:r w:rsidRPr="0069569E">
        <w:rPr>
          <w:color w:val="000000"/>
          <w:szCs w:val="22"/>
          <w:lang w:val="lt-LT"/>
        </w:rPr>
        <w:t>N</w:t>
      </w:r>
      <w:r w:rsidR="00017499" w:rsidRPr="0069569E">
        <w:rPr>
          <w:color w:val="000000"/>
          <w:szCs w:val="22"/>
          <w:lang w:val="lt-LT"/>
        </w:rPr>
        <w:t>egalima vartoti dvigubos dozės norint kompensuoti praleistą dozę. Kai tik pastebėsite, kad praleidote dozę, kreipkitės į gydytoją.</w:t>
      </w:r>
    </w:p>
    <w:p w14:paraId="0B2C964D" w14:textId="77777777" w:rsidR="00017499" w:rsidRPr="0069569E" w:rsidRDefault="00017499" w:rsidP="0069559E">
      <w:pPr>
        <w:rPr>
          <w:color w:val="000000"/>
          <w:sz w:val="22"/>
          <w:szCs w:val="22"/>
          <w:lang w:val="lt-LT"/>
        </w:rPr>
      </w:pPr>
    </w:p>
    <w:p w14:paraId="488EAC9D" w14:textId="77777777" w:rsidR="00017499" w:rsidRPr="0069569E" w:rsidRDefault="00017499" w:rsidP="0069559E">
      <w:pPr>
        <w:pStyle w:val="BodyText"/>
        <w:rPr>
          <w:color w:val="000000"/>
          <w:szCs w:val="22"/>
          <w:lang w:val="lt-LT"/>
        </w:rPr>
      </w:pPr>
      <w:r w:rsidRPr="0069569E">
        <w:rPr>
          <w:color w:val="000000"/>
          <w:szCs w:val="22"/>
          <w:lang w:val="lt-LT"/>
        </w:rPr>
        <w:t>Jeigu kiltų daugiau klausimų dėl šio vaisto vartojimo, kreipkitės į gydytoją arba vaistininką.</w:t>
      </w:r>
    </w:p>
    <w:p w14:paraId="2480D60F" w14:textId="77777777" w:rsidR="00017499" w:rsidRPr="0069569E" w:rsidRDefault="00017499" w:rsidP="0069559E">
      <w:pPr>
        <w:pStyle w:val="BodyText"/>
        <w:rPr>
          <w:color w:val="000000"/>
          <w:szCs w:val="22"/>
          <w:lang w:val="lt-LT"/>
        </w:rPr>
      </w:pPr>
    </w:p>
    <w:p w14:paraId="7DA0BAD0" w14:textId="77777777" w:rsidR="00017499" w:rsidRPr="0069569E" w:rsidRDefault="00017499" w:rsidP="0069559E">
      <w:pPr>
        <w:rPr>
          <w:b/>
          <w:color w:val="000000"/>
          <w:sz w:val="22"/>
          <w:szCs w:val="22"/>
          <w:lang w:val="lt-LT"/>
        </w:rPr>
      </w:pPr>
    </w:p>
    <w:p w14:paraId="1A2BB4B3" w14:textId="77777777" w:rsidR="00017499" w:rsidRPr="0069569E" w:rsidRDefault="00D642BA" w:rsidP="0069559E">
      <w:pPr>
        <w:keepNext/>
        <w:keepLines/>
        <w:rPr>
          <w:b/>
          <w:color w:val="000000"/>
          <w:sz w:val="22"/>
          <w:szCs w:val="22"/>
          <w:lang w:val="lt-LT"/>
        </w:rPr>
      </w:pPr>
      <w:r w:rsidRPr="0069569E">
        <w:rPr>
          <w:b/>
          <w:color w:val="000000"/>
          <w:sz w:val="22"/>
          <w:szCs w:val="22"/>
          <w:lang w:val="lt-LT"/>
        </w:rPr>
        <w:t>4.</w:t>
      </w:r>
      <w:r w:rsidRPr="0069569E">
        <w:rPr>
          <w:b/>
          <w:color w:val="000000"/>
          <w:sz w:val="22"/>
          <w:szCs w:val="22"/>
          <w:lang w:val="lt-LT"/>
        </w:rPr>
        <w:tab/>
        <w:t>Galimas šalutinis poveikis</w:t>
      </w:r>
    </w:p>
    <w:p w14:paraId="19C009AD" w14:textId="77777777" w:rsidR="00017499" w:rsidRPr="0069569E" w:rsidRDefault="00017499" w:rsidP="0069559E">
      <w:pPr>
        <w:pStyle w:val="BodyText2"/>
        <w:keepNext/>
        <w:keepLines/>
        <w:jc w:val="left"/>
        <w:rPr>
          <w:color w:val="000000"/>
          <w:szCs w:val="22"/>
          <w:lang w:val="lt-LT"/>
        </w:rPr>
      </w:pPr>
    </w:p>
    <w:p w14:paraId="773FF2BC" w14:textId="77777777" w:rsidR="00017499" w:rsidRPr="0069569E" w:rsidRDefault="00AC33E5" w:rsidP="0069559E">
      <w:pPr>
        <w:pStyle w:val="BodyText2"/>
        <w:jc w:val="left"/>
        <w:rPr>
          <w:color w:val="000000"/>
          <w:szCs w:val="22"/>
          <w:lang w:val="lt-LT"/>
        </w:rPr>
      </w:pPr>
      <w:r w:rsidRPr="0069569E">
        <w:rPr>
          <w:iCs/>
          <w:color w:val="000000"/>
          <w:szCs w:val="22"/>
          <w:lang w:val="lt-LT"/>
        </w:rPr>
        <w:t>Šis vaistas</w:t>
      </w:r>
      <w:r w:rsidR="00017499" w:rsidRPr="0069569E">
        <w:rPr>
          <w:iCs/>
          <w:color w:val="000000"/>
          <w:szCs w:val="22"/>
          <w:lang w:val="lt-LT"/>
        </w:rPr>
        <w:t xml:space="preserve">, kaip ir </w:t>
      </w:r>
      <w:r w:rsidR="00576516" w:rsidRPr="0069569E">
        <w:rPr>
          <w:iCs/>
          <w:color w:val="000000"/>
          <w:szCs w:val="22"/>
          <w:lang w:val="lt-LT"/>
        </w:rPr>
        <w:t xml:space="preserve">visi </w:t>
      </w:r>
      <w:r w:rsidR="00017499" w:rsidRPr="0069569E">
        <w:rPr>
          <w:iCs/>
          <w:color w:val="000000"/>
          <w:szCs w:val="22"/>
          <w:lang w:val="lt-LT"/>
        </w:rPr>
        <w:t xml:space="preserve">kiti, gali sukelti šalutinį poveikį, nors jis pasireiškia ne visiems </w:t>
      </w:r>
      <w:r w:rsidR="00017499" w:rsidRPr="0069569E">
        <w:rPr>
          <w:color w:val="000000"/>
          <w:szCs w:val="22"/>
          <w:lang w:val="lt-LT"/>
        </w:rPr>
        <w:t>žmonėms</w:t>
      </w:r>
      <w:r w:rsidR="00017499" w:rsidRPr="0069569E">
        <w:rPr>
          <w:iCs/>
          <w:color w:val="000000"/>
          <w:szCs w:val="22"/>
          <w:lang w:val="lt-LT"/>
        </w:rPr>
        <w:t>.</w:t>
      </w:r>
    </w:p>
    <w:p w14:paraId="6B4FFBAC" w14:textId="77777777" w:rsidR="00017499" w:rsidRPr="0069569E" w:rsidRDefault="00017499" w:rsidP="0069559E">
      <w:pPr>
        <w:pStyle w:val="BodyText2"/>
        <w:jc w:val="left"/>
        <w:rPr>
          <w:color w:val="000000"/>
          <w:szCs w:val="22"/>
          <w:lang w:val="lt-LT"/>
        </w:rPr>
      </w:pPr>
    </w:p>
    <w:p w14:paraId="7676EC8B" w14:textId="77777777" w:rsidR="00017499" w:rsidRPr="0069569E" w:rsidRDefault="00017499" w:rsidP="0069559E">
      <w:pPr>
        <w:keepNext/>
        <w:keepLines/>
        <w:rPr>
          <w:b/>
          <w:bCs/>
          <w:color w:val="000000"/>
          <w:sz w:val="22"/>
          <w:szCs w:val="22"/>
          <w:lang w:val="lt-LT"/>
        </w:rPr>
      </w:pPr>
      <w:r w:rsidRPr="0069569E">
        <w:rPr>
          <w:b/>
          <w:bCs/>
          <w:color w:val="000000"/>
          <w:sz w:val="22"/>
          <w:szCs w:val="22"/>
          <w:lang w:val="lt-LT"/>
        </w:rPr>
        <w:t>Sunkus šalutinis poveikis moterims</w:t>
      </w:r>
    </w:p>
    <w:p w14:paraId="4B5D8276" w14:textId="77777777" w:rsidR="009706E2" w:rsidRPr="0069569E" w:rsidRDefault="009706E2" w:rsidP="0069559E">
      <w:pPr>
        <w:keepNext/>
        <w:keepLines/>
        <w:rPr>
          <w:b/>
          <w:bCs/>
          <w:color w:val="000000"/>
          <w:sz w:val="22"/>
          <w:szCs w:val="22"/>
          <w:lang w:val="lt-LT"/>
        </w:rPr>
      </w:pPr>
    </w:p>
    <w:p w14:paraId="5D62CD58" w14:textId="77777777" w:rsidR="00017499" w:rsidRPr="0069569E" w:rsidRDefault="00017499" w:rsidP="0069559E">
      <w:pPr>
        <w:numPr>
          <w:ilvl w:val="0"/>
          <w:numId w:val="41"/>
        </w:numPr>
        <w:tabs>
          <w:tab w:val="clear" w:pos="567"/>
        </w:tabs>
        <w:overflowPunct/>
        <w:autoSpaceDE/>
        <w:autoSpaceDN/>
        <w:adjustRightInd/>
        <w:textAlignment w:val="auto"/>
        <w:rPr>
          <w:color w:val="000000"/>
          <w:sz w:val="22"/>
          <w:szCs w:val="22"/>
          <w:lang w:val="lt-LT"/>
        </w:rPr>
      </w:pPr>
      <w:r w:rsidRPr="0069569E">
        <w:rPr>
          <w:color w:val="000000"/>
          <w:sz w:val="22"/>
          <w:szCs w:val="22"/>
          <w:lang w:val="lt-LT"/>
        </w:rPr>
        <w:t xml:space="preserve">Skausmas pilvo apačioje kartu su pykinimu arba vėmimu gali būti kiaušidžių </w:t>
      </w:r>
      <w:proofErr w:type="spellStart"/>
      <w:r w:rsidRPr="0069569E">
        <w:rPr>
          <w:color w:val="000000"/>
          <w:sz w:val="22"/>
          <w:szCs w:val="22"/>
          <w:lang w:val="lt-LT"/>
        </w:rPr>
        <w:t>hiperstimuliacijos</w:t>
      </w:r>
      <w:proofErr w:type="spellEnd"/>
      <w:r w:rsidRPr="0069569E">
        <w:rPr>
          <w:color w:val="000000"/>
          <w:sz w:val="22"/>
          <w:szCs w:val="22"/>
          <w:lang w:val="lt-LT"/>
        </w:rPr>
        <w:t xml:space="preserve"> sindromo (KHSS) simptomai. Tai gali rodyti, kad kiaušidžių reakcija į gydymą yra per stipri ir kad kiaušidėse susidarė didelių cistų (taip pat žr. 2 skyri</w:t>
      </w:r>
      <w:r w:rsidR="00E71147" w:rsidRPr="0069569E">
        <w:rPr>
          <w:color w:val="000000"/>
          <w:sz w:val="22"/>
          <w:szCs w:val="22"/>
          <w:lang w:val="lt-LT"/>
        </w:rPr>
        <w:t>aus dalį</w:t>
      </w:r>
      <w:r w:rsidRPr="0069569E">
        <w:rPr>
          <w:color w:val="000000"/>
          <w:sz w:val="22"/>
          <w:szCs w:val="22"/>
          <w:lang w:val="lt-LT"/>
        </w:rPr>
        <w:t xml:space="preserve"> „</w:t>
      </w:r>
      <w:r w:rsidR="00E71147" w:rsidRPr="0069569E">
        <w:rPr>
          <w:color w:val="000000"/>
          <w:sz w:val="22"/>
          <w:szCs w:val="22"/>
          <w:lang w:val="lt-LT"/>
        </w:rPr>
        <w:t xml:space="preserve">Kiaušidžių </w:t>
      </w:r>
      <w:proofErr w:type="spellStart"/>
      <w:r w:rsidR="00E71147" w:rsidRPr="0069569E">
        <w:rPr>
          <w:color w:val="000000"/>
          <w:sz w:val="22"/>
          <w:szCs w:val="22"/>
          <w:lang w:val="lt-LT"/>
        </w:rPr>
        <w:t>hiperstimuliacijos</w:t>
      </w:r>
      <w:proofErr w:type="spellEnd"/>
      <w:r w:rsidR="00E71147" w:rsidRPr="0069569E">
        <w:rPr>
          <w:color w:val="000000"/>
          <w:sz w:val="22"/>
          <w:szCs w:val="22"/>
          <w:lang w:val="lt-LT"/>
        </w:rPr>
        <w:t xml:space="preserve"> sindromas</w:t>
      </w:r>
      <w:r w:rsidRPr="0069569E">
        <w:rPr>
          <w:color w:val="000000"/>
          <w:sz w:val="22"/>
          <w:szCs w:val="22"/>
          <w:lang w:val="lt-LT"/>
        </w:rPr>
        <w:t>“). Šis šalutinis poveikis yra dažnas</w:t>
      </w:r>
      <w:r w:rsidR="00E71147" w:rsidRPr="0069569E">
        <w:rPr>
          <w:color w:val="000000"/>
          <w:sz w:val="22"/>
          <w:szCs w:val="22"/>
          <w:lang w:val="lt-LT"/>
        </w:rPr>
        <w:t xml:space="preserve"> (gali pasireikšti ne daugiau nei 1 iš 10 </w:t>
      </w:r>
      <w:r w:rsidR="00BA7A03" w:rsidRPr="0069569E">
        <w:rPr>
          <w:color w:val="000000"/>
          <w:sz w:val="22"/>
          <w:szCs w:val="22"/>
          <w:lang w:val="lt-LT"/>
        </w:rPr>
        <w:t>žmonių</w:t>
      </w:r>
      <w:r w:rsidR="00E71147" w:rsidRPr="0069569E">
        <w:rPr>
          <w:color w:val="000000"/>
          <w:sz w:val="22"/>
          <w:szCs w:val="22"/>
          <w:lang w:val="lt-LT"/>
        </w:rPr>
        <w:t>)</w:t>
      </w:r>
      <w:r w:rsidRPr="0069569E">
        <w:rPr>
          <w:color w:val="000000"/>
          <w:sz w:val="22"/>
          <w:szCs w:val="22"/>
          <w:lang w:val="lt-LT"/>
        </w:rPr>
        <w:t>.</w:t>
      </w:r>
    </w:p>
    <w:p w14:paraId="326C9910" w14:textId="77777777" w:rsidR="00017499" w:rsidRPr="0069569E" w:rsidRDefault="00017499" w:rsidP="0069559E">
      <w:pPr>
        <w:numPr>
          <w:ilvl w:val="0"/>
          <w:numId w:val="41"/>
        </w:numPr>
        <w:tabs>
          <w:tab w:val="clear" w:pos="567"/>
        </w:tabs>
        <w:overflowPunct/>
        <w:autoSpaceDE/>
        <w:autoSpaceDN/>
        <w:adjustRightInd/>
        <w:textAlignment w:val="auto"/>
        <w:rPr>
          <w:color w:val="000000"/>
          <w:sz w:val="22"/>
          <w:szCs w:val="22"/>
          <w:lang w:val="lt-LT"/>
        </w:rPr>
      </w:pPr>
      <w:r w:rsidRPr="0069569E">
        <w:rPr>
          <w:color w:val="000000"/>
          <w:sz w:val="22"/>
          <w:szCs w:val="22"/>
          <w:lang w:val="lt-LT"/>
        </w:rPr>
        <w:t>KHSS gali tapti sunkus su aiškiai padidėjusiomis kiaušidėmis, sumažėjusiu šlapimo susidarymu, svorio didėjimu, pasunkėjusiu kvėpavimu ir (arba) skysčių kaupimusi pilve arba krūtinėje. Šis šalutinis poveikis yra nedažnas</w:t>
      </w:r>
      <w:r w:rsidR="00E71147" w:rsidRPr="0069569E">
        <w:rPr>
          <w:color w:val="000000"/>
          <w:sz w:val="22"/>
          <w:szCs w:val="22"/>
          <w:lang w:val="lt-LT"/>
        </w:rPr>
        <w:t xml:space="preserve"> (gali pasireikšti ne daugiau nei 1 iš 100 </w:t>
      </w:r>
      <w:r w:rsidR="00BA7A03" w:rsidRPr="0069569E">
        <w:rPr>
          <w:color w:val="000000"/>
          <w:sz w:val="22"/>
          <w:szCs w:val="22"/>
          <w:lang w:val="lt-LT"/>
        </w:rPr>
        <w:t>žmonių</w:t>
      </w:r>
      <w:r w:rsidR="00E71147" w:rsidRPr="0069569E">
        <w:rPr>
          <w:color w:val="000000"/>
          <w:sz w:val="22"/>
          <w:szCs w:val="22"/>
          <w:lang w:val="lt-LT"/>
        </w:rPr>
        <w:t>)</w:t>
      </w:r>
      <w:r w:rsidRPr="0069569E">
        <w:rPr>
          <w:color w:val="000000"/>
          <w:sz w:val="22"/>
          <w:szCs w:val="22"/>
          <w:lang w:val="lt-LT"/>
        </w:rPr>
        <w:t>.</w:t>
      </w:r>
    </w:p>
    <w:p w14:paraId="0B38CA77" w14:textId="77777777" w:rsidR="00017499" w:rsidRPr="0069569E" w:rsidRDefault="00017499" w:rsidP="0069559E">
      <w:pPr>
        <w:numPr>
          <w:ilvl w:val="0"/>
          <w:numId w:val="41"/>
        </w:numPr>
        <w:tabs>
          <w:tab w:val="clear" w:pos="567"/>
        </w:tabs>
        <w:overflowPunct/>
        <w:autoSpaceDE/>
        <w:autoSpaceDN/>
        <w:adjustRightInd/>
        <w:textAlignment w:val="auto"/>
        <w:rPr>
          <w:color w:val="000000"/>
          <w:sz w:val="22"/>
          <w:szCs w:val="22"/>
          <w:lang w:val="lt-LT"/>
        </w:rPr>
      </w:pPr>
      <w:r w:rsidRPr="0069569E">
        <w:rPr>
          <w:color w:val="000000"/>
          <w:sz w:val="22"/>
          <w:szCs w:val="22"/>
          <w:lang w:val="lt-LT"/>
        </w:rPr>
        <w:t>Retai gali pasireikšti KHSS komplikacijos, pvz., kiaušidės persisukimas arba kraujo krešuliai</w:t>
      </w:r>
      <w:r w:rsidR="00E71147" w:rsidRPr="0069569E">
        <w:rPr>
          <w:color w:val="000000"/>
          <w:sz w:val="22"/>
          <w:szCs w:val="22"/>
          <w:lang w:val="lt-LT"/>
        </w:rPr>
        <w:t xml:space="preserve"> (gali pasireikšti ne daugiau nei 1 iš 1</w:t>
      </w:r>
      <w:r w:rsidR="00BA7A03" w:rsidRPr="0069569E">
        <w:rPr>
          <w:color w:val="000000"/>
          <w:sz w:val="22"/>
          <w:szCs w:val="22"/>
          <w:lang w:val="lt-LT"/>
        </w:rPr>
        <w:t> </w:t>
      </w:r>
      <w:r w:rsidR="00E71147" w:rsidRPr="0069569E">
        <w:rPr>
          <w:color w:val="000000"/>
          <w:sz w:val="22"/>
          <w:szCs w:val="22"/>
          <w:lang w:val="lt-LT"/>
        </w:rPr>
        <w:t>000 </w:t>
      </w:r>
      <w:r w:rsidR="00BA7A03" w:rsidRPr="0069569E">
        <w:rPr>
          <w:color w:val="000000"/>
          <w:sz w:val="22"/>
          <w:szCs w:val="22"/>
          <w:lang w:val="lt-LT"/>
        </w:rPr>
        <w:t>žmonių</w:t>
      </w:r>
      <w:r w:rsidR="00E71147" w:rsidRPr="0069569E">
        <w:rPr>
          <w:color w:val="000000"/>
          <w:sz w:val="22"/>
          <w:szCs w:val="22"/>
          <w:lang w:val="lt-LT"/>
        </w:rPr>
        <w:t>)</w:t>
      </w:r>
      <w:r w:rsidRPr="0069569E">
        <w:rPr>
          <w:color w:val="000000"/>
          <w:sz w:val="22"/>
          <w:szCs w:val="22"/>
          <w:lang w:val="lt-LT"/>
        </w:rPr>
        <w:t>.</w:t>
      </w:r>
    </w:p>
    <w:p w14:paraId="1CBBEDEE" w14:textId="77777777" w:rsidR="00017499" w:rsidRPr="0069569E" w:rsidRDefault="00017499" w:rsidP="0069559E">
      <w:pPr>
        <w:numPr>
          <w:ilvl w:val="0"/>
          <w:numId w:val="41"/>
        </w:numPr>
        <w:tabs>
          <w:tab w:val="clear" w:pos="567"/>
        </w:tabs>
        <w:overflowPunct/>
        <w:autoSpaceDE/>
        <w:autoSpaceDN/>
        <w:adjustRightInd/>
        <w:textAlignment w:val="auto"/>
        <w:rPr>
          <w:color w:val="000000"/>
          <w:sz w:val="22"/>
          <w:szCs w:val="22"/>
          <w:lang w:val="lt-LT"/>
        </w:rPr>
      </w:pPr>
      <w:r w:rsidRPr="0069569E">
        <w:rPr>
          <w:color w:val="000000"/>
          <w:sz w:val="22"/>
          <w:szCs w:val="22"/>
          <w:lang w:val="lt-LT"/>
        </w:rPr>
        <w:t>Labai retai gali pasireikšti sunkios kraujo krešėjimo komplikacijos (</w:t>
      </w:r>
      <w:proofErr w:type="spellStart"/>
      <w:r w:rsidRPr="0069569E">
        <w:rPr>
          <w:color w:val="000000"/>
          <w:sz w:val="22"/>
          <w:szCs w:val="22"/>
          <w:lang w:val="lt-LT"/>
        </w:rPr>
        <w:t>tromboemboliniai</w:t>
      </w:r>
      <w:proofErr w:type="spellEnd"/>
      <w:r w:rsidRPr="0069569E">
        <w:rPr>
          <w:color w:val="000000"/>
          <w:sz w:val="22"/>
          <w:szCs w:val="22"/>
          <w:lang w:val="lt-LT"/>
        </w:rPr>
        <w:t xml:space="preserve"> reiškiniai), </w:t>
      </w:r>
      <w:r w:rsidR="003B08E5" w:rsidRPr="0069569E">
        <w:rPr>
          <w:color w:val="000000"/>
          <w:sz w:val="22"/>
          <w:szCs w:val="22"/>
          <w:lang w:val="lt-LT"/>
        </w:rPr>
        <w:t xml:space="preserve">kartais </w:t>
      </w:r>
      <w:r w:rsidR="00AB2599" w:rsidRPr="0069569E">
        <w:rPr>
          <w:color w:val="000000"/>
          <w:sz w:val="22"/>
          <w:szCs w:val="22"/>
          <w:lang w:val="lt-LT"/>
        </w:rPr>
        <w:t>nepriklausomai nuo</w:t>
      </w:r>
      <w:r w:rsidRPr="0069569E">
        <w:rPr>
          <w:color w:val="000000"/>
          <w:sz w:val="22"/>
          <w:szCs w:val="22"/>
          <w:lang w:val="lt-LT"/>
        </w:rPr>
        <w:t xml:space="preserve"> KHSS</w:t>
      </w:r>
      <w:r w:rsidR="00E71147" w:rsidRPr="0069569E">
        <w:rPr>
          <w:color w:val="000000"/>
          <w:sz w:val="22"/>
          <w:szCs w:val="22"/>
          <w:lang w:val="lt-LT"/>
        </w:rPr>
        <w:t xml:space="preserve"> (gali pasireikšti ne daugiau nei 1 iš 10 000 </w:t>
      </w:r>
      <w:r w:rsidR="00BA7A03" w:rsidRPr="0069569E">
        <w:rPr>
          <w:color w:val="000000"/>
          <w:sz w:val="22"/>
          <w:szCs w:val="22"/>
          <w:lang w:val="lt-LT"/>
        </w:rPr>
        <w:t>žmonių</w:t>
      </w:r>
      <w:r w:rsidR="00E71147" w:rsidRPr="0069569E">
        <w:rPr>
          <w:color w:val="000000"/>
          <w:sz w:val="22"/>
          <w:szCs w:val="22"/>
          <w:lang w:val="lt-LT"/>
        </w:rPr>
        <w:t>)</w:t>
      </w:r>
      <w:r w:rsidRPr="0069569E">
        <w:rPr>
          <w:color w:val="000000"/>
          <w:sz w:val="22"/>
          <w:szCs w:val="22"/>
          <w:lang w:val="lt-LT"/>
        </w:rPr>
        <w:t>. Tai gali sukelti krūtinės skausmą, dusulį, insultą ar širdies smūgį (taip pat žr. 2 skyri</w:t>
      </w:r>
      <w:r w:rsidR="000E1668" w:rsidRPr="0069569E">
        <w:rPr>
          <w:color w:val="000000"/>
          <w:sz w:val="22"/>
          <w:szCs w:val="22"/>
          <w:lang w:val="lt-LT"/>
        </w:rPr>
        <w:t>aus dalį</w:t>
      </w:r>
      <w:r w:rsidRPr="0069569E">
        <w:rPr>
          <w:color w:val="000000"/>
          <w:sz w:val="22"/>
          <w:szCs w:val="22"/>
          <w:lang w:val="lt-LT"/>
        </w:rPr>
        <w:t xml:space="preserve"> „</w:t>
      </w:r>
      <w:r w:rsidR="000E1668" w:rsidRPr="0069569E">
        <w:rPr>
          <w:color w:val="000000"/>
          <w:sz w:val="22"/>
          <w:szCs w:val="22"/>
          <w:lang w:val="lt-LT"/>
        </w:rPr>
        <w:t>Kraujo krešėjimo sutrikimai</w:t>
      </w:r>
      <w:r w:rsidRPr="0069569E">
        <w:rPr>
          <w:color w:val="000000"/>
          <w:sz w:val="22"/>
          <w:szCs w:val="22"/>
          <w:lang w:val="lt-LT"/>
        </w:rPr>
        <w:t>“).</w:t>
      </w:r>
    </w:p>
    <w:p w14:paraId="70A38DDD" w14:textId="77777777" w:rsidR="00017499" w:rsidRPr="0069569E" w:rsidRDefault="00017499" w:rsidP="0069559E">
      <w:pPr>
        <w:rPr>
          <w:color w:val="000000"/>
          <w:sz w:val="22"/>
          <w:szCs w:val="22"/>
          <w:lang w:val="lt-LT"/>
        </w:rPr>
      </w:pPr>
    </w:p>
    <w:p w14:paraId="4D863F49" w14:textId="77777777" w:rsidR="00017499" w:rsidRPr="0069569E" w:rsidRDefault="00017499" w:rsidP="0069559E">
      <w:pPr>
        <w:keepNext/>
        <w:keepLines/>
        <w:rPr>
          <w:b/>
          <w:bCs/>
          <w:color w:val="000000"/>
          <w:sz w:val="22"/>
          <w:szCs w:val="22"/>
          <w:lang w:val="lt-LT"/>
        </w:rPr>
      </w:pPr>
      <w:r w:rsidRPr="0069569E">
        <w:rPr>
          <w:b/>
          <w:bCs/>
          <w:color w:val="000000"/>
          <w:sz w:val="22"/>
          <w:szCs w:val="22"/>
          <w:lang w:val="lt-LT"/>
        </w:rPr>
        <w:t>Sunkus šalutinis poveikis vyrams ir moterims</w:t>
      </w:r>
    </w:p>
    <w:p w14:paraId="3236B1DB" w14:textId="77777777" w:rsidR="009706E2" w:rsidRPr="0069569E" w:rsidRDefault="009706E2" w:rsidP="0069559E">
      <w:pPr>
        <w:keepNext/>
        <w:keepLines/>
        <w:rPr>
          <w:b/>
          <w:bCs/>
          <w:color w:val="000000"/>
          <w:sz w:val="22"/>
          <w:szCs w:val="22"/>
          <w:lang w:val="lt-LT"/>
        </w:rPr>
      </w:pPr>
    </w:p>
    <w:p w14:paraId="7751EC55" w14:textId="77777777" w:rsidR="00017499" w:rsidRPr="0069569E" w:rsidRDefault="00017499" w:rsidP="0069559E">
      <w:pPr>
        <w:numPr>
          <w:ilvl w:val="0"/>
          <w:numId w:val="57"/>
        </w:numPr>
        <w:tabs>
          <w:tab w:val="clear" w:pos="720"/>
        </w:tabs>
        <w:ind w:left="567" w:hanging="567"/>
        <w:rPr>
          <w:color w:val="000000"/>
          <w:sz w:val="22"/>
          <w:szCs w:val="22"/>
          <w:lang w:val="lt-LT"/>
        </w:rPr>
      </w:pPr>
      <w:r w:rsidRPr="0069569E">
        <w:rPr>
          <w:color w:val="000000"/>
          <w:sz w:val="22"/>
          <w:szCs w:val="22"/>
          <w:lang w:val="lt-LT"/>
        </w:rPr>
        <w:t>Alerginės reakcijos</w:t>
      </w:r>
      <w:r w:rsidR="00A14DD0" w:rsidRPr="0069569E">
        <w:rPr>
          <w:color w:val="000000"/>
          <w:sz w:val="22"/>
          <w:szCs w:val="22"/>
          <w:lang w:val="lt-LT"/>
        </w:rPr>
        <w:t xml:space="preserve">, pvz., </w:t>
      </w:r>
      <w:r w:rsidR="00BE1DC8" w:rsidRPr="0069569E">
        <w:rPr>
          <w:color w:val="000000"/>
          <w:sz w:val="22"/>
          <w:szCs w:val="22"/>
          <w:lang w:val="lt-LT"/>
        </w:rPr>
        <w:t>išbėrimas, odos paraudimas, veido patinimas su pasunkėjusiu kvėpavimu</w:t>
      </w:r>
      <w:r w:rsidR="00A14DD0" w:rsidRPr="0069569E">
        <w:rPr>
          <w:color w:val="000000"/>
          <w:sz w:val="22"/>
          <w:szCs w:val="22"/>
          <w:lang w:val="lt-LT"/>
        </w:rPr>
        <w:t>,</w:t>
      </w:r>
      <w:r w:rsidRPr="0069569E">
        <w:rPr>
          <w:color w:val="000000"/>
          <w:sz w:val="22"/>
          <w:szCs w:val="22"/>
          <w:lang w:val="lt-LT"/>
        </w:rPr>
        <w:t xml:space="preserve"> kartais gali būti sunkios. Šis šalutinis poveikis yra labai retas</w:t>
      </w:r>
      <w:r w:rsidR="006B4E66" w:rsidRPr="0069569E">
        <w:rPr>
          <w:color w:val="000000"/>
          <w:sz w:val="22"/>
          <w:szCs w:val="22"/>
          <w:lang w:val="lt-LT"/>
        </w:rPr>
        <w:t xml:space="preserve"> (gali pasireikšti ne daugiau nei 1 iš 10 000 </w:t>
      </w:r>
      <w:r w:rsidR="00BA7A03" w:rsidRPr="0069569E">
        <w:rPr>
          <w:color w:val="000000"/>
          <w:sz w:val="22"/>
          <w:szCs w:val="22"/>
          <w:lang w:val="lt-LT"/>
        </w:rPr>
        <w:t>žmonių</w:t>
      </w:r>
      <w:r w:rsidR="006B4E66" w:rsidRPr="0069569E">
        <w:rPr>
          <w:color w:val="000000"/>
          <w:sz w:val="22"/>
          <w:szCs w:val="22"/>
          <w:lang w:val="lt-LT"/>
        </w:rPr>
        <w:t>)</w:t>
      </w:r>
      <w:r w:rsidRPr="0069569E">
        <w:rPr>
          <w:color w:val="000000"/>
          <w:sz w:val="22"/>
          <w:szCs w:val="22"/>
          <w:lang w:val="lt-LT"/>
        </w:rPr>
        <w:t>.</w:t>
      </w:r>
    </w:p>
    <w:p w14:paraId="1CE4678D" w14:textId="77777777" w:rsidR="00017499" w:rsidRPr="0069569E" w:rsidRDefault="00017499" w:rsidP="0069559E">
      <w:pPr>
        <w:rPr>
          <w:color w:val="000000"/>
          <w:sz w:val="22"/>
          <w:szCs w:val="22"/>
          <w:lang w:val="lt-LT"/>
        </w:rPr>
      </w:pPr>
    </w:p>
    <w:p w14:paraId="01654AA4" w14:textId="77777777" w:rsidR="00017499" w:rsidRPr="0069569E" w:rsidRDefault="00017499" w:rsidP="0069559E">
      <w:pPr>
        <w:rPr>
          <w:b/>
          <w:bCs/>
          <w:color w:val="000000"/>
          <w:sz w:val="22"/>
          <w:szCs w:val="22"/>
          <w:lang w:val="lt-LT"/>
        </w:rPr>
      </w:pPr>
      <w:r w:rsidRPr="0069569E">
        <w:rPr>
          <w:b/>
          <w:bCs/>
          <w:color w:val="000000"/>
          <w:sz w:val="22"/>
          <w:szCs w:val="22"/>
          <w:lang w:val="lt-LT"/>
        </w:rPr>
        <w:t>Jeigu pasireiškė bet kuris aukščiau nurodytas šalutinis poveikis, nedelsdami kreipkitės į gydytoją, kuris gali paprašyti nutraukti GONAL-f vartojimą.</w:t>
      </w:r>
    </w:p>
    <w:p w14:paraId="25ED34D2" w14:textId="77777777" w:rsidR="00017499" w:rsidRPr="0069569E" w:rsidRDefault="00017499" w:rsidP="0069559E">
      <w:pPr>
        <w:pStyle w:val="BodyText2"/>
        <w:jc w:val="left"/>
        <w:rPr>
          <w:color w:val="000000"/>
          <w:szCs w:val="22"/>
          <w:lang w:val="lt-LT"/>
        </w:rPr>
      </w:pPr>
    </w:p>
    <w:p w14:paraId="18101B75" w14:textId="77777777" w:rsidR="00017499" w:rsidRPr="0069569E" w:rsidRDefault="00017499" w:rsidP="0069559E">
      <w:pPr>
        <w:keepNext/>
        <w:rPr>
          <w:b/>
          <w:bCs/>
          <w:color w:val="000000"/>
          <w:sz w:val="22"/>
          <w:szCs w:val="22"/>
          <w:lang w:val="lt-LT"/>
        </w:rPr>
      </w:pPr>
      <w:r w:rsidRPr="0069569E">
        <w:rPr>
          <w:b/>
          <w:bCs/>
          <w:color w:val="000000"/>
          <w:sz w:val="22"/>
          <w:szCs w:val="22"/>
          <w:lang w:val="lt-LT"/>
        </w:rPr>
        <w:t>Kitas šalutinis poveikis moterims</w:t>
      </w:r>
    </w:p>
    <w:p w14:paraId="3CFA1B34" w14:textId="77777777" w:rsidR="009706E2" w:rsidRPr="0069569E" w:rsidRDefault="009706E2" w:rsidP="0069559E">
      <w:pPr>
        <w:keepNext/>
        <w:rPr>
          <w:b/>
          <w:bCs/>
          <w:color w:val="000000"/>
          <w:sz w:val="22"/>
          <w:szCs w:val="22"/>
          <w:lang w:val="lt-LT"/>
        </w:rPr>
      </w:pPr>
    </w:p>
    <w:p w14:paraId="61F264DB" w14:textId="77777777" w:rsidR="00017499" w:rsidRPr="0069569E" w:rsidRDefault="00017499" w:rsidP="0069559E">
      <w:pPr>
        <w:keepNext/>
        <w:rPr>
          <w:color w:val="000000"/>
          <w:sz w:val="22"/>
          <w:szCs w:val="22"/>
          <w:lang w:val="lt-LT"/>
        </w:rPr>
      </w:pPr>
      <w:r w:rsidRPr="0069569E">
        <w:rPr>
          <w:color w:val="000000"/>
          <w:sz w:val="22"/>
          <w:szCs w:val="22"/>
          <w:u w:val="single"/>
          <w:lang w:val="lt-LT"/>
        </w:rPr>
        <w:t>Labai dažni</w:t>
      </w:r>
      <w:r w:rsidR="006B4E66" w:rsidRPr="0069569E">
        <w:rPr>
          <w:color w:val="000000"/>
          <w:sz w:val="22"/>
          <w:szCs w:val="22"/>
          <w:u w:val="single"/>
          <w:lang w:val="lt-LT"/>
        </w:rPr>
        <w:t xml:space="preserve"> </w:t>
      </w:r>
      <w:r w:rsidR="006B4E66" w:rsidRPr="0069569E">
        <w:rPr>
          <w:color w:val="000000"/>
          <w:sz w:val="22"/>
          <w:szCs w:val="22"/>
          <w:lang w:val="lt-LT"/>
        </w:rPr>
        <w:t>(gali pasireikšti daugiau nei 1 iš 10 </w:t>
      </w:r>
      <w:r w:rsidR="00BA7A03" w:rsidRPr="0069569E">
        <w:rPr>
          <w:color w:val="000000"/>
          <w:sz w:val="22"/>
          <w:szCs w:val="22"/>
          <w:lang w:val="lt-LT"/>
        </w:rPr>
        <w:t>žmonių</w:t>
      </w:r>
      <w:r w:rsidR="006B4E66" w:rsidRPr="0069569E">
        <w:rPr>
          <w:color w:val="000000"/>
          <w:sz w:val="22"/>
          <w:szCs w:val="22"/>
          <w:lang w:val="lt-LT"/>
        </w:rPr>
        <w:t>)</w:t>
      </w:r>
      <w:r w:rsidRPr="0069569E">
        <w:rPr>
          <w:color w:val="000000"/>
          <w:sz w:val="22"/>
          <w:szCs w:val="22"/>
          <w:lang w:val="lt-LT"/>
        </w:rPr>
        <w:t>:</w:t>
      </w:r>
    </w:p>
    <w:p w14:paraId="2B140851" w14:textId="77777777" w:rsidR="009706E2" w:rsidRPr="0069569E" w:rsidRDefault="009706E2" w:rsidP="0069559E">
      <w:pPr>
        <w:keepNext/>
        <w:rPr>
          <w:color w:val="000000"/>
          <w:sz w:val="22"/>
          <w:szCs w:val="22"/>
          <w:lang w:val="lt-LT"/>
        </w:rPr>
      </w:pPr>
    </w:p>
    <w:p w14:paraId="3A8FCE56" w14:textId="77777777" w:rsidR="00017499" w:rsidRPr="0069569E" w:rsidRDefault="00017499" w:rsidP="0069559E">
      <w:pPr>
        <w:keepNext/>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skysčio maišeliai kiaušidėse (kiaušidžių cistos);</w:t>
      </w:r>
    </w:p>
    <w:p w14:paraId="39EB9AF3" w14:textId="77777777" w:rsidR="00017499" w:rsidRPr="0069569E" w:rsidRDefault="00017499" w:rsidP="0069559E">
      <w:pPr>
        <w:keepNext/>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galvos skausmas;</w:t>
      </w:r>
    </w:p>
    <w:p w14:paraId="1EA430B9"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vietinės reakcijos injekcijos vietoje, pvz., skausmas, paraudimas, kraujosruvos, patinimas ir (arba) sudirginimas.</w:t>
      </w:r>
    </w:p>
    <w:p w14:paraId="1BEDF7E2" w14:textId="77777777" w:rsidR="009706E2" w:rsidRPr="0069569E" w:rsidRDefault="009706E2" w:rsidP="0069559E">
      <w:pPr>
        <w:overflowPunct/>
        <w:autoSpaceDE/>
        <w:autoSpaceDN/>
        <w:adjustRightInd/>
        <w:textAlignment w:val="auto"/>
        <w:rPr>
          <w:color w:val="000000"/>
          <w:sz w:val="22"/>
          <w:szCs w:val="22"/>
          <w:lang w:val="lt-LT"/>
        </w:rPr>
      </w:pPr>
    </w:p>
    <w:p w14:paraId="134B684E" w14:textId="77777777" w:rsidR="00017499" w:rsidRPr="0069569E" w:rsidRDefault="00017499" w:rsidP="0069559E">
      <w:pPr>
        <w:keepNext/>
        <w:keepLines/>
        <w:rPr>
          <w:color w:val="000000"/>
          <w:sz w:val="22"/>
          <w:szCs w:val="22"/>
          <w:u w:val="single"/>
          <w:lang w:val="lt-LT"/>
        </w:rPr>
      </w:pPr>
      <w:r w:rsidRPr="0069569E">
        <w:rPr>
          <w:color w:val="000000"/>
          <w:sz w:val="22"/>
          <w:szCs w:val="22"/>
          <w:u w:val="single"/>
          <w:lang w:val="lt-LT"/>
        </w:rPr>
        <w:lastRenderedPageBreak/>
        <w:t>Dažni</w:t>
      </w:r>
      <w:r w:rsidR="006B4E66" w:rsidRPr="0069569E">
        <w:rPr>
          <w:color w:val="000000"/>
          <w:sz w:val="22"/>
          <w:szCs w:val="22"/>
          <w:u w:val="single"/>
          <w:lang w:val="lt-LT"/>
        </w:rPr>
        <w:t xml:space="preserve"> </w:t>
      </w:r>
      <w:r w:rsidR="006B4E66" w:rsidRPr="0069569E">
        <w:rPr>
          <w:color w:val="000000"/>
          <w:sz w:val="22"/>
          <w:szCs w:val="22"/>
          <w:lang w:val="lt-LT"/>
        </w:rPr>
        <w:t>(gali pasireikšti ne daugiau nei 1 iš 10 </w:t>
      </w:r>
      <w:r w:rsidR="00BA7A03" w:rsidRPr="0069569E">
        <w:rPr>
          <w:color w:val="000000"/>
          <w:sz w:val="22"/>
          <w:szCs w:val="22"/>
          <w:lang w:val="lt-LT"/>
        </w:rPr>
        <w:t>žmonių</w:t>
      </w:r>
      <w:r w:rsidR="006B4E66" w:rsidRPr="0069569E">
        <w:rPr>
          <w:color w:val="000000"/>
          <w:sz w:val="22"/>
          <w:szCs w:val="22"/>
          <w:lang w:val="lt-LT"/>
        </w:rPr>
        <w:t>)</w:t>
      </w:r>
      <w:r w:rsidRPr="007576A9">
        <w:rPr>
          <w:color w:val="000000"/>
          <w:sz w:val="22"/>
          <w:szCs w:val="22"/>
          <w:lang w:val="lt-LT"/>
        </w:rPr>
        <w:t>:</w:t>
      </w:r>
    </w:p>
    <w:p w14:paraId="4EED2B96" w14:textId="77777777" w:rsidR="009706E2" w:rsidRPr="0069569E" w:rsidRDefault="009706E2" w:rsidP="0069559E">
      <w:pPr>
        <w:keepNext/>
        <w:keepLines/>
        <w:rPr>
          <w:color w:val="000000"/>
          <w:sz w:val="22"/>
          <w:szCs w:val="22"/>
          <w:u w:val="single"/>
          <w:lang w:val="lt-LT"/>
        </w:rPr>
      </w:pPr>
    </w:p>
    <w:p w14:paraId="7BADFC9E"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pilvo skausmas;</w:t>
      </w:r>
    </w:p>
    <w:p w14:paraId="5CC14583"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pykinimas, vėmimas, viduriavimas, pilvo spazmai ir vidurių pūtimas.</w:t>
      </w:r>
    </w:p>
    <w:p w14:paraId="7D94A633" w14:textId="77777777" w:rsidR="009706E2" w:rsidRPr="0069569E" w:rsidRDefault="009706E2" w:rsidP="0069559E">
      <w:pPr>
        <w:overflowPunct/>
        <w:autoSpaceDE/>
        <w:autoSpaceDN/>
        <w:adjustRightInd/>
        <w:textAlignment w:val="auto"/>
        <w:rPr>
          <w:color w:val="000000"/>
          <w:sz w:val="22"/>
          <w:szCs w:val="22"/>
          <w:lang w:val="lt-LT"/>
        </w:rPr>
      </w:pPr>
    </w:p>
    <w:p w14:paraId="4AB8FD25" w14:textId="77777777" w:rsidR="009706E2" w:rsidRPr="0069569E" w:rsidRDefault="00017499" w:rsidP="0069559E">
      <w:pPr>
        <w:keepNext/>
        <w:keepLines/>
        <w:rPr>
          <w:color w:val="000000"/>
          <w:sz w:val="22"/>
          <w:szCs w:val="22"/>
          <w:lang w:val="lt-LT"/>
        </w:rPr>
      </w:pPr>
      <w:r w:rsidRPr="0069569E">
        <w:rPr>
          <w:color w:val="000000"/>
          <w:sz w:val="22"/>
          <w:szCs w:val="22"/>
          <w:u w:val="single"/>
          <w:lang w:val="lt-LT"/>
        </w:rPr>
        <w:t>Labai reti</w:t>
      </w:r>
      <w:r w:rsidR="006B4E66" w:rsidRPr="0069569E">
        <w:rPr>
          <w:color w:val="000000"/>
          <w:sz w:val="22"/>
          <w:szCs w:val="22"/>
          <w:u w:val="single"/>
          <w:lang w:val="lt-LT"/>
        </w:rPr>
        <w:t xml:space="preserve"> </w:t>
      </w:r>
      <w:r w:rsidR="006B4E66" w:rsidRPr="0069569E">
        <w:rPr>
          <w:color w:val="000000"/>
          <w:sz w:val="22"/>
          <w:szCs w:val="22"/>
          <w:lang w:val="lt-LT"/>
        </w:rPr>
        <w:t>(gali pasireikšti ne daugiau nei 1 iš 10 000 </w:t>
      </w:r>
      <w:r w:rsidR="00BA7A03" w:rsidRPr="0069569E">
        <w:rPr>
          <w:color w:val="000000"/>
          <w:sz w:val="22"/>
          <w:szCs w:val="22"/>
          <w:lang w:val="lt-LT"/>
        </w:rPr>
        <w:t>žmonių</w:t>
      </w:r>
      <w:r w:rsidR="006B4E66" w:rsidRPr="0069569E">
        <w:rPr>
          <w:color w:val="000000"/>
          <w:sz w:val="22"/>
          <w:szCs w:val="22"/>
          <w:lang w:val="lt-LT"/>
        </w:rPr>
        <w:t>)</w:t>
      </w:r>
      <w:r w:rsidRPr="0069569E">
        <w:rPr>
          <w:color w:val="000000"/>
          <w:sz w:val="22"/>
          <w:szCs w:val="22"/>
          <w:lang w:val="lt-LT"/>
        </w:rPr>
        <w:t>:</w:t>
      </w:r>
    </w:p>
    <w:p w14:paraId="35D44FC8" w14:textId="77777777" w:rsidR="009706E2" w:rsidRPr="0069569E" w:rsidRDefault="009706E2" w:rsidP="0069559E">
      <w:pPr>
        <w:keepNext/>
        <w:keepLines/>
        <w:rPr>
          <w:color w:val="000000"/>
          <w:sz w:val="22"/>
          <w:szCs w:val="22"/>
          <w:lang w:val="lt-LT"/>
        </w:rPr>
      </w:pPr>
    </w:p>
    <w:p w14:paraId="2D056F3E"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gali pasireikšti alerginės reakcijos, pvz., išbėrimas, odos paraudimas, veido patinimas su pasunkėjusiu kvėpavimu. Kartais šios reakcijos gali būti sunkios;</w:t>
      </w:r>
    </w:p>
    <w:p w14:paraId="44897138"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gali pasunkėti astma.</w:t>
      </w:r>
    </w:p>
    <w:p w14:paraId="67C9470F" w14:textId="77777777" w:rsidR="00017499" w:rsidRPr="0069569E" w:rsidRDefault="00017499" w:rsidP="0069559E">
      <w:pPr>
        <w:pStyle w:val="BodyText2"/>
        <w:jc w:val="left"/>
        <w:rPr>
          <w:color w:val="000000"/>
          <w:szCs w:val="22"/>
          <w:lang w:val="lt-LT"/>
        </w:rPr>
      </w:pPr>
    </w:p>
    <w:p w14:paraId="2FB802DC" w14:textId="77777777" w:rsidR="00017499" w:rsidRPr="0069569E" w:rsidRDefault="00BE1DC8" w:rsidP="0069559E">
      <w:pPr>
        <w:pStyle w:val="BodyText2"/>
        <w:keepNext/>
        <w:keepLines/>
        <w:jc w:val="left"/>
        <w:rPr>
          <w:b/>
          <w:color w:val="000000"/>
          <w:szCs w:val="22"/>
          <w:lang w:val="lt-LT"/>
        </w:rPr>
      </w:pPr>
      <w:r w:rsidRPr="0069569E">
        <w:rPr>
          <w:b/>
          <w:color w:val="000000"/>
          <w:szCs w:val="22"/>
          <w:lang w:val="lt-LT"/>
        </w:rPr>
        <w:t>Kitas š</w:t>
      </w:r>
      <w:r w:rsidR="00017499" w:rsidRPr="0069569E">
        <w:rPr>
          <w:b/>
          <w:color w:val="000000"/>
          <w:szCs w:val="22"/>
          <w:lang w:val="lt-LT"/>
        </w:rPr>
        <w:t>alutinis poveikis vyrams</w:t>
      </w:r>
    </w:p>
    <w:p w14:paraId="415287CA" w14:textId="77777777" w:rsidR="009706E2" w:rsidRPr="0069569E" w:rsidRDefault="009706E2" w:rsidP="0069559E">
      <w:pPr>
        <w:keepNext/>
        <w:keepLines/>
        <w:rPr>
          <w:color w:val="000000"/>
          <w:sz w:val="22"/>
          <w:szCs w:val="22"/>
          <w:u w:val="single"/>
          <w:lang w:val="lt-LT"/>
        </w:rPr>
      </w:pPr>
    </w:p>
    <w:p w14:paraId="1630305E" w14:textId="77777777" w:rsidR="00017499" w:rsidRPr="0069569E" w:rsidRDefault="00017499" w:rsidP="0069559E">
      <w:pPr>
        <w:keepNext/>
        <w:keepLines/>
        <w:rPr>
          <w:color w:val="000000"/>
          <w:sz w:val="22"/>
          <w:szCs w:val="22"/>
          <w:lang w:val="lt-LT"/>
        </w:rPr>
      </w:pPr>
      <w:r w:rsidRPr="0069569E">
        <w:rPr>
          <w:color w:val="000000"/>
          <w:sz w:val="22"/>
          <w:szCs w:val="22"/>
          <w:u w:val="single"/>
          <w:lang w:val="lt-LT"/>
        </w:rPr>
        <w:t>Labai dažni</w:t>
      </w:r>
      <w:r w:rsidR="006B4E66" w:rsidRPr="0069569E">
        <w:rPr>
          <w:color w:val="000000"/>
          <w:sz w:val="22"/>
          <w:szCs w:val="22"/>
          <w:u w:val="single"/>
          <w:lang w:val="lt-LT"/>
        </w:rPr>
        <w:t xml:space="preserve"> </w:t>
      </w:r>
      <w:r w:rsidR="006B4E66" w:rsidRPr="0069569E">
        <w:rPr>
          <w:color w:val="000000"/>
          <w:sz w:val="22"/>
          <w:szCs w:val="22"/>
          <w:lang w:val="lt-LT"/>
        </w:rPr>
        <w:t>(gali pasireikšti daugiau nei 1 iš 10 </w:t>
      </w:r>
      <w:r w:rsidR="00BA7A03" w:rsidRPr="0069569E">
        <w:rPr>
          <w:color w:val="000000"/>
          <w:sz w:val="22"/>
          <w:szCs w:val="22"/>
          <w:lang w:val="lt-LT"/>
        </w:rPr>
        <w:t>žmonių</w:t>
      </w:r>
      <w:r w:rsidR="006B4E66" w:rsidRPr="0069569E">
        <w:rPr>
          <w:color w:val="000000"/>
          <w:sz w:val="22"/>
          <w:szCs w:val="22"/>
          <w:lang w:val="lt-LT"/>
        </w:rPr>
        <w:t>)</w:t>
      </w:r>
      <w:r w:rsidRPr="0069569E">
        <w:rPr>
          <w:color w:val="000000"/>
          <w:sz w:val="22"/>
          <w:szCs w:val="22"/>
          <w:lang w:val="lt-LT"/>
        </w:rPr>
        <w:t>:</w:t>
      </w:r>
    </w:p>
    <w:p w14:paraId="51BC53C6" w14:textId="77777777" w:rsidR="009706E2" w:rsidRPr="0069569E" w:rsidRDefault="009706E2" w:rsidP="0069559E">
      <w:pPr>
        <w:keepNext/>
        <w:keepLines/>
        <w:rPr>
          <w:color w:val="000000"/>
          <w:sz w:val="22"/>
          <w:szCs w:val="22"/>
          <w:lang w:val="lt-LT"/>
        </w:rPr>
      </w:pPr>
    </w:p>
    <w:p w14:paraId="40E6B3AA" w14:textId="77777777" w:rsidR="00017499" w:rsidRPr="0069569E" w:rsidRDefault="00017499" w:rsidP="0069559E">
      <w:pPr>
        <w:numPr>
          <w:ilvl w:val="0"/>
          <w:numId w:val="42"/>
        </w:numPr>
        <w:overflowPunct/>
        <w:autoSpaceDE/>
        <w:autoSpaceDN/>
        <w:adjustRightInd/>
        <w:textAlignment w:val="auto"/>
        <w:rPr>
          <w:color w:val="000000"/>
          <w:sz w:val="22"/>
          <w:szCs w:val="22"/>
          <w:lang w:val="lt-LT"/>
        </w:rPr>
      </w:pPr>
      <w:r w:rsidRPr="0069569E">
        <w:rPr>
          <w:color w:val="000000"/>
          <w:sz w:val="22"/>
          <w:szCs w:val="22"/>
          <w:lang w:val="lt-LT"/>
        </w:rPr>
        <w:t>vietinės reakcijos injekcijos vietoje, pvz., skausmas, paraudimas, kraujosruvos, patinimas ir (arba) sudirginimas.</w:t>
      </w:r>
    </w:p>
    <w:p w14:paraId="6D874756" w14:textId="77777777" w:rsidR="009706E2" w:rsidRPr="0069569E" w:rsidRDefault="009706E2" w:rsidP="0069559E">
      <w:pPr>
        <w:overflowPunct/>
        <w:autoSpaceDE/>
        <w:autoSpaceDN/>
        <w:adjustRightInd/>
        <w:textAlignment w:val="auto"/>
        <w:rPr>
          <w:color w:val="000000"/>
          <w:sz w:val="22"/>
          <w:szCs w:val="22"/>
          <w:lang w:val="lt-LT"/>
        </w:rPr>
      </w:pPr>
    </w:p>
    <w:p w14:paraId="79C8B27D" w14:textId="77777777" w:rsidR="00017499" w:rsidRPr="0069569E" w:rsidRDefault="00017499" w:rsidP="0069559E">
      <w:pPr>
        <w:keepNext/>
        <w:keepLines/>
        <w:rPr>
          <w:color w:val="000000"/>
          <w:sz w:val="22"/>
          <w:szCs w:val="22"/>
          <w:lang w:val="lt-LT"/>
        </w:rPr>
      </w:pPr>
      <w:r w:rsidRPr="0069569E">
        <w:rPr>
          <w:color w:val="000000"/>
          <w:sz w:val="22"/>
          <w:szCs w:val="22"/>
          <w:u w:val="single"/>
          <w:lang w:val="lt-LT"/>
        </w:rPr>
        <w:t>Dažni</w:t>
      </w:r>
      <w:r w:rsidR="006B4E66" w:rsidRPr="0069569E">
        <w:rPr>
          <w:color w:val="000000"/>
          <w:sz w:val="22"/>
          <w:szCs w:val="22"/>
          <w:u w:val="single"/>
          <w:lang w:val="lt-LT"/>
        </w:rPr>
        <w:t xml:space="preserve"> </w:t>
      </w:r>
      <w:r w:rsidR="006B4E66" w:rsidRPr="0069569E">
        <w:rPr>
          <w:color w:val="000000"/>
          <w:sz w:val="22"/>
          <w:szCs w:val="22"/>
          <w:lang w:val="lt-LT"/>
        </w:rPr>
        <w:t>(gali pasireikšti ne daugiau nei 1 iš 10 </w:t>
      </w:r>
      <w:r w:rsidR="00BA7A03" w:rsidRPr="0069569E">
        <w:rPr>
          <w:color w:val="000000"/>
          <w:sz w:val="22"/>
          <w:szCs w:val="22"/>
          <w:lang w:val="lt-LT"/>
        </w:rPr>
        <w:t>žmonių</w:t>
      </w:r>
      <w:r w:rsidR="006B4E66" w:rsidRPr="0069569E">
        <w:rPr>
          <w:color w:val="000000"/>
          <w:sz w:val="22"/>
          <w:szCs w:val="22"/>
          <w:lang w:val="lt-LT"/>
        </w:rPr>
        <w:t>)</w:t>
      </w:r>
      <w:r w:rsidRPr="0069569E">
        <w:rPr>
          <w:color w:val="000000"/>
          <w:sz w:val="22"/>
          <w:szCs w:val="22"/>
          <w:lang w:val="lt-LT"/>
        </w:rPr>
        <w:t>:</w:t>
      </w:r>
    </w:p>
    <w:p w14:paraId="2374562E" w14:textId="77777777" w:rsidR="009706E2" w:rsidRPr="0069569E" w:rsidRDefault="009706E2" w:rsidP="0069559E">
      <w:pPr>
        <w:keepNext/>
        <w:keepLines/>
        <w:rPr>
          <w:color w:val="000000"/>
          <w:sz w:val="22"/>
          <w:szCs w:val="22"/>
          <w:lang w:val="lt-LT"/>
        </w:rPr>
      </w:pPr>
    </w:p>
    <w:p w14:paraId="411AE46C" w14:textId="77777777" w:rsidR="00017499" w:rsidRPr="0069569E" w:rsidRDefault="00017499" w:rsidP="0069559E">
      <w:pPr>
        <w:numPr>
          <w:ilvl w:val="0"/>
          <w:numId w:val="42"/>
        </w:numPr>
        <w:overflowPunct/>
        <w:autoSpaceDE/>
        <w:autoSpaceDN/>
        <w:adjustRightInd/>
        <w:textAlignment w:val="auto"/>
        <w:rPr>
          <w:color w:val="000000"/>
          <w:sz w:val="22"/>
          <w:szCs w:val="22"/>
          <w:lang w:val="lt-LT"/>
        </w:rPr>
      </w:pPr>
      <w:r w:rsidRPr="0069569E">
        <w:rPr>
          <w:color w:val="000000"/>
          <w:sz w:val="22"/>
          <w:szCs w:val="22"/>
          <w:lang w:val="lt-LT"/>
        </w:rPr>
        <w:t xml:space="preserve">venų padidėjimas virš </w:t>
      </w:r>
      <w:r w:rsidR="00AB2599" w:rsidRPr="0069569E">
        <w:rPr>
          <w:color w:val="000000"/>
          <w:sz w:val="22"/>
          <w:szCs w:val="22"/>
          <w:lang w:val="lt-LT"/>
        </w:rPr>
        <w:t>sėklidžių</w:t>
      </w:r>
      <w:r w:rsidRPr="0069569E">
        <w:rPr>
          <w:color w:val="000000"/>
          <w:sz w:val="22"/>
          <w:szCs w:val="22"/>
          <w:lang w:val="lt-LT"/>
        </w:rPr>
        <w:t xml:space="preserve"> ir žemiau jų (</w:t>
      </w:r>
      <w:proofErr w:type="spellStart"/>
      <w:r w:rsidRPr="0069569E">
        <w:rPr>
          <w:color w:val="000000"/>
          <w:sz w:val="22"/>
          <w:szCs w:val="22"/>
          <w:lang w:val="lt-LT"/>
        </w:rPr>
        <w:t>varikocelė</w:t>
      </w:r>
      <w:proofErr w:type="spellEnd"/>
      <w:r w:rsidRPr="0069569E">
        <w:rPr>
          <w:color w:val="000000"/>
          <w:sz w:val="22"/>
          <w:szCs w:val="22"/>
          <w:lang w:val="lt-LT"/>
        </w:rPr>
        <w:t>);</w:t>
      </w:r>
    </w:p>
    <w:p w14:paraId="3FB9E88A" w14:textId="77777777" w:rsidR="00017499" w:rsidRPr="0069569E" w:rsidRDefault="00017499" w:rsidP="0069559E">
      <w:pPr>
        <w:numPr>
          <w:ilvl w:val="0"/>
          <w:numId w:val="42"/>
        </w:numPr>
        <w:overflowPunct/>
        <w:autoSpaceDE/>
        <w:autoSpaceDN/>
        <w:adjustRightInd/>
        <w:textAlignment w:val="auto"/>
        <w:rPr>
          <w:color w:val="000000"/>
          <w:sz w:val="22"/>
          <w:szCs w:val="22"/>
          <w:lang w:val="lt-LT"/>
        </w:rPr>
      </w:pPr>
      <w:r w:rsidRPr="0069569E">
        <w:rPr>
          <w:color w:val="000000"/>
          <w:sz w:val="22"/>
          <w:szCs w:val="22"/>
          <w:lang w:val="lt-LT"/>
        </w:rPr>
        <w:t>krūtų padidėjimas, spuogai arba svorio didėjimas.</w:t>
      </w:r>
    </w:p>
    <w:p w14:paraId="5A1ABFC9" w14:textId="77777777" w:rsidR="009706E2" w:rsidRPr="0069569E" w:rsidRDefault="009706E2" w:rsidP="0069559E">
      <w:pPr>
        <w:overflowPunct/>
        <w:autoSpaceDE/>
        <w:autoSpaceDN/>
        <w:adjustRightInd/>
        <w:textAlignment w:val="auto"/>
        <w:rPr>
          <w:color w:val="000000"/>
          <w:sz w:val="22"/>
          <w:szCs w:val="22"/>
          <w:lang w:val="lt-LT"/>
        </w:rPr>
      </w:pPr>
    </w:p>
    <w:p w14:paraId="4F3C7110" w14:textId="77777777" w:rsidR="00017499" w:rsidRPr="0069569E" w:rsidRDefault="00017499" w:rsidP="0069559E">
      <w:pPr>
        <w:keepNext/>
        <w:keepLines/>
        <w:rPr>
          <w:color w:val="000000"/>
          <w:sz w:val="22"/>
          <w:szCs w:val="22"/>
          <w:lang w:val="lt-LT"/>
        </w:rPr>
      </w:pPr>
      <w:r w:rsidRPr="0069569E">
        <w:rPr>
          <w:color w:val="000000"/>
          <w:sz w:val="22"/>
          <w:szCs w:val="22"/>
          <w:u w:val="single"/>
          <w:lang w:val="lt-LT"/>
        </w:rPr>
        <w:t>Labai reti</w:t>
      </w:r>
      <w:r w:rsidR="006B4E66" w:rsidRPr="0069569E">
        <w:rPr>
          <w:color w:val="000000"/>
          <w:sz w:val="22"/>
          <w:szCs w:val="22"/>
          <w:u w:val="single"/>
          <w:lang w:val="lt-LT"/>
        </w:rPr>
        <w:t xml:space="preserve"> </w:t>
      </w:r>
      <w:r w:rsidR="006B4E66" w:rsidRPr="0069569E">
        <w:rPr>
          <w:color w:val="000000"/>
          <w:sz w:val="22"/>
          <w:szCs w:val="22"/>
          <w:lang w:val="lt-LT"/>
        </w:rPr>
        <w:t>(gali pasireikšti ne daugiau nei 1 iš 10 000 </w:t>
      </w:r>
      <w:r w:rsidR="00BA7A03" w:rsidRPr="0069569E">
        <w:rPr>
          <w:color w:val="000000"/>
          <w:sz w:val="22"/>
          <w:szCs w:val="22"/>
          <w:lang w:val="lt-LT"/>
        </w:rPr>
        <w:t>žmonių</w:t>
      </w:r>
      <w:r w:rsidR="006B4E66" w:rsidRPr="0069569E">
        <w:rPr>
          <w:color w:val="000000"/>
          <w:sz w:val="22"/>
          <w:szCs w:val="22"/>
          <w:lang w:val="lt-LT"/>
        </w:rPr>
        <w:t>)</w:t>
      </w:r>
      <w:r w:rsidRPr="0069569E">
        <w:rPr>
          <w:color w:val="000000"/>
          <w:sz w:val="22"/>
          <w:szCs w:val="22"/>
          <w:lang w:val="lt-LT"/>
        </w:rPr>
        <w:t>:</w:t>
      </w:r>
    </w:p>
    <w:p w14:paraId="5CCA53FE" w14:textId="77777777" w:rsidR="009706E2" w:rsidRPr="0069569E" w:rsidRDefault="009706E2" w:rsidP="0069559E">
      <w:pPr>
        <w:keepNext/>
        <w:keepLines/>
        <w:rPr>
          <w:color w:val="000000"/>
          <w:sz w:val="22"/>
          <w:szCs w:val="22"/>
          <w:lang w:val="lt-LT"/>
        </w:rPr>
      </w:pPr>
    </w:p>
    <w:p w14:paraId="590527AA"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gali pasireikšti alerginės reakcijos, pvz., išbėrimas, odos paraudimas, dilgėlinė, veido patinimas su pasunkėjusiu kvėpavimu. Kartais šios reakcijos gali būti sunkios;</w:t>
      </w:r>
    </w:p>
    <w:p w14:paraId="35CF9048"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gali pasunkėti astma.</w:t>
      </w:r>
    </w:p>
    <w:p w14:paraId="76DEE6BB" w14:textId="77777777" w:rsidR="00017499" w:rsidRPr="0069569E" w:rsidRDefault="00017499" w:rsidP="0069559E">
      <w:pPr>
        <w:pStyle w:val="BodyText2"/>
        <w:jc w:val="left"/>
        <w:rPr>
          <w:color w:val="000000"/>
          <w:szCs w:val="22"/>
          <w:lang w:val="lt-LT"/>
        </w:rPr>
      </w:pPr>
    </w:p>
    <w:p w14:paraId="60468633" w14:textId="77777777" w:rsidR="006B4E66" w:rsidRPr="0069569E" w:rsidRDefault="006B4E66" w:rsidP="0069559E">
      <w:pPr>
        <w:keepNext/>
        <w:keepLines/>
        <w:rPr>
          <w:b/>
          <w:sz w:val="22"/>
          <w:szCs w:val="22"/>
          <w:lang w:val="lt-LT"/>
        </w:rPr>
      </w:pPr>
      <w:r w:rsidRPr="0069569E">
        <w:rPr>
          <w:b/>
          <w:sz w:val="22"/>
          <w:szCs w:val="22"/>
          <w:lang w:val="lt-LT"/>
        </w:rPr>
        <w:t>Pranešimas apie šalutinį poveikį</w:t>
      </w:r>
    </w:p>
    <w:p w14:paraId="0C972C85" w14:textId="77777777" w:rsidR="00D71977" w:rsidRPr="0069569E" w:rsidRDefault="006B4E66" w:rsidP="0069559E">
      <w:pPr>
        <w:pStyle w:val="BodyText2"/>
        <w:keepNext/>
        <w:keepLines/>
        <w:jc w:val="left"/>
        <w:rPr>
          <w:szCs w:val="22"/>
          <w:lang w:val="lt-LT"/>
        </w:rPr>
      </w:pPr>
      <w:r w:rsidRPr="0069569E">
        <w:rPr>
          <w:szCs w:val="22"/>
          <w:lang w:val="lt-LT"/>
        </w:rPr>
        <w:t>Jeigu pasireiškė šalutinis poveikis, įskaitant šiame lapelyje nenurodytą, p</w:t>
      </w:r>
      <w:r w:rsidR="008073ED" w:rsidRPr="0069569E">
        <w:rPr>
          <w:szCs w:val="22"/>
          <w:lang w:val="lt-LT"/>
        </w:rPr>
        <w:t>asakykite gydytojui</w:t>
      </w:r>
      <w:r w:rsidRPr="0069569E">
        <w:rPr>
          <w:szCs w:val="22"/>
          <w:lang w:val="lt-LT"/>
        </w:rPr>
        <w:t xml:space="preserve"> arba vaistininkui. </w:t>
      </w:r>
      <w:r w:rsidR="008073ED" w:rsidRPr="0069569E">
        <w:rPr>
          <w:snapToGrid w:val="0"/>
          <w:szCs w:val="22"/>
          <w:lang w:val="lt-LT"/>
        </w:rPr>
        <w:t xml:space="preserve">Apie šalutinį poveikį taip pat galite pranešti tiesiogiai naudodamiesi </w:t>
      </w:r>
      <w:hyperlink r:id="rId13">
        <w:r w:rsidR="00B83FC7" w:rsidRPr="0069569E">
          <w:rPr>
            <w:rStyle w:val="Hyperlink"/>
            <w:szCs w:val="22"/>
            <w:shd w:val="clear" w:color="auto" w:fill="D9D9D9"/>
            <w:lang w:val="lt-LT"/>
          </w:rPr>
          <w:t xml:space="preserve">V priede </w:t>
        </w:r>
      </w:hyperlink>
      <w:r w:rsidR="00B83FC7" w:rsidRPr="0069569E">
        <w:rPr>
          <w:szCs w:val="22"/>
          <w:shd w:val="clear" w:color="auto" w:fill="D9D9D9"/>
          <w:lang w:val="lt-LT"/>
        </w:rPr>
        <w:t>nurodyta nacionaline pranešimo sistema</w:t>
      </w:r>
      <w:r w:rsidRPr="0069569E">
        <w:rPr>
          <w:szCs w:val="22"/>
          <w:lang w:val="lt-LT"/>
        </w:rPr>
        <w:t>. Pranešdami apie šalutinį poveikį galite mums padėti gauti daugiau informacijos apie šio vaisto saugumą.</w:t>
      </w:r>
    </w:p>
    <w:p w14:paraId="1E93A390" w14:textId="77777777" w:rsidR="00017499" w:rsidRPr="0069569E" w:rsidRDefault="00017499" w:rsidP="0069559E">
      <w:pPr>
        <w:pStyle w:val="BodyText2"/>
        <w:jc w:val="left"/>
        <w:rPr>
          <w:color w:val="000000"/>
          <w:szCs w:val="22"/>
          <w:lang w:val="lt-LT"/>
        </w:rPr>
      </w:pPr>
    </w:p>
    <w:p w14:paraId="20F69C76" w14:textId="77777777" w:rsidR="00017499" w:rsidRPr="0069569E" w:rsidRDefault="00017499" w:rsidP="0069559E">
      <w:pPr>
        <w:pStyle w:val="BodyText2"/>
        <w:jc w:val="left"/>
        <w:rPr>
          <w:color w:val="000000"/>
          <w:szCs w:val="22"/>
          <w:lang w:val="lt-LT"/>
        </w:rPr>
      </w:pPr>
    </w:p>
    <w:p w14:paraId="2FDD29D8" w14:textId="77777777" w:rsidR="00017499" w:rsidRPr="0069569E" w:rsidRDefault="00D642BA" w:rsidP="0069559E">
      <w:pPr>
        <w:keepNext/>
        <w:keepLines/>
        <w:rPr>
          <w:b/>
          <w:color w:val="000000"/>
          <w:sz w:val="22"/>
          <w:szCs w:val="22"/>
          <w:lang w:val="lt-LT"/>
        </w:rPr>
      </w:pPr>
      <w:r w:rsidRPr="0069569E">
        <w:rPr>
          <w:b/>
          <w:color w:val="000000"/>
          <w:sz w:val="22"/>
          <w:szCs w:val="22"/>
          <w:lang w:val="lt-LT"/>
        </w:rPr>
        <w:t>5.</w:t>
      </w:r>
      <w:r w:rsidRPr="0069569E">
        <w:rPr>
          <w:b/>
          <w:color w:val="000000"/>
          <w:sz w:val="22"/>
          <w:szCs w:val="22"/>
          <w:lang w:val="lt-LT"/>
        </w:rPr>
        <w:tab/>
        <w:t xml:space="preserve">Kaip laikyti </w:t>
      </w:r>
      <w:r w:rsidR="00467926" w:rsidRPr="0069569E">
        <w:rPr>
          <w:b/>
          <w:color w:val="000000"/>
          <w:sz w:val="22"/>
          <w:szCs w:val="22"/>
          <w:lang w:val="lt-LT"/>
        </w:rPr>
        <w:t>G</w:t>
      </w:r>
      <w:r w:rsidR="00884ACB" w:rsidRPr="0069569E">
        <w:rPr>
          <w:b/>
          <w:color w:val="000000"/>
          <w:sz w:val="22"/>
          <w:szCs w:val="22"/>
          <w:lang w:val="lt-LT"/>
        </w:rPr>
        <w:t>ONAL</w:t>
      </w:r>
      <w:r w:rsidRPr="0069569E">
        <w:rPr>
          <w:b/>
          <w:color w:val="000000"/>
          <w:sz w:val="22"/>
          <w:szCs w:val="22"/>
          <w:lang w:val="lt-LT"/>
        </w:rPr>
        <w:noBreakHyphen/>
        <w:t>f</w:t>
      </w:r>
    </w:p>
    <w:p w14:paraId="529B082D" w14:textId="77777777" w:rsidR="00017499" w:rsidRPr="0069569E" w:rsidRDefault="00017499" w:rsidP="0069559E">
      <w:pPr>
        <w:pStyle w:val="BodyText2"/>
        <w:keepNext/>
        <w:jc w:val="left"/>
        <w:rPr>
          <w:color w:val="000000"/>
          <w:szCs w:val="22"/>
          <w:lang w:val="lt-LT"/>
        </w:rPr>
      </w:pPr>
    </w:p>
    <w:p w14:paraId="209595D8" w14:textId="0BA6AAEB" w:rsidR="002E5BAB" w:rsidRPr="0069569E" w:rsidRDefault="002E5BAB" w:rsidP="0069559E">
      <w:pPr>
        <w:shd w:val="clear" w:color="auto" w:fill="F3F3F3"/>
        <w:rPr>
          <w:i/>
          <w:sz w:val="22"/>
          <w:szCs w:val="22"/>
          <w:lang w:val="lt-LT"/>
        </w:rPr>
      </w:pPr>
      <w:r w:rsidRPr="0069569E">
        <w:rPr>
          <w:bCs/>
          <w:i/>
          <w:sz w:val="22"/>
          <w:szCs w:val="22"/>
          <w:lang w:val="lt-LT"/>
        </w:rPr>
        <w:t>&lt;GONAL-f</w:t>
      </w:r>
      <w:r w:rsidRPr="0069569E">
        <w:rPr>
          <w:i/>
          <w:sz w:val="22"/>
          <w:szCs w:val="22"/>
          <w:lang w:val="lt-LT"/>
        </w:rPr>
        <w:t xml:space="preserve"> </w:t>
      </w:r>
      <w:r w:rsidRPr="0069569E">
        <w:rPr>
          <w:bCs/>
          <w:i/>
          <w:sz w:val="22"/>
          <w:szCs w:val="22"/>
          <w:lang w:val="lt-LT"/>
        </w:rPr>
        <w:t>75</w:t>
      </w:r>
      <w:r w:rsidR="001F5257">
        <w:rPr>
          <w:bCs/>
          <w:i/>
          <w:sz w:val="22"/>
          <w:szCs w:val="22"/>
          <w:lang w:val="lt-LT"/>
        </w:rPr>
        <w:t> </w:t>
      </w:r>
      <w:r w:rsidRPr="0069569E">
        <w:rPr>
          <w:bCs/>
          <w:i/>
          <w:sz w:val="22"/>
          <w:szCs w:val="22"/>
          <w:lang w:val="lt-LT"/>
        </w:rPr>
        <w:t>IU -</w:t>
      </w:r>
      <w:proofErr w:type="spellStart"/>
      <w:r w:rsidRPr="0069569E">
        <w:rPr>
          <w:bCs/>
          <w:i/>
          <w:sz w:val="22"/>
          <w:szCs w:val="22"/>
          <w:lang w:val="lt-LT"/>
        </w:rPr>
        <w:t>pre-filled</w:t>
      </w:r>
      <w:proofErr w:type="spellEnd"/>
      <w:r w:rsidRPr="0069569E">
        <w:rPr>
          <w:bCs/>
          <w:i/>
          <w:sz w:val="22"/>
          <w:szCs w:val="22"/>
          <w:lang w:val="lt-LT"/>
        </w:rPr>
        <w:t xml:space="preserve"> </w:t>
      </w:r>
      <w:proofErr w:type="spellStart"/>
      <w:r w:rsidRPr="0069569E">
        <w:rPr>
          <w:bCs/>
          <w:i/>
          <w:sz w:val="22"/>
          <w:szCs w:val="22"/>
          <w:lang w:val="lt-LT"/>
        </w:rPr>
        <w:t>syringe</w:t>
      </w:r>
      <w:proofErr w:type="spellEnd"/>
      <w:r w:rsidRPr="0069569E">
        <w:rPr>
          <w:bCs/>
          <w:i/>
          <w:sz w:val="22"/>
          <w:szCs w:val="22"/>
          <w:lang w:val="lt-LT"/>
        </w:rPr>
        <w:t>&gt;</w:t>
      </w:r>
    </w:p>
    <w:p w14:paraId="25A23DBC" w14:textId="77777777" w:rsidR="00017499" w:rsidRPr="0069569E" w:rsidRDefault="00576516" w:rsidP="0069559E">
      <w:pPr>
        <w:pStyle w:val="BodyText2"/>
        <w:shd w:val="clear" w:color="auto" w:fill="F3F3F3"/>
        <w:jc w:val="left"/>
        <w:rPr>
          <w:color w:val="000000"/>
          <w:szCs w:val="22"/>
          <w:lang w:val="lt-LT"/>
        </w:rPr>
      </w:pPr>
      <w:r w:rsidRPr="0069569E">
        <w:rPr>
          <w:color w:val="000000"/>
          <w:szCs w:val="22"/>
          <w:lang w:val="lt-LT"/>
        </w:rPr>
        <w:t>Šį v</w:t>
      </w:r>
      <w:r w:rsidR="006B4E66" w:rsidRPr="0069569E">
        <w:rPr>
          <w:color w:val="000000"/>
          <w:szCs w:val="22"/>
          <w:lang w:val="lt-LT"/>
        </w:rPr>
        <w:t>aistą l</w:t>
      </w:r>
      <w:r w:rsidR="00017499" w:rsidRPr="0069569E">
        <w:rPr>
          <w:color w:val="000000"/>
          <w:szCs w:val="22"/>
          <w:lang w:val="lt-LT"/>
        </w:rPr>
        <w:t>aiky</w:t>
      </w:r>
      <w:r w:rsidRPr="0069569E">
        <w:rPr>
          <w:color w:val="000000"/>
          <w:szCs w:val="22"/>
          <w:lang w:val="lt-LT"/>
        </w:rPr>
        <w:t>kite</w:t>
      </w:r>
      <w:r w:rsidR="00017499" w:rsidRPr="0069569E">
        <w:rPr>
          <w:color w:val="000000"/>
          <w:szCs w:val="22"/>
          <w:lang w:val="lt-LT"/>
        </w:rPr>
        <w:t xml:space="preserve"> vaikams </w:t>
      </w:r>
      <w:r w:rsidR="006B4E66" w:rsidRPr="0069569E">
        <w:rPr>
          <w:color w:val="000000"/>
          <w:szCs w:val="22"/>
          <w:lang w:val="lt-LT"/>
        </w:rPr>
        <w:t xml:space="preserve">nepastebimoje ir </w:t>
      </w:r>
      <w:r w:rsidR="00017499" w:rsidRPr="0069569E">
        <w:rPr>
          <w:color w:val="000000"/>
          <w:szCs w:val="22"/>
          <w:lang w:val="lt-LT"/>
        </w:rPr>
        <w:t>nepasiekiamoje vietoje.</w:t>
      </w:r>
    </w:p>
    <w:p w14:paraId="5C272CF6" w14:textId="77777777" w:rsidR="00017499" w:rsidRPr="0069569E" w:rsidRDefault="00017499" w:rsidP="0069559E">
      <w:pPr>
        <w:pStyle w:val="BodyText2"/>
        <w:shd w:val="clear" w:color="auto" w:fill="F3F3F3"/>
        <w:tabs>
          <w:tab w:val="clear" w:pos="567"/>
          <w:tab w:val="left" w:pos="5100"/>
        </w:tabs>
        <w:jc w:val="left"/>
        <w:rPr>
          <w:color w:val="000000"/>
          <w:szCs w:val="22"/>
          <w:lang w:val="lt-LT"/>
        </w:rPr>
      </w:pPr>
    </w:p>
    <w:p w14:paraId="65F4C723" w14:textId="77777777" w:rsidR="00017499" w:rsidRPr="0069569E" w:rsidRDefault="00017499" w:rsidP="0069559E">
      <w:pPr>
        <w:pStyle w:val="BodyText2"/>
        <w:shd w:val="clear" w:color="auto" w:fill="F3F3F3"/>
        <w:jc w:val="left"/>
        <w:rPr>
          <w:iCs/>
          <w:color w:val="000000"/>
          <w:szCs w:val="22"/>
          <w:lang w:val="lt-LT"/>
        </w:rPr>
      </w:pPr>
      <w:r w:rsidRPr="0069569E">
        <w:rPr>
          <w:iCs/>
          <w:color w:val="000000"/>
          <w:szCs w:val="22"/>
          <w:lang w:val="lt-LT"/>
        </w:rPr>
        <w:t xml:space="preserve">Ant </w:t>
      </w:r>
      <w:r w:rsidR="006B4E66" w:rsidRPr="0069569E">
        <w:rPr>
          <w:iCs/>
          <w:color w:val="000000"/>
          <w:szCs w:val="22"/>
          <w:lang w:val="lt-LT"/>
        </w:rPr>
        <w:t>flakono</w:t>
      </w:r>
      <w:r w:rsidRPr="0069569E">
        <w:rPr>
          <w:iCs/>
          <w:color w:val="000000"/>
          <w:szCs w:val="22"/>
          <w:lang w:val="lt-LT"/>
        </w:rPr>
        <w:t xml:space="preserve"> po „</w:t>
      </w:r>
      <w:r w:rsidR="006B4E66" w:rsidRPr="0069569E">
        <w:rPr>
          <w:iCs/>
          <w:color w:val="000000"/>
          <w:szCs w:val="22"/>
          <w:lang w:val="lt-LT"/>
        </w:rPr>
        <w:t>EXP</w:t>
      </w:r>
      <w:r w:rsidRPr="0069569E">
        <w:rPr>
          <w:iCs/>
          <w:color w:val="000000"/>
          <w:szCs w:val="22"/>
          <w:lang w:val="lt-LT"/>
        </w:rPr>
        <w:t xml:space="preserve">“ </w:t>
      </w:r>
      <w:r w:rsidR="00A658FF" w:rsidRPr="0069569E">
        <w:rPr>
          <w:color w:val="000000"/>
          <w:szCs w:val="22"/>
          <w:lang w:val="lt-LT"/>
        </w:rPr>
        <w:t xml:space="preserve">arba dėžutės po „Tinka iki“ </w:t>
      </w:r>
      <w:r w:rsidRPr="0069569E">
        <w:rPr>
          <w:iCs/>
          <w:color w:val="000000"/>
          <w:szCs w:val="22"/>
          <w:lang w:val="lt-LT"/>
        </w:rPr>
        <w:t>nurodytam tinkamumo laikui pasibaigus,</w:t>
      </w:r>
      <w:r w:rsidRPr="0069569E">
        <w:rPr>
          <w:bCs/>
          <w:iCs/>
          <w:color w:val="000000"/>
          <w:szCs w:val="22"/>
          <w:lang w:val="lt-LT"/>
        </w:rPr>
        <w:t xml:space="preserve"> </w:t>
      </w:r>
      <w:r w:rsidR="006B4E66" w:rsidRPr="0069569E">
        <w:rPr>
          <w:bCs/>
          <w:iCs/>
          <w:color w:val="000000"/>
          <w:szCs w:val="22"/>
          <w:lang w:val="lt-LT"/>
        </w:rPr>
        <w:t>šio vaisto</w:t>
      </w:r>
      <w:r w:rsidRPr="0069569E">
        <w:rPr>
          <w:bCs/>
          <w:iCs/>
          <w:color w:val="000000"/>
          <w:szCs w:val="22"/>
          <w:lang w:val="lt-LT"/>
        </w:rPr>
        <w:t xml:space="preserve"> vartoti negalima</w:t>
      </w:r>
      <w:r w:rsidRPr="0069569E">
        <w:rPr>
          <w:color w:val="000000"/>
          <w:szCs w:val="22"/>
          <w:lang w:val="lt-LT"/>
        </w:rPr>
        <w:t xml:space="preserve">. </w:t>
      </w:r>
      <w:r w:rsidRPr="0069569E">
        <w:rPr>
          <w:iCs/>
          <w:color w:val="000000"/>
          <w:szCs w:val="22"/>
          <w:lang w:val="lt-LT"/>
        </w:rPr>
        <w:t>Vaistas tinkamas vartoti iki paskutinės nurodyto mėnesio dienos.</w:t>
      </w:r>
    </w:p>
    <w:p w14:paraId="7A886786" w14:textId="77777777" w:rsidR="00017499" w:rsidRPr="0069569E" w:rsidRDefault="00017499" w:rsidP="0069559E">
      <w:pPr>
        <w:pStyle w:val="BodyText2"/>
        <w:shd w:val="clear" w:color="auto" w:fill="F3F3F3"/>
        <w:tabs>
          <w:tab w:val="clear" w:pos="567"/>
          <w:tab w:val="left" w:pos="5100"/>
        </w:tabs>
        <w:jc w:val="left"/>
        <w:rPr>
          <w:color w:val="000000"/>
          <w:szCs w:val="22"/>
          <w:lang w:val="lt-LT"/>
        </w:rPr>
      </w:pPr>
    </w:p>
    <w:p w14:paraId="5DF86967" w14:textId="77777777"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Laikyti ne aukštesnėje kaip 25 °C temperatūroje.</w:t>
      </w:r>
    </w:p>
    <w:p w14:paraId="1DF079A6" w14:textId="77777777" w:rsidR="00017499" w:rsidRPr="0069569E" w:rsidRDefault="00017499" w:rsidP="0069559E">
      <w:pPr>
        <w:pStyle w:val="BodyText2"/>
        <w:shd w:val="clear" w:color="auto" w:fill="F3F3F3"/>
        <w:jc w:val="left"/>
        <w:rPr>
          <w:color w:val="000000"/>
          <w:szCs w:val="22"/>
          <w:lang w:val="lt-LT"/>
        </w:rPr>
      </w:pPr>
    </w:p>
    <w:p w14:paraId="2D7797FE" w14:textId="77777777"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 xml:space="preserve">Laikyti gamintojo pakuotėje, kad </w:t>
      </w:r>
      <w:r w:rsidR="00000B26" w:rsidRPr="0069569E">
        <w:rPr>
          <w:color w:val="000000"/>
          <w:szCs w:val="22"/>
          <w:lang w:val="lt-LT"/>
        </w:rPr>
        <w:t xml:space="preserve">vaistas </w:t>
      </w:r>
      <w:r w:rsidRPr="0069569E">
        <w:rPr>
          <w:color w:val="000000"/>
          <w:szCs w:val="22"/>
          <w:lang w:val="lt-LT"/>
        </w:rPr>
        <w:t>būtų apsaugotas nuo šviesos.</w:t>
      </w:r>
    </w:p>
    <w:p w14:paraId="600EB813" w14:textId="77777777" w:rsidR="00017499" w:rsidRPr="0069569E" w:rsidRDefault="00017499" w:rsidP="0069559E">
      <w:pPr>
        <w:pStyle w:val="BodyText2"/>
        <w:shd w:val="clear" w:color="auto" w:fill="F3F3F3"/>
        <w:jc w:val="left"/>
        <w:rPr>
          <w:color w:val="000000"/>
          <w:szCs w:val="22"/>
          <w:lang w:val="lt-LT"/>
        </w:rPr>
      </w:pPr>
    </w:p>
    <w:p w14:paraId="2FB891B6" w14:textId="77777777"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 xml:space="preserve">Pastebėjus matomų gedimo požymių, jei </w:t>
      </w:r>
      <w:r w:rsidR="006B4E66" w:rsidRPr="0069569E">
        <w:rPr>
          <w:color w:val="000000"/>
          <w:szCs w:val="22"/>
          <w:lang w:val="lt-LT"/>
        </w:rPr>
        <w:t>skystyje</w:t>
      </w:r>
      <w:r w:rsidRPr="0069569E">
        <w:rPr>
          <w:color w:val="000000"/>
          <w:szCs w:val="22"/>
          <w:lang w:val="lt-LT"/>
        </w:rPr>
        <w:t xml:space="preserve"> yra neištirpusių dalelių arba jis neskaidrus, GONAL</w:t>
      </w:r>
      <w:r w:rsidRPr="0069569E">
        <w:rPr>
          <w:color w:val="000000"/>
          <w:szCs w:val="22"/>
          <w:lang w:val="lt-LT"/>
        </w:rPr>
        <w:noBreakHyphen/>
        <w:t>f vartoti negalima.</w:t>
      </w:r>
    </w:p>
    <w:p w14:paraId="56BAC0AB" w14:textId="77777777" w:rsidR="00017499" w:rsidRPr="0069569E" w:rsidRDefault="00017499" w:rsidP="0069559E">
      <w:pPr>
        <w:pStyle w:val="BodyText2"/>
        <w:shd w:val="clear" w:color="auto" w:fill="F3F3F3"/>
        <w:jc w:val="left"/>
        <w:rPr>
          <w:color w:val="000000"/>
          <w:szCs w:val="22"/>
          <w:lang w:val="lt-LT"/>
        </w:rPr>
      </w:pPr>
    </w:p>
    <w:p w14:paraId="557E39E2" w14:textId="77777777"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Vaistas suvartojamas nedelsiant, tuojau pat kai tik paruošiamas.</w:t>
      </w:r>
    </w:p>
    <w:p w14:paraId="667F842B" w14:textId="77777777" w:rsidR="00017499" w:rsidRPr="0069569E" w:rsidRDefault="00017499" w:rsidP="0069559E">
      <w:pPr>
        <w:pStyle w:val="BodyText2"/>
        <w:shd w:val="clear" w:color="auto" w:fill="F3F3F3"/>
        <w:jc w:val="left"/>
        <w:rPr>
          <w:color w:val="000000"/>
          <w:szCs w:val="22"/>
          <w:lang w:val="lt-LT"/>
        </w:rPr>
      </w:pPr>
    </w:p>
    <w:p w14:paraId="44FE4322" w14:textId="77777777" w:rsidR="00017499" w:rsidRPr="0069569E" w:rsidRDefault="00017499" w:rsidP="0069559E">
      <w:pPr>
        <w:pStyle w:val="BodyText2"/>
        <w:shd w:val="clear" w:color="auto" w:fill="F3F3F3"/>
        <w:jc w:val="left"/>
        <w:rPr>
          <w:color w:val="000000"/>
          <w:szCs w:val="22"/>
          <w:lang w:val="lt-LT"/>
        </w:rPr>
      </w:pPr>
      <w:r w:rsidRPr="0069569E">
        <w:rPr>
          <w:color w:val="000000"/>
          <w:szCs w:val="22"/>
          <w:lang w:val="lt-LT"/>
        </w:rPr>
        <w:t>Vaistų negalima iš</w:t>
      </w:r>
      <w:r w:rsidR="006B4E66" w:rsidRPr="0069569E">
        <w:rPr>
          <w:color w:val="000000"/>
          <w:szCs w:val="22"/>
          <w:lang w:val="lt-LT"/>
        </w:rPr>
        <w:t>mesti</w:t>
      </w:r>
      <w:r w:rsidRPr="0069569E">
        <w:rPr>
          <w:color w:val="000000"/>
          <w:szCs w:val="22"/>
          <w:lang w:val="lt-LT"/>
        </w:rPr>
        <w:t xml:space="preserve"> į kanalizaciją. Kaip </w:t>
      </w:r>
      <w:r w:rsidR="00AA5120" w:rsidRPr="0069569E">
        <w:rPr>
          <w:color w:val="000000"/>
          <w:szCs w:val="22"/>
          <w:lang w:val="lt-LT"/>
        </w:rPr>
        <w:t>išmesti</w:t>
      </w:r>
      <w:r w:rsidRPr="0069569E">
        <w:rPr>
          <w:color w:val="000000"/>
          <w:szCs w:val="22"/>
          <w:lang w:val="lt-LT"/>
        </w:rPr>
        <w:t xml:space="preserve"> nereikalingus vaistus, klauskite vaistininko. Šios priemonės padės apsaugoti aplinką.</w:t>
      </w:r>
    </w:p>
    <w:p w14:paraId="69623D33" w14:textId="77777777" w:rsidR="002E5BAB" w:rsidRPr="0069569E" w:rsidRDefault="002E5BAB" w:rsidP="0069559E">
      <w:pPr>
        <w:pStyle w:val="BodyText"/>
        <w:tabs>
          <w:tab w:val="left" w:pos="720"/>
        </w:tabs>
        <w:rPr>
          <w:szCs w:val="22"/>
          <w:lang w:val="lt-LT"/>
        </w:rPr>
      </w:pPr>
    </w:p>
    <w:p w14:paraId="78D2C329" w14:textId="03F0E585" w:rsidR="002E5BAB" w:rsidRPr="0069569E" w:rsidRDefault="002E5BAB" w:rsidP="0069559E">
      <w:pPr>
        <w:pStyle w:val="BodyText"/>
        <w:shd w:val="clear" w:color="auto" w:fill="E6E6E6"/>
        <w:tabs>
          <w:tab w:val="left" w:pos="720"/>
        </w:tabs>
        <w:rPr>
          <w:szCs w:val="22"/>
          <w:lang w:val="lt-LT"/>
        </w:rPr>
      </w:pPr>
      <w:r w:rsidRPr="0069569E">
        <w:rPr>
          <w:bCs/>
          <w:i/>
          <w:szCs w:val="22"/>
          <w:lang w:val="lt-LT"/>
        </w:rPr>
        <w:t>&lt;GONAL-f 1050</w:t>
      </w:r>
      <w:r w:rsidR="001236D5">
        <w:rPr>
          <w:bCs/>
          <w:i/>
          <w:szCs w:val="22"/>
          <w:lang w:val="lt-LT"/>
        </w:rPr>
        <w:t> </w:t>
      </w:r>
      <w:r w:rsidRPr="0069569E">
        <w:rPr>
          <w:bCs/>
          <w:i/>
          <w:szCs w:val="22"/>
          <w:lang w:val="lt-LT"/>
        </w:rPr>
        <w:t>IU&gt; + &lt;GONAL-f</w:t>
      </w:r>
      <w:r w:rsidRPr="0069569E">
        <w:rPr>
          <w:i/>
          <w:szCs w:val="22"/>
          <w:lang w:val="lt-LT"/>
        </w:rPr>
        <w:t xml:space="preserve"> </w:t>
      </w:r>
      <w:r w:rsidRPr="0069569E">
        <w:rPr>
          <w:bCs/>
          <w:i/>
          <w:szCs w:val="22"/>
          <w:lang w:val="lt-LT"/>
        </w:rPr>
        <w:t>450</w:t>
      </w:r>
      <w:r w:rsidR="001236D5">
        <w:rPr>
          <w:bCs/>
          <w:i/>
          <w:szCs w:val="22"/>
          <w:lang w:val="lt-LT"/>
        </w:rPr>
        <w:t> </w:t>
      </w:r>
      <w:r w:rsidRPr="0069569E">
        <w:rPr>
          <w:bCs/>
          <w:i/>
          <w:szCs w:val="22"/>
          <w:lang w:val="lt-LT"/>
        </w:rPr>
        <w:t>IU&gt;</w:t>
      </w:r>
    </w:p>
    <w:p w14:paraId="489602D7" w14:textId="77777777" w:rsidR="002166CA" w:rsidRPr="0069569E" w:rsidRDefault="00576516" w:rsidP="0069559E">
      <w:pPr>
        <w:pStyle w:val="BodyText"/>
        <w:shd w:val="clear" w:color="auto" w:fill="E6E6E6"/>
        <w:tabs>
          <w:tab w:val="left" w:pos="720"/>
        </w:tabs>
        <w:rPr>
          <w:color w:val="000000"/>
          <w:szCs w:val="22"/>
          <w:lang w:val="lt-LT"/>
        </w:rPr>
      </w:pPr>
      <w:r w:rsidRPr="0069569E">
        <w:rPr>
          <w:color w:val="000000"/>
          <w:szCs w:val="22"/>
          <w:lang w:val="lt-LT"/>
        </w:rPr>
        <w:lastRenderedPageBreak/>
        <w:t>Šį vaistą laikykite vaikams nepastebimoje ir nepasiekiamoje</w:t>
      </w:r>
      <w:r w:rsidRPr="0069569E" w:rsidDel="006B4E66">
        <w:rPr>
          <w:color w:val="000000"/>
          <w:szCs w:val="22"/>
          <w:lang w:val="lt-LT"/>
        </w:rPr>
        <w:t xml:space="preserve"> </w:t>
      </w:r>
      <w:r w:rsidR="002166CA" w:rsidRPr="0069569E">
        <w:rPr>
          <w:color w:val="000000"/>
          <w:szCs w:val="22"/>
          <w:lang w:val="lt-LT"/>
        </w:rPr>
        <w:t>vietoje</w:t>
      </w:r>
      <w:r w:rsidR="006B4E66" w:rsidRPr="0069569E">
        <w:rPr>
          <w:color w:val="000000"/>
          <w:szCs w:val="22"/>
          <w:lang w:val="lt-LT"/>
        </w:rPr>
        <w:t>.</w:t>
      </w:r>
    </w:p>
    <w:p w14:paraId="3DF7D131" w14:textId="77777777" w:rsidR="002166CA" w:rsidRPr="0069569E" w:rsidRDefault="002166CA" w:rsidP="0069559E">
      <w:pPr>
        <w:pStyle w:val="BodyText"/>
        <w:shd w:val="clear" w:color="auto" w:fill="E6E6E6"/>
        <w:tabs>
          <w:tab w:val="left" w:pos="720"/>
        </w:tabs>
        <w:rPr>
          <w:color w:val="000000"/>
          <w:szCs w:val="22"/>
          <w:lang w:val="lt-LT"/>
        </w:rPr>
      </w:pPr>
    </w:p>
    <w:p w14:paraId="67210B88" w14:textId="77777777" w:rsidR="002166CA" w:rsidRPr="0069569E" w:rsidRDefault="002166CA" w:rsidP="0069559E">
      <w:pPr>
        <w:pStyle w:val="BodyText"/>
        <w:shd w:val="clear" w:color="auto" w:fill="E6E6E6"/>
        <w:tabs>
          <w:tab w:val="left" w:pos="720"/>
        </w:tabs>
        <w:rPr>
          <w:color w:val="000000"/>
          <w:szCs w:val="22"/>
          <w:lang w:val="lt-LT"/>
        </w:rPr>
      </w:pPr>
      <w:r w:rsidRPr="0069569E">
        <w:rPr>
          <w:color w:val="000000"/>
          <w:szCs w:val="22"/>
          <w:lang w:val="lt-LT"/>
        </w:rPr>
        <w:t xml:space="preserve">Ant </w:t>
      </w:r>
      <w:r w:rsidR="006B4E66" w:rsidRPr="0069569E">
        <w:rPr>
          <w:color w:val="000000"/>
          <w:szCs w:val="22"/>
          <w:lang w:val="lt-LT"/>
        </w:rPr>
        <w:t xml:space="preserve">flakono </w:t>
      </w:r>
      <w:r w:rsidRPr="0069569E">
        <w:rPr>
          <w:color w:val="000000"/>
          <w:szCs w:val="22"/>
          <w:lang w:val="lt-LT"/>
        </w:rPr>
        <w:t xml:space="preserve">etiketės </w:t>
      </w:r>
      <w:r w:rsidR="006B4E66" w:rsidRPr="0069569E">
        <w:rPr>
          <w:color w:val="000000"/>
          <w:szCs w:val="22"/>
          <w:lang w:val="lt-LT"/>
        </w:rPr>
        <w:t xml:space="preserve">po „EXP“ </w:t>
      </w:r>
      <w:r w:rsidRPr="0069569E">
        <w:rPr>
          <w:color w:val="000000"/>
          <w:szCs w:val="22"/>
          <w:lang w:val="lt-LT"/>
        </w:rPr>
        <w:t xml:space="preserve">arba dėžutės po „Tinka iki“ nurodytam tinkamumo laikui pasibaigus, </w:t>
      </w:r>
      <w:r w:rsidR="006B4E66" w:rsidRPr="0069569E">
        <w:rPr>
          <w:color w:val="000000"/>
          <w:szCs w:val="22"/>
          <w:lang w:val="lt-LT"/>
        </w:rPr>
        <w:t>šio vaisto</w:t>
      </w:r>
      <w:r w:rsidRPr="0069569E">
        <w:rPr>
          <w:color w:val="000000"/>
          <w:szCs w:val="22"/>
          <w:lang w:val="lt-LT"/>
        </w:rPr>
        <w:t xml:space="preserve"> vartoti negalima. Vaistas tinkamas vartoti iki paskutinės nurodyto mėnesio dienos.</w:t>
      </w:r>
    </w:p>
    <w:p w14:paraId="79C44C3A" w14:textId="77777777" w:rsidR="002166CA" w:rsidRPr="0069569E" w:rsidRDefault="002166CA" w:rsidP="0069559E">
      <w:pPr>
        <w:pStyle w:val="BodyText"/>
        <w:shd w:val="clear" w:color="auto" w:fill="E6E6E6"/>
        <w:tabs>
          <w:tab w:val="left" w:pos="720"/>
        </w:tabs>
        <w:rPr>
          <w:color w:val="000000"/>
          <w:szCs w:val="22"/>
          <w:lang w:val="lt-LT"/>
        </w:rPr>
      </w:pPr>
    </w:p>
    <w:p w14:paraId="7AAD3584" w14:textId="77777777" w:rsidR="002166CA" w:rsidRPr="0069569E" w:rsidRDefault="002166CA" w:rsidP="0069559E">
      <w:pPr>
        <w:pStyle w:val="BodyText"/>
        <w:shd w:val="clear" w:color="auto" w:fill="E6E6E6"/>
        <w:tabs>
          <w:tab w:val="left" w:pos="720"/>
        </w:tabs>
        <w:rPr>
          <w:color w:val="000000"/>
          <w:szCs w:val="22"/>
          <w:lang w:val="lt-LT"/>
        </w:rPr>
      </w:pPr>
      <w:r w:rsidRPr="0069569E">
        <w:rPr>
          <w:color w:val="000000"/>
          <w:szCs w:val="22"/>
          <w:lang w:val="lt-LT"/>
        </w:rPr>
        <w:t xml:space="preserve">Prieš </w:t>
      </w:r>
      <w:r w:rsidR="0039632F" w:rsidRPr="0069569E">
        <w:rPr>
          <w:color w:val="000000"/>
          <w:szCs w:val="22"/>
          <w:lang w:val="lt-LT"/>
        </w:rPr>
        <w:t>ruošiant</w:t>
      </w:r>
      <w:r w:rsidR="00AF7B08" w:rsidRPr="0069569E">
        <w:rPr>
          <w:color w:val="000000"/>
          <w:szCs w:val="22"/>
          <w:lang w:val="lt-LT"/>
        </w:rPr>
        <w:t>,</w:t>
      </w:r>
      <w:r w:rsidRPr="0069569E">
        <w:rPr>
          <w:color w:val="000000"/>
          <w:szCs w:val="22"/>
          <w:lang w:val="lt-LT"/>
        </w:rPr>
        <w:t xml:space="preserve"> vaistą laikyti ne aukštesnėje kaip 25</w:t>
      </w:r>
      <w:r w:rsidR="00CF0DC0" w:rsidRPr="0069569E">
        <w:rPr>
          <w:color w:val="000000"/>
          <w:szCs w:val="22"/>
          <w:lang w:val="lt-LT"/>
        </w:rPr>
        <w:t> </w:t>
      </w:r>
      <w:r w:rsidRPr="0069569E">
        <w:rPr>
          <w:color w:val="000000"/>
          <w:szCs w:val="22"/>
          <w:lang w:val="lt-LT"/>
        </w:rPr>
        <w:t>°C temperatūroje.</w:t>
      </w:r>
    </w:p>
    <w:p w14:paraId="61EB113F" w14:textId="77777777" w:rsidR="002166CA" w:rsidRPr="0069569E" w:rsidRDefault="002166CA" w:rsidP="0069559E">
      <w:pPr>
        <w:pStyle w:val="BodyText"/>
        <w:shd w:val="clear" w:color="auto" w:fill="E6E6E6"/>
        <w:tabs>
          <w:tab w:val="left" w:pos="720"/>
        </w:tabs>
        <w:rPr>
          <w:color w:val="000000"/>
          <w:szCs w:val="22"/>
          <w:lang w:val="lt-LT"/>
        </w:rPr>
      </w:pPr>
    </w:p>
    <w:p w14:paraId="12018750" w14:textId="77777777" w:rsidR="002166CA" w:rsidRPr="0069569E" w:rsidRDefault="002166CA" w:rsidP="0069559E">
      <w:pPr>
        <w:pStyle w:val="BodyText"/>
        <w:shd w:val="clear" w:color="auto" w:fill="E6E6E6"/>
        <w:tabs>
          <w:tab w:val="left" w:pos="720"/>
        </w:tabs>
        <w:rPr>
          <w:color w:val="000000"/>
          <w:szCs w:val="22"/>
          <w:lang w:val="lt-LT"/>
        </w:rPr>
      </w:pPr>
      <w:r w:rsidRPr="0069569E">
        <w:rPr>
          <w:color w:val="000000"/>
          <w:szCs w:val="22"/>
          <w:lang w:val="lt-LT"/>
        </w:rPr>
        <w:t xml:space="preserve">Laikyti gamintojo pakuotėje, kad </w:t>
      </w:r>
      <w:r w:rsidR="00000B26" w:rsidRPr="0069569E">
        <w:rPr>
          <w:color w:val="000000"/>
          <w:szCs w:val="22"/>
          <w:lang w:val="lt-LT"/>
        </w:rPr>
        <w:t xml:space="preserve">vaistas </w:t>
      </w:r>
      <w:r w:rsidRPr="0069569E">
        <w:rPr>
          <w:color w:val="000000"/>
          <w:szCs w:val="22"/>
          <w:lang w:val="lt-LT"/>
        </w:rPr>
        <w:t>būtų apsaugotas nuo šviesos.</w:t>
      </w:r>
    </w:p>
    <w:p w14:paraId="5FB0D157" w14:textId="77777777" w:rsidR="002166CA" w:rsidRPr="0069569E" w:rsidRDefault="002166CA" w:rsidP="0069559E">
      <w:pPr>
        <w:pStyle w:val="BodyText"/>
        <w:shd w:val="clear" w:color="auto" w:fill="E6E6E6"/>
        <w:tabs>
          <w:tab w:val="left" w:pos="720"/>
        </w:tabs>
        <w:rPr>
          <w:color w:val="000000"/>
          <w:szCs w:val="22"/>
          <w:lang w:val="lt-LT"/>
        </w:rPr>
      </w:pPr>
    </w:p>
    <w:p w14:paraId="1D5BE92C" w14:textId="77777777" w:rsidR="002166CA" w:rsidRPr="0069569E" w:rsidRDefault="002166CA" w:rsidP="0069559E">
      <w:pPr>
        <w:pStyle w:val="BodyText"/>
        <w:shd w:val="clear" w:color="auto" w:fill="E6E6E6"/>
        <w:tabs>
          <w:tab w:val="left" w:pos="720"/>
        </w:tabs>
        <w:rPr>
          <w:color w:val="000000"/>
          <w:szCs w:val="22"/>
          <w:lang w:val="lt-LT"/>
        </w:rPr>
      </w:pPr>
      <w:r w:rsidRPr="0069569E">
        <w:rPr>
          <w:color w:val="000000"/>
          <w:szCs w:val="22"/>
          <w:lang w:val="lt-LT"/>
        </w:rPr>
        <w:t xml:space="preserve">Pastebėjus matomų gedimo požymių, jei </w:t>
      </w:r>
      <w:r w:rsidR="0039632F" w:rsidRPr="0069569E">
        <w:rPr>
          <w:color w:val="000000"/>
          <w:szCs w:val="22"/>
          <w:lang w:val="lt-LT"/>
        </w:rPr>
        <w:t xml:space="preserve">skystyje </w:t>
      </w:r>
      <w:r w:rsidRPr="0069569E">
        <w:rPr>
          <w:color w:val="000000"/>
          <w:szCs w:val="22"/>
          <w:lang w:val="lt-LT"/>
        </w:rPr>
        <w:t>yra neištirpusių dalelių arba jis neskaidrus, GONAL</w:t>
      </w:r>
      <w:r w:rsidRPr="0069569E">
        <w:rPr>
          <w:color w:val="000000"/>
          <w:szCs w:val="22"/>
          <w:lang w:val="lt-LT"/>
        </w:rPr>
        <w:noBreakHyphen/>
        <w:t>f vartoti negalima.</w:t>
      </w:r>
    </w:p>
    <w:p w14:paraId="6A0D0C68" w14:textId="77777777" w:rsidR="002166CA" w:rsidRPr="0069569E" w:rsidRDefault="002166CA" w:rsidP="0069559E">
      <w:pPr>
        <w:pStyle w:val="BodyText"/>
        <w:shd w:val="clear" w:color="auto" w:fill="E6E6E6"/>
        <w:tabs>
          <w:tab w:val="left" w:pos="720"/>
        </w:tabs>
        <w:rPr>
          <w:color w:val="000000"/>
          <w:szCs w:val="22"/>
          <w:lang w:val="lt-LT"/>
        </w:rPr>
      </w:pPr>
    </w:p>
    <w:p w14:paraId="11A1E04E" w14:textId="77777777" w:rsidR="002166CA" w:rsidRPr="0069569E" w:rsidRDefault="002166CA" w:rsidP="0069559E">
      <w:pPr>
        <w:pStyle w:val="BodyText"/>
        <w:keepNext/>
        <w:shd w:val="clear" w:color="auto" w:fill="E6E6E6"/>
        <w:tabs>
          <w:tab w:val="left" w:pos="720"/>
        </w:tabs>
        <w:rPr>
          <w:color w:val="000000"/>
          <w:szCs w:val="22"/>
          <w:lang w:val="lt-LT"/>
        </w:rPr>
      </w:pPr>
      <w:r w:rsidRPr="0069569E">
        <w:rPr>
          <w:color w:val="000000"/>
          <w:szCs w:val="22"/>
          <w:lang w:val="lt-LT"/>
        </w:rPr>
        <w:t>Paruoštą tirpalą galima laikyti ne ilgiau kaip 28 dienas.</w:t>
      </w:r>
    </w:p>
    <w:p w14:paraId="0A26C0BE" w14:textId="77777777" w:rsidR="002166CA" w:rsidRPr="0069569E" w:rsidRDefault="002166CA" w:rsidP="0069559E">
      <w:pPr>
        <w:numPr>
          <w:ilvl w:val="0"/>
          <w:numId w:val="51"/>
        </w:numPr>
        <w:shd w:val="clear" w:color="auto" w:fill="E6E6E6"/>
        <w:tabs>
          <w:tab w:val="clear" w:pos="360"/>
          <w:tab w:val="num" w:pos="0"/>
          <w:tab w:val="num" w:pos="567"/>
        </w:tabs>
        <w:overflowPunct/>
        <w:autoSpaceDE/>
        <w:autoSpaceDN/>
        <w:adjustRightInd/>
        <w:ind w:left="567" w:hanging="567"/>
        <w:textAlignment w:val="auto"/>
        <w:rPr>
          <w:sz w:val="22"/>
          <w:szCs w:val="22"/>
          <w:lang w:val="lt-LT"/>
        </w:rPr>
      </w:pPr>
      <w:r w:rsidRPr="0069569E">
        <w:rPr>
          <w:sz w:val="22"/>
          <w:szCs w:val="22"/>
          <w:lang w:val="lt-LT"/>
        </w:rPr>
        <w:t>Pasižymėkite ant GONAL</w:t>
      </w:r>
      <w:r w:rsidRPr="0069569E">
        <w:rPr>
          <w:sz w:val="22"/>
          <w:szCs w:val="22"/>
          <w:lang w:val="lt-LT"/>
        </w:rPr>
        <w:noBreakHyphen/>
        <w:t xml:space="preserve">f </w:t>
      </w:r>
      <w:r w:rsidR="00277C01" w:rsidRPr="0069569E">
        <w:rPr>
          <w:sz w:val="22"/>
          <w:szCs w:val="22"/>
          <w:lang w:val="lt-LT"/>
        </w:rPr>
        <w:t>flakon</w:t>
      </w:r>
      <w:r w:rsidRPr="0069569E">
        <w:rPr>
          <w:sz w:val="22"/>
          <w:szCs w:val="22"/>
          <w:lang w:val="lt-LT"/>
        </w:rPr>
        <w:t>o dieną, kada paruošėte tirpalą.</w:t>
      </w:r>
    </w:p>
    <w:p w14:paraId="0BBCF98A" w14:textId="77777777" w:rsidR="002166CA" w:rsidRPr="0069569E" w:rsidRDefault="002166CA" w:rsidP="0069559E">
      <w:pPr>
        <w:numPr>
          <w:ilvl w:val="0"/>
          <w:numId w:val="51"/>
        </w:numPr>
        <w:shd w:val="clear" w:color="auto" w:fill="E6E6E6"/>
        <w:tabs>
          <w:tab w:val="clear" w:pos="360"/>
          <w:tab w:val="num" w:pos="0"/>
          <w:tab w:val="num" w:pos="567"/>
        </w:tabs>
        <w:overflowPunct/>
        <w:autoSpaceDE/>
        <w:autoSpaceDN/>
        <w:adjustRightInd/>
        <w:ind w:left="567" w:hanging="567"/>
        <w:textAlignment w:val="auto"/>
        <w:rPr>
          <w:sz w:val="22"/>
          <w:szCs w:val="22"/>
          <w:lang w:val="lt-LT"/>
        </w:rPr>
      </w:pPr>
      <w:r w:rsidRPr="0069569E">
        <w:rPr>
          <w:sz w:val="22"/>
          <w:szCs w:val="22"/>
          <w:lang w:val="lt-LT"/>
        </w:rPr>
        <w:t>Laikyti ne aukštesnėje kaip 25 °C temperatūroje. Negalima užšaldyti.</w:t>
      </w:r>
    </w:p>
    <w:p w14:paraId="6BBDE5AB" w14:textId="77777777" w:rsidR="002166CA" w:rsidRPr="0069569E" w:rsidRDefault="002166CA" w:rsidP="0069559E">
      <w:pPr>
        <w:numPr>
          <w:ilvl w:val="0"/>
          <w:numId w:val="51"/>
        </w:numPr>
        <w:shd w:val="clear" w:color="auto" w:fill="E6E6E6"/>
        <w:tabs>
          <w:tab w:val="clear" w:pos="360"/>
          <w:tab w:val="num" w:pos="0"/>
          <w:tab w:val="num" w:pos="567"/>
        </w:tabs>
        <w:overflowPunct/>
        <w:autoSpaceDE/>
        <w:autoSpaceDN/>
        <w:adjustRightInd/>
        <w:ind w:left="567" w:hanging="567"/>
        <w:textAlignment w:val="auto"/>
        <w:rPr>
          <w:sz w:val="22"/>
          <w:szCs w:val="22"/>
          <w:lang w:val="lt-LT"/>
        </w:rPr>
      </w:pPr>
      <w:r w:rsidRPr="0069569E">
        <w:rPr>
          <w:sz w:val="22"/>
          <w:szCs w:val="22"/>
          <w:lang w:val="lt-LT"/>
        </w:rPr>
        <w:t xml:space="preserve">Laikyti gamintojo pakuotėje, kad </w:t>
      </w:r>
      <w:r w:rsidR="00000B26" w:rsidRPr="0069569E">
        <w:rPr>
          <w:sz w:val="22"/>
          <w:szCs w:val="22"/>
          <w:lang w:val="lt-LT"/>
        </w:rPr>
        <w:t xml:space="preserve">vaistas </w:t>
      </w:r>
      <w:r w:rsidRPr="0069569E">
        <w:rPr>
          <w:sz w:val="22"/>
          <w:szCs w:val="22"/>
          <w:lang w:val="lt-LT"/>
        </w:rPr>
        <w:t>būtų apsaugotas nuo šviesos.</w:t>
      </w:r>
    </w:p>
    <w:p w14:paraId="6F20B659" w14:textId="77777777" w:rsidR="002166CA" w:rsidRPr="0069569E" w:rsidRDefault="002166CA" w:rsidP="0069559E">
      <w:pPr>
        <w:numPr>
          <w:ilvl w:val="0"/>
          <w:numId w:val="51"/>
        </w:numPr>
        <w:shd w:val="clear" w:color="auto" w:fill="E6E6E6"/>
        <w:tabs>
          <w:tab w:val="clear" w:pos="360"/>
          <w:tab w:val="num" w:pos="0"/>
          <w:tab w:val="num" w:pos="567"/>
        </w:tabs>
        <w:overflowPunct/>
        <w:autoSpaceDE/>
        <w:autoSpaceDN/>
        <w:adjustRightInd/>
        <w:ind w:left="567" w:hanging="567"/>
        <w:textAlignment w:val="auto"/>
        <w:rPr>
          <w:sz w:val="22"/>
          <w:szCs w:val="22"/>
          <w:lang w:val="lt-LT"/>
        </w:rPr>
      </w:pPr>
      <w:r w:rsidRPr="0069569E">
        <w:rPr>
          <w:sz w:val="22"/>
          <w:szCs w:val="22"/>
          <w:lang w:val="lt-LT"/>
        </w:rPr>
        <w:t>Praėjus 28 dienoms, GONAL</w:t>
      </w:r>
      <w:r w:rsidRPr="0069569E">
        <w:rPr>
          <w:sz w:val="22"/>
          <w:szCs w:val="22"/>
          <w:lang w:val="lt-LT"/>
        </w:rPr>
        <w:noBreakHyphen/>
        <w:t xml:space="preserve">f </w:t>
      </w:r>
      <w:r w:rsidR="00277C01" w:rsidRPr="0069569E">
        <w:rPr>
          <w:sz w:val="22"/>
          <w:szCs w:val="22"/>
          <w:lang w:val="lt-LT"/>
        </w:rPr>
        <w:t>flakon</w:t>
      </w:r>
      <w:r w:rsidRPr="0069569E">
        <w:rPr>
          <w:sz w:val="22"/>
          <w:szCs w:val="22"/>
          <w:lang w:val="lt-LT"/>
        </w:rPr>
        <w:t>e likusio tirpalo vartoti nebegalima.</w:t>
      </w:r>
    </w:p>
    <w:p w14:paraId="55005D75" w14:textId="77777777" w:rsidR="002166CA" w:rsidRPr="0069569E" w:rsidRDefault="002166CA" w:rsidP="0069559E">
      <w:pPr>
        <w:pStyle w:val="BodyText"/>
        <w:shd w:val="clear" w:color="auto" w:fill="E6E6E6"/>
        <w:tabs>
          <w:tab w:val="left" w:pos="720"/>
        </w:tabs>
        <w:rPr>
          <w:color w:val="000000"/>
          <w:szCs w:val="22"/>
          <w:lang w:val="lt-LT"/>
        </w:rPr>
      </w:pPr>
      <w:r w:rsidRPr="0069569E">
        <w:rPr>
          <w:color w:val="000000"/>
          <w:szCs w:val="22"/>
          <w:lang w:val="lt-LT"/>
        </w:rPr>
        <w:t>Pasibaigus gydymui, tirpalo likutį reikia sunaikinti.</w:t>
      </w:r>
    </w:p>
    <w:p w14:paraId="0A0E255A" w14:textId="77777777" w:rsidR="002166CA" w:rsidRPr="0069569E" w:rsidRDefault="002166CA" w:rsidP="0069559E">
      <w:pPr>
        <w:pStyle w:val="BodyText"/>
        <w:shd w:val="clear" w:color="auto" w:fill="E6E6E6"/>
        <w:tabs>
          <w:tab w:val="left" w:pos="720"/>
        </w:tabs>
        <w:rPr>
          <w:color w:val="000000"/>
          <w:szCs w:val="22"/>
          <w:lang w:val="lt-LT"/>
        </w:rPr>
      </w:pPr>
    </w:p>
    <w:p w14:paraId="5BBBAAFC" w14:textId="77777777" w:rsidR="002E5BAB" w:rsidRPr="0069569E" w:rsidRDefault="002166CA" w:rsidP="0069559E">
      <w:pPr>
        <w:pStyle w:val="BodyText"/>
        <w:shd w:val="clear" w:color="auto" w:fill="E6E6E6"/>
        <w:tabs>
          <w:tab w:val="left" w:pos="720"/>
        </w:tabs>
        <w:rPr>
          <w:szCs w:val="22"/>
          <w:lang w:val="lt-LT"/>
        </w:rPr>
      </w:pPr>
      <w:r w:rsidRPr="0069569E">
        <w:rPr>
          <w:color w:val="000000"/>
          <w:szCs w:val="22"/>
          <w:lang w:val="lt-LT"/>
        </w:rPr>
        <w:t>Vaistų negalima iš</w:t>
      </w:r>
      <w:r w:rsidR="0039632F" w:rsidRPr="0069569E">
        <w:rPr>
          <w:color w:val="000000"/>
          <w:szCs w:val="22"/>
          <w:lang w:val="lt-LT"/>
        </w:rPr>
        <w:t>mesti</w:t>
      </w:r>
      <w:r w:rsidRPr="0069569E">
        <w:rPr>
          <w:color w:val="000000"/>
          <w:szCs w:val="22"/>
          <w:lang w:val="lt-LT"/>
        </w:rPr>
        <w:t xml:space="preserve"> į kanalizaciją. Kaip </w:t>
      </w:r>
      <w:r w:rsidR="00AA5120" w:rsidRPr="0069569E">
        <w:rPr>
          <w:color w:val="000000"/>
          <w:szCs w:val="22"/>
          <w:lang w:val="lt-LT"/>
        </w:rPr>
        <w:t>išmesti</w:t>
      </w:r>
      <w:r w:rsidRPr="0069569E">
        <w:rPr>
          <w:color w:val="000000"/>
          <w:szCs w:val="22"/>
          <w:lang w:val="lt-LT"/>
        </w:rPr>
        <w:t xml:space="preserve"> nereikalingus vaistus, klauskite vaistininko. Šios priemonės padės apsaugoti aplinką.</w:t>
      </w:r>
    </w:p>
    <w:p w14:paraId="499B75B7" w14:textId="77777777" w:rsidR="00017499" w:rsidRPr="0069569E" w:rsidRDefault="00017499" w:rsidP="0069559E">
      <w:pPr>
        <w:pStyle w:val="BodyText2"/>
        <w:jc w:val="left"/>
        <w:rPr>
          <w:color w:val="000000"/>
          <w:szCs w:val="22"/>
          <w:lang w:val="lt-LT"/>
        </w:rPr>
      </w:pPr>
    </w:p>
    <w:p w14:paraId="6BFFC418" w14:textId="4BA1D843" w:rsidR="002E5BAB" w:rsidRPr="0069569E" w:rsidRDefault="002E5BAB" w:rsidP="0069559E">
      <w:pPr>
        <w:shd w:val="clear" w:color="auto" w:fill="F3F3F3"/>
        <w:rPr>
          <w:i/>
          <w:sz w:val="22"/>
          <w:szCs w:val="22"/>
          <w:lang w:val="lt-LT"/>
        </w:rPr>
      </w:pPr>
      <w:proofErr w:type="spellStart"/>
      <w:r w:rsidRPr="0069569E">
        <w:rPr>
          <w:bCs/>
          <w:i/>
          <w:sz w:val="22"/>
          <w:szCs w:val="22"/>
          <w:lang w:val="lt-LT"/>
        </w:rPr>
        <w:t>Additional</w:t>
      </w:r>
      <w:proofErr w:type="spellEnd"/>
      <w:r w:rsidRPr="0069569E">
        <w:rPr>
          <w:bCs/>
          <w:i/>
          <w:sz w:val="22"/>
          <w:szCs w:val="22"/>
          <w:lang w:val="lt-LT"/>
        </w:rPr>
        <w:t xml:space="preserve"> </w:t>
      </w:r>
      <w:proofErr w:type="spellStart"/>
      <w:r w:rsidRPr="0069569E">
        <w:rPr>
          <w:bCs/>
          <w:i/>
          <w:sz w:val="22"/>
          <w:szCs w:val="22"/>
          <w:lang w:val="lt-LT"/>
        </w:rPr>
        <w:t>in</w:t>
      </w:r>
      <w:proofErr w:type="spellEnd"/>
      <w:r w:rsidRPr="0069569E">
        <w:rPr>
          <w:bCs/>
          <w:i/>
          <w:sz w:val="22"/>
          <w:szCs w:val="22"/>
          <w:lang w:val="lt-LT"/>
        </w:rPr>
        <w:t xml:space="preserve"> &lt;GONAL-f</w:t>
      </w:r>
      <w:r w:rsidRPr="0069569E">
        <w:rPr>
          <w:i/>
          <w:sz w:val="22"/>
          <w:szCs w:val="22"/>
          <w:lang w:val="lt-LT"/>
        </w:rPr>
        <w:t xml:space="preserve"> </w:t>
      </w:r>
      <w:r w:rsidRPr="0069569E">
        <w:rPr>
          <w:bCs/>
          <w:i/>
          <w:sz w:val="22"/>
          <w:szCs w:val="22"/>
          <w:lang w:val="lt-LT"/>
        </w:rPr>
        <w:t>75</w:t>
      </w:r>
      <w:r w:rsidR="001236D5">
        <w:rPr>
          <w:bCs/>
          <w:i/>
          <w:sz w:val="22"/>
          <w:szCs w:val="22"/>
          <w:lang w:val="lt-LT"/>
        </w:rPr>
        <w:t> </w:t>
      </w:r>
      <w:r w:rsidRPr="0069569E">
        <w:rPr>
          <w:bCs/>
          <w:i/>
          <w:sz w:val="22"/>
          <w:szCs w:val="22"/>
          <w:lang w:val="lt-LT"/>
        </w:rPr>
        <w:t xml:space="preserve">IU- </w:t>
      </w:r>
      <w:proofErr w:type="spellStart"/>
      <w:r w:rsidRPr="0069569E">
        <w:rPr>
          <w:bCs/>
          <w:i/>
          <w:sz w:val="22"/>
          <w:szCs w:val="22"/>
          <w:lang w:val="lt-LT"/>
        </w:rPr>
        <w:t>pre-filled</w:t>
      </w:r>
      <w:proofErr w:type="spellEnd"/>
      <w:r w:rsidRPr="0069569E">
        <w:rPr>
          <w:bCs/>
          <w:i/>
          <w:sz w:val="22"/>
          <w:szCs w:val="22"/>
          <w:lang w:val="lt-LT"/>
        </w:rPr>
        <w:t xml:space="preserve"> </w:t>
      </w:r>
      <w:proofErr w:type="spellStart"/>
      <w:r w:rsidRPr="0069569E">
        <w:rPr>
          <w:bCs/>
          <w:i/>
          <w:sz w:val="22"/>
          <w:szCs w:val="22"/>
          <w:lang w:val="lt-LT"/>
        </w:rPr>
        <w:t>syringe</w:t>
      </w:r>
      <w:proofErr w:type="spellEnd"/>
      <w:r w:rsidRPr="0069569E">
        <w:rPr>
          <w:bCs/>
          <w:i/>
          <w:sz w:val="22"/>
          <w:szCs w:val="22"/>
          <w:lang w:val="lt-LT"/>
        </w:rPr>
        <w:t>&gt;</w:t>
      </w:r>
    </w:p>
    <w:p w14:paraId="4E12CC05" w14:textId="77777777" w:rsidR="00017499" w:rsidRPr="0069569E" w:rsidRDefault="00017499" w:rsidP="0069559E">
      <w:pPr>
        <w:shd w:val="clear" w:color="auto" w:fill="F3F3F3"/>
        <w:rPr>
          <w:color w:val="000000"/>
          <w:sz w:val="22"/>
          <w:szCs w:val="22"/>
          <w:lang w:val="lt-LT"/>
        </w:rPr>
      </w:pPr>
      <w:r w:rsidRPr="0069569E">
        <w:rPr>
          <w:color w:val="000000"/>
          <w:sz w:val="22"/>
          <w:szCs w:val="22"/>
          <w:lang w:val="lt-LT"/>
        </w:rPr>
        <w:t>GONAL</w:t>
      </w:r>
      <w:r w:rsidRPr="0069569E">
        <w:rPr>
          <w:color w:val="000000"/>
          <w:sz w:val="22"/>
          <w:szCs w:val="22"/>
          <w:lang w:val="lt-LT"/>
        </w:rPr>
        <w:noBreakHyphen/>
        <w:t xml:space="preserve">f negalima maišyti kartu su kitais vaistais toje pačioje injekcijoje, išskyrus </w:t>
      </w:r>
      <w:proofErr w:type="spellStart"/>
      <w:r w:rsidRPr="0069569E">
        <w:rPr>
          <w:color w:val="000000"/>
          <w:sz w:val="22"/>
          <w:szCs w:val="22"/>
          <w:lang w:val="lt-LT"/>
        </w:rPr>
        <w:t>lutropiną</w:t>
      </w:r>
      <w:proofErr w:type="spellEnd"/>
      <w:r w:rsidR="00291AFB" w:rsidRPr="0069569E">
        <w:rPr>
          <w:color w:val="000000"/>
          <w:sz w:val="22"/>
          <w:szCs w:val="22"/>
          <w:lang w:val="lt-LT"/>
        </w:rPr>
        <w:t xml:space="preserve"> alfa</w:t>
      </w:r>
      <w:r w:rsidRPr="0069569E">
        <w:rPr>
          <w:color w:val="000000"/>
          <w:sz w:val="22"/>
          <w:szCs w:val="22"/>
          <w:lang w:val="lt-LT"/>
        </w:rPr>
        <w:t xml:space="preserve">. Tyrimai parodė, kad šiuos du vaistus galima maišyti ir leisti kartu, ir nei vienam </w:t>
      </w:r>
      <w:r w:rsidR="00000B26" w:rsidRPr="0069569E">
        <w:rPr>
          <w:color w:val="000000"/>
          <w:sz w:val="22"/>
          <w:szCs w:val="22"/>
          <w:lang w:val="lt-LT"/>
        </w:rPr>
        <w:t xml:space="preserve">vaistui </w:t>
      </w:r>
      <w:r w:rsidRPr="0069569E">
        <w:rPr>
          <w:color w:val="000000"/>
          <w:sz w:val="22"/>
          <w:szCs w:val="22"/>
          <w:lang w:val="lt-LT"/>
        </w:rPr>
        <w:t>nebus nepageidaujamo poveikio.</w:t>
      </w:r>
    </w:p>
    <w:p w14:paraId="4229CD09" w14:textId="77777777" w:rsidR="002E5BAB" w:rsidRPr="0069569E" w:rsidRDefault="002E5BAB" w:rsidP="0069559E">
      <w:pPr>
        <w:rPr>
          <w:sz w:val="22"/>
          <w:szCs w:val="22"/>
          <w:lang w:val="lt-LT"/>
        </w:rPr>
      </w:pPr>
    </w:p>
    <w:p w14:paraId="58AB975A" w14:textId="6B862736" w:rsidR="002E5BAB" w:rsidRPr="0069569E" w:rsidRDefault="002E5BAB" w:rsidP="007576A9">
      <w:pPr>
        <w:keepNext/>
        <w:shd w:val="clear" w:color="auto" w:fill="E6E6E6"/>
        <w:tabs>
          <w:tab w:val="left" w:pos="567"/>
        </w:tabs>
        <w:rPr>
          <w:bCs/>
          <w:i/>
          <w:sz w:val="22"/>
          <w:szCs w:val="22"/>
          <w:lang w:val="lt-LT"/>
        </w:rPr>
      </w:pPr>
      <w:proofErr w:type="spellStart"/>
      <w:r w:rsidRPr="0069569E">
        <w:rPr>
          <w:bCs/>
          <w:i/>
          <w:sz w:val="22"/>
          <w:szCs w:val="22"/>
          <w:lang w:val="lt-LT"/>
        </w:rPr>
        <w:t>Additional</w:t>
      </w:r>
      <w:proofErr w:type="spellEnd"/>
      <w:r w:rsidRPr="0069569E">
        <w:rPr>
          <w:bCs/>
          <w:i/>
          <w:sz w:val="22"/>
          <w:szCs w:val="22"/>
          <w:lang w:val="lt-LT"/>
        </w:rPr>
        <w:t xml:space="preserve"> </w:t>
      </w:r>
      <w:proofErr w:type="spellStart"/>
      <w:r w:rsidRPr="0069569E">
        <w:rPr>
          <w:bCs/>
          <w:i/>
          <w:sz w:val="22"/>
          <w:szCs w:val="22"/>
          <w:lang w:val="lt-LT"/>
        </w:rPr>
        <w:t>in</w:t>
      </w:r>
      <w:proofErr w:type="spellEnd"/>
      <w:r w:rsidRPr="0069569E">
        <w:rPr>
          <w:bCs/>
          <w:i/>
          <w:sz w:val="22"/>
          <w:szCs w:val="22"/>
          <w:lang w:val="lt-LT"/>
        </w:rPr>
        <w:t xml:space="preserve"> &lt;GONAL-f 1050</w:t>
      </w:r>
      <w:r w:rsidR="001236D5">
        <w:rPr>
          <w:bCs/>
          <w:i/>
          <w:sz w:val="22"/>
          <w:szCs w:val="22"/>
          <w:lang w:val="lt-LT"/>
        </w:rPr>
        <w:t> </w:t>
      </w:r>
      <w:r w:rsidRPr="0069569E">
        <w:rPr>
          <w:bCs/>
          <w:i/>
          <w:sz w:val="22"/>
          <w:szCs w:val="22"/>
          <w:lang w:val="lt-LT"/>
        </w:rPr>
        <w:t>IU&gt;</w:t>
      </w:r>
    </w:p>
    <w:p w14:paraId="49DA43AB" w14:textId="5F0C1F47" w:rsidR="002166CA" w:rsidRPr="0069569E" w:rsidRDefault="002166CA" w:rsidP="0069559E">
      <w:pPr>
        <w:shd w:val="clear" w:color="auto" w:fill="E6E6E6"/>
        <w:rPr>
          <w:color w:val="000000"/>
          <w:sz w:val="22"/>
          <w:szCs w:val="22"/>
          <w:lang w:val="lt-LT"/>
        </w:rPr>
      </w:pPr>
      <w:r w:rsidRPr="0069569E">
        <w:rPr>
          <w:color w:val="000000"/>
          <w:sz w:val="22"/>
          <w:szCs w:val="22"/>
          <w:lang w:val="lt-LT"/>
        </w:rPr>
        <w:t>GONAL</w:t>
      </w:r>
      <w:r w:rsidRPr="0069569E">
        <w:rPr>
          <w:color w:val="000000"/>
          <w:sz w:val="22"/>
          <w:szCs w:val="22"/>
          <w:lang w:val="lt-LT"/>
        </w:rPr>
        <w:noBreakHyphen/>
        <w:t xml:space="preserve">f 1050 TV/1,75 ml </w:t>
      </w:r>
      <w:r w:rsidR="003D19E4" w:rsidRPr="0069569E">
        <w:rPr>
          <w:color w:val="000000"/>
          <w:sz w:val="22"/>
          <w:szCs w:val="22"/>
          <w:lang w:val="lt-LT"/>
        </w:rPr>
        <w:t>miltelių</w:t>
      </w:r>
      <w:r w:rsidRPr="0069569E">
        <w:rPr>
          <w:color w:val="000000"/>
          <w:sz w:val="22"/>
          <w:szCs w:val="22"/>
          <w:lang w:val="lt-LT"/>
        </w:rPr>
        <w:t xml:space="preserve"> negalima maišyti su kitais vaistais toje pačioje injekcijoje.</w:t>
      </w:r>
    </w:p>
    <w:p w14:paraId="5562C725" w14:textId="2F1C431C" w:rsidR="002E5BAB" w:rsidRPr="0069569E" w:rsidRDefault="002166CA" w:rsidP="0069559E">
      <w:pPr>
        <w:shd w:val="clear" w:color="auto" w:fill="E6E6E6"/>
        <w:rPr>
          <w:sz w:val="22"/>
          <w:szCs w:val="22"/>
          <w:lang w:val="lt-LT"/>
        </w:rPr>
      </w:pPr>
      <w:r w:rsidRPr="0069569E">
        <w:rPr>
          <w:color w:val="000000"/>
          <w:sz w:val="22"/>
          <w:szCs w:val="22"/>
          <w:lang w:val="lt-LT"/>
        </w:rPr>
        <w:t>GONAL</w:t>
      </w:r>
      <w:r w:rsidRPr="0069569E">
        <w:rPr>
          <w:color w:val="000000"/>
          <w:sz w:val="22"/>
          <w:szCs w:val="22"/>
          <w:lang w:val="lt-LT"/>
        </w:rPr>
        <w:noBreakHyphen/>
        <w:t xml:space="preserve">f 1050 TV/1,75 ml </w:t>
      </w:r>
      <w:r w:rsidR="003D19E4" w:rsidRPr="0069569E">
        <w:rPr>
          <w:color w:val="000000"/>
          <w:sz w:val="22"/>
          <w:szCs w:val="22"/>
          <w:lang w:val="lt-LT"/>
        </w:rPr>
        <w:t>milteliai</w:t>
      </w:r>
      <w:r w:rsidR="00000B26" w:rsidRPr="0069569E">
        <w:rPr>
          <w:color w:val="000000"/>
          <w:sz w:val="22"/>
          <w:szCs w:val="22"/>
          <w:lang w:val="lt-LT"/>
        </w:rPr>
        <w:t xml:space="preserve"> </w:t>
      </w:r>
      <w:r w:rsidRPr="0069569E">
        <w:rPr>
          <w:color w:val="000000"/>
          <w:sz w:val="22"/>
          <w:szCs w:val="22"/>
          <w:lang w:val="lt-LT"/>
        </w:rPr>
        <w:t>neskirt</w:t>
      </w:r>
      <w:r w:rsidR="003D19E4" w:rsidRPr="0069569E">
        <w:rPr>
          <w:color w:val="000000"/>
          <w:sz w:val="22"/>
          <w:szCs w:val="22"/>
          <w:lang w:val="lt-LT"/>
        </w:rPr>
        <w:t>i</w:t>
      </w:r>
      <w:r w:rsidRPr="0069569E">
        <w:rPr>
          <w:color w:val="000000"/>
          <w:sz w:val="22"/>
          <w:szCs w:val="22"/>
          <w:lang w:val="lt-LT"/>
        </w:rPr>
        <w:t xml:space="preserve"> maišyti su kitu GONAL</w:t>
      </w:r>
      <w:r w:rsidRPr="0069569E">
        <w:rPr>
          <w:color w:val="000000"/>
          <w:sz w:val="22"/>
          <w:szCs w:val="22"/>
          <w:lang w:val="lt-LT"/>
        </w:rPr>
        <w:noBreakHyphen/>
        <w:t xml:space="preserve">f turiniu tame pačiame </w:t>
      </w:r>
      <w:r w:rsidR="00277C01" w:rsidRPr="0069569E">
        <w:rPr>
          <w:color w:val="000000"/>
          <w:sz w:val="22"/>
          <w:szCs w:val="22"/>
          <w:lang w:val="lt-LT"/>
        </w:rPr>
        <w:t>flakon</w:t>
      </w:r>
      <w:r w:rsidRPr="0069569E">
        <w:rPr>
          <w:color w:val="000000"/>
          <w:sz w:val="22"/>
          <w:szCs w:val="22"/>
          <w:lang w:val="lt-LT"/>
        </w:rPr>
        <w:t>e ar švirkšte.</w:t>
      </w:r>
    </w:p>
    <w:p w14:paraId="497EAFFB" w14:textId="77777777" w:rsidR="002E5BAB" w:rsidRPr="0069569E" w:rsidRDefault="002E5BAB" w:rsidP="0069559E">
      <w:pPr>
        <w:rPr>
          <w:sz w:val="22"/>
          <w:szCs w:val="22"/>
          <w:lang w:val="lt-LT"/>
        </w:rPr>
      </w:pPr>
    </w:p>
    <w:p w14:paraId="1C320C59" w14:textId="20098A86" w:rsidR="002E5BAB" w:rsidRPr="0069569E" w:rsidRDefault="002E5BAB" w:rsidP="0069559E">
      <w:pPr>
        <w:keepNext/>
        <w:shd w:val="clear" w:color="auto" w:fill="CCCCCC"/>
        <w:tabs>
          <w:tab w:val="left" w:pos="4820"/>
        </w:tabs>
        <w:rPr>
          <w:i/>
          <w:sz w:val="22"/>
          <w:szCs w:val="22"/>
          <w:lang w:val="lt-LT"/>
        </w:rPr>
      </w:pPr>
      <w:proofErr w:type="spellStart"/>
      <w:r w:rsidRPr="0069569E">
        <w:rPr>
          <w:bCs/>
          <w:i/>
          <w:sz w:val="22"/>
          <w:szCs w:val="22"/>
          <w:lang w:val="lt-LT"/>
        </w:rPr>
        <w:t>Additional</w:t>
      </w:r>
      <w:proofErr w:type="spellEnd"/>
      <w:r w:rsidRPr="0069569E">
        <w:rPr>
          <w:bCs/>
          <w:i/>
          <w:sz w:val="22"/>
          <w:szCs w:val="22"/>
          <w:lang w:val="lt-LT"/>
        </w:rPr>
        <w:t xml:space="preserve"> </w:t>
      </w:r>
      <w:proofErr w:type="spellStart"/>
      <w:r w:rsidRPr="0069569E">
        <w:rPr>
          <w:bCs/>
          <w:i/>
          <w:sz w:val="22"/>
          <w:szCs w:val="22"/>
          <w:lang w:val="lt-LT"/>
        </w:rPr>
        <w:t>in</w:t>
      </w:r>
      <w:proofErr w:type="spellEnd"/>
      <w:r w:rsidRPr="0069569E">
        <w:rPr>
          <w:bCs/>
          <w:i/>
          <w:sz w:val="22"/>
          <w:szCs w:val="22"/>
          <w:lang w:val="lt-LT"/>
        </w:rPr>
        <w:t xml:space="preserve"> &lt;GONAL-f</w:t>
      </w:r>
      <w:r w:rsidRPr="0069569E">
        <w:rPr>
          <w:i/>
          <w:sz w:val="22"/>
          <w:szCs w:val="22"/>
          <w:lang w:val="lt-LT"/>
        </w:rPr>
        <w:t xml:space="preserve"> </w:t>
      </w:r>
      <w:r w:rsidRPr="0069569E">
        <w:rPr>
          <w:bCs/>
          <w:i/>
          <w:sz w:val="22"/>
          <w:szCs w:val="22"/>
          <w:lang w:val="lt-LT"/>
        </w:rPr>
        <w:t>450</w:t>
      </w:r>
      <w:r w:rsidR="001236D5">
        <w:rPr>
          <w:bCs/>
          <w:i/>
          <w:sz w:val="22"/>
          <w:szCs w:val="22"/>
          <w:lang w:val="lt-LT"/>
        </w:rPr>
        <w:t> </w:t>
      </w:r>
      <w:r w:rsidRPr="0069569E">
        <w:rPr>
          <w:bCs/>
          <w:i/>
          <w:sz w:val="22"/>
          <w:szCs w:val="22"/>
          <w:lang w:val="lt-LT"/>
        </w:rPr>
        <w:t>IU&gt;</w:t>
      </w:r>
    </w:p>
    <w:p w14:paraId="471075D8" w14:textId="6A475958" w:rsidR="00DD1F4A" w:rsidRPr="0069569E" w:rsidRDefault="00DD1F4A" w:rsidP="0069559E">
      <w:pPr>
        <w:pStyle w:val="BodyText"/>
        <w:shd w:val="clear" w:color="auto" w:fill="CCCCCC"/>
        <w:tabs>
          <w:tab w:val="left" w:pos="720"/>
        </w:tabs>
        <w:rPr>
          <w:color w:val="000000"/>
          <w:szCs w:val="22"/>
          <w:lang w:val="lt-LT"/>
        </w:rPr>
      </w:pPr>
      <w:r w:rsidRPr="0069569E">
        <w:rPr>
          <w:color w:val="000000"/>
          <w:szCs w:val="22"/>
          <w:lang w:val="lt-LT"/>
        </w:rPr>
        <w:t>GONAL</w:t>
      </w:r>
      <w:r w:rsidRPr="0069569E">
        <w:rPr>
          <w:color w:val="000000"/>
          <w:szCs w:val="22"/>
          <w:lang w:val="lt-LT"/>
        </w:rPr>
        <w:noBreakHyphen/>
        <w:t xml:space="preserve">f 450 TV/0,75 ml </w:t>
      </w:r>
      <w:r w:rsidR="003D19E4" w:rsidRPr="0069569E">
        <w:rPr>
          <w:color w:val="000000"/>
          <w:szCs w:val="22"/>
          <w:lang w:val="lt-LT"/>
        </w:rPr>
        <w:t>miltelių</w:t>
      </w:r>
      <w:r w:rsidRPr="0069569E">
        <w:rPr>
          <w:color w:val="000000"/>
          <w:szCs w:val="22"/>
          <w:lang w:val="lt-LT"/>
        </w:rPr>
        <w:t xml:space="preserve"> negalima maišyti su kitais vaistais toje pačioje injekcijoje.</w:t>
      </w:r>
    </w:p>
    <w:p w14:paraId="5D85AC32" w14:textId="44F11880" w:rsidR="002E5BAB" w:rsidRPr="0069569E" w:rsidRDefault="00DD1F4A" w:rsidP="0069559E">
      <w:pPr>
        <w:pStyle w:val="BodyText"/>
        <w:shd w:val="clear" w:color="auto" w:fill="CCCCCC"/>
        <w:tabs>
          <w:tab w:val="left" w:pos="720"/>
        </w:tabs>
        <w:rPr>
          <w:szCs w:val="22"/>
          <w:lang w:val="lt-LT"/>
        </w:rPr>
      </w:pPr>
      <w:r w:rsidRPr="0069569E">
        <w:rPr>
          <w:color w:val="000000"/>
          <w:szCs w:val="22"/>
          <w:lang w:val="lt-LT"/>
        </w:rPr>
        <w:t>GONAL</w:t>
      </w:r>
      <w:r w:rsidRPr="0069569E">
        <w:rPr>
          <w:color w:val="000000"/>
          <w:szCs w:val="22"/>
          <w:lang w:val="lt-LT"/>
        </w:rPr>
        <w:noBreakHyphen/>
        <w:t xml:space="preserve">f 450 TV/0,75 ml </w:t>
      </w:r>
      <w:r w:rsidR="003D19E4" w:rsidRPr="0069569E">
        <w:rPr>
          <w:color w:val="000000"/>
          <w:szCs w:val="22"/>
          <w:lang w:val="lt-LT"/>
        </w:rPr>
        <w:t>milteliai</w:t>
      </w:r>
      <w:r w:rsidR="00000B26" w:rsidRPr="0069569E">
        <w:rPr>
          <w:color w:val="000000"/>
          <w:szCs w:val="22"/>
          <w:lang w:val="lt-LT"/>
        </w:rPr>
        <w:t xml:space="preserve"> </w:t>
      </w:r>
      <w:r w:rsidRPr="0069569E">
        <w:rPr>
          <w:color w:val="000000"/>
          <w:szCs w:val="22"/>
          <w:lang w:val="lt-LT"/>
        </w:rPr>
        <w:t>neskirt</w:t>
      </w:r>
      <w:r w:rsidR="003D19E4" w:rsidRPr="0069569E">
        <w:rPr>
          <w:color w:val="000000"/>
          <w:szCs w:val="22"/>
          <w:lang w:val="lt-LT"/>
        </w:rPr>
        <w:t>i</w:t>
      </w:r>
      <w:r w:rsidRPr="0069569E">
        <w:rPr>
          <w:color w:val="000000"/>
          <w:szCs w:val="22"/>
          <w:lang w:val="lt-LT"/>
        </w:rPr>
        <w:t xml:space="preserve"> maišyti su kitu GONAL</w:t>
      </w:r>
      <w:r w:rsidRPr="0069569E">
        <w:rPr>
          <w:color w:val="000000"/>
          <w:szCs w:val="22"/>
          <w:lang w:val="lt-LT"/>
        </w:rPr>
        <w:noBreakHyphen/>
        <w:t xml:space="preserve">f turiniu tame pačiame </w:t>
      </w:r>
      <w:r w:rsidR="00277C01" w:rsidRPr="0069569E">
        <w:rPr>
          <w:color w:val="000000"/>
          <w:szCs w:val="22"/>
          <w:lang w:val="lt-LT"/>
        </w:rPr>
        <w:t>flakon</w:t>
      </w:r>
      <w:r w:rsidRPr="0069569E">
        <w:rPr>
          <w:color w:val="000000"/>
          <w:szCs w:val="22"/>
          <w:lang w:val="lt-LT"/>
        </w:rPr>
        <w:t>e ar švirkšte.</w:t>
      </w:r>
    </w:p>
    <w:p w14:paraId="07959E4D" w14:textId="77777777" w:rsidR="00017499" w:rsidRPr="0069569E" w:rsidRDefault="00017499" w:rsidP="0069559E">
      <w:pPr>
        <w:rPr>
          <w:color w:val="000000"/>
          <w:sz w:val="22"/>
          <w:szCs w:val="22"/>
          <w:lang w:val="lt-LT"/>
        </w:rPr>
      </w:pPr>
    </w:p>
    <w:p w14:paraId="11E6966A" w14:textId="77777777" w:rsidR="00017499" w:rsidRPr="0069569E" w:rsidRDefault="00017499" w:rsidP="0069559E">
      <w:pPr>
        <w:pStyle w:val="BodyText2"/>
        <w:jc w:val="left"/>
        <w:rPr>
          <w:color w:val="000000"/>
          <w:szCs w:val="22"/>
          <w:lang w:val="lt-LT"/>
        </w:rPr>
      </w:pPr>
    </w:p>
    <w:p w14:paraId="56251AF3" w14:textId="77777777" w:rsidR="00017499" w:rsidRPr="0069569E" w:rsidRDefault="00017499" w:rsidP="0069559E">
      <w:pPr>
        <w:pStyle w:val="BodyText2"/>
        <w:keepNext/>
        <w:tabs>
          <w:tab w:val="clear" w:pos="567"/>
        </w:tabs>
        <w:ind w:left="567" w:hanging="567"/>
        <w:jc w:val="left"/>
        <w:rPr>
          <w:b/>
          <w:bCs/>
          <w:caps/>
          <w:color w:val="000000"/>
          <w:szCs w:val="22"/>
          <w:lang w:val="lt-LT"/>
        </w:rPr>
      </w:pPr>
      <w:r w:rsidRPr="0069569E">
        <w:rPr>
          <w:b/>
          <w:bCs/>
          <w:caps/>
          <w:color w:val="000000"/>
          <w:szCs w:val="22"/>
          <w:lang w:val="lt-LT"/>
        </w:rPr>
        <w:t>6.</w:t>
      </w:r>
      <w:r w:rsidRPr="0069569E">
        <w:rPr>
          <w:b/>
          <w:bCs/>
          <w:caps/>
          <w:color w:val="000000"/>
          <w:szCs w:val="22"/>
          <w:lang w:val="lt-LT"/>
        </w:rPr>
        <w:tab/>
      </w:r>
      <w:r w:rsidR="00343E57" w:rsidRPr="0069569E">
        <w:rPr>
          <w:b/>
          <w:bCs/>
          <w:szCs w:val="22"/>
          <w:lang w:val="lt-LT"/>
        </w:rPr>
        <w:t>Pakuotės turinys ir kita informacija</w:t>
      </w:r>
    </w:p>
    <w:p w14:paraId="6887D030" w14:textId="77777777" w:rsidR="00017499" w:rsidRPr="0069569E" w:rsidRDefault="00017499" w:rsidP="0069559E">
      <w:pPr>
        <w:keepNext/>
        <w:rPr>
          <w:color w:val="000000"/>
          <w:sz w:val="22"/>
          <w:szCs w:val="22"/>
          <w:lang w:val="lt-LT"/>
        </w:rPr>
      </w:pPr>
    </w:p>
    <w:p w14:paraId="3D4AC191" w14:textId="77777777" w:rsidR="00017499" w:rsidRPr="0069569E" w:rsidRDefault="00017499" w:rsidP="0069559E">
      <w:pPr>
        <w:pStyle w:val="BodyText2"/>
        <w:keepNext/>
        <w:keepLines/>
        <w:jc w:val="left"/>
        <w:rPr>
          <w:b/>
          <w:bCs/>
          <w:iCs/>
          <w:color w:val="000000"/>
          <w:szCs w:val="22"/>
          <w:lang w:val="lt-LT"/>
        </w:rPr>
      </w:pPr>
      <w:r w:rsidRPr="0069569E">
        <w:rPr>
          <w:b/>
          <w:bCs/>
          <w:iCs/>
          <w:color w:val="000000"/>
          <w:szCs w:val="22"/>
          <w:lang w:val="lt-LT"/>
        </w:rPr>
        <w:t>GONAL</w:t>
      </w:r>
      <w:r w:rsidRPr="0069569E">
        <w:rPr>
          <w:b/>
          <w:bCs/>
          <w:iCs/>
          <w:color w:val="000000"/>
          <w:szCs w:val="22"/>
          <w:lang w:val="lt-LT"/>
        </w:rPr>
        <w:noBreakHyphen/>
        <w:t xml:space="preserve">f </w:t>
      </w:r>
      <w:r w:rsidRPr="0069569E">
        <w:rPr>
          <w:b/>
          <w:bCs/>
          <w:color w:val="000000"/>
          <w:szCs w:val="22"/>
          <w:lang w:val="lt-LT"/>
        </w:rPr>
        <w:t>sudėtis</w:t>
      </w:r>
    </w:p>
    <w:p w14:paraId="77F0A260" w14:textId="77777777" w:rsidR="00017499" w:rsidRPr="0069569E" w:rsidRDefault="00017499" w:rsidP="0069559E">
      <w:pPr>
        <w:pStyle w:val="BodyText2"/>
        <w:keepNext/>
        <w:keepLines/>
        <w:jc w:val="left"/>
        <w:rPr>
          <w:b/>
          <w:bCs/>
          <w:caps/>
          <w:color w:val="000000"/>
          <w:szCs w:val="22"/>
          <w:lang w:val="lt-LT"/>
        </w:rPr>
      </w:pPr>
    </w:p>
    <w:p w14:paraId="659240BF" w14:textId="77777777" w:rsidR="00017499" w:rsidRPr="0069569E" w:rsidRDefault="00017499" w:rsidP="0069559E">
      <w:pPr>
        <w:numPr>
          <w:ilvl w:val="0"/>
          <w:numId w:val="51"/>
        </w:numPr>
        <w:tabs>
          <w:tab w:val="clear" w:pos="360"/>
        </w:tabs>
        <w:ind w:left="567" w:hanging="567"/>
        <w:rPr>
          <w:color w:val="000000"/>
          <w:sz w:val="22"/>
          <w:szCs w:val="22"/>
          <w:lang w:val="lt-LT"/>
        </w:rPr>
      </w:pPr>
      <w:r w:rsidRPr="0069569E">
        <w:rPr>
          <w:color w:val="000000"/>
          <w:sz w:val="22"/>
          <w:szCs w:val="22"/>
          <w:lang w:val="lt-LT"/>
        </w:rPr>
        <w:t xml:space="preserve">Veiklioji medžiaga yra </w:t>
      </w:r>
      <w:proofErr w:type="spellStart"/>
      <w:r w:rsidRPr="0069569E">
        <w:rPr>
          <w:color w:val="000000"/>
          <w:sz w:val="22"/>
          <w:szCs w:val="22"/>
          <w:lang w:val="lt-LT"/>
        </w:rPr>
        <w:t>folitropinas</w:t>
      </w:r>
      <w:proofErr w:type="spellEnd"/>
      <w:r w:rsidR="00472BCE" w:rsidRPr="0069569E">
        <w:rPr>
          <w:color w:val="000000"/>
          <w:sz w:val="22"/>
          <w:szCs w:val="22"/>
          <w:lang w:val="lt-LT"/>
        </w:rPr>
        <w:t xml:space="preserve"> alfa</w:t>
      </w:r>
      <w:r w:rsidRPr="0069569E">
        <w:rPr>
          <w:color w:val="000000"/>
          <w:sz w:val="22"/>
          <w:szCs w:val="22"/>
          <w:lang w:val="lt-LT"/>
        </w:rPr>
        <w:t>.</w:t>
      </w:r>
    </w:p>
    <w:p w14:paraId="36CAD39A" w14:textId="3B62A855" w:rsidR="002E5BAB" w:rsidRPr="0069569E" w:rsidRDefault="002E5BAB" w:rsidP="0069559E">
      <w:pPr>
        <w:shd w:val="clear" w:color="auto" w:fill="F3F3F3"/>
        <w:rPr>
          <w:i/>
          <w:sz w:val="22"/>
          <w:szCs w:val="22"/>
          <w:lang w:val="lt-LT"/>
        </w:rPr>
      </w:pPr>
      <w:r w:rsidRPr="0069569E">
        <w:rPr>
          <w:bCs/>
          <w:i/>
          <w:sz w:val="22"/>
          <w:szCs w:val="22"/>
          <w:lang w:val="lt-LT"/>
        </w:rPr>
        <w:t>&lt;GONAL-f</w:t>
      </w:r>
      <w:r w:rsidRPr="0069569E">
        <w:rPr>
          <w:i/>
          <w:sz w:val="22"/>
          <w:szCs w:val="22"/>
          <w:lang w:val="lt-LT"/>
        </w:rPr>
        <w:t xml:space="preserve"> </w:t>
      </w:r>
      <w:r w:rsidRPr="0069569E">
        <w:rPr>
          <w:bCs/>
          <w:i/>
          <w:sz w:val="22"/>
          <w:szCs w:val="22"/>
          <w:lang w:val="lt-LT"/>
        </w:rPr>
        <w:t>75</w:t>
      </w:r>
      <w:r w:rsidR="001236D5">
        <w:rPr>
          <w:bCs/>
          <w:i/>
          <w:sz w:val="22"/>
          <w:szCs w:val="22"/>
          <w:lang w:val="lt-LT"/>
        </w:rPr>
        <w:t> </w:t>
      </w:r>
      <w:r w:rsidRPr="0069569E">
        <w:rPr>
          <w:bCs/>
          <w:i/>
          <w:sz w:val="22"/>
          <w:szCs w:val="22"/>
          <w:lang w:val="lt-LT"/>
        </w:rPr>
        <w:t xml:space="preserve">IU </w:t>
      </w:r>
      <w:proofErr w:type="spellStart"/>
      <w:r w:rsidRPr="0069569E">
        <w:rPr>
          <w:bCs/>
          <w:i/>
          <w:sz w:val="22"/>
          <w:szCs w:val="22"/>
          <w:lang w:val="lt-LT"/>
        </w:rPr>
        <w:t>pre-filled</w:t>
      </w:r>
      <w:proofErr w:type="spellEnd"/>
      <w:r w:rsidRPr="0069569E">
        <w:rPr>
          <w:bCs/>
          <w:i/>
          <w:sz w:val="22"/>
          <w:szCs w:val="22"/>
          <w:lang w:val="lt-LT"/>
        </w:rPr>
        <w:t xml:space="preserve"> </w:t>
      </w:r>
      <w:proofErr w:type="spellStart"/>
      <w:r w:rsidRPr="0069569E">
        <w:rPr>
          <w:bCs/>
          <w:i/>
          <w:sz w:val="22"/>
          <w:szCs w:val="22"/>
          <w:lang w:val="lt-LT"/>
        </w:rPr>
        <w:t>syringe</w:t>
      </w:r>
      <w:proofErr w:type="spellEnd"/>
      <w:r w:rsidRPr="0069569E">
        <w:rPr>
          <w:bCs/>
          <w:i/>
          <w:sz w:val="22"/>
          <w:szCs w:val="22"/>
          <w:lang w:val="lt-LT"/>
        </w:rPr>
        <w:t>&gt;</w:t>
      </w:r>
    </w:p>
    <w:p w14:paraId="1E248A39" w14:textId="77777777" w:rsidR="002E5BAB" w:rsidRPr="0069569E" w:rsidRDefault="002E5BAB" w:rsidP="0069559E">
      <w:pPr>
        <w:numPr>
          <w:ilvl w:val="0"/>
          <w:numId w:val="70"/>
        </w:numPr>
        <w:shd w:val="clear" w:color="auto" w:fill="F3F3F3"/>
        <w:overflowPunct/>
        <w:autoSpaceDE/>
        <w:autoSpaceDN/>
        <w:adjustRightInd/>
        <w:textAlignment w:val="auto"/>
        <w:rPr>
          <w:sz w:val="22"/>
          <w:szCs w:val="22"/>
          <w:lang w:val="lt-LT"/>
        </w:rPr>
      </w:pPr>
      <w:r w:rsidRPr="0069569E">
        <w:rPr>
          <w:color w:val="000000"/>
          <w:sz w:val="22"/>
          <w:szCs w:val="22"/>
          <w:lang w:val="lt-LT"/>
        </w:rPr>
        <w:t xml:space="preserve">Kiekviename </w:t>
      </w:r>
      <w:r w:rsidR="00277C01" w:rsidRPr="0069569E">
        <w:rPr>
          <w:color w:val="000000"/>
          <w:sz w:val="22"/>
          <w:szCs w:val="22"/>
          <w:lang w:val="lt-LT"/>
        </w:rPr>
        <w:t>flakon</w:t>
      </w:r>
      <w:r w:rsidRPr="0069569E">
        <w:rPr>
          <w:color w:val="000000"/>
          <w:sz w:val="22"/>
          <w:szCs w:val="22"/>
          <w:lang w:val="lt-LT"/>
        </w:rPr>
        <w:t>e yra 5,5 </w:t>
      </w:r>
      <w:proofErr w:type="spellStart"/>
      <w:r w:rsidRPr="0069569E">
        <w:rPr>
          <w:color w:val="000000"/>
          <w:sz w:val="22"/>
          <w:szCs w:val="22"/>
          <w:lang w:val="lt-LT"/>
        </w:rPr>
        <w:t>mikrogramo</w:t>
      </w:r>
      <w:proofErr w:type="spellEnd"/>
      <w:r w:rsidRPr="0069569E">
        <w:rPr>
          <w:color w:val="000000"/>
          <w:sz w:val="22"/>
          <w:szCs w:val="22"/>
          <w:lang w:val="lt-LT"/>
        </w:rPr>
        <w:t xml:space="preserve"> </w:t>
      </w:r>
      <w:proofErr w:type="spellStart"/>
      <w:r w:rsidRPr="0069569E">
        <w:rPr>
          <w:color w:val="000000"/>
          <w:sz w:val="22"/>
          <w:szCs w:val="22"/>
          <w:lang w:val="lt-LT"/>
        </w:rPr>
        <w:t>folitropino</w:t>
      </w:r>
      <w:proofErr w:type="spellEnd"/>
      <w:r w:rsidR="00891569" w:rsidRPr="0069569E">
        <w:rPr>
          <w:color w:val="000000"/>
          <w:sz w:val="22"/>
          <w:szCs w:val="22"/>
          <w:lang w:val="lt-LT"/>
        </w:rPr>
        <w:t xml:space="preserve"> alfa</w:t>
      </w:r>
      <w:r w:rsidRPr="0069569E">
        <w:rPr>
          <w:color w:val="000000"/>
          <w:sz w:val="22"/>
          <w:szCs w:val="22"/>
          <w:lang w:val="lt-LT"/>
        </w:rPr>
        <w:t>.</w:t>
      </w:r>
    </w:p>
    <w:p w14:paraId="7AD766EC" w14:textId="77777777" w:rsidR="002E5BAB" w:rsidRPr="0069569E" w:rsidRDefault="002E5BAB" w:rsidP="0069559E">
      <w:pPr>
        <w:numPr>
          <w:ilvl w:val="0"/>
          <w:numId w:val="70"/>
        </w:numPr>
        <w:shd w:val="clear" w:color="auto" w:fill="F3F3F3"/>
        <w:overflowPunct/>
        <w:autoSpaceDE/>
        <w:autoSpaceDN/>
        <w:adjustRightInd/>
        <w:textAlignment w:val="auto"/>
        <w:rPr>
          <w:sz w:val="22"/>
          <w:szCs w:val="22"/>
          <w:lang w:val="lt-LT"/>
        </w:rPr>
      </w:pPr>
      <w:r w:rsidRPr="0069569E">
        <w:rPr>
          <w:color w:val="000000"/>
          <w:sz w:val="22"/>
          <w:szCs w:val="22"/>
          <w:lang w:val="lt-LT"/>
        </w:rPr>
        <w:t>Paruošus galutinį injekcinį tirpalą, kiekviename mililitre tirpalo yra 75 TV (5,5 </w:t>
      </w:r>
      <w:proofErr w:type="spellStart"/>
      <w:r w:rsidRPr="0069569E">
        <w:rPr>
          <w:color w:val="000000"/>
          <w:sz w:val="22"/>
          <w:szCs w:val="22"/>
          <w:lang w:val="lt-LT"/>
        </w:rPr>
        <w:t>mikrogramo</w:t>
      </w:r>
      <w:proofErr w:type="spellEnd"/>
      <w:r w:rsidRPr="0069569E">
        <w:rPr>
          <w:color w:val="000000"/>
          <w:sz w:val="22"/>
          <w:szCs w:val="22"/>
          <w:lang w:val="lt-LT"/>
        </w:rPr>
        <w:t xml:space="preserve">) </w:t>
      </w:r>
      <w:proofErr w:type="spellStart"/>
      <w:r w:rsidRPr="0069569E">
        <w:rPr>
          <w:color w:val="000000"/>
          <w:sz w:val="22"/>
          <w:szCs w:val="22"/>
          <w:lang w:val="lt-LT"/>
        </w:rPr>
        <w:t>folitropino</w:t>
      </w:r>
      <w:proofErr w:type="spellEnd"/>
      <w:r w:rsidR="00891569" w:rsidRPr="0069569E">
        <w:rPr>
          <w:color w:val="000000"/>
          <w:sz w:val="22"/>
          <w:szCs w:val="22"/>
          <w:lang w:val="lt-LT"/>
        </w:rPr>
        <w:t xml:space="preserve"> alfa</w:t>
      </w:r>
      <w:r w:rsidRPr="0069569E">
        <w:rPr>
          <w:color w:val="000000"/>
          <w:sz w:val="22"/>
          <w:szCs w:val="22"/>
          <w:lang w:val="lt-LT"/>
        </w:rPr>
        <w:t>.</w:t>
      </w:r>
    </w:p>
    <w:p w14:paraId="3494711C" w14:textId="52E087B7" w:rsidR="002E5BAB" w:rsidRPr="0069569E" w:rsidRDefault="002E5BAB" w:rsidP="0069559E">
      <w:pPr>
        <w:numPr>
          <w:ilvl w:val="0"/>
          <w:numId w:val="70"/>
        </w:numPr>
        <w:shd w:val="clear" w:color="auto" w:fill="F3F3F3"/>
        <w:overflowPunct/>
        <w:autoSpaceDE/>
        <w:autoSpaceDN/>
        <w:adjustRightInd/>
        <w:textAlignment w:val="auto"/>
        <w:rPr>
          <w:sz w:val="22"/>
          <w:szCs w:val="22"/>
          <w:lang w:val="lt-LT"/>
        </w:rPr>
      </w:pPr>
      <w:r w:rsidRPr="0069569E">
        <w:rPr>
          <w:color w:val="000000"/>
          <w:sz w:val="22"/>
          <w:szCs w:val="22"/>
          <w:lang w:val="lt-LT"/>
        </w:rPr>
        <w:t>Pagalbinės medžiagos yra sacharozė, natrio-</w:t>
      </w:r>
      <w:proofErr w:type="spellStart"/>
      <w:r w:rsidRPr="0069569E">
        <w:rPr>
          <w:color w:val="000000"/>
          <w:sz w:val="22"/>
          <w:szCs w:val="22"/>
          <w:lang w:val="lt-LT"/>
        </w:rPr>
        <w:t>divandenilio</w:t>
      </w:r>
      <w:proofErr w:type="spellEnd"/>
      <w:r w:rsidRPr="0069569E">
        <w:rPr>
          <w:color w:val="000000"/>
          <w:sz w:val="22"/>
          <w:szCs w:val="22"/>
          <w:lang w:val="lt-LT"/>
        </w:rPr>
        <w:t xml:space="preserve"> fosfatas </w:t>
      </w:r>
      <w:proofErr w:type="spellStart"/>
      <w:r w:rsidRPr="0069569E">
        <w:rPr>
          <w:color w:val="000000"/>
          <w:sz w:val="22"/>
          <w:szCs w:val="22"/>
          <w:lang w:val="lt-LT"/>
        </w:rPr>
        <w:t>monohidratas</w:t>
      </w:r>
      <w:proofErr w:type="spellEnd"/>
      <w:r w:rsidRPr="0069569E">
        <w:rPr>
          <w:color w:val="000000"/>
          <w:sz w:val="22"/>
          <w:szCs w:val="22"/>
          <w:lang w:val="lt-LT"/>
        </w:rPr>
        <w:t xml:space="preserve">, </w:t>
      </w:r>
      <w:proofErr w:type="spellStart"/>
      <w:r w:rsidRPr="0069569E">
        <w:rPr>
          <w:color w:val="000000"/>
          <w:sz w:val="22"/>
          <w:szCs w:val="22"/>
          <w:lang w:val="lt-LT"/>
        </w:rPr>
        <w:t>dinatrio</w:t>
      </w:r>
      <w:proofErr w:type="spellEnd"/>
      <w:r w:rsidRPr="0069569E">
        <w:rPr>
          <w:color w:val="000000"/>
          <w:sz w:val="22"/>
          <w:szCs w:val="22"/>
          <w:lang w:val="lt-LT"/>
        </w:rPr>
        <w:t xml:space="preserve"> fosfatas </w:t>
      </w:r>
      <w:proofErr w:type="spellStart"/>
      <w:r w:rsidRPr="0069569E">
        <w:rPr>
          <w:color w:val="000000"/>
          <w:sz w:val="22"/>
          <w:szCs w:val="22"/>
          <w:lang w:val="lt-LT"/>
        </w:rPr>
        <w:t>dihidratas</w:t>
      </w:r>
      <w:proofErr w:type="spellEnd"/>
      <w:r w:rsidRPr="0069569E">
        <w:rPr>
          <w:color w:val="000000"/>
          <w:sz w:val="22"/>
          <w:szCs w:val="22"/>
          <w:lang w:val="lt-LT"/>
        </w:rPr>
        <w:t xml:space="preserve">, </w:t>
      </w:r>
      <w:proofErr w:type="spellStart"/>
      <w:r w:rsidRPr="0069569E">
        <w:rPr>
          <w:color w:val="000000"/>
          <w:sz w:val="22"/>
          <w:szCs w:val="22"/>
          <w:lang w:val="lt-LT"/>
        </w:rPr>
        <w:t>polisorbatas</w:t>
      </w:r>
      <w:proofErr w:type="spellEnd"/>
      <w:r w:rsidRPr="0069569E">
        <w:rPr>
          <w:color w:val="000000"/>
          <w:sz w:val="22"/>
          <w:szCs w:val="22"/>
          <w:lang w:val="lt-LT"/>
        </w:rPr>
        <w:t> 20, koncentruota fosf</w:t>
      </w:r>
      <w:r w:rsidR="00612871">
        <w:rPr>
          <w:color w:val="000000"/>
          <w:sz w:val="22"/>
          <w:szCs w:val="22"/>
          <w:lang w:val="lt-LT"/>
        </w:rPr>
        <w:t>at</w:t>
      </w:r>
      <w:r w:rsidRPr="0069569E">
        <w:rPr>
          <w:color w:val="000000"/>
          <w:sz w:val="22"/>
          <w:szCs w:val="22"/>
          <w:lang w:val="lt-LT"/>
        </w:rPr>
        <w:t>o rūgštis ir natrio hidroksidas.</w:t>
      </w:r>
    </w:p>
    <w:p w14:paraId="3DC3FEF0" w14:textId="77777777" w:rsidR="002E5BAB" w:rsidRPr="0069569E" w:rsidRDefault="002E5BAB" w:rsidP="0069559E">
      <w:pPr>
        <w:pStyle w:val="BodyText2"/>
        <w:numPr>
          <w:ilvl w:val="0"/>
          <w:numId w:val="70"/>
        </w:numPr>
        <w:shd w:val="clear" w:color="auto" w:fill="F3F3F3"/>
        <w:overflowPunct/>
        <w:autoSpaceDE/>
        <w:autoSpaceDN/>
        <w:adjustRightInd/>
        <w:jc w:val="left"/>
        <w:textAlignment w:val="auto"/>
        <w:rPr>
          <w:szCs w:val="22"/>
          <w:lang w:val="lt-LT"/>
        </w:rPr>
      </w:pPr>
      <w:r w:rsidRPr="0069569E">
        <w:rPr>
          <w:color w:val="000000"/>
          <w:szCs w:val="22"/>
          <w:lang w:val="lt-LT"/>
        </w:rPr>
        <w:t>Tirpiklis yra injekcinis vanduo.</w:t>
      </w:r>
    </w:p>
    <w:p w14:paraId="231806C5" w14:textId="77777777" w:rsidR="002E5BAB" w:rsidRPr="0069569E" w:rsidRDefault="002E5BAB" w:rsidP="0069559E">
      <w:pPr>
        <w:tabs>
          <w:tab w:val="left" w:pos="3720"/>
        </w:tabs>
        <w:rPr>
          <w:sz w:val="22"/>
          <w:szCs w:val="22"/>
          <w:lang w:val="lt-LT"/>
        </w:rPr>
      </w:pPr>
    </w:p>
    <w:p w14:paraId="6BC87547" w14:textId="34371DF5" w:rsidR="002E5BAB" w:rsidRPr="0069569E" w:rsidRDefault="002E5BAB" w:rsidP="0069559E">
      <w:pPr>
        <w:pStyle w:val="BodyText"/>
        <w:shd w:val="clear" w:color="auto" w:fill="E0E0E0"/>
        <w:tabs>
          <w:tab w:val="left" w:pos="720"/>
        </w:tabs>
        <w:rPr>
          <w:szCs w:val="22"/>
          <w:lang w:val="lt-LT"/>
        </w:rPr>
      </w:pPr>
      <w:r w:rsidRPr="0069569E">
        <w:rPr>
          <w:bCs/>
          <w:i/>
          <w:szCs w:val="22"/>
          <w:lang w:val="lt-LT"/>
        </w:rPr>
        <w:t>&lt;GONAL-f 1050</w:t>
      </w:r>
      <w:r w:rsidR="001236D5">
        <w:rPr>
          <w:bCs/>
          <w:i/>
          <w:szCs w:val="22"/>
          <w:lang w:val="lt-LT"/>
        </w:rPr>
        <w:t> </w:t>
      </w:r>
      <w:r w:rsidRPr="0069569E">
        <w:rPr>
          <w:bCs/>
          <w:i/>
          <w:szCs w:val="22"/>
          <w:lang w:val="lt-LT"/>
        </w:rPr>
        <w:t xml:space="preserve">IU&gt; </w:t>
      </w:r>
    </w:p>
    <w:p w14:paraId="04480A1A" w14:textId="77777777" w:rsidR="002166CA" w:rsidRPr="0069569E" w:rsidRDefault="002166CA" w:rsidP="0069559E">
      <w:pPr>
        <w:pStyle w:val="BodyText2"/>
        <w:numPr>
          <w:ilvl w:val="0"/>
          <w:numId w:val="70"/>
        </w:numPr>
        <w:shd w:val="clear" w:color="auto" w:fill="E0E0E0"/>
        <w:overflowPunct/>
        <w:autoSpaceDE/>
        <w:autoSpaceDN/>
        <w:adjustRightInd/>
        <w:jc w:val="left"/>
        <w:textAlignment w:val="auto"/>
        <w:rPr>
          <w:color w:val="000000"/>
          <w:szCs w:val="22"/>
          <w:lang w:val="lt-LT"/>
        </w:rPr>
      </w:pPr>
      <w:r w:rsidRPr="0069569E">
        <w:rPr>
          <w:color w:val="000000"/>
          <w:szCs w:val="22"/>
          <w:lang w:val="lt-LT"/>
        </w:rPr>
        <w:t xml:space="preserve">Kiekviename </w:t>
      </w:r>
      <w:r w:rsidR="00277C01" w:rsidRPr="0069569E">
        <w:rPr>
          <w:color w:val="000000"/>
          <w:szCs w:val="22"/>
          <w:lang w:val="lt-LT"/>
        </w:rPr>
        <w:t>flakon</w:t>
      </w:r>
      <w:r w:rsidRPr="0069569E">
        <w:rPr>
          <w:color w:val="000000"/>
          <w:szCs w:val="22"/>
          <w:lang w:val="lt-LT"/>
        </w:rPr>
        <w:t xml:space="preserve">e yra 1 200 TV </w:t>
      </w:r>
      <w:proofErr w:type="spellStart"/>
      <w:r w:rsidRPr="0069569E">
        <w:rPr>
          <w:color w:val="000000"/>
          <w:szCs w:val="22"/>
          <w:lang w:val="lt-LT"/>
        </w:rPr>
        <w:t>folitropino</w:t>
      </w:r>
      <w:proofErr w:type="spellEnd"/>
      <w:r w:rsidR="00891569" w:rsidRPr="0069569E">
        <w:rPr>
          <w:color w:val="000000"/>
          <w:szCs w:val="22"/>
          <w:lang w:val="lt-LT"/>
        </w:rPr>
        <w:t xml:space="preserve"> alfa</w:t>
      </w:r>
      <w:r w:rsidRPr="0069569E">
        <w:rPr>
          <w:color w:val="000000"/>
          <w:szCs w:val="22"/>
          <w:lang w:val="lt-LT"/>
        </w:rPr>
        <w:t>.</w:t>
      </w:r>
    </w:p>
    <w:p w14:paraId="5AB82ABC" w14:textId="77777777" w:rsidR="002166CA" w:rsidRPr="0069569E" w:rsidRDefault="002166CA" w:rsidP="0069559E">
      <w:pPr>
        <w:pStyle w:val="BodyText2"/>
        <w:numPr>
          <w:ilvl w:val="0"/>
          <w:numId w:val="70"/>
        </w:numPr>
        <w:shd w:val="clear" w:color="auto" w:fill="E0E0E0"/>
        <w:overflowPunct/>
        <w:autoSpaceDE/>
        <w:autoSpaceDN/>
        <w:adjustRightInd/>
        <w:jc w:val="left"/>
        <w:textAlignment w:val="auto"/>
        <w:rPr>
          <w:color w:val="000000"/>
          <w:szCs w:val="22"/>
          <w:lang w:val="lt-LT"/>
        </w:rPr>
      </w:pPr>
      <w:r w:rsidRPr="0069569E">
        <w:rPr>
          <w:color w:val="000000"/>
          <w:szCs w:val="22"/>
          <w:lang w:val="lt-LT"/>
        </w:rPr>
        <w:t>P</w:t>
      </w:r>
      <w:r w:rsidR="0039632F" w:rsidRPr="0069569E">
        <w:rPr>
          <w:color w:val="000000"/>
          <w:szCs w:val="22"/>
          <w:lang w:val="lt-LT"/>
        </w:rPr>
        <w:t>aruošus</w:t>
      </w:r>
      <w:r w:rsidRPr="0069569E">
        <w:rPr>
          <w:color w:val="000000"/>
          <w:szCs w:val="22"/>
          <w:lang w:val="lt-LT"/>
        </w:rPr>
        <w:t>, 1,75 ml tirpalo yra 1 050 TV (77 </w:t>
      </w:r>
      <w:proofErr w:type="spellStart"/>
      <w:r w:rsidRPr="0069569E">
        <w:rPr>
          <w:color w:val="000000"/>
          <w:szCs w:val="22"/>
          <w:lang w:val="lt-LT"/>
        </w:rPr>
        <w:t>mikrogramai</w:t>
      </w:r>
      <w:proofErr w:type="spellEnd"/>
      <w:r w:rsidRPr="0069569E">
        <w:rPr>
          <w:color w:val="000000"/>
          <w:szCs w:val="22"/>
          <w:lang w:val="lt-LT"/>
        </w:rPr>
        <w:t xml:space="preserve">) </w:t>
      </w:r>
      <w:proofErr w:type="spellStart"/>
      <w:r w:rsidRPr="0069569E">
        <w:rPr>
          <w:color w:val="000000"/>
          <w:szCs w:val="22"/>
          <w:lang w:val="lt-LT"/>
        </w:rPr>
        <w:t>folitropino</w:t>
      </w:r>
      <w:proofErr w:type="spellEnd"/>
      <w:r w:rsidR="00891569" w:rsidRPr="0069569E">
        <w:rPr>
          <w:color w:val="000000"/>
          <w:szCs w:val="22"/>
          <w:lang w:val="lt-LT"/>
        </w:rPr>
        <w:t xml:space="preserve"> alfa</w:t>
      </w:r>
      <w:r w:rsidRPr="0069569E">
        <w:rPr>
          <w:color w:val="000000"/>
          <w:szCs w:val="22"/>
          <w:lang w:val="lt-LT"/>
        </w:rPr>
        <w:t>, tai reiškia, kad yra 600 TV (44 </w:t>
      </w:r>
      <w:proofErr w:type="spellStart"/>
      <w:r w:rsidRPr="0069569E">
        <w:rPr>
          <w:color w:val="000000"/>
          <w:szCs w:val="22"/>
          <w:lang w:val="lt-LT"/>
        </w:rPr>
        <w:t>mikrogramai</w:t>
      </w:r>
      <w:proofErr w:type="spellEnd"/>
      <w:r w:rsidRPr="0069569E">
        <w:rPr>
          <w:color w:val="000000"/>
          <w:szCs w:val="22"/>
          <w:lang w:val="lt-LT"/>
        </w:rPr>
        <w:t>) kiekviename mililitre tirpalo.</w:t>
      </w:r>
    </w:p>
    <w:p w14:paraId="664C5D57" w14:textId="0AC35239" w:rsidR="002166CA" w:rsidRPr="0069569E" w:rsidRDefault="002166CA" w:rsidP="0069559E">
      <w:pPr>
        <w:pStyle w:val="BodyText2"/>
        <w:numPr>
          <w:ilvl w:val="0"/>
          <w:numId w:val="70"/>
        </w:numPr>
        <w:shd w:val="clear" w:color="auto" w:fill="E0E0E0"/>
        <w:overflowPunct/>
        <w:autoSpaceDE/>
        <w:autoSpaceDN/>
        <w:adjustRightInd/>
        <w:jc w:val="left"/>
        <w:textAlignment w:val="auto"/>
        <w:rPr>
          <w:color w:val="000000"/>
          <w:szCs w:val="22"/>
          <w:lang w:val="lt-LT"/>
        </w:rPr>
      </w:pPr>
      <w:r w:rsidRPr="0069569E">
        <w:rPr>
          <w:color w:val="000000"/>
          <w:szCs w:val="22"/>
          <w:lang w:val="lt-LT"/>
        </w:rPr>
        <w:lastRenderedPageBreak/>
        <w:t>Pagalbinės medžiagos yra sacharozė, natrio-</w:t>
      </w:r>
      <w:proofErr w:type="spellStart"/>
      <w:r w:rsidRPr="0069569E">
        <w:rPr>
          <w:color w:val="000000"/>
          <w:szCs w:val="22"/>
          <w:lang w:val="lt-LT"/>
        </w:rPr>
        <w:t>divandenilio</w:t>
      </w:r>
      <w:proofErr w:type="spellEnd"/>
      <w:r w:rsidRPr="0069569E">
        <w:rPr>
          <w:color w:val="000000"/>
          <w:szCs w:val="22"/>
          <w:lang w:val="lt-LT"/>
        </w:rPr>
        <w:t xml:space="preserve"> fosfatas </w:t>
      </w:r>
      <w:proofErr w:type="spellStart"/>
      <w:r w:rsidRPr="0069569E">
        <w:rPr>
          <w:color w:val="000000"/>
          <w:szCs w:val="22"/>
          <w:lang w:val="lt-LT"/>
        </w:rPr>
        <w:t>monohidratas</w:t>
      </w:r>
      <w:proofErr w:type="spellEnd"/>
      <w:r w:rsidRPr="0069569E">
        <w:rPr>
          <w:color w:val="000000"/>
          <w:szCs w:val="22"/>
          <w:lang w:val="lt-LT"/>
        </w:rPr>
        <w:t xml:space="preserve">, </w:t>
      </w:r>
      <w:proofErr w:type="spellStart"/>
      <w:r w:rsidRPr="0069569E">
        <w:rPr>
          <w:color w:val="000000"/>
          <w:szCs w:val="22"/>
          <w:lang w:val="lt-LT"/>
        </w:rPr>
        <w:t>dinatrio</w:t>
      </w:r>
      <w:proofErr w:type="spellEnd"/>
      <w:r w:rsidRPr="0069569E">
        <w:rPr>
          <w:color w:val="000000"/>
          <w:szCs w:val="22"/>
          <w:lang w:val="lt-LT"/>
        </w:rPr>
        <w:t xml:space="preserve"> fosfatas </w:t>
      </w:r>
      <w:proofErr w:type="spellStart"/>
      <w:r w:rsidRPr="0069569E">
        <w:rPr>
          <w:color w:val="000000"/>
          <w:szCs w:val="22"/>
          <w:lang w:val="lt-LT"/>
        </w:rPr>
        <w:t>dihidratas</w:t>
      </w:r>
      <w:proofErr w:type="spellEnd"/>
      <w:r w:rsidRPr="0069569E">
        <w:rPr>
          <w:color w:val="000000"/>
          <w:szCs w:val="22"/>
          <w:lang w:val="lt-LT"/>
        </w:rPr>
        <w:t>, koncentruota fosf</w:t>
      </w:r>
      <w:r w:rsidR="00612871">
        <w:rPr>
          <w:color w:val="000000"/>
          <w:szCs w:val="22"/>
          <w:lang w:val="lt-LT"/>
        </w:rPr>
        <w:t>at</w:t>
      </w:r>
      <w:r w:rsidRPr="0069569E">
        <w:rPr>
          <w:color w:val="000000"/>
          <w:szCs w:val="22"/>
          <w:lang w:val="lt-LT"/>
        </w:rPr>
        <w:t>o rūgštis ir natrio hidroksidas.</w:t>
      </w:r>
    </w:p>
    <w:p w14:paraId="1AA5B3CA" w14:textId="77777777" w:rsidR="002E5BAB" w:rsidRPr="0069569E" w:rsidRDefault="002166CA" w:rsidP="0069559E">
      <w:pPr>
        <w:pStyle w:val="BodyText2"/>
        <w:numPr>
          <w:ilvl w:val="0"/>
          <w:numId w:val="70"/>
        </w:numPr>
        <w:shd w:val="clear" w:color="auto" w:fill="E0E0E0"/>
        <w:overflowPunct/>
        <w:autoSpaceDE/>
        <w:autoSpaceDN/>
        <w:adjustRightInd/>
        <w:jc w:val="left"/>
        <w:textAlignment w:val="auto"/>
        <w:rPr>
          <w:color w:val="000000"/>
          <w:szCs w:val="22"/>
          <w:lang w:val="lt-LT"/>
        </w:rPr>
      </w:pPr>
      <w:r w:rsidRPr="0069569E">
        <w:rPr>
          <w:color w:val="000000"/>
          <w:szCs w:val="22"/>
          <w:lang w:val="lt-LT"/>
        </w:rPr>
        <w:t>Tirpiklis yra injekcinis vanduo</w:t>
      </w:r>
      <w:r w:rsidR="00D30F04" w:rsidRPr="0069569E">
        <w:rPr>
          <w:color w:val="000000"/>
          <w:szCs w:val="22"/>
          <w:lang w:val="lt-LT"/>
        </w:rPr>
        <w:t xml:space="preserve"> ir </w:t>
      </w:r>
      <w:proofErr w:type="spellStart"/>
      <w:r w:rsidR="00D30F04" w:rsidRPr="0069569E">
        <w:rPr>
          <w:color w:val="000000"/>
          <w:szCs w:val="22"/>
          <w:lang w:val="lt-LT"/>
        </w:rPr>
        <w:t>benzilo</w:t>
      </w:r>
      <w:proofErr w:type="spellEnd"/>
      <w:r w:rsidR="00D30F04" w:rsidRPr="0069569E">
        <w:rPr>
          <w:color w:val="000000"/>
          <w:szCs w:val="22"/>
          <w:lang w:val="lt-LT"/>
        </w:rPr>
        <w:t xml:space="preserve"> alkoholis</w:t>
      </w:r>
      <w:r w:rsidRPr="0069569E">
        <w:rPr>
          <w:color w:val="000000"/>
          <w:szCs w:val="22"/>
          <w:lang w:val="lt-LT"/>
        </w:rPr>
        <w:t>.</w:t>
      </w:r>
    </w:p>
    <w:p w14:paraId="61EF1669" w14:textId="77777777" w:rsidR="00017499" w:rsidRPr="0069569E" w:rsidRDefault="00017499" w:rsidP="0069559E">
      <w:pPr>
        <w:pStyle w:val="BodyText2"/>
        <w:jc w:val="left"/>
        <w:rPr>
          <w:color w:val="000000"/>
          <w:szCs w:val="22"/>
          <w:lang w:val="lt-LT"/>
        </w:rPr>
      </w:pPr>
    </w:p>
    <w:p w14:paraId="2C3BA5AB" w14:textId="418518F2" w:rsidR="00C27BC9" w:rsidRPr="0069569E" w:rsidRDefault="00C27BC9" w:rsidP="0069559E">
      <w:pPr>
        <w:pStyle w:val="BodyText"/>
        <w:shd w:val="clear" w:color="auto" w:fill="BFBFBF"/>
        <w:tabs>
          <w:tab w:val="left" w:pos="720"/>
        </w:tabs>
        <w:rPr>
          <w:szCs w:val="22"/>
          <w:lang w:val="lt-LT"/>
        </w:rPr>
      </w:pPr>
      <w:r w:rsidRPr="0069569E">
        <w:rPr>
          <w:bCs/>
          <w:i/>
          <w:szCs w:val="22"/>
          <w:lang w:val="lt-LT"/>
        </w:rPr>
        <w:t>&lt;GONAL-f</w:t>
      </w:r>
      <w:r w:rsidRPr="0069569E">
        <w:rPr>
          <w:i/>
          <w:szCs w:val="22"/>
          <w:lang w:val="lt-LT"/>
        </w:rPr>
        <w:t xml:space="preserve"> </w:t>
      </w:r>
      <w:r w:rsidRPr="0069569E">
        <w:rPr>
          <w:bCs/>
          <w:i/>
          <w:szCs w:val="22"/>
          <w:lang w:val="lt-LT"/>
        </w:rPr>
        <w:t>450</w:t>
      </w:r>
      <w:r w:rsidR="001236D5">
        <w:rPr>
          <w:bCs/>
          <w:i/>
          <w:szCs w:val="22"/>
          <w:lang w:val="lt-LT"/>
        </w:rPr>
        <w:t> </w:t>
      </w:r>
      <w:r w:rsidRPr="0069569E">
        <w:rPr>
          <w:bCs/>
          <w:i/>
          <w:szCs w:val="22"/>
          <w:lang w:val="lt-LT"/>
        </w:rPr>
        <w:t xml:space="preserve">IU&gt; </w:t>
      </w:r>
    </w:p>
    <w:p w14:paraId="074F5DB4" w14:textId="77777777" w:rsidR="00C27BC9" w:rsidRPr="0069569E" w:rsidRDefault="00C27BC9" w:rsidP="0069559E">
      <w:pPr>
        <w:pStyle w:val="BodyText2"/>
        <w:numPr>
          <w:ilvl w:val="0"/>
          <w:numId w:val="70"/>
        </w:numPr>
        <w:shd w:val="clear" w:color="auto" w:fill="BFBFBF"/>
        <w:tabs>
          <w:tab w:val="left" w:pos="567"/>
        </w:tabs>
        <w:overflowPunct/>
        <w:autoSpaceDE/>
        <w:autoSpaceDN/>
        <w:adjustRightInd/>
        <w:jc w:val="left"/>
        <w:textAlignment w:val="auto"/>
        <w:rPr>
          <w:color w:val="000000"/>
          <w:szCs w:val="22"/>
          <w:lang w:val="lt-LT"/>
        </w:rPr>
      </w:pPr>
      <w:r w:rsidRPr="0069569E">
        <w:rPr>
          <w:color w:val="000000"/>
          <w:szCs w:val="22"/>
          <w:lang w:val="lt-LT"/>
        </w:rPr>
        <w:t xml:space="preserve">Kiekviename </w:t>
      </w:r>
      <w:r w:rsidR="00277C01" w:rsidRPr="0069569E">
        <w:rPr>
          <w:color w:val="000000"/>
          <w:szCs w:val="22"/>
          <w:lang w:val="lt-LT"/>
        </w:rPr>
        <w:t>flakon</w:t>
      </w:r>
      <w:r w:rsidRPr="0069569E">
        <w:rPr>
          <w:color w:val="000000"/>
          <w:szCs w:val="22"/>
          <w:lang w:val="lt-LT"/>
        </w:rPr>
        <w:t xml:space="preserve">e yra 600 TV </w:t>
      </w:r>
      <w:proofErr w:type="spellStart"/>
      <w:r w:rsidRPr="0069569E">
        <w:rPr>
          <w:color w:val="000000"/>
          <w:szCs w:val="22"/>
          <w:lang w:val="lt-LT"/>
        </w:rPr>
        <w:t>folitropino</w:t>
      </w:r>
      <w:proofErr w:type="spellEnd"/>
      <w:r w:rsidR="00891569" w:rsidRPr="0069569E">
        <w:rPr>
          <w:color w:val="000000"/>
          <w:szCs w:val="22"/>
          <w:lang w:val="lt-LT"/>
        </w:rPr>
        <w:t xml:space="preserve"> alfa</w:t>
      </w:r>
      <w:r w:rsidRPr="0069569E">
        <w:rPr>
          <w:color w:val="000000"/>
          <w:szCs w:val="22"/>
          <w:lang w:val="lt-LT"/>
        </w:rPr>
        <w:t>.</w:t>
      </w:r>
    </w:p>
    <w:p w14:paraId="0ACA67EF" w14:textId="77777777" w:rsidR="00C27BC9" w:rsidRPr="0069569E" w:rsidRDefault="00C27BC9" w:rsidP="0069559E">
      <w:pPr>
        <w:pStyle w:val="BodyText2"/>
        <w:numPr>
          <w:ilvl w:val="0"/>
          <w:numId w:val="70"/>
        </w:numPr>
        <w:shd w:val="clear" w:color="auto" w:fill="BFBFBF"/>
        <w:tabs>
          <w:tab w:val="left" w:pos="567"/>
        </w:tabs>
        <w:overflowPunct/>
        <w:autoSpaceDE/>
        <w:autoSpaceDN/>
        <w:adjustRightInd/>
        <w:jc w:val="left"/>
        <w:textAlignment w:val="auto"/>
        <w:rPr>
          <w:color w:val="000000"/>
          <w:szCs w:val="22"/>
          <w:lang w:val="lt-LT"/>
        </w:rPr>
      </w:pPr>
      <w:r w:rsidRPr="0069569E">
        <w:rPr>
          <w:color w:val="000000"/>
          <w:szCs w:val="22"/>
          <w:lang w:val="lt-LT"/>
        </w:rPr>
        <w:t>P</w:t>
      </w:r>
      <w:r w:rsidR="0039632F" w:rsidRPr="0069569E">
        <w:rPr>
          <w:color w:val="000000"/>
          <w:szCs w:val="22"/>
          <w:lang w:val="lt-LT"/>
        </w:rPr>
        <w:t>aruošus</w:t>
      </w:r>
      <w:r w:rsidRPr="0069569E">
        <w:rPr>
          <w:color w:val="000000"/>
          <w:szCs w:val="22"/>
          <w:lang w:val="lt-LT"/>
        </w:rPr>
        <w:t>, 0,75 ml tirpalo yra 450 TV (33 </w:t>
      </w:r>
      <w:proofErr w:type="spellStart"/>
      <w:r w:rsidRPr="0069569E">
        <w:rPr>
          <w:color w:val="000000"/>
          <w:szCs w:val="22"/>
          <w:lang w:val="lt-LT"/>
        </w:rPr>
        <w:t>mikrogramai</w:t>
      </w:r>
      <w:proofErr w:type="spellEnd"/>
      <w:r w:rsidRPr="0069569E">
        <w:rPr>
          <w:color w:val="000000"/>
          <w:szCs w:val="22"/>
          <w:lang w:val="lt-LT"/>
        </w:rPr>
        <w:t xml:space="preserve">) </w:t>
      </w:r>
      <w:proofErr w:type="spellStart"/>
      <w:r w:rsidRPr="0069569E">
        <w:rPr>
          <w:color w:val="000000"/>
          <w:szCs w:val="22"/>
          <w:lang w:val="lt-LT"/>
        </w:rPr>
        <w:t>folitropino</w:t>
      </w:r>
      <w:proofErr w:type="spellEnd"/>
      <w:r w:rsidR="004256D7" w:rsidRPr="0069569E">
        <w:rPr>
          <w:color w:val="000000"/>
          <w:szCs w:val="22"/>
          <w:lang w:val="lt-LT"/>
        </w:rPr>
        <w:t xml:space="preserve"> alfa</w:t>
      </w:r>
      <w:r w:rsidRPr="0069569E">
        <w:rPr>
          <w:color w:val="000000"/>
          <w:szCs w:val="22"/>
          <w:lang w:val="lt-LT"/>
        </w:rPr>
        <w:t>, tai reiškia, kad yra 600 TV (44 </w:t>
      </w:r>
      <w:proofErr w:type="spellStart"/>
      <w:r w:rsidRPr="0069569E">
        <w:rPr>
          <w:color w:val="000000"/>
          <w:szCs w:val="22"/>
          <w:lang w:val="lt-LT"/>
        </w:rPr>
        <w:t>mikrogramai</w:t>
      </w:r>
      <w:proofErr w:type="spellEnd"/>
      <w:r w:rsidRPr="0069569E">
        <w:rPr>
          <w:color w:val="000000"/>
          <w:szCs w:val="22"/>
          <w:lang w:val="lt-LT"/>
        </w:rPr>
        <w:t>) kiekviename mililitre tirpalo.</w:t>
      </w:r>
    </w:p>
    <w:p w14:paraId="1201EF61" w14:textId="023606EA" w:rsidR="00C27BC9" w:rsidRPr="0069569E" w:rsidRDefault="00C27BC9" w:rsidP="0069559E">
      <w:pPr>
        <w:pStyle w:val="BodyText2"/>
        <w:numPr>
          <w:ilvl w:val="0"/>
          <w:numId w:val="70"/>
        </w:numPr>
        <w:shd w:val="clear" w:color="auto" w:fill="BFBFBF"/>
        <w:tabs>
          <w:tab w:val="left" w:pos="567"/>
        </w:tabs>
        <w:overflowPunct/>
        <w:autoSpaceDE/>
        <w:autoSpaceDN/>
        <w:adjustRightInd/>
        <w:jc w:val="left"/>
        <w:textAlignment w:val="auto"/>
        <w:rPr>
          <w:color w:val="000000"/>
          <w:szCs w:val="22"/>
          <w:lang w:val="lt-LT"/>
        </w:rPr>
      </w:pPr>
      <w:r w:rsidRPr="0069569E">
        <w:rPr>
          <w:color w:val="000000"/>
          <w:szCs w:val="22"/>
          <w:lang w:val="lt-LT"/>
        </w:rPr>
        <w:t>Pagalbinės medžiagos yra sacharozė, natrio-</w:t>
      </w:r>
      <w:proofErr w:type="spellStart"/>
      <w:r w:rsidRPr="0069569E">
        <w:rPr>
          <w:color w:val="000000"/>
          <w:szCs w:val="22"/>
          <w:lang w:val="lt-LT"/>
        </w:rPr>
        <w:t>divandenilio</w:t>
      </w:r>
      <w:proofErr w:type="spellEnd"/>
      <w:r w:rsidRPr="0069569E">
        <w:rPr>
          <w:color w:val="000000"/>
          <w:szCs w:val="22"/>
          <w:lang w:val="lt-LT"/>
        </w:rPr>
        <w:t xml:space="preserve"> fosfatas </w:t>
      </w:r>
      <w:proofErr w:type="spellStart"/>
      <w:r w:rsidRPr="0069569E">
        <w:rPr>
          <w:color w:val="000000"/>
          <w:szCs w:val="22"/>
          <w:lang w:val="lt-LT"/>
        </w:rPr>
        <w:t>monohidratas</w:t>
      </w:r>
      <w:proofErr w:type="spellEnd"/>
      <w:r w:rsidRPr="0069569E">
        <w:rPr>
          <w:color w:val="000000"/>
          <w:szCs w:val="22"/>
          <w:lang w:val="lt-LT"/>
        </w:rPr>
        <w:t xml:space="preserve">, </w:t>
      </w:r>
      <w:proofErr w:type="spellStart"/>
      <w:r w:rsidRPr="0069569E">
        <w:rPr>
          <w:color w:val="000000"/>
          <w:szCs w:val="22"/>
          <w:lang w:val="lt-LT"/>
        </w:rPr>
        <w:t>dinatrio</w:t>
      </w:r>
      <w:proofErr w:type="spellEnd"/>
      <w:r w:rsidRPr="0069569E">
        <w:rPr>
          <w:color w:val="000000"/>
          <w:szCs w:val="22"/>
          <w:lang w:val="lt-LT"/>
        </w:rPr>
        <w:t xml:space="preserve"> fosfatas </w:t>
      </w:r>
      <w:proofErr w:type="spellStart"/>
      <w:r w:rsidRPr="0069569E">
        <w:rPr>
          <w:color w:val="000000"/>
          <w:szCs w:val="22"/>
          <w:lang w:val="lt-LT"/>
        </w:rPr>
        <w:t>dihidratas</w:t>
      </w:r>
      <w:proofErr w:type="spellEnd"/>
      <w:r w:rsidRPr="0069569E">
        <w:rPr>
          <w:color w:val="000000"/>
          <w:szCs w:val="22"/>
          <w:lang w:val="lt-LT"/>
        </w:rPr>
        <w:t>, koncentruota fosf</w:t>
      </w:r>
      <w:r w:rsidR="00612871">
        <w:rPr>
          <w:color w:val="000000"/>
          <w:szCs w:val="22"/>
          <w:lang w:val="lt-LT"/>
        </w:rPr>
        <w:t>at</w:t>
      </w:r>
      <w:r w:rsidRPr="0069569E">
        <w:rPr>
          <w:color w:val="000000"/>
          <w:szCs w:val="22"/>
          <w:lang w:val="lt-LT"/>
        </w:rPr>
        <w:t>o rūgštis ir natrio hidroksidas.</w:t>
      </w:r>
    </w:p>
    <w:p w14:paraId="6F490E83" w14:textId="77777777" w:rsidR="00C27BC9" w:rsidRPr="0069569E" w:rsidRDefault="00C27BC9" w:rsidP="0069559E">
      <w:pPr>
        <w:pStyle w:val="BodyText2"/>
        <w:numPr>
          <w:ilvl w:val="0"/>
          <w:numId w:val="70"/>
        </w:numPr>
        <w:shd w:val="clear" w:color="auto" w:fill="BFBFBF"/>
        <w:tabs>
          <w:tab w:val="left" w:pos="567"/>
        </w:tabs>
        <w:overflowPunct/>
        <w:autoSpaceDE/>
        <w:autoSpaceDN/>
        <w:adjustRightInd/>
        <w:jc w:val="left"/>
        <w:textAlignment w:val="auto"/>
        <w:rPr>
          <w:color w:val="000000"/>
          <w:szCs w:val="22"/>
          <w:lang w:val="lt-LT"/>
        </w:rPr>
      </w:pPr>
      <w:r w:rsidRPr="0069569E">
        <w:rPr>
          <w:color w:val="000000"/>
          <w:szCs w:val="22"/>
          <w:lang w:val="lt-LT"/>
        </w:rPr>
        <w:t xml:space="preserve">Tirpiklis yra injekcinis vanduo ir </w:t>
      </w:r>
      <w:proofErr w:type="spellStart"/>
      <w:r w:rsidRPr="0069569E">
        <w:rPr>
          <w:color w:val="000000"/>
          <w:szCs w:val="22"/>
          <w:lang w:val="lt-LT"/>
        </w:rPr>
        <w:t>benzilo</w:t>
      </w:r>
      <w:proofErr w:type="spellEnd"/>
      <w:r w:rsidRPr="0069569E">
        <w:rPr>
          <w:color w:val="000000"/>
          <w:szCs w:val="22"/>
          <w:lang w:val="lt-LT"/>
        </w:rPr>
        <w:t xml:space="preserve"> alkoholis.</w:t>
      </w:r>
    </w:p>
    <w:p w14:paraId="1119A777" w14:textId="77777777" w:rsidR="00C27BC9" w:rsidRPr="0069569E" w:rsidRDefault="00C27BC9" w:rsidP="0069559E">
      <w:pPr>
        <w:pStyle w:val="BodyText2"/>
        <w:jc w:val="left"/>
        <w:rPr>
          <w:color w:val="000000"/>
          <w:szCs w:val="22"/>
          <w:lang w:val="lt-LT"/>
        </w:rPr>
      </w:pPr>
    </w:p>
    <w:p w14:paraId="203A320F" w14:textId="77777777" w:rsidR="00017499" w:rsidRPr="0069569E" w:rsidRDefault="00017499" w:rsidP="0069559E">
      <w:pPr>
        <w:keepNext/>
        <w:keepLines/>
        <w:numPr>
          <w:ilvl w:val="12"/>
          <w:numId w:val="0"/>
        </w:numPr>
        <w:rPr>
          <w:b/>
          <w:bCs/>
          <w:color w:val="000000"/>
          <w:sz w:val="22"/>
          <w:szCs w:val="22"/>
          <w:lang w:val="lt-LT"/>
        </w:rPr>
      </w:pPr>
      <w:r w:rsidRPr="0069569E">
        <w:rPr>
          <w:b/>
          <w:bCs/>
          <w:iCs/>
          <w:color w:val="000000"/>
          <w:sz w:val="22"/>
          <w:szCs w:val="22"/>
          <w:lang w:val="lt-LT"/>
        </w:rPr>
        <w:t>GONAL</w:t>
      </w:r>
      <w:r w:rsidRPr="0069569E">
        <w:rPr>
          <w:b/>
          <w:bCs/>
          <w:iCs/>
          <w:color w:val="000000"/>
          <w:sz w:val="22"/>
          <w:szCs w:val="22"/>
          <w:lang w:val="lt-LT"/>
        </w:rPr>
        <w:noBreakHyphen/>
        <w:t xml:space="preserve">f </w:t>
      </w:r>
      <w:r w:rsidRPr="0069569E">
        <w:rPr>
          <w:b/>
          <w:bCs/>
          <w:color w:val="000000"/>
          <w:sz w:val="22"/>
          <w:szCs w:val="22"/>
          <w:lang w:val="lt-LT"/>
        </w:rPr>
        <w:t>išvaizda ir kiekis pakuotėje</w:t>
      </w:r>
    </w:p>
    <w:p w14:paraId="739F3B45" w14:textId="77777777" w:rsidR="00017499" w:rsidRPr="0069569E" w:rsidRDefault="00017499" w:rsidP="0069559E">
      <w:pPr>
        <w:keepNext/>
        <w:keepLines/>
        <w:tabs>
          <w:tab w:val="left" w:pos="567"/>
        </w:tabs>
        <w:rPr>
          <w:bCs/>
          <w:iCs/>
          <w:color w:val="000000"/>
          <w:sz w:val="22"/>
          <w:szCs w:val="22"/>
          <w:lang w:val="lt-LT"/>
        </w:rPr>
      </w:pPr>
    </w:p>
    <w:p w14:paraId="639D849C" w14:textId="604558C7" w:rsidR="002E5BAB" w:rsidRPr="0069569E" w:rsidRDefault="002E5BAB" w:rsidP="0069559E">
      <w:pPr>
        <w:shd w:val="clear" w:color="auto" w:fill="F3F3F3"/>
        <w:rPr>
          <w:i/>
          <w:sz w:val="22"/>
          <w:szCs w:val="22"/>
          <w:lang w:val="lt-LT"/>
        </w:rPr>
      </w:pPr>
      <w:r w:rsidRPr="0069569E">
        <w:rPr>
          <w:bCs/>
          <w:i/>
          <w:sz w:val="22"/>
          <w:szCs w:val="22"/>
          <w:lang w:val="lt-LT"/>
        </w:rPr>
        <w:t>&lt;GONAL-f</w:t>
      </w:r>
      <w:r w:rsidRPr="0069569E">
        <w:rPr>
          <w:i/>
          <w:sz w:val="22"/>
          <w:szCs w:val="22"/>
          <w:lang w:val="lt-LT"/>
        </w:rPr>
        <w:t xml:space="preserve"> </w:t>
      </w:r>
      <w:r w:rsidRPr="0069569E">
        <w:rPr>
          <w:bCs/>
          <w:i/>
          <w:sz w:val="22"/>
          <w:szCs w:val="22"/>
          <w:lang w:val="lt-LT"/>
        </w:rPr>
        <w:t>75</w:t>
      </w:r>
      <w:r w:rsidR="001236D5">
        <w:rPr>
          <w:bCs/>
          <w:i/>
          <w:sz w:val="22"/>
          <w:szCs w:val="22"/>
          <w:lang w:val="lt-LT"/>
        </w:rPr>
        <w:t> </w:t>
      </w:r>
      <w:r w:rsidRPr="0069569E">
        <w:rPr>
          <w:bCs/>
          <w:i/>
          <w:sz w:val="22"/>
          <w:szCs w:val="22"/>
          <w:lang w:val="lt-LT"/>
        </w:rPr>
        <w:t>IU-</w:t>
      </w:r>
      <w:proofErr w:type="spellStart"/>
      <w:r w:rsidRPr="0069569E">
        <w:rPr>
          <w:bCs/>
          <w:i/>
          <w:sz w:val="22"/>
          <w:szCs w:val="22"/>
          <w:lang w:val="lt-LT"/>
        </w:rPr>
        <w:t>pre</w:t>
      </w:r>
      <w:proofErr w:type="spellEnd"/>
      <w:r w:rsidRPr="0069569E">
        <w:rPr>
          <w:bCs/>
          <w:i/>
          <w:sz w:val="22"/>
          <w:szCs w:val="22"/>
          <w:lang w:val="lt-LT"/>
        </w:rPr>
        <w:t>-</w:t>
      </w:r>
      <w:proofErr w:type="spellStart"/>
      <w:r w:rsidRPr="0069569E">
        <w:rPr>
          <w:bCs/>
          <w:i/>
          <w:sz w:val="22"/>
          <w:szCs w:val="22"/>
          <w:lang w:val="lt-LT"/>
        </w:rPr>
        <w:t>filled</w:t>
      </w:r>
      <w:proofErr w:type="spellEnd"/>
      <w:r w:rsidRPr="0069569E">
        <w:rPr>
          <w:bCs/>
          <w:i/>
          <w:sz w:val="22"/>
          <w:szCs w:val="22"/>
          <w:lang w:val="lt-LT"/>
        </w:rPr>
        <w:t xml:space="preserve"> </w:t>
      </w:r>
      <w:proofErr w:type="spellStart"/>
      <w:r w:rsidRPr="0069569E">
        <w:rPr>
          <w:bCs/>
          <w:i/>
          <w:sz w:val="22"/>
          <w:szCs w:val="22"/>
          <w:lang w:val="lt-LT"/>
        </w:rPr>
        <w:t>syringe</w:t>
      </w:r>
      <w:proofErr w:type="spellEnd"/>
      <w:r w:rsidRPr="0069569E">
        <w:rPr>
          <w:bCs/>
          <w:i/>
          <w:sz w:val="22"/>
          <w:szCs w:val="22"/>
          <w:lang w:val="lt-LT"/>
        </w:rPr>
        <w:t xml:space="preserve">&gt; </w:t>
      </w:r>
    </w:p>
    <w:p w14:paraId="2CF539C0" w14:textId="77777777" w:rsidR="00C67541" w:rsidRPr="0069569E" w:rsidRDefault="00C67541" w:rsidP="0069559E">
      <w:pPr>
        <w:numPr>
          <w:ilvl w:val="0"/>
          <w:numId w:val="47"/>
        </w:numPr>
        <w:shd w:val="clear" w:color="auto" w:fill="F3F3F3"/>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GONAL</w:t>
      </w:r>
      <w:r w:rsidRPr="0069569E">
        <w:rPr>
          <w:sz w:val="22"/>
          <w:szCs w:val="22"/>
          <w:lang w:val="lt-LT"/>
        </w:rPr>
        <w:noBreakHyphen/>
        <w:t>f tiekiamas kaip milteliai ir tirpiklis, naudojami injekciniam tirpalui ruošti.</w:t>
      </w:r>
    </w:p>
    <w:p w14:paraId="56B555DD" w14:textId="77777777" w:rsidR="00C67541" w:rsidRPr="0069569E" w:rsidRDefault="00C67541" w:rsidP="0069559E">
      <w:pPr>
        <w:numPr>
          <w:ilvl w:val="0"/>
          <w:numId w:val="47"/>
        </w:numPr>
        <w:shd w:val="clear" w:color="auto" w:fill="F3F3F3"/>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 xml:space="preserve">Milteliai yra baltos </w:t>
      </w:r>
      <w:proofErr w:type="spellStart"/>
      <w:r w:rsidRPr="0069569E">
        <w:rPr>
          <w:sz w:val="22"/>
          <w:szCs w:val="22"/>
          <w:lang w:val="lt-LT"/>
        </w:rPr>
        <w:t>liofilizuotos</w:t>
      </w:r>
      <w:proofErr w:type="spellEnd"/>
      <w:r w:rsidRPr="0069569E">
        <w:rPr>
          <w:sz w:val="22"/>
          <w:szCs w:val="22"/>
          <w:lang w:val="lt-LT"/>
        </w:rPr>
        <w:t xml:space="preserve"> granulės, tiekiamos stikliniame </w:t>
      </w:r>
      <w:r w:rsidR="00277C01" w:rsidRPr="0069569E">
        <w:rPr>
          <w:sz w:val="22"/>
          <w:szCs w:val="22"/>
          <w:lang w:val="lt-LT"/>
        </w:rPr>
        <w:t>flakon</w:t>
      </w:r>
      <w:r w:rsidRPr="0069569E">
        <w:rPr>
          <w:sz w:val="22"/>
          <w:szCs w:val="22"/>
          <w:lang w:val="lt-LT"/>
        </w:rPr>
        <w:t>e.</w:t>
      </w:r>
    </w:p>
    <w:p w14:paraId="05ABD455" w14:textId="77777777" w:rsidR="00C67541" w:rsidRPr="0069569E" w:rsidRDefault="00C67541" w:rsidP="0069559E">
      <w:pPr>
        <w:numPr>
          <w:ilvl w:val="0"/>
          <w:numId w:val="47"/>
        </w:numPr>
        <w:shd w:val="clear" w:color="auto" w:fill="F3F3F3"/>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 xml:space="preserve">Tirpiklis yra skaidrus bespalvis skystis, tiekiamas stikliniame </w:t>
      </w:r>
      <w:r w:rsidR="00277C01" w:rsidRPr="0069569E">
        <w:rPr>
          <w:sz w:val="22"/>
          <w:szCs w:val="22"/>
          <w:lang w:val="lt-LT"/>
        </w:rPr>
        <w:t>flakon</w:t>
      </w:r>
      <w:r w:rsidRPr="0069569E">
        <w:rPr>
          <w:sz w:val="22"/>
          <w:szCs w:val="22"/>
          <w:lang w:val="lt-LT"/>
        </w:rPr>
        <w:t xml:space="preserve">e; viename </w:t>
      </w:r>
      <w:r w:rsidR="00277C01" w:rsidRPr="0069569E">
        <w:rPr>
          <w:sz w:val="22"/>
          <w:szCs w:val="22"/>
          <w:lang w:val="lt-LT"/>
        </w:rPr>
        <w:t>flakon</w:t>
      </w:r>
      <w:r w:rsidRPr="0069569E">
        <w:rPr>
          <w:sz w:val="22"/>
          <w:szCs w:val="22"/>
          <w:lang w:val="lt-LT"/>
        </w:rPr>
        <w:t>e yra 1 ml.</w:t>
      </w:r>
    </w:p>
    <w:p w14:paraId="2BFD7A93" w14:textId="69E76FEF" w:rsidR="002E5BAB" w:rsidRPr="0069569E" w:rsidRDefault="00C67541" w:rsidP="0069559E">
      <w:pPr>
        <w:numPr>
          <w:ilvl w:val="0"/>
          <w:numId w:val="47"/>
        </w:numPr>
        <w:shd w:val="clear" w:color="auto" w:fill="F3F3F3"/>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GONAL</w:t>
      </w:r>
      <w:r w:rsidRPr="0069569E">
        <w:rPr>
          <w:sz w:val="22"/>
          <w:szCs w:val="22"/>
          <w:lang w:val="lt-LT"/>
        </w:rPr>
        <w:noBreakHyphen/>
        <w:t>f tiekiamas pakuotėje, kurioje yra 1, 5 arba 10 </w:t>
      </w:r>
      <w:r w:rsidR="00277C01" w:rsidRPr="0069569E">
        <w:rPr>
          <w:sz w:val="22"/>
          <w:szCs w:val="22"/>
          <w:lang w:val="lt-LT"/>
        </w:rPr>
        <w:t>flakon</w:t>
      </w:r>
      <w:r w:rsidRPr="0069569E">
        <w:rPr>
          <w:sz w:val="22"/>
          <w:szCs w:val="22"/>
          <w:lang w:val="lt-LT"/>
        </w:rPr>
        <w:t>ų su milteliais ir toks pats skaičius tirpikliu užpildytų švirkštų. Gali būti tiekiamos ne visų dydžių pakuotės.</w:t>
      </w:r>
    </w:p>
    <w:p w14:paraId="36542DFF" w14:textId="77777777" w:rsidR="002E5BAB" w:rsidRPr="0069569E" w:rsidRDefault="002E5BAB" w:rsidP="0069559E">
      <w:pPr>
        <w:pStyle w:val="BodyText2"/>
        <w:rPr>
          <w:szCs w:val="22"/>
          <w:lang w:val="lt-LT"/>
        </w:rPr>
      </w:pPr>
    </w:p>
    <w:p w14:paraId="56756C3F" w14:textId="5F6BBA62" w:rsidR="002E5BAB" w:rsidRPr="0069569E" w:rsidRDefault="002E5BAB" w:rsidP="0069559E">
      <w:pPr>
        <w:pStyle w:val="BodyText"/>
        <w:shd w:val="clear" w:color="auto" w:fill="E0E0E0"/>
        <w:tabs>
          <w:tab w:val="left" w:pos="720"/>
        </w:tabs>
        <w:rPr>
          <w:szCs w:val="22"/>
          <w:lang w:val="lt-LT"/>
        </w:rPr>
      </w:pPr>
      <w:r w:rsidRPr="0069569E">
        <w:rPr>
          <w:bCs/>
          <w:i/>
          <w:szCs w:val="22"/>
          <w:lang w:val="lt-LT"/>
        </w:rPr>
        <w:t>&lt;GONAL-f 1050</w:t>
      </w:r>
      <w:r w:rsidR="001236D5">
        <w:rPr>
          <w:bCs/>
          <w:i/>
          <w:szCs w:val="22"/>
          <w:lang w:val="lt-LT"/>
        </w:rPr>
        <w:t> </w:t>
      </w:r>
      <w:r w:rsidRPr="0069569E">
        <w:rPr>
          <w:bCs/>
          <w:i/>
          <w:szCs w:val="22"/>
          <w:lang w:val="lt-LT"/>
        </w:rPr>
        <w:t xml:space="preserve">IU&gt; </w:t>
      </w:r>
    </w:p>
    <w:p w14:paraId="71C69A34" w14:textId="77777777" w:rsidR="006B381C" w:rsidRPr="0069569E" w:rsidRDefault="006B381C" w:rsidP="0069559E">
      <w:pPr>
        <w:numPr>
          <w:ilvl w:val="0"/>
          <w:numId w:val="47"/>
        </w:numPr>
        <w:shd w:val="clear" w:color="auto" w:fill="E0E0E0"/>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GONAL</w:t>
      </w:r>
      <w:r w:rsidRPr="0069569E">
        <w:rPr>
          <w:sz w:val="22"/>
          <w:szCs w:val="22"/>
          <w:lang w:val="lt-LT"/>
        </w:rPr>
        <w:noBreakHyphen/>
        <w:t>f tiekiamas kaip milteliai ir tirpiklis, naudojami injekciniam tirpalui ruošti.</w:t>
      </w:r>
    </w:p>
    <w:p w14:paraId="6B16BD9D" w14:textId="77777777" w:rsidR="006B381C" w:rsidRPr="0069569E" w:rsidRDefault="006B381C" w:rsidP="0069559E">
      <w:pPr>
        <w:numPr>
          <w:ilvl w:val="0"/>
          <w:numId w:val="47"/>
        </w:numPr>
        <w:shd w:val="clear" w:color="auto" w:fill="E0E0E0"/>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 xml:space="preserve">Milteliai yra baltos </w:t>
      </w:r>
      <w:proofErr w:type="spellStart"/>
      <w:r w:rsidRPr="0069569E">
        <w:rPr>
          <w:sz w:val="22"/>
          <w:szCs w:val="22"/>
          <w:lang w:val="lt-LT"/>
        </w:rPr>
        <w:t>liofilizuotos</w:t>
      </w:r>
      <w:proofErr w:type="spellEnd"/>
      <w:r w:rsidRPr="0069569E">
        <w:rPr>
          <w:sz w:val="22"/>
          <w:szCs w:val="22"/>
          <w:lang w:val="lt-LT"/>
        </w:rPr>
        <w:t xml:space="preserve"> granulės, tiekiamos stikliniame </w:t>
      </w:r>
      <w:r w:rsidR="00277C01" w:rsidRPr="0069569E">
        <w:rPr>
          <w:sz w:val="22"/>
          <w:szCs w:val="22"/>
          <w:lang w:val="lt-LT"/>
        </w:rPr>
        <w:t>flakon</w:t>
      </w:r>
      <w:r w:rsidRPr="0069569E">
        <w:rPr>
          <w:sz w:val="22"/>
          <w:szCs w:val="22"/>
          <w:lang w:val="lt-LT"/>
        </w:rPr>
        <w:t>e.</w:t>
      </w:r>
    </w:p>
    <w:p w14:paraId="627532A2" w14:textId="77777777" w:rsidR="006B381C" w:rsidRPr="0069569E" w:rsidRDefault="006B381C" w:rsidP="0069559E">
      <w:pPr>
        <w:numPr>
          <w:ilvl w:val="0"/>
          <w:numId w:val="47"/>
        </w:numPr>
        <w:shd w:val="clear" w:color="auto" w:fill="E0E0E0"/>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 xml:space="preserve">Tirpiklis yra skaidrus bespalvis skystis, tiekiamas stikliniame </w:t>
      </w:r>
      <w:r w:rsidR="00277C01" w:rsidRPr="0069569E">
        <w:rPr>
          <w:sz w:val="22"/>
          <w:szCs w:val="22"/>
          <w:lang w:val="lt-LT"/>
        </w:rPr>
        <w:t>flakon</w:t>
      </w:r>
      <w:r w:rsidRPr="0069569E">
        <w:rPr>
          <w:sz w:val="22"/>
          <w:szCs w:val="22"/>
          <w:lang w:val="lt-LT"/>
        </w:rPr>
        <w:t xml:space="preserve">e; viename </w:t>
      </w:r>
      <w:r w:rsidR="00277C01" w:rsidRPr="0069569E">
        <w:rPr>
          <w:sz w:val="22"/>
          <w:szCs w:val="22"/>
          <w:lang w:val="lt-LT"/>
        </w:rPr>
        <w:t>flakon</w:t>
      </w:r>
      <w:r w:rsidRPr="0069569E">
        <w:rPr>
          <w:sz w:val="22"/>
          <w:szCs w:val="22"/>
          <w:lang w:val="lt-LT"/>
        </w:rPr>
        <w:t>e yra 2 ml.</w:t>
      </w:r>
    </w:p>
    <w:p w14:paraId="452461C5" w14:textId="141B9F51" w:rsidR="002E5BAB" w:rsidRPr="0069569E" w:rsidRDefault="006B381C" w:rsidP="0069559E">
      <w:pPr>
        <w:numPr>
          <w:ilvl w:val="0"/>
          <w:numId w:val="47"/>
        </w:numPr>
        <w:shd w:val="clear" w:color="auto" w:fill="E0E0E0"/>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GONAL</w:t>
      </w:r>
      <w:r w:rsidRPr="0069569E">
        <w:rPr>
          <w:sz w:val="22"/>
          <w:szCs w:val="22"/>
          <w:lang w:val="lt-LT"/>
        </w:rPr>
        <w:noBreakHyphen/>
        <w:t>f tiekiamas pakuotėje, kurioje yra 1 </w:t>
      </w:r>
      <w:r w:rsidR="00277C01" w:rsidRPr="0069569E">
        <w:rPr>
          <w:sz w:val="22"/>
          <w:szCs w:val="22"/>
          <w:lang w:val="lt-LT"/>
        </w:rPr>
        <w:t>flakon</w:t>
      </w:r>
      <w:r w:rsidRPr="0069569E">
        <w:rPr>
          <w:sz w:val="22"/>
          <w:szCs w:val="22"/>
          <w:lang w:val="lt-LT"/>
        </w:rPr>
        <w:t>as miltelių, 1 tirpikliu užpildytas švirkštas bei 15 </w:t>
      </w:r>
      <w:r w:rsidR="00AE078D">
        <w:rPr>
          <w:sz w:val="22"/>
          <w:szCs w:val="22"/>
          <w:lang w:val="lt-LT"/>
        </w:rPr>
        <w:t>suleidimui</w:t>
      </w:r>
      <w:r w:rsidRPr="0069569E">
        <w:rPr>
          <w:sz w:val="22"/>
          <w:szCs w:val="22"/>
          <w:lang w:val="lt-LT"/>
        </w:rPr>
        <w:t xml:space="preserve"> skirtų vienkartinių švirkštų, sugraduotų tarptautiniais vienetais (FSH, TV).</w:t>
      </w:r>
    </w:p>
    <w:p w14:paraId="1FC79224" w14:textId="77777777" w:rsidR="00017499" w:rsidRPr="0069569E" w:rsidRDefault="00017499" w:rsidP="0069559E">
      <w:pPr>
        <w:pStyle w:val="BodyText"/>
        <w:rPr>
          <w:color w:val="000000"/>
          <w:szCs w:val="22"/>
          <w:lang w:val="lt-LT"/>
        </w:rPr>
      </w:pPr>
    </w:p>
    <w:p w14:paraId="463E452C" w14:textId="42DA379D" w:rsidR="00983CBD" w:rsidRPr="0069569E" w:rsidRDefault="00983CBD" w:rsidP="0069559E">
      <w:pPr>
        <w:pStyle w:val="BodyText"/>
        <w:shd w:val="clear" w:color="auto" w:fill="BFBFBF"/>
        <w:tabs>
          <w:tab w:val="left" w:pos="720"/>
        </w:tabs>
        <w:rPr>
          <w:szCs w:val="22"/>
          <w:lang w:val="lt-LT"/>
        </w:rPr>
      </w:pPr>
      <w:r w:rsidRPr="0069569E">
        <w:rPr>
          <w:bCs/>
          <w:i/>
          <w:szCs w:val="22"/>
          <w:lang w:val="lt-LT"/>
        </w:rPr>
        <w:t>&lt;GONAL-f</w:t>
      </w:r>
      <w:r w:rsidRPr="0069569E">
        <w:rPr>
          <w:i/>
          <w:szCs w:val="22"/>
          <w:lang w:val="lt-LT"/>
        </w:rPr>
        <w:t xml:space="preserve"> </w:t>
      </w:r>
      <w:r w:rsidRPr="0069569E">
        <w:rPr>
          <w:bCs/>
          <w:i/>
          <w:szCs w:val="22"/>
          <w:lang w:val="lt-LT"/>
        </w:rPr>
        <w:t>450</w:t>
      </w:r>
      <w:r w:rsidR="001236D5">
        <w:rPr>
          <w:bCs/>
          <w:i/>
          <w:szCs w:val="22"/>
          <w:lang w:val="lt-LT"/>
        </w:rPr>
        <w:t> </w:t>
      </w:r>
      <w:r w:rsidRPr="0069569E">
        <w:rPr>
          <w:bCs/>
          <w:i/>
          <w:szCs w:val="22"/>
          <w:lang w:val="lt-LT"/>
        </w:rPr>
        <w:t xml:space="preserve">IU&gt; </w:t>
      </w:r>
    </w:p>
    <w:p w14:paraId="5DF07782" w14:textId="77777777" w:rsidR="00983CBD" w:rsidRPr="0069569E" w:rsidRDefault="00983CBD" w:rsidP="0069559E">
      <w:pPr>
        <w:numPr>
          <w:ilvl w:val="0"/>
          <w:numId w:val="47"/>
        </w:numPr>
        <w:shd w:val="clear" w:color="auto" w:fill="BFBFBF"/>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GONAL</w:t>
      </w:r>
      <w:r w:rsidRPr="0069569E">
        <w:rPr>
          <w:sz w:val="22"/>
          <w:szCs w:val="22"/>
          <w:lang w:val="lt-LT"/>
        </w:rPr>
        <w:noBreakHyphen/>
        <w:t>f tiekiamas kaip milteliai ir tirpiklis, naudojami injekciniam tirpalui ruošti.</w:t>
      </w:r>
    </w:p>
    <w:p w14:paraId="6D259DDA" w14:textId="77777777" w:rsidR="00983CBD" w:rsidRPr="0069569E" w:rsidRDefault="00983CBD" w:rsidP="0069559E">
      <w:pPr>
        <w:numPr>
          <w:ilvl w:val="0"/>
          <w:numId w:val="47"/>
        </w:numPr>
        <w:shd w:val="clear" w:color="auto" w:fill="BFBFBF"/>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 xml:space="preserve">Milteliai yra baltos </w:t>
      </w:r>
      <w:proofErr w:type="spellStart"/>
      <w:r w:rsidRPr="0069569E">
        <w:rPr>
          <w:sz w:val="22"/>
          <w:szCs w:val="22"/>
          <w:lang w:val="lt-LT"/>
        </w:rPr>
        <w:t>liofilizuotos</w:t>
      </w:r>
      <w:proofErr w:type="spellEnd"/>
      <w:r w:rsidRPr="0069569E">
        <w:rPr>
          <w:sz w:val="22"/>
          <w:szCs w:val="22"/>
          <w:lang w:val="lt-LT"/>
        </w:rPr>
        <w:t xml:space="preserve"> granulės, tiekiamos stikliniame </w:t>
      </w:r>
      <w:r w:rsidR="00277C01" w:rsidRPr="0069569E">
        <w:rPr>
          <w:sz w:val="22"/>
          <w:szCs w:val="22"/>
          <w:lang w:val="lt-LT"/>
        </w:rPr>
        <w:t>flakon</w:t>
      </w:r>
      <w:r w:rsidRPr="0069569E">
        <w:rPr>
          <w:sz w:val="22"/>
          <w:szCs w:val="22"/>
          <w:lang w:val="lt-LT"/>
        </w:rPr>
        <w:t>e.</w:t>
      </w:r>
    </w:p>
    <w:p w14:paraId="5725960D" w14:textId="77777777" w:rsidR="00983CBD" w:rsidRPr="0069569E" w:rsidRDefault="00983CBD" w:rsidP="0069559E">
      <w:pPr>
        <w:numPr>
          <w:ilvl w:val="0"/>
          <w:numId w:val="47"/>
        </w:numPr>
        <w:shd w:val="clear" w:color="auto" w:fill="BFBFBF"/>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 xml:space="preserve">Tirpiklis yra skaidrus bespalvis skystis, tiekiamas stikliniame </w:t>
      </w:r>
      <w:r w:rsidR="00277C01" w:rsidRPr="0069569E">
        <w:rPr>
          <w:sz w:val="22"/>
          <w:szCs w:val="22"/>
          <w:lang w:val="lt-LT"/>
        </w:rPr>
        <w:t>flakon</w:t>
      </w:r>
      <w:r w:rsidRPr="0069569E">
        <w:rPr>
          <w:sz w:val="22"/>
          <w:szCs w:val="22"/>
          <w:lang w:val="lt-LT"/>
        </w:rPr>
        <w:t xml:space="preserve">e; viename </w:t>
      </w:r>
      <w:r w:rsidR="00277C01" w:rsidRPr="0069569E">
        <w:rPr>
          <w:sz w:val="22"/>
          <w:szCs w:val="22"/>
          <w:lang w:val="lt-LT"/>
        </w:rPr>
        <w:t>flakon</w:t>
      </w:r>
      <w:r w:rsidRPr="0069569E">
        <w:rPr>
          <w:sz w:val="22"/>
          <w:szCs w:val="22"/>
          <w:lang w:val="lt-LT"/>
        </w:rPr>
        <w:t>e yra 1 ml.</w:t>
      </w:r>
    </w:p>
    <w:p w14:paraId="57FA5341" w14:textId="02BB9B8E" w:rsidR="00983CBD" w:rsidRPr="0069569E" w:rsidRDefault="00983CBD" w:rsidP="0069559E">
      <w:pPr>
        <w:numPr>
          <w:ilvl w:val="0"/>
          <w:numId w:val="47"/>
        </w:numPr>
        <w:shd w:val="clear" w:color="auto" w:fill="BFBFBF"/>
        <w:tabs>
          <w:tab w:val="clear" w:pos="720"/>
          <w:tab w:val="num" w:pos="567"/>
        </w:tabs>
        <w:overflowPunct/>
        <w:autoSpaceDE/>
        <w:autoSpaceDN/>
        <w:adjustRightInd/>
        <w:ind w:left="567" w:hanging="567"/>
        <w:textAlignment w:val="auto"/>
        <w:rPr>
          <w:sz w:val="22"/>
          <w:szCs w:val="22"/>
          <w:lang w:val="lt-LT"/>
        </w:rPr>
      </w:pPr>
      <w:r w:rsidRPr="0069569E">
        <w:rPr>
          <w:sz w:val="22"/>
          <w:szCs w:val="22"/>
          <w:lang w:val="lt-LT"/>
        </w:rPr>
        <w:t>GONAL</w:t>
      </w:r>
      <w:r w:rsidRPr="0069569E">
        <w:rPr>
          <w:sz w:val="22"/>
          <w:szCs w:val="22"/>
          <w:lang w:val="lt-LT"/>
        </w:rPr>
        <w:noBreakHyphen/>
        <w:t>f tiekiamas pakuotėje, kurioje yra 1 </w:t>
      </w:r>
      <w:r w:rsidR="00277C01" w:rsidRPr="0069569E">
        <w:rPr>
          <w:sz w:val="22"/>
          <w:szCs w:val="22"/>
          <w:lang w:val="lt-LT"/>
        </w:rPr>
        <w:t>flakon</w:t>
      </w:r>
      <w:r w:rsidRPr="0069569E">
        <w:rPr>
          <w:sz w:val="22"/>
          <w:szCs w:val="22"/>
          <w:lang w:val="lt-LT"/>
        </w:rPr>
        <w:t>as miltelių, 1 tirpikliu užpildytas švirkštas bei 6 </w:t>
      </w:r>
      <w:r w:rsidR="00AE078D">
        <w:rPr>
          <w:sz w:val="22"/>
          <w:szCs w:val="22"/>
          <w:lang w:val="lt-LT"/>
        </w:rPr>
        <w:t>suleidimui</w:t>
      </w:r>
      <w:r w:rsidRPr="0069569E">
        <w:rPr>
          <w:sz w:val="22"/>
          <w:szCs w:val="22"/>
          <w:lang w:val="lt-LT"/>
        </w:rPr>
        <w:t xml:space="preserve"> skirt</w:t>
      </w:r>
      <w:r w:rsidR="00A23A2F" w:rsidRPr="0069569E">
        <w:rPr>
          <w:sz w:val="22"/>
          <w:szCs w:val="22"/>
          <w:lang w:val="lt-LT"/>
        </w:rPr>
        <w:t>i</w:t>
      </w:r>
      <w:r w:rsidRPr="0069569E">
        <w:rPr>
          <w:sz w:val="22"/>
          <w:szCs w:val="22"/>
          <w:lang w:val="lt-LT"/>
        </w:rPr>
        <w:t xml:space="preserve"> vienkartini</w:t>
      </w:r>
      <w:r w:rsidR="00A23A2F" w:rsidRPr="0069569E">
        <w:rPr>
          <w:sz w:val="22"/>
          <w:szCs w:val="22"/>
          <w:lang w:val="lt-LT"/>
        </w:rPr>
        <w:t>ai</w:t>
      </w:r>
      <w:r w:rsidRPr="0069569E">
        <w:rPr>
          <w:sz w:val="22"/>
          <w:szCs w:val="22"/>
          <w:lang w:val="lt-LT"/>
        </w:rPr>
        <w:t xml:space="preserve"> švirkšt</w:t>
      </w:r>
      <w:r w:rsidR="00A23A2F" w:rsidRPr="0069569E">
        <w:rPr>
          <w:sz w:val="22"/>
          <w:szCs w:val="22"/>
          <w:lang w:val="lt-LT"/>
        </w:rPr>
        <w:t>ai</w:t>
      </w:r>
      <w:r w:rsidRPr="0069569E">
        <w:rPr>
          <w:sz w:val="22"/>
          <w:szCs w:val="22"/>
          <w:lang w:val="lt-LT"/>
        </w:rPr>
        <w:t>, sugraduot</w:t>
      </w:r>
      <w:r w:rsidR="00A23A2F" w:rsidRPr="0069569E">
        <w:rPr>
          <w:sz w:val="22"/>
          <w:szCs w:val="22"/>
          <w:lang w:val="lt-LT"/>
        </w:rPr>
        <w:t>i</w:t>
      </w:r>
      <w:r w:rsidRPr="0069569E">
        <w:rPr>
          <w:sz w:val="22"/>
          <w:szCs w:val="22"/>
          <w:lang w:val="lt-LT"/>
        </w:rPr>
        <w:t xml:space="preserve"> tarptautiniais vienetais (FSH, TV).</w:t>
      </w:r>
    </w:p>
    <w:p w14:paraId="2995164D" w14:textId="77777777" w:rsidR="007663A8" w:rsidRPr="0069569E" w:rsidRDefault="007663A8" w:rsidP="0069559E">
      <w:pPr>
        <w:pStyle w:val="BodyText"/>
        <w:rPr>
          <w:color w:val="000000"/>
          <w:szCs w:val="22"/>
          <w:lang w:val="lt-LT"/>
        </w:rPr>
      </w:pPr>
    </w:p>
    <w:p w14:paraId="57854989" w14:textId="77777777" w:rsidR="00017499" w:rsidRPr="0069569E" w:rsidRDefault="0017221B" w:rsidP="0069559E">
      <w:pPr>
        <w:keepNext/>
        <w:keepLines/>
        <w:rPr>
          <w:b/>
          <w:color w:val="000000"/>
          <w:sz w:val="22"/>
          <w:szCs w:val="22"/>
          <w:lang w:val="lt-LT"/>
        </w:rPr>
      </w:pPr>
      <w:r w:rsidRPr="0069569E">
        <w:rPr>
          <w:b/>
          <w:sz w:val="22"/>
          <w:lang w:val="lt-LT" w:eastAsia="lt-LT"/>
        </w:rPr>
        <w:t>Registruotojas</w:t>
      </w:r>
    </w:p>
    <w:p w14:paraId="2F62E423" w14:textId="77777777" w:rsidR="00017499" w:rsidRPr="0069569E" w:rsidRDefault="00017499" w:rsidP="0069559E">
      <w:pPr>
        <w:pStyle w:val="BodyText2"/>
        <w:keepNext/>
        <w:keepLines/>
        <w:jc w:val="left"/>
        <w:rPr>
          <w:color w:val="000000"/>
          <w:szCs w:val="22"/>
          <w:lang w:val="lt-LT"/>
        </w:rPr>
      </w:pPr>
    </w:p>
    <w:p w14:paraId="7FD6E49C" w14:textId="77777777" w:rsidR="003D19E4" w:rsidRPr="0069569E" w:rsidRDefault="003D19E4" w:rsidP="003D19E4">
      <w:pPr>
        <w:pStyle w:val="ListParagraph"/>
        <w:spacing w:before="0" w:line="240" w:lineRule="auto"/>
        <w:ind w:left="0"/>
        <w:rPr>
          <w:sz w:val="22"/>
          <w:szCs w:val="22"/>
          <w:lang w:val="lt-LT"/>
        </w:rPr>
      </w:pPr>
      <w:proofErr w:type="spellStart"/>
      <w:r w:rsidRPr="0069569E">
        <w:rPr>
          <w:sz w:val="22"/>
          <w:szCs w:val="22"/>
          <w:lang w:val="lt-LT"/>
        </w:rPr>
        <w:t>Merck</w:t>
      </w:r>
      <w:proofErr w:type="spellEnd"/>
      <w:r w:rsidRPr="0069569E">
        <w:rPr>
          <w:sz w:val="22"/>
          <w:szCs w:val="22"/>
          <w:lang w:val="lt-LT"/>
        </w:rPr>
        <w:t xml:space="preserve"> </w:t>
      </w:r>
      <w:proofErr w:type="spellStart"/>
      <w:r w:rsidRPr="0069569E">
        <w:rPr>
          <w:sz w:val="22"/>
          <w:szCs w:val="22"/>
          <w:lang w:val="lt-LT"/>
        </w:rPr>
        <w:t>Europe</w:t>
      </w:r>
      <w:proofErr w:type="spellEnd"/>
      <w:r w:rsidRPr="0069569E">
        <w:rPr>
          <w:sz w:val="22"/>
          <w:szCs w:val="22"/>
          <w:lang w:val="lt-LT"/>
        </w:rPr>
        <w:t xml:space="preserve"> B.V., </w:t>
      </w:r>
      <w:proofErr w:type="spellStart"/>
      <w:r w:rsidRPr="0069569E">
        <w:rPr>
          <w:sz w:val="22"/>
          <w:szCs w:val="22"/>
          <w:lang w:val="lt-LT"/>
        </w:rPr>
        <w:t>Gustav</w:t>
      </w:r>
      <w:proofErr w:type="spellEnd"/>
      <w:r w:rsidRPr="0069569E">
        <w:rPr>
          <w:sz w:val="22"/>
          <w:szCs w:val="22"/>
          <w:lang w:val="lt-LT"/>
        </w:rPr>
        <w:t xml:space="preserve"> </w:t>
      </w:r>
      <w:proofErr w:type="spellStart"/>
      <w:r w:rsidRPr="0069569E">
        <w:rPr>
          <w:sz w:val="22"/>
          <w:szCs w:val="22"/>
          <w:lang w:val="lt-LT"/>
        </w:rPr>
        <w:t>Mahlerplein</w:t>
      </w:r>
      <w:proofErr w:type="spellEnd"/>
      <w:r w:rsidRPr="0069569E">
        <w:rPr>
          <w:sz w:val="22"/>
          <w:szCs w:val="22"/>
          <w:lang w:val="lt-LT"/>
        </w:rPr>
        <w:t xml:space="preserve"> 102, 1082 MA </w:t>
      </w:r>
      <w:proofErr w:type="spellStart"/>
      <w:r w:rsidRPr="0069569E">
        <w:rPr>
          <w:sz w:val="22"/>
          <w:szCs w:val="22"/>
          <w:lang w:val="lt-LT"/>
        </w:rPr>
        <w:t>Amsterdam</w:t>
      </w:r>
      <w:proofErr w:type="spellEnd"/>
      <w:r w:rsidRPr="0069569E">
        <w:rPr>
          <w:sz w:val="22"/>
          <w:szCs w:val="22"/>
          <w:lang w:val="lt-LT"/>
        </w:rPr>
        <w:t>, Nyderlandai</w:t>
      </w:r>
    </w:p>
    <w:p w14:paraId="720D22F7" w14:textId="77777777" w:rsidR="00017499" w:rsidRPr="0069569E" w:rsidRDefault="00017499" w:rsidP="0069559E">
      <w:pPr>
        <w:pStyle w:val="BodyText2"/>
        <w:jc w:val="left"/>
        <w:rPr>
          <w:color w:val="000000"/>
          <w:szCs w:val="22"/>
          <w:lang w:val="lt-LT"/>
        </w:rPr>
      </w:pPr>
    </w:p>
    <w:p w14:paraId="7D0345F4" w14:textId="77777777" w:rsidR="00017499" w:rsidRPr="0069569E" w:rsidRDefault="00017499" w:rsidP="0069559E">
      <w:pPr>
        <w:pStyle w:val="BodyText2"/>
        <w:keepNext/>
        <w:keepLines/>
        <w:jc w:val="left"/>
        <w:rPr>
          <w:b/>
          <w:color w:val="000000"/>
          <w:szCs w:val="22"/>
          <w:lang w:val="lt-LT"/>
        </w:rPr>
      </w:pPr>
      <w:r w:rsidRPr="0069569E">
        <w:rPr>
          <w:b/>
          <w:color w:val="000000"/>
          <w:szCs w:val="22"/>
          <w:lang w:val="lt-LT"/>
        </w:rPr>
        <w:t>Gamintojas</w:t>
      </w:r>
    </w:p>
    <w:p w14:paraId="019F94F6" w14:textId="77777777" w:rsidR="00017499" w:rsidRPr="0069569E" w:rsidRDefault="00017499" w:rsidP="0069559E">
      <w:pPr>
        <w:pStyle w:val="BodyText2"/>
        <w:keepNext/>
        <w:keepLines/>
        <w:jc w:val="left"/>
        <w:rPr>
          <w:color w:val="000000"/>
          <w:szCs w:val="22"/>
          <w:lang w:val="lt-LT"/>
        </w:rPr>
      </w:pPr>
    </w:p>
    <w:p w14:paraId="62224375" w14:textId="0AFABCBB" w:rsidR="00017499" w:rsidRPr="0069569E" w:rsidRDefault="00017499" w:rsidP="0069559E">
      <w:pPr>
        <w:rPr>
          <w:color w:val="000000"/>
          <w:sz w:val="22"/>
          <w:szCs w:val="22"/>
          <w:lang w:val="lt-LT"/>
        </w:rPr>
      </w:pPr>
      <w:proofErr w:type="spellStart"/>
      <w:r w:rsidRPr="0069569E">
        <w:rPr>
          <w:color w:val="000000"/>
          <w:sz w:val="22"/>
          <w:szCs w:val="22"/>
          <w:lang w:val="lt-LT"/>
        </w:rPr>
        <w:t>Merck</w:t>
      </w:r>
      <w:proofErr w:type="spellEnd"/>
      <w:r w:rsidRPr="0069569E">
        <w:rPr>
          <w:color w:val="000000"/>
          <w:sz w:val="22"/>
          <w:szCs w:val="22"/>
          <w:lang w:val="lt-LT"/>
        </w:rPr>
        <w:t xml:space="preserve"> </w:t>
      </w:r>
      <w:proofErr w:type="spellStart"/>
      <w:r w:rsidRPr="0069569E">
        <w:rPr>
          <w:color w:val="000000"/>
          <w:sz w:val="22"/>
          <w:szCs w:val="22"/>
          <w:lang w:val="lt-LT"/>
        </w:rPr>
        <w:t>Serono</w:t>
      </w:r>
      <w:proofErr w:type="spellEnd"/>
      <w:r w:rsidRPr="0069569E">
        <w:rPr>
          <w:color w:val="000000"/>
          <w:sz w:val="22"/>
          <w:szCs w:val="22"/>
          <w:lang w:val="lt-LT"/>
        </w:rPr>
        <w:t xml:space="preserve"> </w:t>
      </w:r>
      <w:proofErr w:type="spellStart"/>
      <w:r w:rsidRPr="0069569E">
        <w:rPr>
          <w:color w:val="000000"/>
          <w:sz w:val="22"/>
          <w:szCs w:val="22"/>
          <w:lang w:val="lt-LT"/>
        </w:rPr>
        <w:t>S.p.A</w:t>
      </w:r>
      <w:proofErr w:type="spellEnd"/>
      <w:r w:rsidRPr="0069569E">
        <w:rPr>
          <w:color w:val="000000"/>
          <w:sz w:val="22"/>
          <w:szCs w:val="22"/>
          <w:lang w:val="lt-LT"/>
        </w:rPr>
        <w:t xml:space="preserve">., Via </w:t>
      </w:r>
      <w:proofErr w:type="spellStart"/>
      <w:r w:rsidRPr="0069569E">
        <w:rPr>
          <w:color w:val="000000"/>
          <w:sz w:val="22"/>
          <w:szCs w:val="22"/>
          <w:lang w:val="lt-LT"/>
        </w:rPr>
        <w:t>delle</w:t>
      </w:r>
      <w:proofErr w:type="spellEnd"/>
      <w:r w:rsidRPr="0069569E">
        <w:rPr>
          <w:color w:val="000000"/>
          <w:sz w:val="22"/>
          <w:szCs w:val="22"/>
          <w:lang w:val="lt-LT"/>
        </w:rPr>
        <w:t xml:space="preserve"> </w:t>
      </w:r>
      <w:proofErr w:type="spellStart"/>
      <w:r w:rsidRPr="0069569E">
        <w:rPr>
          <w:color w:val="000000"/>
          <w:sz w:val="22"/>
          <w:szCs w:val="22"/>
          <w:lang w:val="lt-LT"/>
        </w:rPr>
        <w:t>Magnolie</w:t>
      </w:r>
      <w:proofErr w:type="spellEnd"/>
      <w:r w:rsidR="003D19E4" w:rsidRPr="0069569E">
        <w:rPr>
          <w:color w:val="000000"/>
          <w:sz w:val="22"/>
          <w:szCs w:val="22"/>
          <w:lang w:val="lt-LT"/>
        </w:rPr>
        <w:t> </w:t>
      </w:r>
      <w:r w:rsidRPr="0069569E">
        <w:rPr>
          <w:color w:val="000000"/>
          <w:sz w:val="22"/>
          <w:szCs w:val="22"/>
          <w:lang w:val="lt-LT"/>
        </w:rPr>
        <w:t xml:space="preserve">15, 70026 </w:t>
      </w:r>
      <w:proofErr w:type="spellStart"/>
      <w:r w:rsidRPr="0069569E">
        <w:rPr>
          <w:color w:val="000000"/>
          <w:sz w:val="22"/>
          <w:szCs w:val="22"/>
          <w:lang w:val="lt-LT"/>
        </w:rPr>
        <w:t>Modugno</w:t>
      </w:r>
      <w:proofErr w:type="spellEnd"/>
      <w:r w:rsidRPr="0069569E">
        <w:rPr>
          <w:color w:val="000000"/>
          <w:sz w:val="22"/>
          <w:szCs w:val="22"/>
          <w:lang w:val="lt-LT"/>
        </w:rPr>
        <w:t xml:space="preserve"> (Bari), Italija</w:t>
      </w:r>
    </w:p>
    <w:p w14:paraId="5782D225" w14:textId="77777777" w:rsidR="0039632F" w:rsidRPr="0069569E" w:rsidRDefault="0039632F" w:rsidP="0069559E">
      <w:pPr>
        <w:rPr>
          <w:color w:val="000000"/>
          <w:sz w:val="22"/>
          <w:szCs w:val="22"/>
          <w:lang w:val="lt-LT"/>
        </w:rPr>
      </w:pPr>
    </w:p>
    <w:p w14:paraId="14C76A31" w14:textId="77777777" w:rsidR="00017499" w:rsidRPr="0069569E" w:rsidRDefault="00017499" w:rsidP="0069559E">
      <w:pPr>
        <w:keepNext/>
        <w:rPr>
          <w:b/>
          <w:bCs/>
          <w:color w:val="000000"/>
          <w:sz w:val="22"/>
          <w:szCs w:val="22"/>
          <w:lang w:val="lt-LT"/>
        </w:rPr>
      </w:pPr>
      <w:r w:rsidRPr="0069569E">
        <w:rPr>
          <w:b/>
          <w:bCs/>
          <w:color w:val="000000"/>
          <w:sz w:val="22"/>
          <w:szCs w:val="22"/>
          <w:lang w:val="lt-LT"/>
        </w:rPr>
        <w:t>Šis pakuotės lapelis paskutinį kartą p</w:t>
      </w:r>
      <w:r w:rsidR="0039632F" w:rsidRPr="0069569E">
        <w:rPr>
          <w:b/>
          <w:bCs/>
          <w:color w:val="000000"/>
          <w:sz w:val="22"/>
          <w:szCs w:val="22"/>
          <w:lang w:val="lt-LT"/>
        </w:rPr>
        <w:t xml:space="preserve">eržiūrėtas </w:t>
      </w:r>
      <w:r w:rsidR="00343E57" w:rsidRPr="0069569E">
        <w:rPr>
          <w:b/>
          <w:sz w:val="22"/>
          <w:szCs w:val="22"/>
          <w:lang w:val="lt-LT"/>
        </w:rPr>
        <w:t>{MMMM</w:t>
      </w:r>
      <w:r w:rsidR="002B6638" w:rsidRPr="0069569E">
        <w:rPr>
          <w:b/>
          <w:lang w:val="lt-LT"/>
        </w:rPr>
        <w:t> m.-{mėnesio} mėn.</w:t>
      </w:r>
      <w:r w:rsidR="00343E57" w:rsidRPr="0069569E">
        <w:rPr>
          <w:b/>
          <w:sz w:val="22"/>
          <w:szCs w:val="22"/>
          <w:lang w:val="lt-LT"/>
        </w:rPr>
        <w:t>}</w:t>
      </w:r>
      <w:r w:rsidR="00B83FC7" w:rsidRPr="0069569E">
        <w:rPr>
          <w:b/>
          <w:sz w:val="22"/>
          <w:szCs w:val="22"/>
          <w:lang w:val="lt-LT"/>
        </w:rPr>
        <w:t>.</w:t>
      </w:r>
    </w:p>
    <w:p w14:paraId="414184CF" w14:textId="77777777" w:rsidR="0039632F" w:rsidRPr="0069569E" w:rsidRDefault="0039632F" w:rsidP="0069559E">
      <w:pPr>
        <w:keepNext/>
        <w:rPr>
          <w:iCs/>
          <w:color w:val="000000"/>
          <w:sz w:val="22"/>
          <w:szCs w:val="22"/>
          <w:lang w:val="lt-LT"/>
        </w:rPr>
      </w:pPr>
    </w:p>
    <w:p w14:paraId="0990DD15" w14:textId="77777777" w:rsidR="00B83FC7" w:rsidRPr="0069569E" w:rsidRDefault="00343E57" w:rsidP="0069559E">
      <w:pPr>
        <w:rPr>
          <w:color w:val="000000"/>
          <w:sz w:val="22"/>
          <w:szCs w:val="22"/>
          <w:lang w:val="lt-LT"/>
        </w:rPr>
      </w:pPr>
      <w:r w:rsidRPr="0069569E">
        <w:rPr>
          <w:sz w:val="22"/>
          <w:szCs w:val="22"/>
          <w:lang w:val="lt-LT"/>
        </w:rPr>
        <w:t xml:space="preserve">Išsami informacija apie šį vaistą pateikiama Europos vaistų agentūros </w:t>
      </w:r>
      <w:r w:rsidR="00B83FC7" w:rsidRPr="0069569E">
        <w:rPr>
          <w:sz w:val="22"/>
          <w:szCs w:val="22"/>
          <w:lang w:val="lt-LT"/>
        </w:rPr>
        <w:t xml:space="preserve">tinklalapyje </w:t>
      </w:r>
      <w:hyperlink r:id="rId14" w:history="1">
        <w:r w:rsidR="00B83FC7" w:rsidRPr="0069569E">
          <w:rPr>
            <w:rStyle w:val="Hyperlink"/>
            <w:sz w:val="22"/>
            <w:szCs w:val="22"/>
            <w:lang w:val="lt-LT"/>
          </w:rPr>
          <w:t>http://www.ema.europa.eu</w:t>
        </w:r>
      </w:hyperlink>
      <w:r w:rsidR="00B83FC7" w:rsidRPr="0069569E">
        <w:rPr>
          <w:sz w:val="22"/>
          <w:szCs w:val="22"/>
          <w:lang w:val="lt-LT"/>
        </w:rPr>
        <w:t>.</w:t>
      </w:r>
    </w:p>
    <w:p w14:paraId="12AB7B09" w14:textId="569D56F7" w:rsidR="00813FE0" w:rsidRPr="0069569E" w:rsidRDefault="00380FD8" w:rsidP="0069559E">
      <w:pPr>
        <w:pStyle w:val="BodyText"/>
        <w:tabs>
          <w:tab w:val="clear" w:pos="567"/>
        </w:tabs>
        <w:rPr>
          <w:color w:val="000000"/>
          <w:szCs w:val="22"/>
          <w:lang w:val="lt-LT"/>
        </w:rPr>
      </w:pPr>
      <w:r w:rsidRPr="0069569E">
        <w:rPr>
          <w:color w:val="000000"/>
          <w:szCs w:val="22"/>
          <w:lang w:val="lt-LT"/>
        </w:rPr>
        <w:br w:type="page"/>
      </w:r>
    </w:p>
    <w:p w14:paraId="579BC243" w14:textId="7F110C7B" w:rsidR="002E5BAB" w:rsidRPr="0069569E" w:rsidRDefault="002E5BAB" w:rsidP="0069559E">
      <w:pPr>
        <w:shd w:val="clear" w:color="auto" w:fill="F3F3F3"/>
        <w:rPr>
          <w:bCs/>
          <w:i/>
          <w:sz w:val="22"/>
          <w:szCs w:val="22"/>
          <w:lang w:val="lt-LT"/>
        </w:rPr>
      </w:pPr>
      <w:r w:rsidRPr="0069569E">
        <w:rPr>
          <w:bCs/>
          <w:i/>
          <w:sz w:val="22"/>
          <w:szCs w:val="22"/>
          <w:lang w:val="lt-LT"/>
        </w:rPr>
        <w:lastRenderedPageBreak/>
        <w:t>&lt;GONAL-f</w:t>
      </w:r>
      <w:r w:rsidRPr="0069569E">
        <w:rPr>
          <w:i/>
          <w:sz w:val="22"/>
          <w:szCs w:val="22"/>
          <w:lang w:val="lt-LT"/>
        </w:rPr>
        <w:t xml:space="preserve"> </w:t>
      </w:r>
      <w:r w:rsidRPr="0069569E">
        <w:rPr>
          <w:bCs/>
          <w:i/>
          <w:sz w:val="22"/>
          <w:szCs w:val="22"/>
          <w:lang w:val="lt-LT"/>
        </w:rPr>
        <w:t>75 IU-</w:t>
      </w:r>
      <w:proofErr w:type="spellStart"/>
      <w:r w:rsidRPr="0069569E">
        <w:rPr>
          <w:bCs/>
          <w:i/>
          <w:sz w:val="22"/>
          <w:szCs w:val="22"/>
          <w:lang w:val="lt-LT"/>
        </w:rPr>
        <w:t>pre</w:t>
      </w:r>
      <w:proofErr w:type="spellEnd"/>
      <w:r w:rsidRPr="0069569E">
        <w:rPr>
          <w:bCs/>
          <w:i/>
          <w:sz w:val="22"/>
          <w:szCs w:val="22"/>
          <w:lang w:val="lt-LT"/>
        </w:rPr>
        <w:t>-</w:t>
      </w:r>
      <w:proofErr w:type="spellStart"/>
      <w:r w:rsidRPr="0069569E">
        <w:rPr>
          <w:bCs/>
          <w:i/>
          <w:sz w:val="22"/>
          <w:szCs w:val="22"/>
          <w:lang w:val="lt-LT"/>
        </w:rPr>
        <w:t>filled</w:t>
      </w:r>
      <w:proofErr w:type="spellEnd"/>
      <w:r w:rsidRPr="0069569E">
        <w:rPr>
          <w:bCs/>
          <w:i/>
          <w:sz w:val="22"/>
          <w:szCs w:val="22"/>
          <w:lang w:val="lt-LT"/>
        </w:rPr>
        <w:t xml:space="preserve"> </w:t>
      </w:r>
      <w:proofErr w:type="spellStart"/>
      <w:r w:rsidRPr="0069569E">
        <w:rPr>
          <w:bCs/>
          <w:i/>
          <w:sz w:val="22"/>
          <w:szCs w:val="22"/>
          <w:lang w:val="lt-LT"/>
        </w:rPr>
        <w:t>syringe</w:t>
      </w:r>
      <w:proofErr w:type="spellEnd"/>
      <w:r w:rsidRPr="0069569E">
        <w:rPr>
          <w:bCs/>
          <w:i/>
          <w:sz w:val="22"/>
          <w:szCs w:val="22"/>
          <w:lang w:val="lt-LT"/>
        </w:rPr>
        <w:t>&gt;</w:t>
      </w:r>
    </w:p>
    <w:p w14:paraId="0D7874D0" w14:textId="77777777" w:rsidR="00414A8C" w:rsidRPr="0069569E" w:rsidRDefault="00414A8C" w:rsidP="0069559E">
      <w:pPr>
        <w:shd w:val="clear" w:color="auto" w:fill="F3F3F3"/>
        <w:rPr>
          <w:bCs/>
          <w:i/>
          <w:sz w:val="22"/>
          <w:szCs w:val="22"/>
          <w:lang w:val="lt-LT"/>
        </w:rPr>
      </w:pPr>
    </w:p>
    <w:p w14:paraId="6125F553" w14:textId="77777777" w:rsidR="002E5BAB" w:rsidRPr="0069569E" w:rsidRDefault="00662CD4" w:rsidP="0069559E">
      <w:pPr>
        <w:shd w:val="clear" w:color="auto" w:fill="F3F3F3"/>
        <w:tabs>
          <w:tab w:val="left" w:pos="567"/>
        </w:tabs>
        <w:ind w:right="-2"/>
        <w:rPr>
          <w:b/>
          <w:bCs/>
          <w:sz w:val="22"/>
          <w:szCs w:val="22"/>
          <w:lang w:val="lt-LT"/>
        </w:rPr>
      </w:pPr>
      <w:r w:rsidRPr="0069569E">
        <w:rPr>
          <w:b/>
          <w:bCs/>
          <w:color w:val="000000"/>
          <w:sz w:val="22"/>
          <w:szCs w:val="22"/>
          <w:lang w:val="lt-LT"/>
        </w:rPr>
        <w:t>KAIP PARUOŠTI IR NAUDOTI GONAL</w:t>
      </w:r>
      <w:r w:rsidRPr="0069569E">
        <w:rPr>
          <w:b/>
          <w:bCs/>
          <w:color w:val="000000"/>
          <w:sz w:val="22"/>
          <w:szCs w:val="22"/>
          <w:lang w:val="lt-LT"/>
        </w:rPr>
        <w:noBreakHyphen/>
        <w:t>f MILTELIUS BEI TIRPIKLĮ</w:t>
      </w:r>
    </w:p>
    <w:p w14:paraId="08415FFA" w14:textId="77777777" w:rsidR="002E5BAB" w:rsidRPr="0069569E" w:rsidRDefault="002E5BAB" w:rsidP="0069559E">
      <w:pPr>
        <w:shd w:val="clear" w:color="auto" w:fill="F3F3F3"/>
        <w:rPr>
          <w:sz w:val="22"/>
          <w:szCs w:val="22"/>
          <w:lang w:val="lt-LT"/>
        </w:rPr>
      </w:pPr>
    </w:p>
    <w:p w14:paraId="4F0B9FBC" w14:textId="77777777" w:rsidR="00662CD4" w:rsidRPr="0069569E" w:rsidRDefault="00662CD4" w:rsidP="0069559E">
      <w:pPr>
        <w:numPr>
          <w:ilvl w:val="0"/>
          <w:numId w:val="48"/>
        </w:numPr>
        <w:shd w:val="clear" w:color="auto" w:fill="F3F3F3"/>
        <w:tabs>
          <w:tab w:val="clear" w:pos="927"/>
          <w:tab w:val="num" w:pos="567"/>
        </w:tabs>
        <w:overflowPunct/>
        <w:autoSpaceDE/>
        <w:autoSpaceDN/>
        <w:adjustRightInd/>
        <w:ind w:left="567" w:hanging="567"/>
        <w:textAlignment w:val="auto"/>
        <w:rPr>
          <w:sz w:val="22"/>
          <w:szCs w:val="22"/>
          <w:lang w:val="lt-LT"/>
        </w:rPr>
      </w:pPr>
      <w:r w:rsidRPr="0069569E">
        <w:rPr>
          <w:sz w:val="22"/>
          <w:szCs w:val="22"/>
          <w:lang w:val="lt-LT"/>
        </w:rPr>
        <w:t>Šiame skyriuje paaiškinta, kaip paruošti ir naudoti GONAL</w:t>
      </w:r>
      <w:r w:rsidRPr="0069569E">
        <w:rPr>
          <w:sz w:val="22"/>
          <w:szCs w:val="22"/>
          <w:lang w:val="lt-LT"/>
        </w:rPr>
        <w:noBreakHyphen/>
        <w:t>f miltelius bei tirpiklį.</w:t>
      </w:r>
    </w:p>
    <w:p w14:paraId="0BFBC5B1" w14:textId="77777777" w:rsidR="00662CD4" w:rsidRPr="0069569E" w:rsidRDefault="00662CD4" w:rsidP="0069559E">
      <w:pPr>
        <w:numPr>
          <w:ilvl w:val="0"/>
          <w:numId w:val="48"/>
        </w:numPr>
        <w:shd w:val="clear" w:color="auto" w:fill="F3F3F3"/>
        <w:tabs>
          <w:tab w:val="clear" w:pos="927"/>
          <w:tab w:val="num" w:pos="567"/>
        </w:tabs>
        <w:overflowPunct/>
        <w:autoSpaceDE/>
        <w:autoSpaceDN/>
        <w:adjustRightInd/>
        <w:ind w:left="567" w:hanging="567"/>
        <w:textAlignment w:val="auto"/>
        <w:rPr>
          <w:sz w:val="22"/>
          <w:szCs w:val="22"/>
          <w:lang w:val="lt-LT"/>
        </w:rPr>
      </w:pPr>
      <w:r w:rsidRPr="0069569E">
        <w:rPr>
          <w:sz w:val="22"/>
          <w:szCs w:val="22"/>
          <w:lang w:val="lt-LT"/>
        </w:rPr>
        <w:t xml:space="preserve">Prieš pradėdami ruošti perskaitykite šiuos nurodymus ir </w:t>
      </w:r>
      <w:proofErr w:type="spellStart"/>
      <w:r w:rsidRPr="0069569E">
        <w:rPr>
          <w:sz w:val="22"/>
          <w:szCs w:val="22"/>
          <w:lang w:val="lt-LT"/>
        </w:rPr>
        <w:t>pažingsniui</w:t>
      </w:r>
      <w:proofErr w:type="spellEnd"/>
      <w:r w:rsidRPr="0069569E">
        <w:rPr>
          <w:sz w:val="22"/>
          <w:szCs w:val="22"/>
          <w:lang w:val="lt-LT"/>
        </w:rPr>
        <w:t xml:space="preserve"> juos vykdykite.</w:t>
      </w:r>
    </w:p>
    <w:p w14:paraId="54DBDB56" w14:textId="77777777" w:rsidR="002E5BAB" w:rsidRPr="0069569E" w:rsidRDefault="00662CD4" w:rsidP="0069559E">
      <w:pPr>
        <w:numPr>
          <w:ilvl w:val="0"/>
          <w:numId w:val="48"/>
        </w:numPr>
        <w:shd w:val="clear" w:color="auto" w:fill="F3F3F3"/>
        <w:tabs>
          <w:tab w:val="clear" w:pos="927"/>
          <w:tab w:val="num" w:pos="567"/>
        </w:tabs>
        <w:overflowPunct/>
        <w:autoSpaceDE/>
        <w:autoSpaceDN/>
        <w:adjustRightInd/>
        <w:ind w:left="567" w:hanging="567"/>
        <w:textAlignment w:val="auto"/>
        <w:rPr>
          <w:sz w:val="22"/>
          <w:szCs w:val="22"/>
          <w:lang w:val="lt-LT"/>
        </w:rPr>
      </w:pPr>
      <w:r w:rsidRPr="0069569E">
        <w:rPr>
          <w:sz w:val="22"/>
          <w:szCs w:val="22"/>
          <w:lang w:val="lt-LT"/>
        </w:rPr>
        <w:t>Leiskitės sau vaistą kiekvieną dieną tuo pačiu metu.</w:t>
      </w:r>
    </w:p>
    <w:p w14:paraId="117A4963" w14:textId="77777777" w:rsidR="002E5BAB" w:rsidRPr="0069569E" w:rsidRDefault="002E5BAB" w:rsidP="0069559E">
      <w:pPr>
        <w:shd w:val="clear" w:color="auto" w:fill="F3F3F3"/>
        <w:rPr>
          <w:sz w:val="22"/>
          <w:szCs w:val="22"/>
          <w:lang w:val="lt-LT"/>
        </w:rPr>
      </w:pPr>
    </w:p>
    <w:p w14:paraId="1B5E17F6" w14:textId="77777777" w:rsidR="00A62822" w:rsidRPr="0069569E" w:rsidRDefault="00A62822" w:rsidP="0069559E">
      <w:pPr>
        <w:shd w:val="clear" w:color="auto" w:fill="F3F3F3"/>
        <w:rPr>
          <w:sz w:val="22"/>
          <w:szCs w:val="22"/>
          <w:lang w:val="lt-LT"/>
        </w:rPr>
      </w:pPr>
    </w:p>
    <w:p w14:paraId="03C9E64D" w14:textId="77777777" w:rsidR="002E5BAB" w:rsidRPr="0069569E" w:rsidRDefault="00662CD4" w:rsidP="0069559E">
      <w:pPr>
        <w:keepNext/>
        <w:keepLines/>
        <w:shd w:val="clear" w:color="auto" w:fill="F3F3F3"/>
        <w:tabs>
          <w:tab w:val="left" w:pos="567"/>
        </w:tabs>
        <w:rPr>
          <w:b/>
          <w:color w:val="000000"/>
          <w:sz w:val="22"/>
          <w:szCs w:val="22"/>
          <w:lang w:val="lt-LT"/>
        </w:rPr>
      </w:pPr>
      <w:r w:rsidRPr="0069569E">
        <w:rPr>
          <w:b/>
          <w:color w:val="000000"/>
          <w:sz w:val="22"/>
          <w:szCs w:val="22"/>
          <w:lang w:val="lt-LT"/>
        </w:rPr>
        <w:t>1.</w:t>
      </w:r>
      <w:r w:rsidRPr="0069569E">
        <w:rPr>
          <w:b/>
          <w:color w:val="000000"/>
          <w:sz w:val="22"/>
          <w:szCs w:val="22"/>
          <w:lang w:val="lt-LT"/>
        </w:rPr>
        <w:tab/>
        <w:t>Nusiplaukite rankas ir raskite švarią vietą</w:t>
      </w:r>
    </w:p>
    <w:p w14:paraId="7394D8B5" w14:textId="77777777" w:rsidR="00A62822" w:rsidRPr="0069569E" w:rsidRDefault="00A62822" w:rsidP="0069559E">
      <w:pPr>
        <w:keepNext/>
        <w:keepLines/>
        <w:shd w:val="clear" w:color="auto" w:fill="F3F3F3"/>
        <w:tabs>
          <w:tab w:val="left" w:pos="567"/>
        </w:tabs>
        <w:rPr>
          <w:b/>
          <w:sz w:val="22"/>
          <w:szCs w:val="22"/>
          <w:lang w:val="lt-LT"/>
        </w:rPr>
      </w:pPr>
    </w:p>
    <w:p w14:paraId="304A958F" w14:textId="77777777" w:rsidR="00662CD4" w:rsidRPr="0069569E" w:rsidRDefault="00662CD4" w:rsidP="0069559E">
      <w:pPr>
        <w:numPr>
          <w:ilvl w:val="0"/>
          <w:numId w:val="30"/>
        </w:numPr>
        <w:shd w:val="clear" w:color="auto" w:fill="F3F3F3"/>
        <w:tabs>
          <w:tab w:val="clear" w:pos="720"/>
        </w:tabs>
        <w:overflowPunct/>
        <w:autoSpaceDE/>
        <w:autoSpaceDN/>
        <w:adjustRightInd/>
        <w:ind w:left="567" w:hanging="567"/>
        <w:textAlignment w:val="auto"/>
        <w:rPr>
          <w:bCs/>
          <w:color w:val="000000"/>
          <w:sz w:val="22"/>
          <w:szCs w:val="22"/>
          <w:lang w:val="lt-LT"/>
        </w:rPr>
      </w:pPr>
      <w:r w:rsidRPr="0069569E">
        <w:rPr>
          <w:bCs/>
          <w:color w:val="000000"/>
          <w:sz w:val="22"/>
          <w:szCs w:val="22"/>
          <w:lang w:val="lt-LT"/>
        </w:rPr>
        <w:t>Svarbu, kad Jūsų rankos ir kiti daiktai, kuriuos naudojate, būtų kuo švaresni.</w:t>
      </w:r>
    </w:p>
    <w:p w14:paraId="385867E4" w14:textId="77777777" w:rsidR="002E5BAB" w:rsidRPr="0069569E" w:rsidRDefault="00662CD4" w:rsidP="0069559E">
      <w:pPr>
        <w:numPr>
          <w:ilvl w:val="0"/>
          <w:numId w:val="30"/>
        </w:numPr>
        <w:shd w:val="clear" w:color="auto" w:fill="F3F3F3"/>
        <w:tabs>
          <w:tab w:val="clear" w:pos="720"/>
        </w:tabs>
        <w:overflowPunct/>
        <w:autoSpaceDE/>
        <w:autoSpaceDN/>
        <w:adjustRightInd/>
        <w:ind w:left="567" w:hanging="567"/>
        <w:textAlignment w:val="auto"/>
        <w:rPr>
          <w:sz w:val="22"/>
          <w:szCs w:val="22"/>
          <w:lang w:val="lt-LT"/>
        </w:rPr>
      </w:pPr>
      <w:r w:rsidRPr="0069569E">
        <w:rPr>
          <w:bCs/>
          <w:color w:val="000000"/>
          <w:sz w:val="22"/>
          <w:szCs w:val="22"/>
          <w:lang w:val="lt-LT"/>
        </w:rPr>
        <w:t>Tinkama vieta yra švarus stalas arba virtuvės paviršius.</w:t>
      </w:r>
    </w:p>
    <w:p w14:paraId="3296609C" w14:textId="77777777" w:rsidR="002E5BAB" w:rsidRPr="0069569E" w:rsidRDefault="002E5BAB" w:rsidP="0069559E">
      <w:pPr>
        <w:shd w:val="clear" w:color="auto" w:fill="F3F3F3"/>
        <w:rPr>
          <w:i/>
          <w:sz w:val="22"/>
          <w:szCs w:val="22"/>
          <w:lang w:val="lt-LT"/>
        </w:rPr>
      </w:pPr>
    </w:p>
    <w:p w14:paraId="4E04FEC9" w14:textId="77777777" w:rsidR="00A62822" w:rsidRPr="0069569E" w:rsidRDefault="00A62822" w:rsidP="0069559E">
      <w:pPr>
        <w:shd w:val="clear" w:color="auto" w:fill="F3F3F3"/>
        <w:rPr>
          <w:i/>
          <w:sz w:val="22"/>
          <w:szCs w:val="22"/>
          <w:lang w:val="lt-LT"/>
        </w:rPr>
      </w:pPr>
    </w:p>
    <w:p w14:paraId="30AF551D" w14:textId="77777777" w:rsidR="002E5BAB" w:rsidRPr="0069569E" w:rsidRDefault="00662CD4" w:rsidP="0069559E">
      <w:pPr>
        <w:keepNext/>
        <w:keepLines/>
        <w:shd w:val="clear" w:color="auto" w:fill="F3F3F3"/>
        <w:tabs>
          <w:tab w:val="left" w:pos="567"/>
        </w:tabs>
        <w:rPr>
          <w:b/>
          <w:color w:val="000000"/>
          <w:sz w:val="22"/>
          <w:szCs w:val="22"/>
          <w:lang w:val="lt-LT"/>
        </w:rPr>
      </w:pPr>
      <w:r w:rsidRPr="0069569E">
        <w:rPr>
          <w:b/>
          <w:color w:val="000000"/>
          <w:sz w:val="22"/>
          <w:szCs w:val="22"/>
          <w:lang w:val="lt-LT"/>
        </w:rPr>
        <w:t>2.</w:t>
      </w:r>
      <w:r w:rsidRPr="0069569E">
        <w:rPr>
          <w:b/>
          <w:color w:val="000000"/>
          <w:sz w:val="22"/>
          <w:szCs w:val="22"/>
          <w:lang w:val="lt-LT"/>
        </w:rPr>
        <w:tab/>
        <w:t>Pasiruoškite ir pasidėkite viską, ko Jums prireiks:</w:t>
      </w:r>
    </w:p>
    <w:p w14:paraId="5161092F" w14:textId="77777777" w:rsidR="00A62822" w:rsidRPr="0069569E" w:rsidRDefault="00A62822" w:rsidP="0069559E">
      <w:pPr>
        <w:keepNext/>
        <w:keepLines/>
        <w:shd w:val="clear" w:color="auto" w:fill="F3F3F3"/>
        <w:tabs>
          <w:tab w:val="left" w:pos="567"/>
        </w:tabs>
        <w:rPr>
          <w:b/>
          <w:color w:val="000000"/>
          <w:sz w:val="22"/>
          <w:szCs w:val="22"/>
          <w:lang w:val="lt-LT"/>
        </w:rPr>
      </w:pPr>
    </w:p>
    <w:p w14:paraId="12AA2D23" w14:textId="77777777" w:rsidR="00C10D1A" w:rsidRPr="0069569E" w:rsidRDefault="00C10D1A" w:rsidP="0069559E">
      <w:pPr>
        <w:numPr>
          <w:ilvl w:val="0"/>
          <w:numId w:val="30"/>
        </w:numPr>
        <w:shd w:val="clear" w:color="auto" w:fill="F3F3F3"/>
        <w:tabs>
          <w:tab w:val="clear" w:pos="720"/>
        </w:tabs>
        <w:overflowPunct/>
        <w:autoSpaceDE/>
        <w:autoSpaceDN/>
        <w:adjustRightInd/>
        <w:ind w:left="567" w:hanging="567"/>
        <w:textAlignment w:val="auto"/>
        <w:rPr>
          <w:bCs/>
          <w:color w:val="000000"/>
          <w:sz w:val="22"/>
          <w:szCs w:val="22"/>
          <w:lang w:val="lt-LT"/>
        </w:rPr>
      </w:pPr>
      <w:r w:rsidRPr="0069569E">
        <w:rPr>
          <w:bCs/>
          <w:color w:val="000000"/>
          <w:sz w:val="22"/>
          <w:szCs w:val="22"/>
          <w:lang w:val="lt-LT"/>
        </w:rPr>
        <w:t>1 užpildytą švirkštą su tirpikliu (skaidriu skysčiu);</w:t>
      </w:r>
    </w:p>
    <w:p w14:paraId="2592621F" w14:textId="77777777" w:rsidR="00C10D1A" w:rsidRPr="0069569E" w:rsidRDefault="00C10D1A" w:rsidP="0069559E">
      <w:pPr>
        <w:numPr>
          <w:ilvl w:val="0"/>
          <w:numId w:val="30"/>
        </w:numPr>
        <w:shd w:val="clear" w:color="auto" w:fill="F3F3F3"/>
        <w:tabs>
          <w:tab w:val="clear" w:pos="720"/>
        </w:tabs>
        <w:overflowPunct/>
        <w:autoSpaceDE/>
        <w:autoSpaceDN/>
        <w:adjustRightInd/>
        <w:ind w:left="567" w:hanging="567"/>
        <w:textAlignment w:val="auto"/>
        <w:rPr>
          <w:bCs/>
          <w:color w:val="000000"/>
          <w:sz w:val="22"/>
          <w:szCs w:val="22"/>
          <w:lang w:val="lt-LT"/>
        </w:rPr>
      </w:pPr>
      <w:r w:rsidRPr="0069569E">
        <w:rPr>
          <w:bCs/>
          <w:color w:val="000000"/>
          <w:sz w:val="22"/>
          <w:szCs w:val="22"/>
          <w:lang w:val="lt-LT"/>
        </w:rPr>
        <w:t>1 </w:t>
      </w:r>
      <w:r w:rsidR="00277C01" w:rsidRPr="0069569E">
        <w:rPr>
          <w:bCs/>
          <w:color w:val="000000"/>
          <w:sz w:val="22"/>
          <w:szCs w:val="22"/>
          <w:lang w:val="lt-LT"/>
        </w:rPr>
        <w:t>flakon</w:t>
      </w:r>
      <w:r w:rsidRPr="0069569E">
        <w:rPr>
          <w:bCs/>
          <w:color w:val="000000"/>
          <w:sz w:val="22"/>
          <w:szCs w:val="22"/>
          <w:lang w:val="lt-LT"/>
        </w:rPr>
        <w:t>ą su GONAL-f (baltais milteliais);</w:t>
      </w:r>
    </w:p>
    <w:p w14:paraId="7BCB00E5" w14:textId="77777777" w:rsidR="00A62822" w:rsidRPr="0069569E" w:rsidRDefault="00A62822" w:rsidP="0069559E">
      <w:pPr>
        <w:numPr>
          <w:ilvl w:val="0"/>
          <w:numId w:val="30"/>
        </w:numPr>
        <w:shd w:val="clear" w:color="auto" w:fill="F3F3F3"/>
        <w:tabs>
          <w:tab w:val="clear" w:pos="720"/>
        </w:tabs>
        <w:overflowPunct/>
        <w:autoSpaceDE/>
        <w:autoSpaceDN/>
        <w:adjustRightInd/>
        <w:ind w:left="567" w:hanging="567"/>
        <w:textAlignment w:val="auto"/>
        <w:rPr>
          <w:bCs/>
          <w:color w:val="000000"/>
          <w:sz w:val="22"/>
          <w:szCs w:val="22"/>
          <w:lang w:val="lt-LT"/>
        </w:rPr>
      </w:pPr>
      <w:r w:rsidRPr="0069569E">
        <w:rPr>
          <w:bCs/>
          <w:color w:val="000000"/>
          <w:sz w:val="22"/>
          <w:szCs w:val="22"/>
          <w:lang w:val="lt-LT"/>
        </w:rPr>
        <w:t>1 adatą vaisto ruošimui;</w:t>
      </w:r>
    </w:p>
    <w:p w14:paraId="35EE55E4" w14:textId="77777777" w:rsidR="00A62822" w:rsidRPr="0069569E" w:rsidRDefault="00A62822" w:rsidP="0069559E">
      <w:pPr>
        <w:numPr>
          <w:ilvl w:val="0"/>
          <w:numId w:val="30"/>
        </w:numPr>
        <w:shd w:val="clear" w:color="auto" w:fill="F3F3F3"/>
        <w:tabs>
          <w:tab w:val="clear" w:pos="720"/>
        </w:tabs>
        <w:overflowPunct/>
        <w:autoSpaceDE/>
        <w:autoSpaceDN/>
        <w:adjustRightInd/>
        <w:ind w:left="567" w:hanging="567"/>
        <w:textAlignment w:val="auto"/>
        <w:rPr>
          <w:bCs/>
          <w:color w:val="000000"/>
          <w:sz w:val="22"/>
          <w:szCs w:val="22"/>
          <w:lang w:val="lt-LT"/>
        </w:rPr>
      </w:pPr>
      <w:r w:rsidRPr="0069569E">
        <w:rPr>
          <w:bCs/>
          <w:color w:val="000000"/>
          <w:sz w:val="22"/>
          <w:szCs w:val="22"/>
          <w:lang w:val="lt-LT"/>
        </w:rPr>
        <w:t>1 ploną adatą leidimui po oda;</w:t>
      </w:r>
    </w:p>
    <w:p w14:paraId="1361D9AF" w14:textId="77777777" w:rsidR="00C10D1A" w:rsidRPr="0069569E" w:rsidRDefault="00C10D1A" w:rsidP="0069559E">
      <w:pPr>
        <w:shd w:val="clear" w:color="auto" w:fill="F3F3F3"/>
        <w:overflowPunct/>
        <w:autoSpaceDE/>
        <w:autoSpaceDN/>
        <w:adjustRightInd/>
        <w:ind w:left="567" w:hanging="567"/>
        <w:textAlignment w:val="auto"/>
        <w:rPr>
          <w:sz w:val="22"/>
          <w:szCs w:val="22"/>
          <w:lang w:val="lt-LT"/>
        </w:rPr>
      </w:pPr>
    </w:p>
    <w:p w14:paraId="2BE8B77D" w14:textId="77777777" w:rsidR="00C10D1A" w:rsidRPr="0069569E" w:rsidRDefault="00F74400" w:rsidP="0069559E">
      <w:pPr>
        <w:shd w:val="clear" w:color="auto" w:fill="F3F3F3"/>
        <w:overflowPunct/>
        <w:autoSpaceDE/>
        <w:autoSpaceDN/>
        <w:adjustRightInd/>
        <w:ind w:left="567" w:hanging="567"/>
        <w:textAlignment w:val="auto"/>
        <w:rPr>
          <w:sz w:val="22"/>
          <w:szCs w:val="22"/>
          <w:lang w:val="lt-LT"/>
        </w:rPr>
      </w:pPr>
      <w:r w:rsidRPr="0069569E">
        <w:rPr>
          <w:sz w:val="22"/>
          <w:szCs w:val="22"/>
          <w:lang w:val="lt-LT"/>
        </w:rPr>
        <w:t>N</w:t>
      </w:r>
      <w:r w:rsidR="00C10D1A" w:rsidRPr="0069569E">
        <w:rPr>
          <w:sz w:val="22"/>
          <w:szCs w:val="22"/>
          <w:lang w:val="lt-LT"/>
        </w:rPr>
        <w:t>epateiktas pakuotėje priemones:</w:t>
      </w:r>
    </w:p>
    <w:p w14:paraId="19D3F0A2" w14:textId="77777777" w:rsidR="00C10D1A" w:rsidRPr="0069569E" w:rsidRDefault="00C10D1A" w:rsidP="0069559E">
      <w:pPr>
        <w:numPr>
          <w:ilvl w:val="0"/>
          <w:numId w:val="30"/>
        </w:numPr>
        <w:shd w:val="clear" w:color="auto" w:fill="F3F3F3"/>
        <w:tabs>
          <w:tab w:val="clear" w:pos="720"/>
        </w:tabs>
        <w:overflowPunct/>
        <w:autoSpaceDE/>
        <w:autoSpaceDN/>
        <w:adjustRightInd/>
        <w:ind w:left="567" w:hanging="567"/>
        <w:textAlignment w:val="auto"/>
        <w:rPr>
          <w:bCs/>
          <w:color w:val="000000"/>
          <w:sz w:val="22"/>
          <w:szCs w:val="22"/>
          <w:lang w:val="lt-LT"/>
        </w:rPr>
      </w:pPr>
      <w:r w:rsidRPr="0069569E">
        <w:rPr>
          <w:bCs/>
          <w:color w:val="000000"/>
          <w:sz w:val="22"/>
          <w:szCs w:val="22"/>
          <w:lang w:val="lt-LT"/>
        </w:rPr>
        <w:t>2 </w:t>
      </w:r>
      <w:r w:rsidR="004015A3" w:rsidRPr="0069569E">
        <w:rPr>
          <w:bCs/>
          <w:color w:val="000000"/>
          <w:sz w:val="22"/>
          <w:szCs w:val="22"/>
          <w:lang w:val="lt-LT"/>
        </w:rPr>
        <w:t>alkoholiu</w:t>
      </w:r>
      <w:r w:rsidRPr="0069569E">
        <w:rPr>
          <w:bCs/>
          <w:color w:val="000000"/>
          <w:sz w:val="22"/>
          <w:szCs w:val="22"/>
          <w:lang w:val="lt-LT"/>
        </w:rPr>
        <w:t xml:space="preserve"> suvilgytus tamponus;</w:t>
      </w:r>
    </w:p>
    <w:p w14:paraId="72C32F7F" w14:textId="77777777" w:rsidR="002E5BAB" w:rsidRPr="0069569E" w:rsidRDefault="00C10D1A" w:rsidP="0069559E">
      <w:pPr>
        <w:numPr>
          <w:ilvl w:val="0"/>
          <w:numId w:val="30"/>
        </w:numPr>
        <w:shd w:val="clear" w:color="auto" w:fill="F3F3F3"/>
        <w:tabs>
          <w:tab w:val="clear" w:pos="720"/>
        </w:tabs>
        <w:overflowPunct/>
        <w:autoSpaceDE/>
        <w:autoSpaceDN/>
        <w:adjustRightInd/>
        <w:ind w:left="567" w:hanging="567"/>
        <w:textAlignment w:val="auto"/>
        <w:rPr>
          <w:bCs/>
          <w:color w:val="000000"/>
          <w:sz w:val="22"/>
          <w:szCs w:val="22"/>
          <w:lang w:val="lt-LT"/>
        </w:rPr>
      </w:pPr>
      <w:r w:rsidRPr="0069569E">
        <w:rPr>
          <w:bCs/>
          <w:color w:val="000000"/>
          <w:sz w:val="22"/>
          <w:szCs w:val="22"/>
          <w:lang w:val="lt-LT"/>
        </w:rPr>
        <w:t>1 dėžutę aštriems daiktams.</w:t>
      </w:r>
    </w:p>
    <w:p w14:paraId="45020144" w14:textId="77777777" w:rsidR="002E5BAB" w:rsidRPr="0069569E" w:rsidRDefault="002E5BAB" w:rsidP="0069559E">
      <w:pPr>
        <w:shd w:val="clear" w:color="auto" w:fill="F3F3F3"/>
        <w:rPr>
          <w:bCs/>
          <w:sz w:val="22"/>
          <w:szCs w:val="22"/>
          <w:lang w:val="lt-LT"/>
        </w:rPr>
      </w:pPr>
    </w:p>
    <w:p w14:paraId="78F7575B" w14:textId="77777777" w:rsidR="00A62822" w:rsidRPr="0069569E" w:rsidRDefault="00A62822" w:rsidP="0069559E">
      <w:pPr>
        <w:shd w:val="clear" w:color="auto" w:fill="F3F3F3"/>
        <w:rPr>
          <w:bCs/>
          <w:sz w:val="22"/>
          <w:szCs w:val="22"/>
          <w:lang w:val="lt-LT"/>
        </w:rPr>
      </w:pPr>
    </w:p>
    <w:p w14:paraId="43DF2D1A" w14:textId="77777777" w:rsidR="002E5BAB" w:rsidRPr="0069569E" w:rsidRDefault="00A251B8" w:rsidP="0069559E">
      <w:pPr>
        <w:keepNext/>
        <w:keepLines/>
        <w:shd w:val="clear" w:color="auto" w:fill="F3F3F3"/>
        <w:tabs>
          <w:tab w:val="left" w:pos="567"/>
        </w:tabs>
        <w:rPr>
          <w:b/>
          <w:color w:val="000000"/>
          <w:sz w:val="22"/>
          <w:szCs w:val="22"/>
          <w:lang w:val="lt-LT"/>
        </w:rPr>
      </w:pPr>
      <w:r w:rsidRPr="0069569E">
        <w:rPr>
          <w:b/>
          <w:color w:val="000000"/>
          <w:sz w:val="22"/>
          <w:szCs w:val="22"/>
          <w:lang w:val="lt-LT"/>
        </w:rPr>
        <w:t>3.</w:t>
      </w:r>
      <w:r w:rsidRPr="0069569E">
        <w:rPr>
          <w:b/>
          <w:color w:val="000000"/>
          <w:sz w:val="22"/>
          <w:szCs w:val="22"/>
          <w:lang w:val="lt-LT"/>
        </w:rPr>
        <w:tab/>
        <w:t>Tirpalo ruošimas</w:t>
      </w:r>
    </w:p>
    <w:p w14:paraId="63D21FC6" w14:textId="77777777" w:rsidR="00A62822" w:rsidRPr="0069569E" w:rsidRDefault="00A62822" w:rsidP="0069559E">
      <w:pPr>
        <w:keepNext/>
        <w:keepLines/>
        <w:shd w:val="clear" w:color="auto" w:fill="F3F3F3"/>
        <w:tabs>
          <w:tab w:val="left" w:pos="567"/>
        </w:tabs>
        <w:rPr>
          <w:b/>
          <w:color w:val="000000"/>
          <w:sz w:val="22"/>
          <w:szCs w:val="22"/>
          <w:lang w:val="lt-LT"/>
        </w:rPr>
      </w:pPr>
    </w:p>
    <w:p w14:paraId="0F19ED43" w14:textId="77777777" w:rsidR="00A251B8" w:rsidRPr="0069569E" w:rsidRDefault="00A251B8" w:rsidP="0069559E">
      <w:pPr>
        <w:numPr>
          <w:ilvl w:val="0"/>
          <w:numId w:val="30"/>
        </w:numPr>
        <w:shd w:val="clear" w:color="auto" w:fill="F3F3F3"/>
        <w:tabs>
          <w:tab w:val="clear" w:pos="720"/>
        </w:tabs>
        <w:overflowPunct/>
        <w:autoSpaceDE/>
        <w:autoSpaceDN/>
        <w:adjustRightInd/>
        <w:ind w:left="567" w:hanging="567"/>
        <w:textAlignment w:val="auto"/>
        <w:rPr>
          <w:bCs/>
          <w:color w:val="000000"/>
          <w:sz w:val="22"/>
          <w:szCs w:val="22"/>
          <w:lang w:val="lt-LT"/>
        </w:rPr>
      </w:pPr>
      <w:r w:rsidRPr="0069569E">
        <w:rPr>
          <w:bCs/>
          <w:color w:val="000000"/>
          <w:sz w:val="22"/>
          <w:szCs w:val="22"/>
          <w:lang w:val="lt-LT"/>
        </w:rPr>
        <w:t xml:space="preserve">Nuimkite apsauginius dangtelius nuo miltelių </w:t>
      </w:r>
      <w:r w:rsidR="00277C01" w:rsidRPr="0069569E">
        <w:rPr>
          <w:bCs/>
          <w:color w:val="000000"/>
          <w:sz w:val="22"/>
          <w:szCs w:val="22"/>
          <w:lang w:val="lt-LT"/>
        </w:rPr>
        <w:t>flakon</w:t>
      </w:r>
      <w:r w:rsidRPr="0069569E">
        <w:rPr>
          <w:bCs/>
          <w:color w:val="000000"/>
          <w:sz w:val="22"/>
          <w:szCs w:val="22"/>
          <w:lang w:val="lt-LT"/>
        </w:rPr>
        <w:t>o ir užpildyto švirkšto.</w:t>
      </w:r>
    </w:p>
    <w:p w14:paraId="70AFE041" w14:textId="6D1E2F7F" w:rsidR="00A251B8" w:rsidRPr="0069569E" w:rsidRDefault="00A251B8" w:rsidP="0069559E">
      <w:pPr>
        <w:numPr>
          <w:ilvl w:val="0"/>
          <w:numId w:val="30"/>
        </w:numPr>
        <w:shd w:val="clear" w:color="auto" w:fill="F3F3F3"/>
        <w:tabs>
          <w:tab w:val="clear" w:pos="720"/>
        </w:tabs>
        <w:overflowPunct/>
        <w:autoSpaceDE/>
        <w:autoSpaceDN/>
        <w:adjustRightInd/>
        <w:ind w:left="567" w:hanging="567"/>
        <w:textAlignment w:val="auto"/>
        <w:rPr>
          <w:bCs/>
          <w:color w:val="000000"/>
          <w:sz w:val="22"/>
          <w:szCs w:val="22"/>
          <w:lang w:val="lt-LT"/>
        </w:rPr>
      </w:pPr>
      <w:r w:rsidRPr="0069569E">
        <w:rPr>
          <w:bCs/>
          <w:color w:val="000000"/>
          <w:sz w:val="22"/>
          <w:szCs w:val="22"/>
          <w:lang w:val="lt-LT"/>
        </w:rPr>
        <w:t xml:space="preserve">Pritvirtinkite ruošimui skirtą adatą prie užpildyto švirkšto, įdurkite adatą į miltelių </w:t>
      </w:r>
      <w:r w:rsidR="00277C01" w:rsidRPr="0069569E">
        <w:rPr>
          <w:bCs/>
          <w:color w:val="000000"/>
          <w:sz w:val="22"/>
          <w:szCs w:val="22"/>
          <w:lang w:val="lt-LT"/>
        </w:rPr>
        <w:t>flakon</w:t>
      </w:r>
      <w:r w:rsidRPr="0069569E">
        <w:rPr>
          <w:bCs/>
          <w:color w:val="000000"/>
          <w:sz w:val="22"/>
          <w:szCs w:val="22"/>
          <w:lang w:val="lt-LT"/>
        </w:rPr>
        <w:t xml:space="preserve">ą ir lėtai </w:t>
      </w:r>
      <w:r w:rsidR="00AE078D">
        <w:rPr>
          <w:bCs/>
          <w:color w:val="000000"/>
          <w:sz w:val="22"/>
          <w:szCs w:val="22"/>
          <w:lang w:val="lt-LT"/>
        </w:rPr>
        <w:t>suleiskite</w:t>
      </w:r>
      <w:r w:rsidRPr="0069569E">
        <w:rPr>
          <w:bCs/>
          <w:color w:val="000000"/>
          <w:sz w:val="22"/>
          <w:szCs w:val="22"/>
          <w:lang w:val="lt-LT"/>
        </w:rPr>
        <w:t xml:space="preserve"> visą tirpiklį į miltelių </w:t>
      </w:r>
      <w:r w:rsidR="00277C01" w:rsidRPr="0069569E">
        <w:rPr>
          <w:bCs/>
          <w:color w:val="000000"/>
          <w:sz w:val="22"/>
          <w:szCs w:val="22"/>
          <w:lang w:val="lt-LT"/>
        </w:rPr>
        <w:t>flakon</w:t>
      </w:r>
      <w:r w:rsidRPr="0069569E">
        <w:rPr>
          <w:bCs/>
          <w:color w:val="000000"/>
          <w:sz w:val="22"/>
          <w:szCs w:val="22"/>
          <w:lang w:val="lt-LT"/>
        </w:rPr>
        <w:t>ą. Švelniai, neištraukdami švirkšto, sukamu judesiu sumaišykite tirpalą. Nepurtykite.</w:t>
      </w:r>
    </w:p>
    <w:p w14:paraId="263B114E" w14:textId="77777777" w:rsidR="00A251B8" w:rsidRPr="0069569E" w:rsidRDefault="00A251B8" w:rsidP="0069559E">
      <w:pPr>
        <w:numPr>
          <w:ilvl w:val="0"/>
          <w:numId w:val="30"/>
        </w:numPr>
        <w:shd w:val="clear" w:color="auto" w:fill="F3F3F3"/>
        <w:tabs>
          <w:tab w:val="clear" w:pos="720"/>
        </w:tabs>
        <w:overflowPunct/>
        <w:autoSpaceDE/>
        <w:autoSpaceDN/>
        <w:adjustRightInd/>
        <w:ind w:left="567" w:hanging="567"/>
        <w:textAlignment w:val="auto"/>
        <w:rPr>
          <w:bCs/>
          <w:color w:val="000000"/>
          <w:sz w:val="22"/>
          <w:szCs w:val="22"/>
          <w:lang w:val="lt-LT"/>
        </w:rPr>
      </w:pPr>
      <w:r w:rsidRPr="0069569E">
        <w:rPr>
          <w:bCs/>
          <w:color w:val="000000"/>
          <w:sz w:val="22"/>
          <w:szCs w:val="22"/>
          <w:lang w:val="lt-LT"/>
        </w:rPr>
        <w:t>Patikrinkite, ar gautas tirpalas yra skaidrus ir ar jame nėra netirpių dalelių.</w:t>
      </w:r>
    </w:p>
    <w:p w14:paraId="4313A232" w14:textId="77777777" w:rsidR="00A251B8" w:rsidRPr="0069569E" w:rsidRDefault="00A251B8" w:rsidP="0069559E">
      <w:pPr>
        <w:numPr>
          <w:ilvl w:val="0"/>
          <w:numId w:val="30"/>
        </w:numPr>
        <w:shd w:val="clear" w:color="auto" w:fill="F3F3F3"/>
        <w:tabs>
          <w:tab w:val="clear" w:pos="720"/>
        </w:tabs>
        <w:overflowPunct/>
        <w:autoSpaceDE/>
        <w:autoSpaceDN/>
        <w:adjustRightInd/>
        <w:ind w:left="567" w:hanging="567"/>
        <w:textAlignment w:val="auto"/>
        <w:rPr>
          <w:bCs/>
          <w:color w:val="000000"/>
          <w:sz w:val="22"/>
          <w:szCs w:val="22"/>
          <w:lang w:val="lt-LT"/>
        </w:rPr>
      </w:pPr>
      <w:r w:rsidRPr="0069569E">
        <w:rPr>
          <w:bCs/>
          <w:color w:val="000000"/>
          <w:sz w:val="22"/>
          <w:szCs w:val="22"/>
          <w:lang w:val="lt-LT"/>
        </w:rPr>
        <w:t xml:space="preserve">Apverskite </w:t>
      </w:r>
      <w:r w:rsidR="00277C01" w:rsidRPr="0069569E">
        <w:rPr>
          <w:bCs/>
          <w:color w:val="000000"/>
          <w:sz w:val="22"/>
          <w:szCs w:val="22"/>
          <w:lang w:val="lt-LT"/>
        </w:rPr>
        <w:t>flakon</w:t>
      </w:r>
      <w:r w:rsidRPr="0069569E">
        <w:rPr>
          <w:bCs/>
          <w:color w:val="000000"/>
          <w:sz w:val="22"/>
          <w:szCs w:val="22"/>
          <w:lang w:val="lt-LT"/>
        </w:rPr>
        <w:t>ą aukštyn dugnu ir susiurbkite tirpalą atgal į švirkštą, traukdami stūmoklį.</w:t>
      </w:r>
    </w:p>
    <w:p w14:paraId="63422F3B" w14:textId="77777777" w:rsidR="002E5BAB" w:rsidRPr="0069569E" w:rsidRDefault="00A251B8" w:rsidP="0069559E">
      <w:pPr>
        <w:numPr>
          <w:ilvl w:val="0"/>
          <w:numId w:val="72"/>
        </w:numPr>
        <w:shd w:val="clear" w:color="auto" w:fill="F3F3F3"/>
        <w:tabs>
          <w:tab w:val="clear" w:pos="1134"/>
        </w:tabs>
        <w:overflowPunct/>
        <w:autoSpaceDE/>
        <w:autoSpaceDN/>
        <w:adjustRightInd/>
        <w:ind w:left="567"/>
        <w:textAlignment w:val="auto"/>
        <w:rPr>
          <w:sz w:val="22"/>
          <w:szCs w:val="22"/>
          <w:lang w:val="lt-LT"/>
        </w:rPr>
      </w:pPr>
      <w:r w:rsidRPr="0069569E">
        <w:rPr>
          <w:bCs/>
          <w:color w:val="000000"/>
          <w:sz w:val="22"/>
          <w:szCs w:val="22"/>
          <w:lang w:val="lt-LT"/>
        </w:rPr>
        <w:t xml:space="preserve">Nuimkite švirkštą nuo </w:t>
      </w:r>
      <w:r w:rsidR="00277C01" w:rsidRPr="0069569E">
        <w:rPr>
          <w:bCs/>
          <w:color w:val="000000"/>
          <w:sz w:val="22"/>
          <w:szCs w:val="22"/>
          <w:lang w:val="lt-LT"/>
        </w:rPr>
        <w:t>flakon</w:t>
      </w:r>
      <w:r w:rsidRPr="0069569E">
        <w:rPr>
          <w:bCs/>
          <w:color w:val="000000"/>
          <w:sz w:val="22"/>
          <w:szCs w:val="22"/>
          <w:lang w:val="lt-LT"/>
        </w:rPr>
        <w:t>o ir atsargiai padėkite jį. Nelieskite adatos ir saugokite, kad adata neliestų jokio paviršiaus.</w:t>
      </w:r>
    </w:p>
    <w:p w14:paraId="7D1AC6D1" w14:textId="77777777" w:rsidR="002E5BAB" w:rsidRPr="0069569E" w:rsidRDefault="002E5BAB" w:rsidP="0069559E">
      <w:pPr>
        <w:shd w:val="clear" w:color="auto" w:fill="F3F3F3"/>
        <w:ind w:left="567" w:hanging="567"/>
        <w:rPr>
          <w:sz w:val="22"/>
          <w:szCs w:val="22"/>
          <w:lang w:val="lt-LT"/>
        </w:rPr>
      </w:pPr>
    </w:p>
    <w:p w14:paraId="074A3EB5" w14:textId="4EA105AC" w:rsidR="002E5BAB" w:rsidRPr="0069569E" w:rsidRDefault="00D630E2" w:rsidP="0069559E">
      <w:pPr>
        <w:shd w:val="clear" w:color="auto" w:fill="F3F3F3"/>
        <w:ind w:left="567" w:hanging="567"/>
        <w:rPr>
          <w:sz w:val="22"/>
          <w:szCs w:val="22"/>
          <w:lang w:val="lt-LT"/>
        </w:rPr>
      </w:pPr>
      <w:r w:rsidRPr="0069569E">
        <w:rPr>
          <w:noProof/>
          <w:sz w:val="22"/>
          <w:szCs w:val="22"/>
          <w:lang w:val="lt-LT" w:eastAsia="lt-LT"/>
        </w:rPr>
        <w:drawing>
          <wp:inline distT="0" distB="0" distL="0" distR="0" wp14:anchorId="5B7C60E1" wp14:editId="1950DFA9">
            <wp:extent cx="1071245" cy="109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1245" cy="1098550"/>
                    </a:xfrm>
                    <a:prstGeom prst="rect">
                      <a:avLst/>
                    </a:prstGeom>
                    <a:noFill/>
                    <a:ln>
                      <a:noFill/>
                    </a:ln>
                  </pic:spPr>
                </pic:pic>
              </a:graphicData>
            </a:graphic>
          </wp:inline>
        </w:drawing>
      </w:r>
      <w:r w:rsidR="002E5BAB" w:rsidRPr="0069569E">
        <w:rPr>
          <w:sz w:val="22"/>
          <w:szCs w:val="22"/>
          <w:lang w:val="lt-LT"/>
        </w:rPr>
        <w:tab/>
      </w:r>
      <w:r w:rsidRPr="0069569E">
        <w:rPr>
          <w:noProof/>
          <w:sz w:val="22"/>
          <w:szCs w:val="22"/>
          <w:lang w:val="lt-LT" w:eastAsia="lt-LT"/>
        </w:rPr>
        <w:drawing>
          <wp:inline distT="0" distB="0" distL="0" distR="0" wp14:anchorId="4D9D7A91" wp14:editId="36940020">
            <wp:extent cx="1071245" cy="109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1245" cy="1098550"/>
                    </a:xfrm>
                    <a:prstGeom prst="rect">
                      <a:avLst/>
                    </a:prstGeom>
                    <a:noFill/>
                    <a:ln>
                      <a:noFill/>
                    </a:ln>
                  </pic:spPr>
                </pic:pic>
              </a:graphicData>
            </a:graphic>
          </wp:inline>
        </w:drawing>
      </w:r>
    </w:p>
    <w:p w14:paraId="4654661E" w14:textId="77777777" w:rsidR="00A62822" w:rsidRPr="0069569E" w:rsidRDefault="00A62822" w:rsidP="0069559E">
      <w:pPr>
        <w:shd w:val="clear" w:color="auto" w:fill="F3F3F3"/>
        <w:overflowPunct/>
        <w:autoSpaceDE/>
        <w:autoSpaceDN/>
        <w:adjustRightInd/>
        <w:ind w:left="567" w:hanging="567"/>
        <w:textAlignment w:val="auto"/>
        <w:rPr>
          <w:sz w:val="22"/>
          <w:szCs w:val="22"/>
          <w:lang w:val="lt-LT"/>
        </w:rPr>
      </w:pPr>
    </w:p>
    <w:p w14:paraId="2EDE67DD" w14:textId="7BEF2B62" w:rsidR="002E5BAB" w:rsidRPr="0069569E" w:rsidRDefault="00A251B8" w:rsidP="0069559E">
      <w:pPr>
        <w:shd w:val="clear" w:color="auto" w:fill="F3F3F3"/>
        <w:overflowPunct/>
        <w:autoSpaceDE/>
        <w:autoSpaceDN/>
        <w:adjustRightInd/>
        <w:textAlignment w:val="auto"/>
        <w:rPr>
          <w:sz w:val="22"/>
          <w:szCs w:val="22"/>
          <w:lang w:val="lt-LT"/>
        </w:rPr>
      </w:pPr>
      <w:r w:rsidRPr="0069569E">
        <w:rPr>
          <w:sz w:val="22"/>
          <w:szCs w:val="22"/>
          <w:lang w:val="lt-LT"/>
        </w:rPr>
        <w:t>(Jei Jums paskirta daugiau nei vienas GONAL</w:t>
      </w:r>
      <w:r w:rsidRPr="0069569E">
        <w:rPr>
          <w:sz w:val="22"/>
          <w:szCs w:val="22"/>
          <w:lang w:val="lt-LT"/>
        </w:rPr>
        <w:noBreakHyphen/>
        <w:t xml:space="preserve">f </w:t>
      </w:r>
      <w:r w:rsidR="00277C01" w:rsidRPr="0069569E">
        <w:rPr>
          <w:sz w:val="22"/>
          <w:szCs w:val="22"/>
          <w:lang w:val="lt-LT"/>
        </w:rPr>
        <w:t>flakon</w:t>
      </w:r>
      <w:r w:rsidRPr="0069569E">
        <w:rPr>
          <w:sz w:val="22"/>
          <w:szCs w:val="22"/>
          <w:lang w:val="lt-LT"/>
        </w:rPr>
        <w:t xml:space="preserve">as, lėtai </w:t>
      </w:r>
      <w:r w:rsidR="00AE078D">
        <w:rPr>
          <w:sz w:val="22"/>
          <w:szCs w:val="22"/>
          <w:lang w:val="lt-LT"/>
        </w:rPr>
        <w:t>suleiskite</w:t>
      </w:r>
      <w:r w:rsidRPr="0069569E">
        <w:rPr>
          <w:sz w:val="22"/>
          <w:szCs w:val="22"/>
          <w:lang w:val="lt-LT"/>
        </w:rPr>
        <w:t xml:space="preserve"> tirpalą į kitą </w:t>
      </w:r>
      <w:r w:rsidR="00277C01" w:rsidRPr="0069569E">
        <w:rPr>
          <w:sz w:val="22"/>
          <w:szCs w:val="22"/>
          <w:lang w:val="lt-LT"/>
        </w:rPr>
        <w:t>flakon</w:t>
      </w:r>
      <w:r w:rsidRPr="0069569E">
        <w:rPr>
          <w:sz w:val="22"/>
          <w:szCs w:val="22"/>
          <w:lang w:val="lt-LT"/>
        </w:rPr>
        <w:t xml:space="preserve">ą su milteliais, kol visų paskirtų </w:t>
      </w:r>
      <w:r w:rsidR="00277C01" w:rsidRPr="0069569E">
        <w:rPr>
          <w:sz w:val="22"/>
          <w:szCs w:val="22"/>
          <w:lang w:val="lt-LT"/>
        </w:rPr>
        <w:t>flakon</w:t>
      </w:r>
      <w:r w:rsidRPr="0069569E">
        <w:rPr>
          <w:sz w:val="22"/>
          <w:szCs w:val="22"/>
          <w:lang w:val="lt-LT"/>
        </w:rPr>
        <w:t>ų turinys bus ištirpintas tirpale. Jei Jums kartu su GONAL</w:t>
      </w:r>
      <w:r w:rsidRPr="0069569E">
        <w:rPr>
          <w:sz w:val="22"/>
          <w:szCs w:val="22"/>
          <w:lang w:val="lt-LT"/>
        </w:rPr>
        <w:noBreakHyphen/>
        <w:t xml:space="preserve">f papildomai paskirtas </w:t>
      </w:r>
      <w:proofErr w:type="spellStart"/>
      <w:r w:rsidRPr="0069569E">
        <w:rPr>
          <w:sz w:val="22"/>
          <w:szCs w:val="22"/>
          <w:lang w:val="lt-LT"/>
        </w:rPr>
        <w:t>lutropinas</w:t>
      </w:r>
      <w:proofErr w:type="spellEnd"/>
      <w:r w:rsidR="00291AFB" w:rsidRPr="0069569E">
        <w:rPr>
          <w:sz w:val="22"/>
          <w:szCs w:val="22"/>
          <w:lang w:val="lt-LT"/>
        </w:rPr>
        <w:t xml:space="preserve"> alfa</w:t>
      </w:r>
      <w:r w:rsidRPr="0069569E">
        <w:rPr>
          <w:sz w:val="22"/>
          <w:szCs w:val="22"/>
          <w:lang w:val="lt-LT"/>
        </w:rPr>
        <w:t xml:space="preserve">, šiuos vaistus galima sumaišyti ir </w:t>
      </w:r>
      <w:r w:rsidR="00AD184F">
        <w:rPr>
          <w:sz w:val="22"/>
          <w:szCs w:val="22"/>
          <w:lang w:val="lt-LT"/>
        </w:rPr>
        <w:t>suleisti</w:t>
      </w:r>
      <w:r w:rsidR="00AD184F" w:rsidRPr="0069569E">
        <w:rPr>
          <w:sz w:val="22"/>
          <w:szCs w:val="22"/>
          <w:lang w:val="lt-LT"/>
        </w:rPr>
        <w:t xml:space="preserve"> </w:t>
      </w:r>
      <w:r w:rsidRPr="0069569E">
        <w:rPr>
          <w:sz w:val="22"/>
          <w:szCs w:val="22"/>
          <w:lang w:val="lt-LT"/>
        </w:rPr>
        <w:t xml:space="preserve">kartu. Ištirpinę </w:t>
      </w:r>
      <w:proofErr w:type="spellStart"/>
      <w:r w:rsidRPr="0069569E">
        <w:rPr>
          <w:sz w:val="22"/>
          <w:szCs w:val="22"/>
          <w:lang w:val="lt-LT"/>
        </w:rPr>
        <w:t>lutropino</w:t>
      </w:r>
      <w:proofErr w:type="spellEnd"/>
      <w:r w:rsidR="00291AFB" w:rsidRPr="0069569E">
        <w:rPr>
          <w:sz w:val="22"/>
          <w:szCs w:val="22"/>
          <w:lang w:val="lt-LT"/>
        </w:rPr>
        <w:t xml:space="preserve"> alfa</w:t>
      </w:r>
      <w:r w:rsidRPr="0069569E">
        <w:rPr>
          <w:sz w:val="22"/>
          <w:szCs w:val="22"/>
          <w:lang w:val="lt-LT"/>
        </w:rPr>
        <w:t xml:space="preserve"> miltelius, susiurbkite tirpalą atgal į švirkštą ir </w:t>
      </w:r>
      <w:r w:rsidR="00AE078D">
        <w:rPr>
          <w:sz w:val="22"/>
          <w:szCs w:val="22"/>
          <w:lang w:val="lt-LT"/>
        </w:rPr>
        <w:t>suleiskite</w:t>
      </w:r>
      <w:r w:rsidRPr="0069569E">
        <w:rPr>
          <w:sz w:val="22"/>
          <w:szCs w:val="22"/>
          <w:lang w:val="lt-LT"/>
        </w:rPr>
        <w:t xml:space="preserve"> į </w:t>
      </w:r>
      <w:r w:rsidR="00277C01" w:rsidRPr="0069569E">
        <w:rPr>
          <w:sz w:val="22"/>
          <w:szCs w:val="22"/>
          <w:lang w:val="lt-LT"/>
        </w:rPr>
        <w:t>flakon</w:t>
      </w:r>
      <w:r w:rsidRPr="0069569E">
        <w:rPr>
          <w:sz w:val="22"/>
          <w:szCs w:val="22"/>
          <w:lang w:val="lt-LT"/>
        </w:rPr>
        <w:t>ą su GONAL</w:t>
      </w:r>
      <w:r w:rsidRPr="0069569E">
        <w:rPr>
          <w:sz w:val="22"/>
          <w:szCs w:val="22"/>
          <w:lang w:val="lt-LT"/>
        </w:rPr>
        <w:noBreakHyphen/>
        <w:t xml:space="preserve">f. Kai milteliai ištirps, susiurbkite tirpalą atgal į švirkštą. Kaip ir prieš tai, patikrinkite, ar nėra netirpių dalelių. Nenaudokite tirpalo, jei jis neskaidrus. 1 ml tirpiklio galima ištirpinti iki trijų </w:t>
      </w:r>
      <w:r w:rsidR="00277C01" w:rsidRPr="0069569E">
        <w:rPr>
          <w:sz w:val="22"/>
          <w:szCs w:val="22"/>
          <w:lang w:val="lt-LT"/>
        </w:rPr>
        <w:t>flakon</w:t>
      </w:r>
      <w:r w:rsidRPr="0069569E">
        <w:rPr>
          <w:sz w:val="22"/>
          <w:szCs w:val="22"/>
          <w:lang w:val="lt-LT"/>
        </w:rPr>
        <w:t>ų turinio).</w:t>
      </w:r>
    </w:p>
    <w:p w14:paraId="25435065" w14:textId="77777777" w:rsidR="002E5BAB" w:rsidRPr="0069569E" w:rsidRDefault="002E5BAB" w:rsidP="0069559E">
      <w:pPr>
        <w:shd w:val="clear" w:color="auto" w:fill="F3F3F3"/>
        <w:rPr>
          <w:bCs/>
          <w:sz w:val="22"/>
          <w:szCs w:val="22"/>
          <w:lang w:val="lt-LT"/>
        </w:rPr>
      </w:pPr>
    </w:p>
    <w:p w14:paraId="226FF4A1" w14:textId="77777777" w:rsidR="00A62822" w:rsidRPr="0069569E" w:rsidRDefault="00A62822" w:rsidP="0069559E">
      <w:pPr>
        <w:shd w:val="clear" w:color="auto" w:fill="F3F3F3"/>
        <w:rPr>
          <w:bCs/>
          <w:sz w:val="22"/>
          <w:szCs w:val="22"/>
          <w:lang w:val="lt-LT"/>
        </w:rPr>
      </w:pPr>
    </w:p>
    <w:p w14:paraId="3C089855" w14:textId="77777777" w:rsidR="002E5BAB" w:rsidRPr="0069569E" w:rsidRDefault="00C00CA8" w:rsidP="0069559E">
      <w:pPr>
        <w:keepNext/>
        <w:keepLines/>
        <w:shd w:val="clear" w:color="auto" w:fill="F3F3F3"/>
        <w:tabs>
          <w:tab w:val="left" w:pos="567"/>
        </w:tabs>
        <w:rPr>
          <w:b/>
          <w:bCs/>
          <w:color w:val="000000"/>
          <w:sz w:val="22"/>
          <w:szCs w:val="22"/>
          <w:lang w:val="lt-LT"/>
        </w:rPr>
      </w:pPr>
      <w:r w:rsidRPr="0069569E">
        <w:rPr>
          <w:b/>
          <w:bCs/>
          <w:color w:val="000000"/>
          <w:sz w:val="22"/>
          <w:szCs w:val="22"/>
          <w:lang w:val="lt-LT"/>
        </w:rPr>
        <w:lastRenderedPageBreak/>
        <w:t>4.</w:t>
      </w:r>
      <w:r w:rsidRPr="0069569E">
        <w:rPr>
          <w:b/>
          <w:bCs/>
          <w:color w:val="000000"/>
          <w:sz w:val="22"/>
          <w:szCs w:val="22"/>
          <w:lang w:val="lt-LT"/>
        </w:rPr>
        <w:tab/>
        <w:t>Švirkšto paruošimas injekcijai</w:t>
      </w:r>
    </w:p>
    <w:p w14:paraId="30C8D889" w14:textId="77777777" w:rsidR="00A62822" w:rsidRPr="0069569E" w:rsidRDefault="00A62822" w:rsidP="0069559E">
      <w:pPr>
        <w:keepNext/>
        <w:keepLines/>
        <w:shd w:val="clear" w:color="auto" w:fill="F3F3F3"/>
        <w:tabs>
          <w:tab w:val="left" w:pos="567"/>
        </w:tabs>
        <w:rPr>
          <w:b/>
          <w:sz w:val="22"/>
          <w:szCs w:val="22"/>
          <w:lang w:val="lt-LT"/>
        </w:rPr>
      </w:pPr>
    </w:p>
    <w:p w14:paraId="2427C993" w14:textId="77777777" w:rsidR="00C00CA8" w:rsidRPr="0069569E" w:rsidRDefault="00C00CA8" w:rsidP="0069559E">
      <w:pPr>
        <w:numPr>
          <w:ilvl w:val="0"/>
          <w:numId w:val="72"/>
        </w:numPr>
        <w:shd w:val="clear" w:color="auto" w:fill="F3F3F3"/>
        <w:tabs>
          <w:tab w:val="clear" w:pos="1134"/>
        </w:tabs>
        <w:overflowPunct/>
        <w:autoSpaceDE/>
        <w:autoSpaceDN/>
        <w:adjustRightInd/>
        <w:ind w:left="567"/>
        <w:textAlignment w:val="auto"/>
        <w:rPr>
          <w:bCs/>
          <w:color w:val="000000"/>
          <w:sz w:val="22"/>
          <w:szCs w:val="22"/>
          <w:lang w:val="lt-LT"/>
        </w:rPr>
      </w:pPr>
      <w:r w:rsidRPr="0069569E">
        <w:rPr>
          <w:bCs/>
          <w:color w:val="000000"/>
          <w:sz w:val="22"/>
          <w:szCs w:val="22"/>
          <w:lang w:val="lt-LT"/>
        </w:rPr>
        <w:t>Pakeiskite adatą plona adata.</w:t>
      </w:r>
    </w:p>
    <w:p w14:paraId="256CE305" w14:textId="77777777" w:rsidR="002E5BAB" w:rsidRPr="0069569E" w:rsidRDefault="00C00CA8" w:rsidP="0069559E">
      <w:pPr>
        <w:numPr>
          <w:ilvl w:val="0"/>
          <w:numId w:val="72"/>
        </w:numPr>
        <w:shd w:val="clear" w:color="auto" w:fill="F3F3F3"/>
        <w:tabs>
          <w:tab w:val="clear" w:pos="1134"/>
        </w:tabs>
        <w:overflowPunct/>
        <w:autoSpaceDE/>
        <w:autoSpaceDN/>
        <w:adjustRightInd/>
        <w:ind w:left="567"/>
        <w:textAlignment w:val="auto"/>
        <w:rPr>
          <w:bCs/>
          <w:color w:val="000000"/>
          <w:sz w:val="22"/>
          <w:szCs w:val="22"/>
          <w:lang w:val="lt-LT"/>
        </w:rPr>
      </w:pPr>
      <w:r w:rsidRPr="0069569E">
        <w:rPr>
          <w:bCs/>
          <w:color w:val="000000"/>
          <w:sz w:val="22"/>
          <w:szCs w:val="22"/>
          <w:lang w:val="lt-LT"/>
        </w:rPr>
        <w:t>Pašalinkite visus oro burbuliukus: jei švirkšte matote oro burbuliukų, laikydami švirkštą vertikaliai, adata aukštyn, švelniai paspragsėkite, kad oro burbuliukai pakiltų į viršų. Tada paspauskite stūmoklį, kad jie pasišalintų.</w:t>
      </w:r>
    </w:p>
    <w:p w14:paraId="5D4E0FC1" w14:textId="21AAA49F" w:rsidR="002E5BAB" w:rsidRPr="0069569E" w:rsidRDefault="00D630E2" w:rsidP="0069559E">
      <w:pPr>
        <w:keepNext/>
        <w:keepLines/>
        <w:shd w:val="clear" w:color="auto" w:fill="F3F3F3"/>
        <w:ind w:left="567" w:hanging="567"/>
        <w:rPr>
          <w:sz w:val="22"/>
          <w:szCs w:val="22"/>
          <w:lang w:val="lt-LT"/>
        </w:rPr>
      </w:pPr>
      <w:r w:rsidRPr="0069569E">
        <w:rPr>
          <w:noProof/>
          <w:sz w:val="22"/>
          <w:szCs w:val="22"/>
          <w:lang w:val="lt-LT" w:eastAsia="lt-LT"/>
        </w:rPr>
        <w:drawing>
          <wp:inline distT="0" distB="0" distL="0" distR="0" wp14:anchorId="2D73FCEB" wp14:editId="0E099BCC">
            <wp:extent cx="1153160" cy="1180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3160" cy="1180465"/>
                    </a:xfrm>
                    <a:prstGeom prst="rect">
                      <a:avLst/>
                    </a:prstGeom>
                    <a:noFill/>
                    <a:ln>
                      <a:noFill/>
                    </a:ln>
                  </pic:spPr>
                </pic:pic>
              </a:graphicData>
            </a:graphic>
          </wp:inline>
        </w:drawing>
      </w:r>
    </w:p>
    <w:p w14:paraId="16BF5042" w14:textId="77777777" w:rsidR="002E5BAB" w:rsidRPr="0069569E" w:rsidRDefault="002E5BAB" w:rsidP="0069559E">
      <w:pPr>
        <w:shd w:val="clear" w:color="auto" w:fill="F3F3F3"/>
        <w:rPr>
          <w:sz w:val="22"/>
          <w:szCs w:val="22"/>
          <w:lang w:val="lt-LT"/>
        </w:rPr>
      </w:pPr>
    </w:p>
    <w:p w14:paraId="4476B218" w14:textId="77777777" w:rsidR="00A62822" w:rsidRPr="0069569E" w:rsidRDefault="00A62822" w:rsidP="0069559E">
      <w:pPr>
        <w:shd w:val="clear" w:color="auto" w:fill="F3F3F3"/>
        <w:rPr>
          <w:sz w:val="22"/>
          <w:szCs w:val="22"/>
          <w:lang w:val="lt-LT"/>
        </w:rPr>
      </w:pPr>
    </w:p>
    <w:p w14:paraId="189B0C73" w14:textId="77777777" w:rsidR="002E5BAB" w:rsidRPr="0069569E" w:rsidRDefault="00C00CA8" w:rsidP="0069559E">
      <w:pPr>
        <w:keepNext/>
        <w:keepLines/>
        <w:shd w:val="clear" w:color="auto" w:fill="F3F3F3"/>
        <w:tabs>
          <w:tab w:val="left" w:pos="567"/>
        </w:tabs>
        <w:overflowPunct/>
        <w:autoSpaceDE/>
        <w:autoSpaceDN/>
        <w:adjustRightInd/>
        <w:textAlignment w:val="auto"/>
        <w:rPr>
          <w:b/>
          <w:sz w:val="22"/>
          <w:szCs w:val="22"/>
          <w:lang w:val="lt-LT"/>
        </w:rPr>
      </w:pPr>
      <w:r w:rsidRPr="0069569E">
        <w:rPr>
          <w:b/>
          <w:sz w:val="22"/>
          <w:szCs w:val="22"/>
          <w:lang w:val="lt-LT"/>
        </w:rPr>
        <w:t>5.</w:t>
      </w:r>
      <w:r w:rsidRPr="0069569E">
        <w:rPr>
          <w:b/>
          <w:sz w:val="22"/>
          <w:szCs w:val="22"/>
          <w:lang w:val="lt-LT"/>
        </w:rPr>
        <w:tab/>
        <w:t>Dozės injekcija</w:t>
      </w:r>
    </w:p>
    <w:p w14:paraId="0F39676E" w14:textId="77777777" w:rsidR="00A62822" w:rsidRPr="0069569E" w:rsidRDefault="00A62822" w:rsidP="0069559E">
      <w:pPr>
        <w:keepNext/>
        <w:keepLines/>
        <w:shd w:val="clear" w:color="auto" w:fill="F3F3F3"/>
        <w:tabs>
          <w:tab w:val="left" w:pos="567"/>
        </w:tabs>
        <w:overflowPunct/>
        <w:autoSpaceDE/>
        <w:autoSpaceDN/>
        <w:adjustRightInd/>
        <w:textAlignment w:val="auto"/>
        <w:rPr>
          <w:b/>
          <w:sz w:val="22"/>
          <w:szCs w:val="22"/>
          <w:lang w:val="lt-LT"/>
        </w:rPr>
      </w:pPr>
    </w:p>
    <w:p w14:paraId="28419DA9" w14:textId="07F8385C" w:rsidR="00C00CA8" w:rsidRPr="0069569E" w:rsidRDefault="00C00CA8" w:rsidP="0069559E">
      <w:pPr>
        <w:numPr>
          <w:ilvl w:val="0"/>
          <w:numId w:val="49"/>
        </w:numPr>
        <w:shd w:val="clear" w:color="auto" w:fill="F3F3F3"/>
        <w:tabs>
          <w:tab w:val="clear" w:pos="360"/>
        </w:tabs>
        <w:overflowPunct/>
        <w:autoSpaceDE/>
        <w:autoSpaceDN/>
        <w:adjustRightInd/>
        <w:ind w:left="567" w:hanging="567"/>
        <w:textAlignment w:val="auto"/>
        <w:rPr>
          <w:sz w:val="22"/>
          <w:szCs w:val="22"/>
          <w:lang w:val="lt-LT"/>
        </w:rPr>
      </w:pPr>
      <w:r w:rsidRPr="0069569E">
        <w:rPr>
          <w:sz w:val="22"/>
          <w:szCs w:val="22"/>
          <w:lang w:val="lt-LT"/>
        </w:rPr>
        <w:t xml:space="preserve">Nedelsdami </w:t>
      </w:r>
      <w:r w:rsidR="00AE078D">
        <w:rPr>
          <w:sz w:val="22"/>
          <w:szCs w:val="22"/>
          <w:lang w:val="lt-LT"/>
        </w:rPr>
        <w:t>suleiskite</w:t>
      </w:r>
      <w:r w:rsidRPr="0069569E">
        <w:rPr>
          <w:sz w:val="22"/>
          <w:szCs w:val="22"/>
          <w:lang w:val="lt-LT"/>
        </w:rPr>
        <w:t xml:space="preserve"> tirpalą: Jūsų gydytojas arba slaugytojas turi patarti, kur geriau </w:t>
      </w:r>
      <w:r w:rsidR="00AE078D">
        <w:rPr>
          <w:sz w:val="22"/>
          <w:szCs w:val="22"/>
          <w:lang w:val="lt-LT"/>
        </w:rPr>
        <w:t>leisti</w:t>
      </w:r>
      <w:r w:rsidRPr="0069569E">
        <w:rPr>
          <w:sz w:val="22"/>
          <w:szCs w:val="22"/>
          <w:lang w:val="lt-LT"/>
        </w:rPr>
        <w:t xml:space="preserve"> vaistą (pvz., į pilvą, priekinę šlaunies dalį). Kad oda būtų mažiau dirginama, kiekvieną dieną rinkitės vis kitą injekcijos vietą.</w:t>
      </w:r>
    </w:p>
    <w:p w14:paraId="784A26CC" w14:textId="77777777" w:rsidR="00C00CA8" w:rsidRPr="0069569E" w:rsidRDefault="00C00CA8" w:rsidP="0069559E">
      <w:pPr>
        <w:numPr>
          <w:ilvl w:val="0"/>
          <w:numId w:val="49"/>
        </w:numPr>
        <w:shd w:val="clear" w:color="auto" w:fill="F3F3F3"/>
        <w:tabs>
          <w:tab w:val="clear" w:pos="360"/>
        </w:tabs>
        <w:overflowPunct/>
        <w:autoSpaceDE/>
        <w:autoSpaceDN/>
        <w:adjustRightInd/>
        <w:ind w:left="567" w:hanging="567"/>
        <w:textAlignment w:val="auto"/>
        <w:rPr>
          <w:sz w:val="22"/>
          <w:szCs w:val="22"/>
          <w:lang w:val="lt-LT"/>
        </w:rPr>
      </w:pPr>
      <w:r w:rsidRPr="0069569E">
        <w:rPr>
          <w:sz w:val="22"/>
          <w:szCs w:val="22"/>
          <w:lang w:val="lt-LT"/>
        </w:rPr>
        <w:t xml:space="preserve">Sukamaisiais judesiais nuvalykite pasirinktą odos vietą </w:t>
      </w:r>
      <w:r w:rsidR="004015A3" w:rsidRPr="0069569E">
        <w:rPr>
          <w:sz w:val="22"/>
          <w:szCs w:val="22"/>
          <w:lang w:val="lt-LT"/>
        </w:rPr>
        <w:t xml:space="preserve">alkoholiu </w:t>
      </w:r>
      <w:r w:rsidRPr="0069569E">
        <w:rPr>
          <w:sz w:val="22"/>
          <w:szCs w:val="22"/>
          <w:lang w:val="lt-LT"/>
        </w:rPr>
        <w:t>suvilgytu tamponu.</w:t>
      </w:r>
    </w:p>
    <w:p w14:paraId="4FBF481C" w14:textId="77777777" w:rsidR="00C00CA8" w:rsidRPr="0069569E" w:rsidRDefault="00C00CA8" w:rsidP="0069559E">
      <w:pPr>
        <w:numPr>
          <w:ilvl w:val="0"/>
          <w:numId w:val="49"/>
        </w:numPr>
        <w:shd w:val="clear" w:color="auto" w:fill="F3F3F3"/>
        <w:tabs>
          <w:tab w:val="clear" w:pos="360"/>
        </w:tabs>
        <w:overflowPunct/>
        <w:autoSpaceDE/>
        <w:autoSpaceDN/>
        <w:adjustRightInd/>
        <w:ind w:left="567" w:hanging="567"/>
        <w:textAlignment w:val="auto"/>
        <w:rPr>
          <w:sz w:val="22"/>
          <w:szCs w:val="22"/>
          <w:lang w:val="lt-LT"/>
        </w:rPr>
      </w:pPr>
      <w:r w:rsidRPr="0069569E">
        <w:rPr>
          <w:sz w:val="22"/>
          <w:szCs w:val="22"/>
          <w:lang w:val="lt-LT"/>
        </w:rPr>
        <w:t>Tvirtai suimkite odos klostę ir staigiu judesiu įbeskite adatą 45–90 °kampu.</w:t>
      </w:r>
    </w:p>
    <w:p w14:paraId="783E3881" w14:textId="0CD261AC" w:rsidR="00C00CA8" w:rsidRPr="0069569E" w:rsidRDefault="00AE078D" w:rsidP="0069559E">
      <w:pPr>
        <w:numPr>
          <w:ilvl w:val="0"/>
          <w:numId w:val="49"/>
        </w:numPr>
        <w:shd w:val="clear" w:color="auto" w:fill="F3F3F3"/>
        <w:tabs>
          <w:tab w:val="clear" w:pos="360"/>
        </w:tabs>
        <w:overflowPunct/>
        <w:autoSpaceDE/>
        <w:autoSpaceDN/>
        <w:adjustRightInd/>
        <w:ind w:left="567" w:hanging="567"/>
        <w:textAlignment w:val="auto"/>
        <w:rPr>
          <w:sz w:val="22"/>
          <w:szCs w:val="22"/>
          <w:lang w:val="lt-LT"/>
        </w:rPr>
      </w:pPr>
      <w:r>
        <w:rPr>
          <w:sz w:val="22"/>
          <w:szCs w:val="22"/>
          <w:lang w:val="lt-LT"/>
        </w:rPr>
        <w:t>Suleiskite</w:t>
      </w:r>
      <w:r w:rsidR="00C00CA8" w:rsidRPr="0069569E">
        <w:rPr>
          <w:sz w:val="22"/>
          <w:szCs w:val="22"/>
          <w:lang w:val="lt-LT"/>
        </w:rPr>
        <w:t xml:space="preserve"> vaistą po oda, švelniai spausdami stūmoklį, kaip buvote mokyti. </w:t>
      </w:r>
      <w:r w:rsidR="00E23BB6" w:rsidRPr="0069569E">
        <w:rPr>
          <w:sz w:val="22"/>
          <w:szCs w:val="22"/>
          <w:lang w:val="lt-LT"/>
        </w:rPr>
        <w:t xml:space="preserve">Vaisto </w:t>
      </w:r>
      <w:r w:rsidR="00E23BB6">
        <w:rPr>
          <w:sz w:val="22"/>
          <w:szCs w:val="22"/>
          <w:lang w:val="lt-LT"/>
        </w:rPr>
        <w:t xml:space="preserve">negalima leisti </w:t>
      </w:r>
      <w:r w:rsidR="00C00CA8" w:rsidRPr="0069569E">
        <w:rPr>
          <w:sz w:val="22"/>
          <w:szCs w:val="22"/>
          <w:lang w:val="lt-LT"/>
        </w:rPr>
        <w:t xml:space="preserve">į veną. Tam skirkite tiek laiko, kiek Jums reikia, kad būtų </w:t>
      </w:r>
      <w:r>
        <w:rPr>
          <w:sz w:val="22"/>
          <w:szCs w:val="22"/>
          <w:lang w:val="lt-LT"/>
        </w:rPr>
        <w:t>suleist</w:t>
      </w:r>
      <w:r w:rsidR="00C00CA8" w:rsidRPr="0069569E">
        <w:rPr>
          <w:sz w:val="22"/>
          <w:szCs w:val="22"/>
          <w:lang w:val="lt-LT"/>
        </w:rPr>
        <w:t>as visas tirpalas.</w:t>
      </w:r>
    </w:p>
    <w:p w14:paraId="060AA102" w14:textId="77777777" w:rsidR="002E5BAB" w:rsidRPr="0069569E" w:rsidRDefault="00C00CA8" w:rsidP="0069559E">
      <w:pPr>
        <w:numPr>
          <w:ilvl w:val="0"/>
          <w:numId w:val="49"/>
        </w:numPr>
        <w:shd w:val="clear" w:color="auto" w:fill="F3F3F3"/>
        <w:tabs>
          <w:tab w:val="clear" w:pos="360"/>
        </w:tabs>
        <w:overflowPunct/>
        <w:autoSpaceDE/>
        <w:autoSpaceDN/>
        <w:adjustRightInd/>
        <w:ind w:left="567" w:hanging="567"/>
        <w:textAlignment w:val="auto"/>
        <w:rPr>
          <w:sz w:val="22"/>
          <w:szCs w:val="22"/>
          <w:lang w:val="lt-LT"/>
        </w:rPr>
      </w:pPr>
      <w:r w:rsidRPr="0069569E">
        <w:rPr>
          <w:sz w:val="22"/>
          <w:szCs w:val="22"/>
          <w:lang w:val="lt-LT"/>
        </w:rPr>
        <w:t xml:space="preserve">Nedelsiant ištraukite adatą ir sukamaisiais judesiais nuvalykite odą </w:t>
      </w:r>
      <w:r w:rsidR="004015A3" w:rsidRPr="0069569E">
        <w:rPr>
          <w:sz w:val="22"/>
          <w:szCs w:val="22"/>
          <w:lang w:val="lt-LT"/>
        </w:rPr>
        <w:t xml:space="preserve">alkoholiu </w:t>
      </w:r>
      <w:r w:rsidRPr="0069569E">
        <w:rPr>
          <w:sz w:val="22"/>
          <w:szCs w:val="22"/>
          <w:lang w:val="lt-LT"/>
        </w:rPr>
        <w:t>suvilgytu tamponu.</w:t>
      </w:r>
    </w:p>
    <w:p w14:paraId="60CF6BD1" w14:textId="47E35471" w:rsidR="002E5BAB" w:rsidRPr="0069569E" w:rsidRDefault="00D630E2" w:rsidP="0069559E">
      <w:pPr>
        <w:shd w:val="clear" w:color="auto" w:fill="F3F3F3"/>
        <w:ind w:left="567" w:hanging="567"/>
        <w:rPr>
          <w:sz w:val="22"/>
          <w:szCs w:val="22"/>
          <w:lang w:val="lt-LT"/>
        </w:rPr>
      </w:pPr>
      <w:r w:rsidRPr="0069569E">
        <w:rPr>
          <w:noProof/>
          <w:sz w:val="22"/>
          <w:szCs w:val="22"/>
          <w:lang w:val="lt-LT" w:eastAsia="lt-LT"/>
        </w:rPr>
        <w:drawing>
          <wp:inline distT="0" distB="0" distL="0" distR="0" wp14:anchorId="55BAA0F5" wp14:editId="72FBFB44">
            <wp:extent cx="1781175" cy="1262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1262380"/>
                    </a:xfrm>
                    <a:prstGeom prst="rect">
                      <a:avLst/>
                    </a:prstGeom>
                    <a:noFill/>
                    <a:ln>
                      <a:noFill/>
                    </a:ln>
                  </pic:spPr>
                </pic:pic>
              </a:graphicData>
            </a:graphic>
          </wp:inline>
        </w:drawing>
      </w:r>
    </w:p>
    <w:p w14:paraId="10682392" w14:textId="77777777" w:rsidR="002E5BAB" w:rsidRPr="0069569E" w:rsidRDefault="002E5BAB" w:rsidP="0069559E">
      <w:pPr>
        <w:shd w:val="clear" w:color="auto" w:fill="F3F3F3"/>
        <w:rPr>
          <w:sz w:val="22"/>
          <w:szCs w:val="22"/>
          <w:lang w:val="lt-LT"/>
        </w:rPr>
      </w:pPr>
    </w:p>
    <w:p w14:paraId="06294812" w14:textId="77777777" w:rsidR="00A62822" w:rsidRPr="0069569E" w:rsidRDefault="00A62822" w:rsidP="0069559E">
      <w:pPr>
        <w:shd w:val="clear" w:color="auto" w:fill="F3F3F3"/>
        <w:rPr>
          <w:sz w:val="22"/>
          <w:szCs w:val="22"/>
          <w:lang w:val="lt-LT"/>
        </w:rPr>
      </w:pPr>
    </w:p>
    <w:p w14:paraId="78BE9E92" w14:textId="77777777" w:rsidR="002E5BAB" w:rsidRPr="0069569E" w:rsidRDefault="00FE07E5" w:rsidP="0069559E">
      <w:pPr>
        <w:keepNext/>
        <w:keepLines/>
        <w:shd w:val="clear" w:color="auto" w:fill="F3F3F3"/>
        <w:tabs>
          <w:tab w:val="left" w:pos="567"/>
        </w:tabs>
        <w:overflowPunct/>
        <w:autoSpaceDE/>
        <w:autoSpaceDN/>
        <w:adjustRightInd/>
        <w:textAlignment w:val="auto"/>
        <w:rPr>
          <w:b/>
          <w:sz w:val="22"/>
          <w:szCs w:val="22"/>
          <w:lang w:val="lt-LT"/>
        </w:rPr>
      </w:pPr>
      <w:r w:rsidRPr="0069569E">
        <w:rPr>
          <w:b/>
          <w:sz w:val="22"/>
          <w:szCs w:val="22"/>
          <w:lang w:val="lt-LT"/>
        </w:rPr>
        <w:t>6.</w:t>
      </w:r>
      <w:r w:rsidRPr="0069569E">
        <w:rPr>
          <w:b/>
          <w:sz w:val="22"/>
          <w:szCs w:val="22"/>
          <w:lang w:val="lt-LT"/>
        </w:rPr>
        <w:tab/>
        <w:t>Po injekcijos</w:t>
      </w:r>
    </w:p>
    <w:p w14:paraId="43D6448B" w14:textId="77777777" w:rsidR="008F500B" w:rsidRPr="0069569E" w:rsidRDefault="008F500B" w:rsidP="0069559E">
      <w:pPr>
        <w:keepNext/>
        <w:keepLines/>
        <w:shd w:val="clear" w:color="auto" w:fill="F3F3F3"/>
        <w:tabs>
          <w:tab w:val="left" w:pos="567"/>
        </w:tabs>
        <w:overflowPunct/>
        <w:autoSpaceDE/>
        <w:autoSpaceDN/>
        <w:adjustRightInd/>
        <w:textAlignment w:val="auto"/>
        <w:rPr>
          <w:b/>
          <w:sz w:val="22"/>
          <w:szCs w:val="22"/>
          <w:lang w:val="lt-LT"/>
        </w:rPr>
      </w:pPr>
    </w:p>
    <w:p w14:paraId="0E106BEE" w14:textId="77777777" w:rsidR="002E5BAB" w:rsidRPr="0069569E" w:rsidRDefault="00FE07E5" w:rsidP="0069559E">
      <w:pPr>
        <w:shd w:val="clear" w:color="auto" w:fill="F3F3F3"/>
        <w:overflowPunct/>
        <w:autoSpaceDE/>
        <w:autoSpaceDN/>
        <w:adjustRightInd/>
        <w:textAlignment w:val="auto"/>
        <w:rPr>
          <w:sz w:val="22"/>
          <w:szCs w:val="22"/>
          <w:lang w:val="lt-LT"/>
        </w:rPr>
      </w:pPr>
      <w:r w:rsidRPr="0069569E">
        <w:rPr>
          <w:sz w:val="22"/>
          <w:szCs w:val="22"/>
          <w:lang w:val="lt-LT"/>
        </w:rPr>
        <w:t>Su</w:t>
      </w:r>
      <w:r w:rsidR="0035271B" w:rsidRPr="0069569E">
        <w:rPr>
          <w:sz w:val="22"/>
          <w:szCs w:val="22"/>
          <w:lang w:val="lt-LT"/>
        </w:rPr>
        <w:t>tvarky</w:t>
      </w:r>
      <w:r w:rsidRPr="0069569E">
        <w:rPr>
          <w:sz w:val="22"/>
          <w:szCs w:val="22"/>
          <w:lang w:val="lt-LT"/>
        </w:rPr>
        <w:t xml:space="preserve">kite visas naudotas priemones: atlikę injekciją, visas panaudotas adatas ir tuščias stiklines </w:t>
      </w:r>
      <w:proofErr w:type="spellStart"/>
      <w:r w:rsidRPr="0069569E">
        <w:rPr>
          <w:sz w:val="22"/>
          <w:szCs w:val="22"/>
          <w:lang w:val="lt-LT"/>
        </w:rPr>
        <w:t>talpykles</w:t>
      </w:r>
      <w:proofErr w:type="spellEnd"/>
      <w:r w:rsidRPr="0069569E">
        <w:rPr>
          <w:sz w:val="22"/>
          <w:szCs w:val="22"/>
          <w:lang w:val="lt-LT"/>
        </w:rPr>
        <w:t xml:space="preserve"> nedelsiant saugiai išmeskite į tam skirtą dėžutę. Nepanaudotą tirpalą taip pat reikia išmesti.</w:t>
      </w:r>
    </w:p>
    <w:p w14:paraId="27093E5D" w14:textId="77777777" w:rsidR="002E5BAB" w:rsidRPr="0069569E" w:rsidRDefault="002E5BAB" w:rsidP="0069559E">
      <w:pPr>
        <w:shd w:val="clear" w:color="auto" w:fill="F3F3F3"/>
        <w:overflowPunct/>
        <w:autoSpaceDE/>
        <w:autoSpaceDN/>
        <w:adjustRightInd/>
        <w:textAlignment w:val="auto"/>
        <w:rPr>
          <w:sz w:val="22"/>
          <w:szCs w:val="22"/>
          <w:lang w:val="lt-LT"/>
        </w:rPr>
      </w:pPr>
    </w:p>
    <w:p w14:paraId="28AA3267" w14:textId="77777777" w:rsidR="002E5BAB" w:rsidRPr="0069569E" w:rsidRDefault="008F500B" w:rsidP="0069559E">
      <w:pPr>
        <w:rPr>
          <w:sz w:val="22"/>
          <w:szCs w:val="22"/>
          <w:lang w:val="lt-LT"/>
        </w:rPr>
      </w:pPr>
      <w:r w:rsidRPr="0069569E">
        <w:rPr>
          <w:sz w:val="22"/>
          <w:szCs w:val="22"/>
          <w:lang w:val="lt-LT"/>
        </w:rPr>
        <w:br w:type="page"/>
      </w:r>
    </w:p>
    <w:p w14:paraId="245C713C" w14:textId="48B28EBD" w:rsidR="002E5BAB" w:rsidRPr="0069569E" w:rsidRDefault="002E5BAB" w:rsidP="0069559E">
      <w:pPr>
        <w:pStyle w:val="BodyText"/>
        <w:keepNext/>
        <w:keepLines/>
        <w:shd w:val="clear" w:color="auto" w:fill="E6E6E6"/>
        <w:tabs>
          <w:tab w:val="left" w:pos="720"/>
        </w:tabs>
        <w:rPr>
          <w:bCs/>
          <w:i/>
          <w:szCs w:val="22"/>
          <w:shd w:val="clear" w:color="auto" w:fill="E6E6E6"/>
          <w:lang w:val="lt-LT"/>
        </w:rPr>
      </w:pPr>
      <w:r w:rsidRPr="0069569E">
        <w:rPr>
          <w:bCs/>
          <w:i/>
          <w:szCs w:val="22"/>
          <w:lang w:val="lt-LT"/>
        </w:rPr>
        <w:lastRenderedPageBreak/>
        <w:t>&lt;GONAL-f 1050</w:t>
      </w:r>
      <w:r w:rsidR="001236D5">
        <w:rPr>
          <w:bCs/>
          <w:i/>
          <w:szCs w:val="22"/>
          <w:lang w:val="lt-LT"/>
        </w:rPr>
        <w:t> </w:t>
      </w:r>
      <w:r w:rsidRPr="0069569E">
        <w:rPr>
          <w:bCs/>
          <w:i/>
          <w:szCs w:val="22"/>
          <w:lang w:val="lt-LT"/>
        </w:rPr>
        <w:t>IU&gt; + &lt;GONAL-f</w:t>
      </w:r>
      <w:r w:rsidRPr="0069569E">
        <w:rPr>
          <w:i/>
          <w:szCs w:val="22"/>
          <w:lang w:val="lt-LT"/>
        </w:rPr>
        <w:t xml:space="preserve"> </w:t>
      </w:r>
      <w:r w:rsidRPr="0069569E">
        <w:rPr>
          <w:bCs/>
          <w:i/>
          <w:szCs w:val="22"/>
          <w:lang w:val="lt-LT"/>
        </w:rPr>
        <w:t>450</w:t>
      </w:r>
      <w:r w:rsidR="001236D5">
        <w:rPr>
          <w:bCs/>
          <w:i/>
          <w:szCs w:val="22"/>
          <w:lang w:val="lt-LT"/>
        </w:rPr>
        <w:t> </w:t>
      </w:r>
      <w:r w:rsidRPr="0069569E">
        <w:rPr>
          <w:bCs/>
          <w:i/>
          <w:szCs w:val="22"/>
          <w:lang w:val="lt-LT"/>
        </w:rPr>
        <w:t>IU&gt;</w:t>
      </w:r>
    </w:p>
    <w:p w14:paraId="0970E025" w14:textId="77777777" w:rsidR="00414A8C" w:rsidRPr="0069569E" w:rsidRDefault="00414A8C" w:rsidP="0069559E">
      <w:pPr>
        <w:pStyle w:val="BodyText"/>
        <w:keepNext/>
        <w:keepLines/>
        <w:shd w:val="clear" w:color="auto" w:fill="E6E6E6"/>
        <w:tabs>
          <w:tab w:val="left" w:pos="720"/>
        </w:tabs>
        <w:rPr>
          <w:bCs/>
          <w:i/>
          <w:szCs w:val="22"/>
          <w:shd w:val="clear" w:color="auto" w:fill="E6E6E6"/>
          <w:lang w:val="lt-LT"/>
        </w:rPr>
      </w:pPr>
    </w:p>
    <w:p w14:paraId="4A539AA5" w14:textId="77777777" w:rsidR="002E5BAB" w:rsidRPr="0069569E" w:rsidRDefault="009B39DC" w:rsidP="0069559E">
      <w:pPr>
        <w:shd w:val="clear" w:color="auto" w:fill="E6E6E6"/>
        <w:tabs>
          <w:tab w:val="left" w:pos="567"/>
        </w:tabs>
        <w:ind w:right="-2"/>
        <w:rPr>
          <w:b/>
          <w:bCs/>
          <w:sz w:val="22"/>
          <w:szCs w:val="22"/>
          <w:lang w:val="lt-LT"/>
        </w:rPr>
      </w:pPr>
      <w:r w:rsidRPr="0069569E">
        <w:rPr>
          <w:b/>
          <w:bCs/>
          <w:color w:val="000000"/>
          <w:sz w:val="22"/>
          <w:szCs w:val="22"/>
          <w:lang w:val="lt-LT"/>
        </w:rPr>
        <w:t>KAIP PARUOŠTI IR NAUDOTI GONAL-f MILTELIUS BEI TIRPIKLĮ</w:t>
      </w:r>
    </w:p>
    <w:p w14:paraId="0460966B" w14:textId="77777777" w:rsidR="002E5BAB" w:rsidRPr="0069569E" w:rsidRDefault="002E5BAB" w:rsidP="0069559E">
      <w:pPr>
        <w:shd w:val="clear" w:color="auto" w:fill="E6E6E6"/>
        <w:rPr>
          <w:sz w:val="22"/>
          <w:szCs w:val="22"/>
          <w:lang w:val="lt-LT"/>
        </w:rPr>
      </w:pPr>
    </w:p>
    <w:p w14:paraId="08773E9F" w14:textId="77777777" w:rsidR="009B39DC" w:rsidRPr="0069569E" w:rsidRDefault="009B39DC" w:rsidP="0069559E">
      <w:pPr>
        <w:numPr>
          <w:ilvl w:val="0"/>
          <w:numId w:val="52"/>
        </w:numPr>
        <w:shd w:val="clear" w:color="auto" w:fill="E6E6E6"/>
        <w:tabs>
          <w:tab w:val="clear" w:pos="360"/>
          <w:tab w:val="num" w:pos="567"/>
        </w:tabs>
        <w:overflowPunct/>
        <w:autoSpaceDE/>
        <w:autoSpaceDN/>
        <w:adjustRightInd/>
        <w:ind w:left="567" w:hanging="567"/>
        <w:textAlignment w:val="auto"/>
        <w:rPr>
          <w:sz w:val="22"/>
          <w:szCs w:val="22"/>
          <w:lang w:val="lt-LT"/>
        </w:rPr>
      </w:pPr>
      <w:r w:rsidRPr="0069569E">
        <w:rPr>
          <w:sz w:val="22"/>
          <w:szCs w:val="22"/>
          <w:lang w:val="lt-LT"/>
        </w:rPr>
        <w:t>Šiame skyriuje paaiškinta, kaip paruošti ir naudoti GONAL-f miltelius bei tirpiklį.</w:t>
      </w:r>
    </w:p>
    <w:p w14:paraId="61AA12A1" w14:textId="77777777" w:rsidR="009B39DC" w:rsidRPr="0069569E" w:rsidRDefault="009B39DC" w:rsidP="0069559E">
      <w:pPr>
        <w:numPr>
          <w:ilvl w:val="0"/>
          <w:numId w:val="52"/>
        </w:numPr>
        <w:shd w:val="clear" w:color="auto" w:fill="E6E6E6"/>
        <w:tabs>
          <w:tab w:val="clear" w:pos="360"/>
          <w:tab w:val="num" w:pos="567"/>
        </w:tabs>
        <w:overflowPunct/>
        <w:autoSpaceDE/>
        <w:autoSpaceDN/>
        <w:adjustRightInd/>
        <w:ind w:left="567" w:hanging="567"/>
        <w:textAlignment w:val="auto"/>
        <w:rPr>
          <w:sz w:val="22"/>
          <w:szCs w:val="22"/>
          <w:lang w:val="lt-LT"/>
        </w:rPr>
      </w:pPr>
      <w:r w:rsidRPr="0069569E">
        <w:rPr>
          <w:sz w:val="22"/>
          <w:szCs w:val="22"/>
          <w:lang w:val="lt-LT"/>
        </w:rPr>
        <w:t xml:space="preserve">Prieš pradėdami ruošti perskaitykite šiuos nurodymus ir </w:t>
      </w:r>
      <w:proofErr w:type="spellStart"/>
      <w:r w:rsidRPr="0069569E">
        <w:rPr>
          <w:sz w:val="22"/>
          <w:szCs w:val="22"/>
          <w:lang w:val="lt-LT"/>
        </w:rPr>
        <w:t>pažingsniui</w:t>
      </w:r>
      <w:proofErr w:type="spellEnd"/>
      <w:r w:rsidRPr="0069569E">
        <w:rPr>
          <w:sz w:val="22"/>
          <w:szCs w:val="22"/>
          <w:lang w:val="lt-LT"/>
        </w:rPr>
        <w:t xml:space="preserve"> juos vykdykite.</w:t>
      </w:r>
    </w:p>
    <w:p w14:paraId="5499A585" w14:textId="77777777" w:rsidR="002E5BAB" w:rsidRPr="0069569E" w:rsidRDefault="009B39DC" w:rsidP="0069559E">
      <w:pPr>
        <w:numPr>
          <w:ilvl w:val="0"/>
          <w:numId w:val="52"/>
        </w:numPr>
        <w:shd w:val="clear" w:color="auto" w:fill="E6E6E6"/>
        <w:tabs>
          <w:tab w:val="clear" w:pos="360"/>
          <w:tab w:val="num" w:pos="567"/>
        </w:tabs>
        <w:overflowPunct/>
        <w:autoSpaceDE/>
        <w:autoSpaceDN/>
        <w:adjustRightInd/>
        <w:ind w:left="567" w:hanging="567"/>
        <w:textAlignment w:val="auto"/>
        <w:rPr>
          <w:sz w:val="22"/>
          <w:szCs w:val="22"/>
          <w:lang w:val="lt-LT"/>
        </w:rPr>
      </w:pPr>
      <w:r w:rsidRPr="0069569E">
        <w:rPr>
          <w:sz w:val="22"/>
          <w:szCs w:val="22"/>
          <w:lang w:val="lt-LT"/>
        </w:rPr>
        <w:t>Leiskitės sau vaistą kiekvieną dieną tuo pačiu metu.</w:t>
      </w:r>
    </w:p>
    <w:p w14:paraId="256FC2E6" w14:textId="77777777" w:rsidR="002E5BAB" w:rsidRPr="0069569E" w:rsidRDefault="002E5BAB" w:rsidP="0069559E">
      <w:pPr>
        <w:shd w:val="clear" w:color="auto" w:fill="E6E6E6"/>
        <w:rPr>
          <w:sz w:val="22"/>
          <w:szCs w:val="22"/>
          <w:lang w:val="lt-LT"/>
        </w:rPr>
      </w:pPr>
    </w:p>
    <w:p w14:paraId="4B94B464" w14:textId="77777777" w:rsidR="00A62822" w:rsidRPr="0069569E" w:rsidRDefault="00A62822" w:rsidP="0069559E">
      <w:pPr>
        <w:shd w:val="clear" w:color="auto" w:fill="E6E6E6"/>
        <w:rPr>
          <w:sz w:val="22"/>
          <w:szCs w:val="22"/>
          <w:lang w:val="lt-LT"/>
        </w:rPr>
      </w:pPr>
    </w:p>
    <w:p w14:paraId="22D93B12" w14:textId="77777777" w:rsidR="002E5BAB" w:rsidRPr="0069569E" w:rsidRDefault="009B39DC" w:rsidP="0069559E">
      <w:pPr>
        <w:keepNext/>
        <w:keepLines/>
        <w:shd w:val="clear" w:color="auto" w:fill="E6E6E6"/>
        <w:rPr>
          <w:b/>
          <w:color w:val="000000"/>
          <w:sz w:val="22"/>
          <w:szCs w:val="22"/>
          <w:lang w:val="lt-LT"/>
        </w:rPr>
      </w:pPr>
      <w:r w:rsidRPr="0069569E">
        <w:rPr>
          <w:b/>
          <w:color w:val="000000"/>
          <w:sz w:val="22"/>
          <w:szCs w:val="22"/>
          <w:lang w:val="lt-LT"/>
        </w:rPr>
        <w:t>1.</w:t>
      </w:r>
      <w:r w:rsidRPr="0069569E">
        <w:rPr>
          <w:b/>
          <w:color w:val="000000"/>
          <w:sz w:val="22"/>
          <w:szCs w:val="22"/>
          <w:lang w:val="lt-LT"/>
        </w:rPr>
        <w:tab/>
        <w:t>Nusiplaukite rankas ir raskite švarią vietą</w:t>
      </w:r>
    </w:p>
    <w:p w14:paraId="02BBD3BF" w14:textId="77777777" w:rsidR="00A62822" w:rsidRPr="0069569E" w:rsidRDefault="00A62822" w:rsidP="0069559E">
      <w:pPr>
        <w:keepNext/>
        <w:keepLines/>
        <w:shd w:val="clear" w:color="auto" w:fill="E6E6E6"/>
        <w:rPr>
          <w:b/>
          <w:sz w:val="22"/>
          <w:szCs w:val="22"/>
          <w:lang w:val="lt-LT"/>
        </w:rPr>
      </w:pPr>
    </w:p>
    <w:p w14:paraId="7AB6EE52" w14:textId="77777777" w:rsidR="009B39DC" w:rsidRPr="0069569E" w:rsidRDefault="009B39DC"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Svarbu, kad Jūsų rankos ir kiti daiktai, kuriuos naudojate, būtų kuo švaresni.</w:t>
      </w:r>
    </w:p>
    <w:p w14:paraId="56E1B8E0" w14:textId="77777777" w:rsidR="002E5BAB" w:rsidRPr="0069569E" w:rsidRDefault="009B39DC"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Tinkama vieta yra švarus stalas arba virtuvės paviršius.</w:t>
      </w:r>
    </w:p>
    <w:p w14:paraId="2C7E4850" w14:textId="77777777" w:rsidR="002E5BAB" w:rsidRPr="0069569E" w:rsidRDefault="002E5BAB" w:rsidP="0069559E">
      <w:pPr>
        <w:shd w:val="clear" w:color="auto" w:fill="E6E6E6"/>
        <w:rPr>
          <w:sz w:val="22"/>
          <w:szCs w:val="22"/>
          <w:lang w:val="lt-LT"/>
        </w:rPr>
      </w:pPr>
    </w:p>
    <w:p w14:paraId="03A8DDDD" w14:textId="77777777" w:rsidR="00A62822" w:rsidRPr="0069569E" w:rsidRDefault="00A62822" w:rsidP="0069559E">
      <w:pPr>
        <w:shd w:val="clear" w:color="auto" w:fill="E6E6E6"/>
        <w:rPr>
          <w:sz w:val="22"/>
          <w:szCs w:val="22"/>
          <w:lang w:val="lt-LT"/>
        </w:rPr>
      </w:pPr>
    </w:p>
    <w:p w14:paraId="00540EA0" w14:textId="77777777" w:rsidR="002E5BAB" w:rsidRPr="0069569E" w:rsidRDefault="009B39DC" w:rsidP="0069559E">
      <w:pPr>
        <w:keepNext/>
        <w:keepLines/>
        <w:shd w:val="clear" w:color="auto" w:fill="E6E6E6"/>
        <w:overflowPunct/>
        <w:autoSpaceDE/>
        <w:autoSpaceDN/>
        <w:adjustRightInd/>
        <w:textAlignment w:val="auto"/>
        <w:rPr>
          <w:b/>
          <w:sz w:val="22"/>
          <w:szCs w:val="22"/>
          <w:lang w:val="lt-LT"/>
        </w:rPr>
      </w:pPr>
      <w:r w:rsidRPr="0069569E">
        <w:rPr>
          <w:b/>
          <w:sz w:val="22"/>
          <w:szCs w:val="22"/>
          <w:lang w:val="lt-LT"/>
        </w:rPr>
        <w:t>2.</w:t>
      </w:r>
      <w:r w:rsidRPr="0069569E">
        <w:rPr>
          <w:b/>
          <w:sz w:val="22"/>
          <w:szCs w:val="22"/>
          <w:lang w:val="lt-LT"/>
        </w:rPr>
        <w:tab/>
        <w:t>Pasiruoškite ir pasidėkite viską, ko Jums prireiks:</w:t>
      </w:r>
    </w:p>
    <w:p w14:paraId="33C1D177" w14:textId="77777777" w:rsidR="00A62822" w:rsidRPr="0069569E" w:rsidRDefault="00A62822" w:rsidP="0069559E">
      <w:pPr>
        <w:keepNext/>
        <w:keepLines/>
        <w:shd w:val="clear" w:color="auto" w:fill="E6E6E6"/>
        <w:overflowPunct/>
        <w:autoSpaceDE/>
        <w:autoSpaceDN/>
        <w:adjustRightInd/>
        <w:textAlignment w:val="auto"/>
        <w:rPr>
          <w:b/>
          <w:sz w:val="22"/>
          <w:szCs w:val="22"/>
          <w:lang w:val="lt-LT"/>
        </w:rPr>
      </w:pPr>
    </w:p>
    <w:p w14:paraId="2D8D84B2" w14:textId="77777777" w:rsidR="009B39DC" w:rsidRPr="0069569E" w:rsidRDefault="009B39DC"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2 </w:t>
      </w:r>
      <w:r w:rsidR="004015A3" w:rsidRPr="0069569E">
        <w:rPr>
          <w:sz w:val="22"/>
          <w:szCs w:val="22"/>
          <w:lang w:val="lt-LT"/>
        </w:rPr>
        <w:t>alkoholiu</w:t>
      </w:r>
      <w:r w:rsidRPr="0069569E">
        <w:rPr>
          <w:sz w:val="22"/>
          <w:szCs w:val="22"/>
          <w:lang w:val="lt-LT"/>
        </w:rPr>
        <w:t xml:space="preserve"> suvilgytus tamponus;</w:t>
      </w:r>
    </w:p>
    <w:p w14:paraId="292866F3" w14:textId="77777777" w:rsidR="009B39DC" w:rsidRPr="0069569E" w:rsidRDefault="009B39DC"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užpildytą švirkštą su tirpikliu (skaidriu skysčiu);</w:t>
      </w:r>
    </w:p>
    <w:p w14:paraId="0E023A4B" w14:textId="77777777" w:rsidR="009B39DC" w:rsidRPr="0069569E" w:rsidRDefault="00277C01"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flakon</w:t>
      </w:r>
      <w:r w:rsidR="009B39DC" w:rsidRPr="0069569E">
        <w:rPr>
          <w:sz w:val="22"/>
          <w:szCs w:val="22"/>
          <w:lang w:val="lt-LT"/>
        </w:rPr>
        <w:t>ą su GONAL</w:t>
      </w:r>
      <w:r w:rsidR="009B39DC" w:rsidRPr="0069569E">
        <w:rPr>
          <w:sz w:val="22"/>
          <w:szCs w:val="22"/>
          <w:lang w:val="lt-LT"/>
        </w:rPr>
        <w:noBreakHyphen/>
        <w:t>f (baltais milteliais);</w:t>
      </w:r>
    </w:p>
    <w:p w14:paraId="068303B3" w14:textId="77777777" w:rsidR="002E5BAB" w:rsidRPr="0069569E" w:rsidRDefault="009B39DC"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tuščią švirkštą, skirtą injekcijai (žr. pav. žemiau)</w:t>
      </w:r>
    </w:p>
    <w:p w14:paraId="6B31A332" w14:textId="07786F06" w:rsidR="002E5BAB" w:rsidRPr="0069569E" w:rsidRDefault="00D630E2" w:rsidP="0069559E">
      <w:pPr>
        <w:shd w:val="clear" w:color="auto" w:fill="E6E6E6"/>
        <w:ind w:left="567" w:hanging="567"/>
        <w:rPr>
          <w:sz w:val="22"/>
          <w:szCs w:val="22"/>
          <w:lang w:val="lt-LT"/>
        </w:rPr>
      </w:pPr>
      <w:r w:rsidRPr="0069569E">
        <w:rPr>
          <w:noProof/>
          <w:sz w:val="22"/>
          <w:szCs w:val="22"/>
          <w:lang w:val="lt-LT" w:eastAsia="lt-LT"/>
        </w:rPr>
        <w:drawing>
          <wp:inline distT="0" distB="0" distL="0" distR="0" wp14:anchorId="73BDABD2" wp14:editId="0F6A98E6">
            <wp:extent cx="305689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6890" cy="1276350"/>
                    </a:xfrm>
                    <a:prstGeom prst="rect">
                      <a:avLst/>
                    </a:prstGeom>
                    <a:noFill/>
                    <a:ln>
                      <a:noFill/>
                    </a:ln>
                  </pic:spPr>
                </pic:pic>
              </a:graphicData>
            </a:graphic>
          </wp:inline>
        </w:drawing>
      </w:r>
    </w:p>
    <w:p w14:paraId="6A4EA5B4" w14:textId="77777777" w:rsidR="002E5BAB" w:rsidRPr="0069569E" w:rsidRDefault="002E5BAB" w:rsidP="0069559E">
      <w:pPr>
        <w:shd w:val="clear" w:color="auto" w:fill="E6E6E6"/>
        <w:rPr>
          <w:sz w:val="22"/>
          <w:szCs w:val="22"/>
          <w:lang w:val="lt-LT"/>
        </w:rPr>
      </w:pPr>
    </w:p>
    <w:p w14:paraId="6637E3FF" w14:textId="77777777" w:rsidR="00A62822" w:rsidRPr="0069569E" w:rsidRDefault="00A62822" w:rsidP="0069559E">
      <w:pPr>
        <w:shd w:val="clear" w:color="auto" w:fill="E6E6E6"/>
        <w:rPr>
          <w:sz w:val="22"/>
          <w:szCs w:val="22"/>
          <w:lang w:val="lt-LT"/>
        </w:rPr>
      </w:pPr>
    </w:p>
    <w:p w14:paraId="0932A646" w14:textId="77777777" w:rsidR="002E5BAB" w:rsidRPr="0069569E" w:rsidRDefault="009B39DC" w:rsidP="0069559E">
      <w:pPr>
        <w:keepNext/>
        <w:keepLines/>
        <w:shd w:val="clear" w:color="auto" w:fill="E6E6E6"/>
        <w:overflowPunct/>
        <w:autoSpaceDE/>
        <w:autoSpaceDN/>
        <w:adjustRightInd/>
        <w:textAlignment w:val="auto"/>
        <w:rPr>
          <w:b/>
          <w:bCs/>
          <w:sz w:val="22"/>
          <w:szCs w:val="22"/>
          <w:lang w:val="lt-LT"/>
        </w:rPr>
      </w:pPr>
      <w:r w:rsidRPr="0069569E">
        <w:rPr>
          <w:b/>
          <w:bCs/>
          <w:sz w:val="22"/>
          <w:szCs w:val="22"/>
          <w:lang w:val="lt-LT"/>
        </w:rPr>
        <w:t>3.</w:t>
      </w:r>
      <w:r w:rsidRPr="0069569E">
        <w:rPr>
          <w:b/>
          <w:bCs/>
          <w:sz w:val="22"/>
          <w:szCs w:val="22"/>
          <w:lang w:val="lt-LT"/>
        </w:rPr>
        <w:tab/>
        <w:t>Tirpalo ruošimas</w:t>
      </w:r>
    </w:p>
    <w:p w14:paraId="77218FD6" w14:textId="77777777" w:rsidR="00A62822" w:rsidRPr="0069569E" w:rsidRDefault="00A62822" w:rsidP="0069559E">
      <w:pPr>
        <w:keepNext/>
        <w:keepLines/>
        <w:shd w:val="clear" w:color="auto" w:fill="E6E6E6"/>
        <w:overflowPunct/>
        <w:autoSpaceDE/>
        <w:autoSpaceDN/>
        <w:adjustRightInd/>
        <w:textAlignment w:val="auto"/>
        <w:rPr>
          <w:b/>
          <w:bCs/>
          <w:sz w:val="22"/>
          <w:szCs w:val="22"/>
          <w:lang w:val="lt-LT"/>
        </w:rPr>
      </w:pPr>
    </w:p>
    <w:p w14:paraId="5D97FEB9" w14:textId="77777777" w:rsidR="009B39DC" w:rsidRPr="0069569E" w:rsidRDefault="009B39DC" w:rsidP="0069559E">
      <w:pPr>
        <w:numPr>
          <w:ilvl w:val="0"/>
          <w:numId w:val="45"/>
        </w:numPr>
        <w:shd w:val="clear" w:color="auto" w:fill="E6E6E6"/>
        <w:tabs>
          <w:tab w:val="clear" w:pos="1134"/>
        </w:tabs>
        <w:overflowPunct/>
        <w:autoSpaceDE/>
        <w:autoSpaceDN/>
        <w:adjustRightInd/>
        <w:ind w:left="567"/>
        <w:textAlignment w:val="auto"/>
        <w:rPr>
          <w:color w:val="000000"/>
          <w:sz w:val="22"/>
          <w:szCs w:val="22"/>
          <w:lang w:val="lt-LT"/>
        </w:rPr>
      </w:pPr>
      <w:r w:rsidRPr="0069569E">
        <w:rPr>
          <w:color w:val="000000"/>
          <w:sz w:val="22"/>
          <w:szCs w:val="22"/>
          <w:lang w:val="lt-LT"/>
        </w:rPr>
        <w:t xml:space="preserve">Nuimkite apsauginius dangtelius nuo miltelių </w:t>
      </w:r>
      <w:r w:rsidR="00277C01" w:rsidRPr="0069569E">
        <w:rPr>
          <w:color w:val="000000"/>
          <w:sz w:val="22"/>
          <w:szCs w:val="22"/>
          <w:lang w:val="lt-LT"/>
        </w:rPr>
        <w:t>flakon</w:t>
      </w:r>
      <w:r w:rsidRPr="0069569E">
        <w:rPr>
          <w:color w:val="000000"/>
          <w:sz w:val="22"/>
          <w:szCs w:val="22"/>
          <w:lang w:val="lt-LT"/>
        </w:rPr>
        <w:t>o ir užpildyto švirkšto.</w:t>
      </w:r>
    </w:p>
    <w:p w14:paraId="2B13F452" w14:textId="051AC14E" w:rsidR="009B39DC" w:rsidRPr="0069569E" w:rsidRDefault="009B39DC" w:rsidP="0069559E">
      <w:pPr>
        <w:numPr>
          <w:ilvl w:val="0"/>
          <w:numId w:val="45"/>
        </w:numPr>
        <w:shd w:val="clear" w:color="auto" w:fill="E6E6E6"/>
        <w:tabs>
          <w:tab w:val="clear" w:pos="1134"/>
        </w:tabs>
        <w:overflowPunct/>
        <w:autoSpaceDE/>
        <w:autoSpaceDN/>
        <w:adjustRightInd/>
        <w:ind w:left="567"/>
        <w:textAlignment w:val="auto"/>
        <w:rPr>
          <w:color w:val="000000"/>
          <w:sz w:val="22"/>
          <w:szCs w:val="22"/>
          <w:lang w:val="lt-LT"/>
        </w:rPr>
      </w:pPr>
      <w:r w:rsidRPr="0069569E">
        <w:rPr>
          <w:color w:val="000000"/>
          <w:sz w:val="22"/>
          <w:szCs w:val="22"/>
          <w:lang w:val="lt-LT"/>
        </w:rPr>
        <w:t xml:space="preserve">Paimkite užpildytą švirkštą, įdurkite adatą į miltelių </w:t>
      </w:r>
      <w:r w:rsidR="00277C01" w:rsidRPr="0069569E">
        <w:rPr>
          <w:color w:val="000000"/>
          <w:sz w:val="22"/>
          <w:szCs w:val="22"/>
          <w:lang w:val="lt-LT"/>
        </w:rPr>
        <w:t>flakon</w:t>
      </w:r>
      <w:r w:rsidRPr="0069569E">
        <w:rPr>
          <w:color w:val="000000"/>
          <w:sz w:val="22"/>
          <w:szCs w:val="22"/>
          <w:lang w:val="lt-LT"/>
        </w:rPr>
        <w:t xml:space="preserve">ą ir lėtai </w:t>
      </w:r>
      <w:r w:rsidR="00AE078D">
        <w:rPr>
          <w:color w:val="000000"/>
          <w:sz w:val="22"/>
          <w:szCs w:val="22"/>
          <w:lang w:val="lt-LT"/>
        </w:rPr>
        <w:t>suleiskite</w:t>
      </w:r>
      <w:r w:rsidRPr="0069569E">
        <w:rPr>
          <w:color w:val="000000"/>
          <w:sz w:val="22"/>
          <w:szCs w:val="22"/>
          <w:lang w:val="lt-LT"/>
        </w:rPr>
        <w:t xml:space="preserve"> visą tirpiklį į </w:t>
      </w:r>
      <w:r w:rsidR="00277C01" w:rsidRPr="0069569E">
        <w:rPr>
          <w:color w:val="000000"/>
          <w:sz w:val="22"/>
          <w:szCs w:val="22"/>
          <w:lang w:val="lt-LT"/>
        </w:rPr>
        <w:t>flakon</w:t>
      </w:r>
      <w:r w:rsidRPr="0069569E">
        <w:rPr>
          <w:color w:val="000000"/>
          <w:sz w:val="22"/>
          <w:szCs w:val="22"/>
          <w:lang w:val="lt-LT"/>
        </w:rPr>
        <w:t>ą su milteliais.</w:t>
      </w:r>
    </w:p>
    <w:p w14:paraId="3790C3F5" w14:textId="77777777" w:rsidR="009B39DC" w:rsidRPr="0069569E" w:rsidRDefault="009B39DC" w:rsidP="0069559E">
      <w:pPr>
        <w:numPr>
          <w:ilvl w:val="0"/>
          <w:numId w:val="45"/>
        </w:numPr>
        <w:shd w:val="clear" w:color="auto" w:fill="E6E6E6"/>
        <w:tabs>
          <w:tab w:val="clear" w:pos="1134"/>
        </w:tabs>
        <w:overflowPunct/>
        <w:autoSpaceDE/>
        <w:autoSpaceDN/>
        <w:adjustRightInd/>
        <w:ind w:left="567"/>
        <w:textAlignment w:val="auto"/>
        <w:rPr>
          <w:color w:val="000000"/>
          <w:sz w:val="22"/>
          <w:szCs w:val="22"/>
          <w:lang w:val="lt-LT"/>
        </w:rPr>
      </w:pPr>
      <w:r w:rsidRPr="0069569E">
        <w:rPr>
          <w:color w:val="000000"/>
          <w:sz w:val="22"/>
          <w:szCs w:val="22"/>
          <w:lang w:val="lt-LT"/>
        </w:rPr>
        <w:t xml:space="preserve">Ištraukite iš </w:t>
      </w:r>
      <w:r w:rsidR="00277C01" w:rsidRPr="0069569E">
        <w:rPr>
          <w:color w:val="000000"/>
          <w:sz w:val="22"/>
          <w:szCs w:val="22"/>
          <w:lang w:val="lt-LT"/>
        </w:rPr>
        <w:t>flakon</w:t>
      </w:r>
      <w:r w:rsidRPr="0069569E">
        <w:rPr>
          <w:color w:val="000000"/>
          <w:sz w:val="22"/>
          <w:szCs w:val="22"/>
          <w:lang w:val="lt-LT"/>
        </w:rPr>
        <w:t>o švirkštą ir išmeskite (uždėkite apsauginį dangtelį, kad išvengtumėte sužalojimo).</w:t>
      </w:r>
    </w:p>
    <w:p w14:paraId="47BA637F" w14:textId="77777777" w:rsidR="002E5BAB" w:rsidRPr="0069569E" w:rsidRDefault="009B39DC" w:rsidP="0069559E">
      <w:pPr>
        <w:numPr>
          <w:ilvl w:val="0"/>
          <w:numId w:val="45"/>
        </w:numPr>
        <w:shd w:val="clear" w:color="auto" w:fill="E6E6E6"/>
        <w:tabs>
          <w:tab w:val="clear" w:pos="1134"/>
        </w:tabs>
        <w:overflowPunct/>
        <w:autoSpaceDE/>
        <w:autoSpaceDN/>
        <w:adjustRightInd/>
        <w:ind w:left="567"/>
        <w:textAlignment w:val="auto"/>
        <w:rPr>
          <w:sz w:val="22"/>
          <w:szCs w:val="22"/>
          <w:lang w:val="lt-LT"/>
        </w:rPr>
      </w:pPr>
      <w:r w:rsidRPr="0069569E">
        <w:rPr>
          <w:color w:val="000000"/>
          <w:sz w:val="22"/>
          <w:szCs w:val="22"/>
          <w:lang w:val="lt-LT"/>
        </w:rPr>
        <w:t xml:space="preserve">Šiame </w:t>
      </w:r>
      <w:r w:rsidR="00277C01" w:rsidRPr="0069569E">
        <w:rPr>
          <w:color w:val="000000"/>
          <w:sz w:val="22"/>
          <w:szCs w:val="22"/>
          <w:lang w:val="lt-LT"/>
        </w:rPr>
        <w:t>flakon</w:t>
      </w:r>
      <w:r w:rsidRPr="0069569E">
        <w:rPr>
          <w:color w:val="000000"/>
          <w:sz w:val="22"/>
          <w:szCs w:val="22"/>
          <w:lang w:val="lt-LT"/>
        </w:rPr>
        <w:t>e yra kelios GONAL</w:t>
      </w:r>
      <w:r w:rsidRPr="0069569E">
        <w:rPr>
          <w:color w:val="000000"/>
          <w:sz w:val="22"/>
          <w:szCs w:val="22"/>
          <w:lang w:val="lt-LT"/>
        </w:rPr>
        <w:noBreakHyphen/>
        <w:t xml:space="preserve">f vaisto dozės. Jums reikia laikyti </w:t>
      </w:r>
      <w:r w:rsidR="00277C01" w:rsidRPr="0069569E">
        <w:rPr>
          <w:color w:val="000000"/>
          <w:sz w:val="22"/>
          <w:szCs w:val="22"/>
          <w:lang w:val="lt-LT"/>
        </w:rPr>
        <w:t>flakon</w:t>
      </w:r>
      <w:r w:rsidRPr="0069569E">
        <w:rPr>
          <w:color w:val="000000"/>
          <w:sz w:val="22"/>
          <w:szCs w:val="22"/>
          <w:lang w:val="lt-LT"/>
        </w:rPr>
        <w:t>ą kelias dienas ir vaisto iš jo kasdien paimti tiktai nurodytą dozę.</w:t>
      </w:r>
    </w:p>
    <w:p w14:paraId="5487E2A4" w14:textId="1A82C1C8" w:rsidR="002E5BAB" w:rsidRPr="0069569E" w:rsidRDefault="00D630E2" w:rsidP="0069559E">
      <w:pPr>
        <w:shd w:val="clear" w:color="auto" w:fill="E6E6E6"/>
        <w:ind w:left="567" w:hanging="567"/>
        <w:rPr>
          <w:sz w:val="22"/>
          <w:szCs w:val="22"/>
          <w:lang w:val="lt-LT"/>
        </w:rPr>
      </w:pPr>
      <w:r w:rsidRPr="0069569E">
        <w:rPr>
          <w:noProof/>
          <w:sz w:val="22"/>
          <w:szCs w:val="22"/>
          <w:lang w:val="lt-LT" w:eastAsia="lt-LT"/>
        </w:rPr>
        <w:drawing>
          <wp:inline distT="0" distB="0" distL="0" distR="0" wp14:anchorId="4E7588CE" wp14:editId="556B9011">
            <wp:extent cx="1091565" cy="1105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1565" cy="1105535"/>
                    </a:xfrm>
                    <a:prstGeom prst="rect">
                      <a:avLst/>
                    </a:prstGeom>
                    <a:noFill/>
                    <a:ln>
                      <a:noFill/>
                    </a:ln>
                  </pic:spPr>
                </pic:pic>
              </a:graphicData>
            </a:graphic>
          </wp:inline>
        </w:drawing>
      </w:r>
    </w:p>
    <w:p w14:paraId="7C0E8FCE" w14:textId="77777777" w:rsidR="002E5BAB" w:rsidRPr="0069569E" w:rsidRDefault="002E5BAB" w:rsidP="0069559E">
      <w:pPr>
        <w:shd w:val="clear" w:color="auto" w:fill="E6E6E6"/>
        <w:rPr>
          <w:sz w:val="22"/>
          <w:szCs w:val="22"/>
          <w:lang w:val="lt-LT"/>
        </w:rPr>
      </w:pPr>
    </w:p>
    <w:p w14:paraId="55AFD70F" w14:textId="77777777" w:rsidR="00A62822" w:rsidRPr="0069569E" w:rsidRDefault="00A62822" w:rsidP="0069559E">
      <w:pPr>
        <w:shd w:val="clear" w:color="auto" w:fill="E6E6E6"/>
        <w:rPr>
          <w:sz w:val="22"/>
          <w:szCs w:val="22"/>
          <w:lang w:val="lt-LT"/>
        </w:rPr>
      </w:pPr>
    </w:p>
    <w:p w14:paraId="55DA32CA" w14:textId="77777777" w:rsidR="002E5BAB" w:rsidRPr="0069569E" w:rsidRDefault="009B39DC" w:rsidP="0069559E">
      <w:pPr>
        <w:keepNext/>
        <w:keepLines/>
        <w:shd w:val="clear" w:color="auto" w:fill="E6E6E6"/>
        <w:tabs>
          <w:tab w:val="left" w:pos="567"/>
        </w:tabs>
        <w:rPr>
          <w:b/>
          <w:bCs/>
          <w:color w:val="000000"/>
          <w:sz w:val="22"/>
          <w:szCs w:val="22"/>
          <w:lang w:val="lt-LT"/>
        </w:rPr>
      </w:pPr>
      <w:r w:rsidRPr="0069569E">
        <w:rPr>
          <w:b/>
          <w:bCs/>
          <w:color w:val="000000"/>
          <w:sz w:val="22"/>
          <w:szCs w:val="22"/>
          <w:lang w:val="lt-LT"/>
        </w:rPr>
        <w:t>4.</w:t>
      </w:r>
      <w:r w:rsidRPr="0069569E">
        <w:rPr>
          <w:b/>
          <w:bCs/>
          <w:color w:val="000000"/>
          <w:sz w:val="22"/>
          <w:szCs w:val="22"/>
          <w:lang w:val="lt-LT"/>
        </w:rPr>
        <w:tab/>
        <w:t>Švirkšto paruošimas injekcijai</w:t>
      </w:r>
    </w:p>
    <w:p w14:paraId="2EDB4F24" w14:textId="77777777" w:rsidR="00A62822" w:rsidRPr="0069569E" w:rsidRDefault="00A62822" w:rsidP="0069559E">
      <w:pPr>
        <w:keepNext/>
        <w:keepLines/>
        <w:shd w:val="clear" w:color="auto" w:fill="E6E6E6"/>
        <w:tabs>
          <w:tab w:val="left" w:pos="567"/>
        </w:tabs>
        <w:rPr>
          <w:b/>
          <w:sz w:val="22"/>
          <w:szCs w:val="22"/>
          <w:lang w:val="lt-LT"/>
        </w:rPr>
      </w:pPr>
    </w:p>
    <w:p w14:paraId="2E77F72A" w14:textId="77777777" w:rsidR="009B39DC" w:rsidRPr="0069569E" w:rsidRDefault="009B39DC" w:rsidP="0069559E">
      <w:pPr>
        <w:numPr>
          <w:ilvl w:val="0"/>
          <w:numId w:val="45"/>
        </w:numPr>
        <w:shd w:val="clear" w:color="auto" w:fill="E6E6E6"/>
        <w:tabs>
          <w:tab w:val="clear" w:pos="1134"/>
        </w:tabs>
        <w:overflowPunct/>
        <w:autoSpaceDE/>
        <w:autoSpaceDN/>
        <w:adjustRightInd/>
        <w:ind w:left="567"/>
        <w:textAlignment w:val="auto"/>
        <w:rPr>
          <w:color w:val="000000"/>
          <w:sz w:val="22"/>
          <w:szCs w:val="22"/>
          <w:lang w:val="lt-LT"/>
        </w:rPr>
      </w:pPr>
      <w:r w:rsidRPr="0069569E">
        <w:rPr>
          <w:color w:val="000000"/>
          <w:sz w:val="22"/>
          <w:szCs w:val="22"/>
          <w:lang w:val="lt-LT"/>
        </w:rPr>
        <w:t xml:space="preserve">Švelniai sukamu judesiu pasukiokite 3 veiksmu paruoštą GONAL-f </w:t>
      </w:r>
      <w:r w:rsidR="00277C01" w:rsidRPr="0069569E">
        <w:rPr>
          <w:color w:val="000000"/>
          <w:sz w:val="22"/>
          <w:szCs w:val="22"/>
          <w:lang w:val="lt-LT"/>
        </w:rPr>
        <w:t>flakon</w:t>
      </w:r>
      <w:r w:rsidRPr="0069569E">
        <w:rPr>
          <w:color w:val="000000"/>
          <w:sz w:val="22"/>
          <w:szCs w:val="22"/>
          <w:lang w:val="lt-LT"/>
        </w:rPr>
        <w:t>ą; nepurtykite. Patikrinkite, ar tirpalas yra skaidrus ir be jokių dalelių.</w:t>
      </w:r>
    </w:p>
    <w:p w14:paraId="4B51CCFD" w14:textId="77777777" w:rsidR="009B39DC" w:rsidRPr="0069569E" w:rsidRDefault="009B39DC" w:rsidP="0069559E">
      <w:pPr>
        <w:numPr>
          <w:ilvl w:val="0"/>
          <w:numId w:val="45"/>
        </w:numPr>
        <w:shd w:val="clear" w:color="auto" w:fill="E6E6E6"/>
        <w:tabs>
          <w:tab w:val="clear" w:pos="1134"/>
        </w:tabs>
        <w:overflowPunct/>
        <w:autoSpaceDE/>
        <w:autoSpaceDN/>
        <w:adjustRightInd/>
        <w:ind w:left="567"/>
        <w:textAlignment w:val="auto"/>
        <w:rPr>
          <w:color w:val="000000"/>
          <w:sz w:val="22"/>
          <w:szCs w:val="22"/>
          <w:lang w:val="lt-LT"/>
        </w:rPr>
      </w:pPr>
      <w:r w:rsidRPr="0069569E">
        <w:rPr>
          <w:color w:val="000000"/>
          <w:sz w:val="22"/>
          <w:szCs w:val="22"/>
          <w:lang w:val="lt-LT"/>
        </w:rPr>
        <w:t>Paimkite švirkštą injekcijai ir užpildykite jį oru, įtraukdami stūmoklį iki reikiamos dozės tarptautiniais vienetais (FSH, TV).</w:t>
      </w:r>
    </w:p>
    <w:p w14:paraId="1C31F1BC" w14:textId="77777777" w:rsidR="009B39DC" w:rsidRPr="0069569E" w:rsidRDefault="009B39DC" w:rsidP="0069559E">
      <w:pPr>
        <w:numPr>
          <w:ilvl w:val="0"/>
          <w:numId w:val="45"/>
        </w:numPr>
        <w:shd w:val="clear" w:color="auto" w:fill="E6E6E6"/>
        <w:tabs>
          <w:tab w:val="clear" w:pos="1134"/>
        </w:tabs>
        <w:overflowPunct/>
        <w:autoSpaceDE/>
        <w:autoSpaceDN/>
        <w:adjustRightInd/>
        <w:ind w:left="567"/>
        <w:textAlignment w:val="auto"/>
        <w:rPr>
          <w:color w:val="000000"/>
          <w:sz w:val="22"/>
          <w:szCs w:val="22"/>
          <w:lang w:val="lt-LT"/>
        </w:rPr>
      </w:pPr>
      <w:r w:rsidRPr="0069569E">
        <w:rPr>
          <w:color w:val="000000"/>
          <w:sz w:val="22"/>
          <w:szCs w:val="22"/>
          <w:lang w:val="lt-LT"/>
        </w:rPr>
        <w:t xml:space="preserve">Įkiškite adatą į </w:t>
      </w:r>
      <w:r w:rsidR="00277C01" w:rsidRPr="0069569E">
        <w:rPr>
          <w:color w:val="000000"/>
          <w:sz w:val="22"/>
          <w:szCs w:val="22"/>
          <w:lang w:val="lt-LT"/>
        </w:rPr>
        <w:t>flakon</w:t>
      </w:r>
      <w:r w:rsidRPr="0069569E">
        <w:rPr>
          <w:color w:val="000000"/>
          <w:sz w:val="22"/>
          <w:szCs w:val="22"/>
          <w:lang w:val="lt-LT"/>
        </w:rPr>
        <w:t xml:space="preserve">ą, apverskite jį dugnu į viršų ir suleiskite orą į </w:t>
      </w:r>
      <w:r w:rsidR="00277C01" w:rsidRPr="0069569E">
        <w:rPr>
          <w:color w:val="000000"/>
          <w:sz w:val="22"/>
          <w:szCs w:val="22"/>
          <w:lang w:val="lt-LT"/>
        </w:rPr>
        <w:t>flakon</w:t>
      </w:r>
      <w:r w:rsidRPr="0069569E">
        <w:rPr>
          <w:color w:val="000000"/>
          <w:sz w:val="22"/>
          <w:szCs w:val="22"/>
          <w:lang w:val="lt-LT"/>
        </w:rPr>
        <w:t>ą.</w:t>
      </w:r>
    </w:p>
    <w:p w14:paraId="43137B62" w14:textId="6E767C3D" w:rsidR="002E5BAB" w:rsidRPr="0069569E" w:rsidRDefault="009B39DC" w:rsidP="0069559E">
      <w:pPr>
        <w:numPr>
          <w:ilvl w:val="0"/>
          <w:numId w:val="45"/>
        </w:numPr>
        <w:shd w:val="clear" w:color="auto" w:fill="E6E6E6"/>
        <w:tabs>
          <w:tab w:val="clear" w:pos="1134"/>
        </w:tabs>
        <w:overflowPunct/>
        <w:autoSpaceDE/>
        <w:autoSpaceDN/>
        <w:adjustRightInd/>
        <w:ind w:left="567"/>
        <w:textAlignment w:val="auto"/>
        <w:rPr>
          <w:sz w:val="22"/>
          <w:szCs w:val="22"/>
          <w:lang w:val="lt-LT"/>
        </w:rPr>
      </w:pPr>
      <w:r w:rsidRPr="0069569E">
        <w:rPr>
          <w:color w:val="000000"/>
          <w:sz w:val="22"/>
          <w:szCs w:val="22"/>
          <w:lang w:val="lt-LT"/>
        </w:rPr>
        <w:lastRenderedPageBreak/>
        <w:t xml:space="preserve">Įtraukite nurodytą </w:t>
      </w:r>
      <w:r w:rsidRPr="0069569E">
        <w:rPr>
          <w:caps/>
          <w:color w:val="000000"/>
          <w:sz w:val="22"/>
          <w:szCs w:val="22"/>
          <w:lang w:val="lt-LT"/>
        </w:rPr>
        <w:t>GONAL</w:t>
      </w:r>
      <w:r w:rsidRPr="0069569E">
        <w:rPr>
          <w:caps/>
          <w:color w:val="000000"/>
          <w:sz w:val="22"/>
          <w:szCs w:val="22"/>
          <w:lang w:val="lt-LT"/>
        </w:rPr>
        <w:noBreakHyphen/>
      </w:r>
      <w:r w:rsidRPr="0069569E">
        <w:rPr>
          <w:color w:val="000000"/>
          <w:sz w:val="22"/>
          <w:szCs w:val="22"/>
          <w:lang w:val="lt-LT"/>
        </w:rPr>
        <w:t>f dozę į injekcijai skirtą švirkštą, stumdami stūmoklį, kol jis pasieks reikiamą dozę (FSH, </w:t>
      </w:r>
      <w:r w:rsidR="007576A9" w:rsidRPr="0069569E" w:rsidDel="007576A9">
        <w:rPr>
          <w:color w:val="000000"/>
          <w:sz w:val="22"/>
          <w:szCs w:val="22"/>
          <w:lang w:val="lt-LT"/>
        </w:rPr>
        <w:t xml:space="preserve"> </w:t>
      </w:r>
      <w:r w:rsidR="007576A9">
        <w:rPr>
          <w:color w:val="000000"/>
          <w:sz w:val="22"/>
          <w:szCs w:val="22"/>
          <w:lang w:val="lt-LT"/>
        </w:rPr>
        <w:t>TV</w:t>
      </w:r>
      <w:r w:rsidRPr="0069569E">
        <w:rPr>
          <w:color w:val="000000"/>
          <w:sz w:val="22"/>
          <w:szCs w:val="22"/>
          <w:lang w:val="lt-LT"/>
        </w:rPr>
        <w:t>).</w:t>
      </w:r>
    </w:p>
    <w:p w14:paraId="5D714062" w14:textId="77BF874A" w:rsidR="002E5BAB" w:rsidRPr="0069569E" w:rsidRDefault="00D630E2" w:rsidP="0069559E">
      <w:pPr>
        <w:shd w:val="clear" w:color="auto" w:fill="E6E6E6"/>
        <w:ind w:left="567" w:hanging="567"/>
        <w:rPr>
          <w:sz w:val="22"/>
          <w:szCs w:val="22"/>
          <w:lang w:val="lt-LT"/>
        </w:rPr>
      </w:pPr>
      <w:r w:rsidRPr="0069569E">
        <w:rPr>
          <w:noProof/>
          <w:sz w:val="22"/>
          <w:szCs w:val="22"/>
          <w:lang w:val="lt-LT" w:eastAsia="lt-LT"/>
        </w:rPr>
        <w:drawing>
          <wp:inline distT="0" distB="0" distL="0" distR="0" wp14:anchorId="0E0E27DF" wp14:editId="70B8AC86">
            <wp:extent cx="1071245" cy="1105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1245" cy="1105535"/>
                    </a:xfrm>
                    <a:prstGeom prst="rect">
                      <a:avLst/>
                    </a:prstGeom>
                    <a:noFill/>
                    <a:ln>
                      <a:noFill/>
                    </a:ln>
                  </pic:spPr>
                </pic:pic>
              </a:graphicData>
            </a:graphic>
          </wp:inline>
        </w:drawing>
      </w:r>
    </w:p>
    <w:p w14:paraId="5CBFCB03" w14:textId="77777777" w:rsidR="002E5BAB" w:rsidRPr="0069569E" w:rsidRDefault="002E5BAB" w:rsidP="0069559E">
      <w:pPr>
        <w:shd w:val="clear" w:color="auto" w:fill="E6E6E6"/>
        <w:rPr>
          <w:sz w:val="22"/>
          <w:szCs w:val="22"/>
          <w:lang w:val="lt-LT"/>
        </w:rPr>
      </w:pPr>
    </w:p>
    <w:p w14:paraId="44DC2302" w14:textId="77777777" w:rsidR="00A62822" w:rsidRPr="0069569E" w:rsidRDefault="00A62822" w:rsidP="0069559E">
      <w:pPr>
        <w:shd w:val="clear" w:color="auto" w:fill="E6E6E6"/>
        <w:rPr>
          <w:sz w:val="22"/>
          <w:szCs w:val="22"/>
          <w:lang w:val="lt-LT"/>
        </w:rPr>
      </w:pPr>
    </w:p>
    <w:p w14:paraId="4C37D34D" w14:textId="77777777" w:rsidR="002E5BAB" w:rsidRPr="0069569E" w:rsidRDefault="00EF5DC3" w:rsidP="0069559E">
      <w:pPr>
        <w:keepNext/>
        <w:keepLines/>
        <w:shd w:val="clear" w:color="auto" w:fill="E6E6E6"/>
        <w:tabs>
          <w:tab w:val="left" w:pos="567"/>
        </w:tabs>
        <w:overflowPunct/>
        <w:autoSpaceDE/>
        <w:autoSpaceDN/>
        <w:adjustRightInd/>
        <w:textAlignment w:val="auto"/>
        <w:rPr>
          <w:b/>
          <w:sz w:val="22"/>
          <w:szCs w:val="22"/>
          <w:lang w:val="lt-LT"/>
        </w:rPr>
      </w:pPr>
      <w:r w:rsidRPr="0069569E">
        <w:rPr>
          <w:b/>
          <w:sz w:val="22"/>
          <w:szCs w:val="22"/>
          <w:lang w:val="lt-LT"/>
        </w:rPr>
        <w:t>5.</w:t>
      </w:r>
      <w:r w:rsidRPr="0069569E">
        <w:rPr>
          <w:b/>
          <w:sz w:val="22"/>
          <w:szCs w:val="22"/>
          <w:lang w:val="lt-LT"/>
        </w:rPr>
        <w:tab/>
        <w:t>Oro burbuliukų pašalinimas</w:t>
      </w:r>
    </w:p>
    <w:p w14:paraId="14B20711" w14:textId="77777777" w:rsidR="00A62822" w:rsidRPr="0069569E" w:rsidRDefault="00A62822" w:rsidP="0069559E">
      <w:pPr>
        <w:keepNext/>
        <w:keepLines/>
        <w:shd w:val="clear" w:color="auto" w:fill="E6E6E6"/>
        <w:tabs>
          <w:tab w:val="left" w:pos="567"/>
        </w:tabs>
        <w:overflowPunct/>
        <w:autoSpaceDE/>
        <w:autoSpaceDN/>
        <w:adjustRightInd/>
        <w:textAlignment w:val="auto"/>
        <w:rPr>
          <w:b/>
          <w:sz w:val="22"/>
          <w:szCs w:val="22"/>
          <w:lang w:val="lt-LT"/>
        </w:rPr>
      </w:pPr>
    </w:p>
    <w:p w14:paraId="0CC5E5B4" w14:textId="77777777" w:rsidR="002E5BAB" w:rsidRPr="0069569E" w:rsidRDefault="00EF5DC3" w:rsidP="0069559E">
      <w:pPr>
        <w:numPr>
          <w:ilvl w:val="0"/>
          <w:numId w:val="45"/>
        </w:numPr>
        <w:shd w:val="clear" w:color="auto" w:fill="E6E6E6"/>
        <w:tabs>
          <w:tab w:val="clear" w:pos="1134"/>
        </w:tabs>
        <w:overflowPunct/>
        <w:autoSpaceDE/>
        <w:autoSpaceDN/>
        <w:adjustRightInd/>
        <w:ind w:left="567"/>
        <w:textAlignment w:val="auto"/>
        <w:rPr>
          <w:sz w:val="22"/>
          <w:szCs w:val="22"/>
          <w:lang w:val="lt-LT"/>
        </w:rPr>
      </w:pPr>
      <w:r w:rsidRPr="0069569E">
        <w:rPr>
          <w:color w:val="000000"/>
          <w:sz w:val="22"/>
          <w:szCs w:val="22"/>
          <w:lang w:val="lt-LT"/>
        </w:rPr>
        <w:t>Jei švirkšte matote oro burbuliukų, laikydami švirkštą vertikaliai, adata aukštyn, švelniai paspragsėkite, kad oro burbuliukai pakiltų į viršų. Tada paspauskite stūmoklį, kad jie pasišalintų.</w:t>
      </w:r>
    </w:p>
    <w:p w14:paraId="1F09EBA8" w14:textId="3AFEE81E" w:rsidR="002E5BAB" w:rsidRPr="0069569E" w:rsidRDefault="00D630E2" w:rsidP="0069559E">
      <w:pPr>
        <w:shd w:val="clear" w:color="auto" w:fill="E6E6E6"/>
        <w:ind w:left="567" w:hanging="567"/>
        <w:rPr>
          <w:sz w:val="22"/>
          <w:szCs w:val="22"/>
          <w:lang w:val="lt-LT"/>
        </w:rPr>
      </w:pPr>
      <w:r w:rsidRPr="0069569E">
        <w:rPr>
          <w:noProof/>
          <w:sz w:val="22"/>
          <w:szCs w:val="22"/>
          <w:lang w:val="lt-LT" w:eastAsia="lt-LT"/>
        </w:rPr>
        <w:drawing>
          <wp:inline distT="0" distB="0" distL="0" distR="0" wp14:anchorId="501C521B" wp14:editId="719D4F7A">
            <wp:extent cx="1146175" cy="11804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6175" cy="1180465"/>
                    </a:xfrm>
                    <a:prstGeom prst="rect">
                      <a:avLst/>
                    </a:prstGeom>
                    <a:noFill/>
                    <a:ln>
                      <a:noFill/>
                    </a:ln>
                  </pic:spPr>
                </pic:pic>
              </a:graphicData>
            </a:graphic>
          </wp:inline>
        </w:drawing>
      </w:r>
    </w:p>
    <w:p w14:paraId="5AA24786" w14:textId="77777777" w:rsidR="002E5BAB" w:rsidRPr="0069569E" w:rsidRDefault="002E5BAB" w:rsidP="0069559E">
      <w:pPr>
        <w:shd w:val="clear" w:color="auto" w:fill="E6E6E6"/>
        <w:rPr>
          <w:sz w:val="22"/>
          <w:szCs w:val="22"/>
          <w:lang w:val="lt-LT"/>
        </w:rPr>
      </w:pPr>
    </w:p>
    <w:p w14:paraId="1E9EC210" w14:textId="77777777" w:rsidR="00A62822" w:rsidRPr="0069569E" w:rsidRDefault="00A62822" w:rsidP="0069559E">
      <w:pPr>
        <w:shd w:val="clear" w:color="auto" w:fill="E6E6E6"/>
        <w:rPr>
          <w:sz w:val="22"/>
          <w:szCs w:val="22"/>
          <w:lang w:val="lt-LT"/>
        </w:rPr>
      </w:pPr>
    </w:p>
    <w:p w14:paraId="4B87A63F" w14:textId="77777777" w:rsidR="002E5BAB" w:rsidRPr="0069569E" w:rsidRDefault="00EF5DC3" w:rsidP="0069559E">
      <w:pPr>
        <w:keepNext/>
        <w:shd w:val="clear" w:color="auto" w:fill="E6E6E6"/>
        <w:tabs>
          <w:tab w:val="left" w:pos="567"/>
        </w:tabs>
        <w:overflowPunct/>
        <w:autoSpaceDE/>
        <w:autoSpaceDN/>
        <w:adjustRightInd/>
        <w:textAlignment w:val="auto"/>
        <w:rPr>
          <w:b/>
          <w:sz w:val="22"/>
          <w:szCs w:val="22"/>
          <w:lang w:val="lt-LT"/>
        </w:rPr>
      </w:pPr>
      <w:r w:rsidRPr="0069569E">
        <w:rPr>
          <w:b/>
          <w:sz w:val="22"/>
          <w:szCs w:val="22"/>
          <w:lang w:val="lt-LT"/>
        </w:rPr>
        <w:t>6.</w:t>
      </w:r>
      <w:r w:rsidRPr="0069569E">
        <w:rPr>
          <w:b/>
          <w:sz w:val="22"/>
          <w:szCs w:val="22"/>
          <w:lang w:val="lt-LT"/>
        </w:rPr>
        <w:tab/>
        <w:t>Dozės injekcija</w:t>
      </w:r>
    </w:p>
    <w:p w14:paraId="2E018ED6" w14:textId="77777777" w:rsidR="00A62822" w:rsidRPr="0069569E" w:rsidRDefault="00A62822" w:rsidP="0069559E">
      <w:pPr>
        <w:keepNext/>
        <w:shd w:val="clear" w:color="auto" w:fill="E6E6E6"/>
        <w:tabs>
          <w:tab w:val="left" w:pos="567"/>
        </w:tabs>
        <w:overflowPunct/>
        <w:autoSpaceDE/>
        <w:autoSpaceDN/>
        <w:adjustRightInd/>
        <w:textAlignment w:val="auto"/>
        <w:rPr>
          <w:b/>
          <w:sz w:val="22"/>
          <w:szCs w:val="22"/>
          <w:lang w:val="lt-LT"/>
        </w:rPr>
      </w:pPr>
    </w:p>
    <w:p w14:paraId="0CD17A51" w14:textId="726204EE" w:rsidR="00EF5DC3" w:rsidRPr="0069569E" w:rsidRDefault="00EF5DC3"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 xml:space="preserve">Nedelsdami </w:t>
      </w:r>
      <w:r w:rsidR="00AE078D">
        <w:rPr>
          <w:sz w:val="22"/>
          <w:szCs w:val="22"/>
          <w:lang w:val="lt-LT"/>
        </w:rPr>
        <w:t>suleiskite</w:t>
      </w:r>
      <w:r w:rsidRPr="0069569E">
        <w:rPr>
          <w:sz w:val="22"/>
          <w:szCs w:val="22"/>
          <w:lang w:val="lt-LT"/>
        </w:rPr>
        <w:t xml:space="preserve"> tirpalą: Jūsų gydytojas arba slaugytojas turi patarti, kur geriau </w:t>
      </w:r>
      <w:r w:rsidR="00AE078D">
        <w:rPr>
          <w:sz w:val="22"/>
          <w:szCs w:val="22"/>
          <w:lang w:val="lt-LT"/>
        </w:rPr>
        <w:t>leisti</w:t>
      </w:r>
      <w:r w:rsidRPr="0069569E">
        <w:rPr>
          <w:sz w:val="22"/>
          <w:szCs w:val="22"/>
          <w:lang w:val="lt-LT"/>
        </w:rPr>
        <w:t xml:space="preserve"> vaistą (pvz., į pilvą, priekinę šlaunies dalį). Kad oda būtų mažiau dirginama, kiekvieną dieną rinkitės vis kitą injekcijos vietą.</w:t>
      </w:r>
    </w:p>
    <w:p w14:paraId="5B4E2F58" w14:textId="77777777" w:rsidR="00EF5DC3" w:rsidRPr="0069569E" w:rsidRDefault="00EF5DC3"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 xml:space="preserve">Sukamaisiais judesiais nuvalykite pasirinktą odos vietą </w:t>
      </w:r>
      <w:r w:rsidR="004015A3" w:rsidRPr="0069569E">
        <w:rPr>
          <w:sz w:val="22"/>
          <w:szCs w:val="22"/>
          <w:lang w:val="lt-LT"/>
        </w:rPr>
        <w:t xml:space="preserve">alkoholiu </w:t>
      </w:r>
      <w:r w:rsidRPr="0069569E">
        <w:rPr>
          <w:sz w:val="22"/>
          <w:szCs w:val="22"/>
          <w:lang w:val="lt-LT"/>
        </w:rPr>
        <w:t>suvilgytu tamponu.</w:t>
      </w:r>
    </w:p>
    <w:p w14:paraId="617B2C77" w14:textId="77777777" w:rsidR="00EF5DC3" w:rsidRPr="0069569E" w:rsidRDefault="00EF5DC3"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Tvirtai suimkite odos klostę ir staigiu judesiu įbeskite adatą 45–90 ° kampu.</w:t>
      </w:r>
    </w:p>
    <w:p w14:paraId="4D65C7D7" w14:textId="47F8547A" w:rsidR="00EF5DC3" w:rsidRPr="0069569E" w:rsidRDefault="00AE078D"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Pr>
          <w:sz w:val="22"/>
          <w:szCs w:val="22"/>
          <w:lang w:val="lt-LT"/>
        </w:rPr>
        <w:t>Suleiskite</w:t>
      </w:r>
      <w:r w:rsidR="00EF5DC3" w:rsidRPr="0069569E">
        <w:rPr>
          <w:sz w:val="22"/>
          <w:szCs w:val="22"/>
          <w:lang w:val="lt-LT"/>
        </w:rPr>
        <w:t xml:space="preserve"> vaistą po oda, švelniai spausdami stūmoklį, kaip buvote mokyti. </w:t>
      </w:r>
      <w:r w:rsidR="00E23BB6" w:rsidRPr="0069569E">
        <w:rPr>
          <w:sz w:val="22"/>
          <w:szCs w:val="22"/>
          <w:lang w:val="lt-LT"/>
        </w:rPr>
        <w:t xml:space="preserve">Vaisto </w:t>
      </w:r>
      <w:r w:rsidR="00E23BB6">
        <w:rPr>
          <w:sz w:val="22"/>
          <w:szCs w:val="22"/>
          <w:lang w:val="lt-LT"/>
        </w:rPr>
        <w:t xml:space="preserve">negalima leisti </w:t>
      </w:r>
      <w:r w:rsidR="00EF5DC3" w:rsidRPr="0069569E">
        <w:rPr>
          <w:sz w:val="22"/>
          <w:szCs w:val="22"/>
          <w:lang w:val="lt-LT"/>
        </w:rPr>
        <w:t xml:space="preserve">į veną. Tam skirkite tiek laiko, kiek Jums reikia, kad būtų </w:t>
      </w:r>
      <w:r>
        <w:rPr>
          <w:sz w:val="22"/>
          <w:szCs w:val="22"/>
          <w:lang w:val="lt-LT"/>
        </w:rPr>
        <w:t>suleist</w:t>
      </w:r>
      <w:r w:rsidR="00EF5DC3" w:rsidRPr="0069569E">
        <w:rPr>
          <w:sz w:val="22"/>
          <w:szCs w:val="22"/>
          <w:lang w:val="lt-LT"/>
        </w:rPr>
        <w:t>as visas tirpalas.</w:t>
      </w:r>
    </w:p>
    <w:p w14:paraId="54B0718D" w14:textId="77777777" w:rsidR="002E5BAB" w:rsidRPr="0069569E" w:rsidRDefault="00EF5DC3"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 xml:space="preserve">Nedelsiant ištraukite adatą ir sukamaisiais judesiais nuvalykite odą </w:t>
      </w:r>
      <w:r w:rsidR="004015A3" w:rsidRPr="0069569E">
        <w:rPr>
          <w:sz w:val="22"/>
          <w:szCs w:val="22"/>
          <w:lang w:val="lt-LT"/>
        </w:rPr>
        <w:t xml:space="preserve">alkoholiu </w:t>
      </w:r>
      <w:r w:rsidRPr="0069569E">
        <w:rPr>
          <w:sz w:val="22"/>
          <w:szCs w:val="22"/>
          <w:lang w:val="lt-LT"/>
        </w:rPr>
        <w:t>suvilgytu tamponu.</w:t>
      </w:r>
    </w:p>
    <w:p w14:paraId="1000FE06" w14:textId="7241029C" w:rsidR="002E5BAB" w:rsidRPr="0069569E" w:rsidRDefault="00D630E2" w:rsidP="0069559E">
      <w:pPr>
        <w:shd w:val="clear" w:color="auto" w:fill="E6E6E6"/>
        <w:ind w:left="567" w:hanging="567"/>
        <w:rPr>
          <w:sz w:val="22"/>
          <w:szCs w:val="22"/>
          <w:lang w:val="lt-LT"/>
        </w:rPr>
      </w:pPr>
      <w:r w:rsidRPr="0069569E">
        <w:rPr>
          <w:noProof/>
          <w:sz w:val="22"/>
          <w:szCs w:val="22"/>
          <w:lang w:val="lt-LT" w:eastAsia="lt-LT"/>
        </w:rPr>
        <w:drawing>
          <wp:inline distT="0" distB="0" distL="0" distR="0" wp14:anchorId="6986A335" wp14:editId="7BBBE4AF">
            <wp:extent cx="178816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160" cy="1276350"/>
                    </a:xfrm>
                    <a:prstGeom prst="rect">
                      <a:avLst/>
                    </a:prstGeom>
                    <a:noFill/>
                    <a:ln>
                      <a:noFill/>
                    </a:ln>
                  </pic:spPr>
                </pic:pic>
              </a:graphicData>
            </a:graphic>
          </wp:inline>
        </w:drawing>
      </w:r>
    </w:p>
    <w:p w14:paraId="111DF0D1" w14:textId="77777777" w:rsidR="002E5BAB" w:rsidRPr="0069569E" w:rsidRDefault="002E5BAB" w:rsidP="0069559E">
      <w:pPr>
        <w:shd w:val="clear" w:color="auto" w:fill="E6E6E6"/>
        <w:rPr>
          <w:sz w:val="22"/>
          <w:szCs w:val="22"/>
          <w:lang w:val="lt-LT"/>
        </w:rPr>
      </w:pPr>
    </w:p>
    <w:p w14:paraId="44AC4416" w14:textId="77777777" w:rsidR="00A62822" w:rsidRPr="0069569E" w:rsidRDefault="00A62822" w:rsidP="0069559E">
      <w:pPr>
        <w:shd w:val="clear" w:color="auto" w:fill="E6E6E6"/>
        <w:rPr>
          <w:sz w:val="22"/>
          <w:szCs w:val="22"/>
          <w:lang w:val="lt-LT"/>
        </w:rPr>
      </w:pPr>
    </w:p>
    <w:p w14:paraId="1FBCE8BF" w14:textId="77777777" w:rsidR="002E5BAB" w:rsidRPr="0069569E" w:rsidRDefault="002070C6" w:rsidP="0069559E">
      <w:pPr>
        <w:keepNext/>
        <w:keepLines/>
        <w:shd w:val="clear" w:color="auto" w:fill="E6E6E6"/>
        <w:tabs>
          <w:tab w:val="left" w:pos="567"/>
        </w:tabs>
        <w:overflowPunct/>
        <w:autoSpaceDE/>
        <w:autoSpaceDN/>
        <w:adjustRightInd/>
        <w:textAlignment w:val="auto"/>
        <w:rPr>
          <w:b/>
          <w:sz w:val="22"/>
          <w:szCs w:val="22"/>
          <w:lang w:val="lt-LT"/>
        </w:rPr>
      </w:pPr>
      <w:r w:rsidRPr="0069569E">
        <w:rPr>
          <w:b/>
          <w:sz w:val="22"/>
          <w:szCs w:val="22"/>
          <w:lang w:val="lt-LT"/>
        </w:rPr>
        <w:t>7.</w:t>
      </w:r>
      <w:r w:rsidRPr="0069569E">
        <w:rPr>
          <w:b/>
          <w:sz w:val="22"/>
          <w:szCs w:val="22"/>
          <w:lang w:val="lt-LT"/>
        </w:rPr>
        <w:tab/>
        <w:t>Po injekcijos</w:t>
      </w:r>
    </w:p>
    <w:p w14:paraId="2D399851" w14:textId="77777777" w:rsidR="00A62822" w:rsidRPr="0069569E" w:rsidRDefault="00A62822" w:rsidP="0069559E">
      <w:pPr>
        <w:keepNext/>
        <w:keepLines/>
        <w:shd w:val="clear" w:color="auto" w:fill="E6E6E6"/>
        <w:tabs>
          <w:tab w:val="left" w:pos="567"/>
        </w:tabs>
        <w:overflowPunct/>
        <w:autoSpaceDE/>
        <w:autoSpaceDN/>
        <w:adjustRightInd/>
        <w:textAlignment w:val="auto"/>
        <w:rPr>
          <w:b/>
          <w:sz w:val="22"/>
          <w:szCs w:val="22"/>
          <w:lang w:val="lt-LT"/>
        </w:rPr>
      </w:pPr>
    </w:p>
    <w:p w14:paraId="1595265B" w14:textId="77777777" w:rsidR="002070C6" w:rsidRPr="0069569E" w:rsidRDefault="002070C6"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Atlikę injekciją, visus panaudotus švirkštus nedelsiant saugiai išmeskite į tam skirtą dėžutę.</w:t>
      </w:r>
    </w:p>
    <w:p w14:paraId="15ED3D1D" w14:textId="77777777" w:rsidR="002070C6" w:rsidRPr="0069569E" w:rsidRDefault="002070C6"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 xml:space="preserve">Laikykite stiklinį </w:t>
      </w:r>
      <w:r w:rsidR="00277C01" w:rsidRPr="0069569E">
        <w:rPr>
          <w:sz w:val="22"/>
          <w:szCs w:val="22"/>
          <w:lang w:val="lt-LT"/>
        </w:rPr>
        <w:t>flakon</w:t>
      </w:r>
      <w:r w:rsidRPr="0069569E">
        <w:rPr>
          <w:sz w:val="22"/>
          <w:szCs w:val="22"/>
          <w:lang w:val="lt-LT"/>
        </w:rPr>
        <w:t>ą su paruoštu tirpalu saugioje vietoje. Jums gali vėl jo prireikti. Paruoštas tirpalas skirtas tik Jums, jo negalima duoti kitiems asmenims.</w:t>
      </w:r>
    </w:p>
    <w:p w14:paraId="494E4306" w14:textId="77777777" w:rsidR="002E5BAB" w:rsidRPr="0069569E" w:rsidRDefault="002070C6" w:rsidP="0069559E">
      <w:pPr>
        <w:numPr>
          <w:ilvl w:val="0"/>
          <w:numId w:val="53"/>
        </w:numPr>
        <w:shd w:val="clear" w:color="auto" w:fill="E6E6E6"/>
        <w:tabs>
          <w:tab w:val="clear" w:pos="360"/>
        </w:tabs>
        <w:overflowPunct/>
        <w:autoSpaceDE/>
        <w:autoSpaceDN/>
        <w:adjustRightInd/>
        <w:ind w:left="567" w:hanging="567"/>
        <w:textAlignment w:val="auto"/>
        <w:rPr>
          <w:sz w:val="22"/>
          <w:szCs w:val="22"/>
          <w:lang w:val="lt-LT"/>
        </w:rPr>
      </w:pPr>
      <w:r w:rsidRPr="0069569E">
        <w:rPr>
          <w:sz w:val="22"/>
          <w:szCs w:val="22"/>
          <w:lang w:val="lt-LT"/>
        </w:rPr>
        <w:t>Norėdami toliau atlikti paruošto GONAL</w:t>
      </w:r>
      <w:r w:rsidRPr="0069569E">
        <w:rPr>
          <w:sz w:val="22"/>
          <w:szCs w:val="22"/>
          <w:lang w:val="lt-LT"/>
        </w:rPr>
        <w:noBreakHyphen/>
        <w:t>f tirpalo injekcijas, kartokite 4-7 punktus.</w:t>
      </w:r>
    </w:p>
    <w:p w14:paraId="5A6E0D94" w14:textId="77777777" w:rsidR="00017499" w:rsidRPr="0069569E" w:rsidRDefault="00017499" w:rsidP="0069559E">
      <w:pPr>
        <w:jc w:val="center"/>
        <w:rPr>
          <w:b/>
          <w:caps/>
          <w:color w:val="000000"/>
          <w:sz w:val="22"/>
          <w:szCs w:val="22"/>
          <w:lang w:val="lt-LT"/>
        </w:rPr>
      </w:pPr>
      <w:r w:rsidRPr="0069569E">
        <w:rPr>
          <w:color w:val="000000"/>
          <w:sz w:val="22"/>
          <w:szCs w:val="22"/>
          <w:lang w:val="lt-LT"/>
        </w:rPr>
        <w:br w:type="page"/>
      </w:r>
      <w:r w:rsidR="00B87BC8" w:rsidRPr="0069569E">
        <w:rPr>
          <w:b/>
          <w:color w:val="000000"/>
          <w:sz w:val="22"/>
          <w:szCs w:val="22"/>
          <w:lang w:val="lt-LT"/>
        </w:rPr>
        <w:lastRenderedPageBreak/>
        <w:t>Pakuotės lapelis: informacija vartotojui</w:t>
      </w:r>
    </w:p>
    <w:p w14:paraId="4B0BBCC8" w14:textId="77777777" w:rsidR="003D19E4" w:rsidRPr="0069569E" w:rsidRDefault="003D19E4" w:rsidP="003D19E4">
      <w:pPr>
        <w:ind w:left="567" w:hanging="567"/>
        <w:jc w:val="center"/>
        <w:rPr>
          <w:sz w:val="22"/>
          <w:szCs w:val="22"/>
          <w:lang w:val="lt-LT"/>
        </w:rPr>
      </w:pPr>
    </w:p>
    <w:p w14:paraId="1C563294" w14:textId="0E3689B1" w:rsidR="003D19E4" w:rsidRPr="003F47AF" w:rsidRDefault="003D19E4" w:rsidP="003D19E4">
      <w:pPr>
        <w:shd w:val="clear" w:color="auto" w:fill="D5DCE4"/>
        <w:tabs>
          <w:tab w:val="left" w:pos="567"/>
        </w:tabs>
        <w:jc w:val="center"/>
        <w:rPr>
          <w:i/>
          <w:sz w:val="22"/>
          <w:szCs w:val="22"/>
          <w:lang w:val="lt-LT"/>
        </w:rPr>
      </w:pPr>
      <w:r w:rsidRPr="003F47AF">
        <w:rPr>
          <w:i/>
          <w:sz w:val="22"/>
          <w:szCs w:val="22"/>
          <w:lang w:val="lt-LT"/>
        </w:rPr>
        <w:t>&lt;GONAL-f 150</w:t>
      </w:r>
      <w:r w:rsidR="007576A9">
        <w:rPr>
          <w:i/>
          <w:sz w:val="22"/>
          <w:szCs w:val="22"/>
          <w:lang w:val="lt-LT"/>
        </w:rPr>
        <w:t> </w:t>
      </w:r>
      <w:r w:rsidRPr="003F47AF">
        <w:rPr>
          <w:i/>
          <w:sz w:val="22"/>
          <w:szCs w:val="22"/>
          <w:lang w:val="lt-LT"/>
        </w:rPr>
        <w:t>IU– PEN&gt;</w:t>
      </w:r>
    </w:p>
    <w:p w14:paraId="31DF1D27" w14:textId="77777777" w:rsidR="003D19E4" w:rsidRPr="0069569E" w:rsidRDefault="003D19E4" w:rsidP="003D19E4">
      <w:pPr>
        <w:shd w:val="clear" w:color="auto" w:fill="D5DCE4"/>
        <w:tabs>
          <w:tab w:val="left" w:pos="567"/>
        </w:tabs>
        <w:jc w:val="center"/>
        <w:rPr>
          <w:sz w:val="22"/>
          <w:szCs w:val="22"/>
          <w:lang w:val="lt-LT"/>
        </w:rPr>
      </w:pPr>
      <w:r w:rsidRPr="0069569E">
        <w:rPr>
          <w:b/>
          <w:bCs/>
          <w:sz w:val="22"/>
          <w:szCs w:val="22"/>
          <w:lang w:val="lt-LT"/>
        </w:rPr>
        <w:t>GONAL-f 150 TV/0,25 m</w:t>
      </w:r>
      <w:r w:rsidR="00AC6EA8" w:rsidRPr="0069569E">
        <w:rPr>
          <w:b/>
          <w:bCs/>
          <w:sz w:val="22"/>
          <w:szCs w:val="22"/>
          <w:lang w:val="lt-LT"/>
        </w:rPr>
        <w:t>l injekcinis tirpalas užpildytame švirkšte</w:t>
      </w:r>
    </w:p>
    <w:p w14:paraId="576E1C49" w14:textId="77777777" w:rsidR="003D19E4" w:rsidRPr="0069569E" w:rsidRDefault="003F6163" w:rsidP="003D19E4">
      <w:pPr>
        <w:shd w:val="clear" w:color="auto" w:fill="D5DCE4"/>
        <w:tabs>
          <w:tab w:val="left" w:pos="567"/>
        </w:tabs>
        <w:jc w:val="center"/>
        <w:rPr>
          <w:sz w:val="22"/>
          <w:szCs w:val="22"/>
          <w:lang w:val="lt-LT"/>
        </w:rPr>
      </w:pPr>
      <w:proofErr w:type="spellStart"/>
      <w:r>
        <w:rPr>
          <w:sz w:val="22"/>
          <w:szCs w:val="22"/>
          <w:lang w:val="lt-LT"/>
        </w:rPr>
        <w:t>f</w:t>
      </w:r>
      <w:r w:rsidR="003D19E4" w:rsidRPr="0069569E">
        <w:rPr>
          <w:sz w:val="22"/>
          <w:szCs w:val="22"/>
          <w:lang w:val="lt-LT"/>
        </w:rPr>
        <w:t>olitropin</w:t>
      </w:r>
      <w:r w:rsidR="00AC6EA8" w:rsidRPr="0069569E">
        <w:rPr>
          <w:sz w:val="22"/>
          <w:szCs w:val="22"/>
          <w:lang w:val="lt-LT"/>
        </w:rPr>
        <w:t>as</w:t>
      </w:r>
      <w:proofErr w:type="spellEnd"/>
      <w:r w:rsidR="003D19E4" w:rsidRPr="0069569E">
        <w:rPr>
          <w:sz w:val="22"/>
          <w:szCs w:val="22"/>
          <w:lang w:val="lt-LT"/>
        </w:rPr>
        <w:t xml:space="preserve"> alfa</w:t>
      </w:r>
    </w:p>
    <w:p w14:paraId="3640026C" w14:textId="77777777" w:rsidR="00017499" w:rsidRPr="0069569E" w:rsidRDefault="00017499" w:rsidP="0069559E">
      <w:pPr>
        <w:jc w:val="center"/>
        <w:rPr>
          <w:bCs/>
          <w:caps/>
          <w:color w:val="000000"/>
          <w:sz w:val="22"/>
          <w:szCs w:val="22"/>
          <w:lang w:val="lt-LT"/>
        </w:rPr>
      </w:pPr>
    </w:p>
    <w:p w14:paraId="50A9C446" w14:textId="6C641AA5" w:rsidR="002E5BAB" w:rsidRPr="0069569E" w:rsidRDefault="002E5BAB" w:rsidP="0069559E">
      <w:pPr>
        <w:shd w:val="clear" w:color="auto" w:fill="CCFFFF"/>
        <w:tabs>
          <w:tab w:val="left" w:pos="4820"/>
        </w:tabs>
        <w:jc w:val="center"/>
        <w:rPr>
          <w:i/>
          <w:sz w:val="22"/>
          <w:szCs w:val="22"/>
          <w:lang w:val="lt-LT"/>
        </w:rPr>
      </w:pPr>
      <w:r w:rsidRPr="0069569E">
        <w:rPr>
          <w:bCs/>
          <w:i/>
          <w:sz w:val="22"/>
          <w:szCs w:val="22"/>
          <w:lang w:val="lt-LT"/>
        </w:rPr>
        <w:t>&lt;GONAL-f 300</w:t>
      </w:r>
      <w:r w:rsidR="001236D5">
        <w:rPr>
          <w:bCs/>
          <w:i/>
          <w:sz w:val="22"/>
          <w:szCs w:val="22"/>
          <w:lang w:val="lt-LT"/>
        </w:rPr>
        <w:t> </w:t>
      </w:r>
      <w:r w:rsidRPr="0069569E">
        <w:rPr>
          <w:bCs/>
          <w:i/>
          <w:sz w:val="22"/>
          <w:szCs w:val="22"/>
          <w:lang w:val="lt-LT"/>
        </w:rPr>
        <w:t>IU – PEN&gt;</w:t>
      </w:r>
    </w:p>
    <w:p w14:paraId="1BDB7F82" w14:textId="1CCDAA82" w:rsidR="00017499" w:rsidRPr="0069569E" w:rsidRDefault="00017499" w:rsidP="0069559E">
      <w:pPr>
        <w:shd w:val="clear" w:color="auto" w:fill="CCFFFF"/>
        <w:tabs>
          <w:tab w:val="left" w:pos="567"/>
        </w:tabs>
        <w:jc w:val="center"/>
        <w:rPr>
          <w:b/>
          <w:color w:val="000000"/>
          <w:sz w:val="22"/>
          <w:szCs w:val="22"/>
          <w:lang w:val="lt-LT"/>
        </w:rPr>
      </w:pPr>
      <w:r w:rsidRPr="0069569E">
        <w:rPr>
          <w:b/>
          <w:iCs/>
          <w:color w:val="000000"/>
          <w:sz w:val="22"/>
          <w:szCs w:val="22"/>
          <w:lang w:val="lt-LT"/>
        </w:rPr>
        <w:t>GONAL</w:t>
      </w:r>
      <w:r w:rsidRPr="0069569E">
        <w:rPr>
          <w:b/>
          <w:iCs/>
          <w:color w:val="000000"/>
          <w:sz w:val="22"/>
          <w:szCs w:val="22"/>
          <w:lang w:val="lt-LT"/>
        </w:rPr>
        <w:noBreakHyphen/>
        <w:t>f</w:t>
      </w:r>
      <w:r w:rsidRPr="0069569E">
        <w:rPr>
          <w:b/>
          <w:caps/>
          <w:color w:val="000000"/>
          <w:sz w:val="22"/>
          <w:szCs w:val="22"/>
          <w:lang w:val="lt-LT"/>
        </w:rPr>
        <w:t xml:space="preserve"> </w:t>
      </w:r>
      <w:r w:rsidRPr="0069569E">
        <w:rPr>
          <w:b/>
          <w:bCs/>
          <w:color w:val="000000"/>
          <w:sz w:val="22"/>
          <w:szCs w:val="22"/>
          <w:lang w:val="lt-LT"/>
        </w:rPr>
        <w:t>300 TV</w:t>
      </w:r>
      <w:r w:rsidRPr="0069569E">
        <w:rPr>
          <w:b/>
          <w:color w:val="000000"/>
          <w:sz w:val="22"/>
          <w:szCs w:val="22"/>
          <w:lang w:val="lt-LT"/>
        </w:rPr>
        <w:t>/0,5 ml injekcin</w:t>
      </w:r>
      <w:r w:rsidR="00CC3F5B" w:rsidRPr="0069569E">
        <w:rPr>
          <w:b/>
          <w:color w:val="000000"/>
          <w:sz w:val="22"/>
          <w:szCs w:val="22"/>
          <w:lang w:val="lt-LT"/>
        </w:rPr>
        <w:t>is</w:t>
      </w:r>
      <w:r w:rsidRPr="0069569E">
        <w:rPr>
          <w:b/>
          <w:color w:val="000000"/>
          <w:sz w:val="22"/>
          <w:szCs w:val="22"/>
          <w:lang w:val="lt-LT"/>
        </w:rPr>
        <w:t xml:space="preserve"> tirpal</w:t>
      </w:r>
      <w:r w:rsidR="00CC3F5B" w:rsidRPr="0069569E">
        <w:rPr>
          <w:b/>
          <w:color w:val="000000"/>
          <w:sz w:val="22"/>
          <w:szCs w:val="22"/>
          <w:lang w:val="lt-LT"/>
        </w:rPr>
        <w:t>as</w:t>
      </w:r>
      <w:r w:rsidRPr="0069569E">
        <w:rPr>
          <w:b/>
          <w:color w:val="000000"/>
          <w:sz w:val="22"/>
          <w:szCs w:val="22"/>
          <w:lang w:val="lt-LT"/>
        </w:rPr>
        <w:t xml:space="preserve"> užpildyt</w:t>
      </w:r>
      <w:r w:rsidR="002F555B" w:rsidRPr="0069569E">
        <w:rPr>
          <w:b/>
          <w:color w:val="000000"/>
          <w:sz w:val="22"/>
          <w:szCs w:val="22"/>
          <w:lang w:val="lt-LT"/>
        </w:rPr>
        <w:t>ame</w:t>
      </w:r>
      <w:r w:rsidRPr="0069569E">
        <w:rPr>
          <w:b/>
          <w:color w:val="000000"/>
          <w:sz w:val="22"/>
          <w:szCs w:val="22"/>
          <w:lang w:val="lt-LT"/>
        </w:rPr>
        <w:t xml:space="preserve"> </w:t>
      </w:r>
      <w:proofErr w:type="spellStart"/>
      <w:r w:rsidRPr="0069569E">
        <w:rPr>
          <w:b/>
          <w:color w:val="000000"/>
          <w:sz w:val="22"/>
          <w:szCs w:val="22"/>
          <w:lang w:val="lt-LT"/>
        </w:rPr>
        <w:t>švirkšti</w:t>
      </w:r>
      <w:r w:rsidR="002F555B" w:rsidRPr="0069569E">
        <w:rPr>
          <w:b/>
          <w:color w:val="000000"/>
          <w:sz w:val="22"/>
          <w:szCs w:val="22"/>
          <w:lang w:val="lt-LT"/>
        </w:rPr>
        <w:t>klyje</w:t>
      </w:r>
      <w:proofErr w:type="spellEnd"/>
    </w:p>
    <w:p w14:paraId="4EB75C0B" w14:textId="1912FD11" w:rsidR="00017499" w:rsidRPr="0069569E" w:rsidRDefault="003F6163" w:rsidP="0069559E">
      <w:pPr>
        <w:shd w:val="clear" w:color="auto" w:fill="CCFFFF"/>
        <w:tabs>
          <w:tab w:val="left" w:pos="567"/>
        </w:tabs>
        <w:jc w:val="center"/>
        <w:rPr>
          <w:color w:val="000000"/>
          <w:sz w:val="22"/>
          <w:szCs w:val="22"/>
          <w:lang w:val="lt-LT"/>
        </w:rPr>
      </w:pPr>
      <w:proofErr w:type="spellStart"/>
      <w:r>
        <w:rPr>
          <w:color w:val="000000"/>
          <w:sz w:val="22"/>
          <w:szCs w:val="22"/>
          <w:lang w:val="lt-LT"/>
        </w:rPr>
        <w:t>f</w:t>
      </w:r>
      <w:r w:rsidR="00017499" w:rsidRPr="0069569E">
        <w:rPr>
          <w:color w:val="000000"/>
          <w:sz w:val="22"/>
          <w:szCs w:val="22"/>
          <w:lang w:val="lt-LT"/>
        </w:rPr>
        <w:t>olitropinas</w:t>
      </w:r>
      <w:proofErr w:type="spellEnd"/>
      <w:r w:rsidR="00472BCE" w:rsidRPr="0069569E">
        <w:rPr>
          <w:color w:val="000000"/>
          <w:sz w:val="22"/>
          <w:szCs w:val="22"/>
          <w:lang w:val="lt-LT"/>
        </w:rPr>
        <w:t xml:space="preserve"> alfa</w:t>
      </w:r>
    </w:p>
    <w:p w14:paraId="6B52E637" w14:textId="77777777" w:rsidR="002E5BAB" w:rsidRPr="0069569E" w:rsidRDefault="002E5BAB" w:rsidP="0069559E">
      <w:pPr>
        <w:tabs>
          <w:tab w:val="left" w:pos="4820"/>
        </w:tabs>
        <w:jc w:val="center"/>
        <w:rPr>
          <w:b/>
          <w:sz w:val="22"/>
          <w:szCs w:val="22"/>
          <w:lang w:val="lt-LT"/>
        </w:rPr>
      </w:pPr>
    </w:p>
    <w:p w14:paraId="6656AC1D" w14:textId="784A4354" w:rsidR="002E5BAB" w:rsidRPr="0069569E" w:rsidRDefault="002E5BAB" w:rsidP="0069559E">
      <w:pPr>
        <w:shd w:val="clear" w:color="auto" w:fill="CCECFF"/>
        <w:tabs>
          <w:tab w:val="left" w:pos="567"/>
        </w:tabs>
        <w:jc w:val="center"/>
        <w:rPr>
          <w:bCs/>
          <w:i/>
          <w:sz w:val="22"/>
          <w:szCs w:val="22"/>
          <w:lang w:val="lt-LT"/>
        </w:rPr>
      </w:pPr>
      <w:r w:rsidRPr="0069569E">
        <w:rPr>
          <w:bCs/>
          <w:i/>
          <w:sz w:val="22"/>
          <w:szCs w:val="22"/>
          <w:lang w:val="lt-LT"/>
        </w:rPr>
        <w:t>&lt;GONAL-f 450</w:t>
      </w:r>
      <w:r w:rsidR="001236D5">
        <w:rPr>
          <w:bCs/>
          <w:i/>
          <w:sz w:val="22"/>
          <w:szCs w:val="22"/>
          <w:lang w:val="lt-LT"/>
        </w:rPr>
        <w:t> </w:t>
      </w:r>
      <w:r w:rsidRPr="0069569E">
        <w:rPr>
          <w:bCs/>
          <w:i/>
          <w:sz w:val="22"/>
          <w:szCs w:val="22"/>
          <w:lang w:val="lt-LT"/>
        </w:rPr>
        <w:t>IU– PEN &gt;</w:t>
      </w:r>
    </w:p>
    <w:p w14:paraId="2615B02D" w14:textId="088345BA" w:rsidR="002E5BAB" w:rsidRPr="0069569E" w:rsidRDefault="008D4C88" w:rsidP="0069559E">
      <w:pPr>
        <w:shd w:val="clear" w:color="auto" w:fill="CCECFF"/>
        <w:tabs>
          <w:tab w:val="left" w:pos="567"/>
        </w:tabs>
        <w:jc w:val="center"/>
        <w:rPr>
          <w:b/>
          <w:bCs/>
          <w:sz w:val="22"/>
          <w:szCs w:val="22"/>
          <w:lang w:val="lt-LT"/>
        </w:rPr>
      </w:pPr>
      <w:r w:rsidRPr="0069569E">
        <w:rPr>
          <w:b/>
          <w:iCs/>
          <w:color w:val="000000"/>
          <w:sz w:val="22"/>
          <w:szCs w:val="22"/>
          <w:lang w:val="lt-LT"/>
        </w:rPr>
        <w:t>GONAL</w:t>
      </w:r>
      <w:r w:rsidRPr="0069569E">
        <w:rPr>
          <w:b/>
          <w:iCs/>
          <w:color w:val="000000"/>
          <w:sz w:val="22"/>
          <w:szCs w:val="22"/>
          <w:lang w:val="lt-LT"/>
        </w:rPr>
        <w:noBreakHyphen/>
        <w:t>f 450 TV/0,75 ml injekcinis tirpalas užpildyt</w:t>
      </w:r>
      <w:r w:rsidR="002F555B" w:rsidRPr="0069569E">
        <w:rPr>
          <w:b/>
          <w:iCs/>
          <w:color w:val="000000"/>
          <w:sz w:val="22"/>
          <w:szCs w:val="22"/>
          <w:lang w:val="lt-LT"/>
        </w:rPr>
        <w:t>ame</w:t>
      </w:r>
      <w:r w:rsidRPr="0069569E">
        <w:rPr>
          <w:b/>
          <w:iCs/>
          <w:color w:val="000000"/>
          <w:sz w:val="22"/>
          <w:szCs w:val="22"/>
          <w:lang w:val="lt-LT"/>
        </w:rPr>
        <w:t xml:space="preserve"> </w:t>
      </w:r>
      <w:proofErr w:type="spellStart"/>
      <w:r w:rsidRPr="0069569E">
        <w:rPr>
          <w:b/>
          <w:iCs/>
          <w:color w:val="000000"/>
          <w:sz w:val="22"/>
          <w:szCs w:val="22"/>
          <w:lang w:val="lt-LT"/>
        </w:rPr>
        <w:t>švirkšti</w:t>
      </w:r>
      <w:r w:rsidR="002F555B" w:rsidRPr="0069569E">
        <w:rPr>
          <w:b/>
          <w:iCs/>
          <w:color w:val="000000"/>
          <w:sz w:val="22"/>
          <w:szCs w:val="22"/>
          <w:lang w:val="lt-LT"/>
        </w:rPr>
        <w:t>klyje</w:t>
      </w:r>
      <w:proofErr w:type="spellEnd"/>
    </w:p>
    <w:p w14:paraId="29146772" w14:textId="2F16AE2A" w:rsidR="002E5BAB" w:rsidRPr="0069569E" w:rsidRDefault="003F6163" w:rsidP="0069559E">
      <w:pPr>
        <w:shd w:val="clear" w:color="auto" w:fill="CCECFF"/>
        <w:tabs>
          <w:tab w:val="left" w:pos="567"/>
        </w:tabs>
        <w:jc w:val="center"/>
        <w:rPr>
          <w:sz w:val="22"/>
          <w:szCs w:val="22"/>
          <w:lang w:val="lt-LT"/>
        </w:rPr>
      </w:pPr>
      <w:proofErr w:type="spellStart"/>
      <w:r>
        <w:rPr>
          <w:bCs/>
          <w:iCs/>
          <w:color w:val="000000"/>
          <w:sz w:val="22"/>
          <w:szCs w:val="22"/>
          <w:lang w:val="lt-LT"/>
        </w:rPr>
        <w:t>f</w:t>
      </w:r>
      <w:r w:rsidR="008D4C88" w:rsidRPr="0069569E">
        <w:rPr>
          <w:bCs/>
          <w:iCs/>
          <w:color w:val="000000"/>
          <w:sz w:val="22"/>
          <w:szCs w:val="22"/>
          <w:lang w:val="lt-LT"/>
        </w:rPr>
        <w:t>olitropinas</w:t>
      </w:r>
      <w:proofErr w:type="spellEnd"/>
      <w:r w:rsidR="00472BCE" w:rsidRPr="0069569E">
        <w:rPr>
          <w:bCs/>
          <w:iCs/>
          <w:color w:val="000000"/>
          <w:sz w:val="22"/>
          <w:szCs w:val="22"/>
          <w:lang w:val="lt-LT"/>
        </w:rPr>
        <w:t xml:space="preserve"> alfa</w:t>
      </w:r>
    </w:p>
    <w:p w14:paraId="0ED143A1" w14:textId="77777777" w:rsidR="002E5BAB" w:rsidRPr="0069569E" w:rsidRDefault="002E5BAB" w:rsidP="0069559E">
      <w:pPr>
        <w:tabs>
          <w:tab w:val="left" w:pos="4820"/>
        </w:tabs>
        <w:jc w:val="center"/>
        <w:rPr>
          <w:b/>
          <w:sz w:val="22"/>
          <w:szCs w:val="22"/>
          <w:lang w:val="lt-LT"/>
        </w:rPr>
      </w:pPr>
    </w:p>
    <w:p w14:paraId="0D1C2858" w14:textId="7F784073" w:rsidR="002E5BAB" w:rsidRPr="0069569E" w:rsidRDefault="002E5BAB" w:rsidP="0069559E">
      <w:pPr>
        <w:shd w:val="clear" w:color="auto" w:fill="99CCFF"/>
        <w:tabs>
          <w:tab w:val="left" w:pos="567"/>
        </w:tabs>
        <w:jc w:val="center"/>
        <w:rPr>
          <w:bCs/>
          <w:i/>
          <w:sz w:val="22"/>
          <w:szCs w:val="22"/>
          <w:lang w:val="lt-LT"/>
        </w:rPr>
      </w:pPr>
      <w:r w:rsidRPr="0069569E">
        <w:rPr>
          <w:bCs/>
          <w:i/>
          <w:sz w:val="22"/>
          <w:szCs w:val="22"/>
          <w:lang w:val="lt-LT"/>
        </w:rPr>
        <w:t>&lt;GONAL-f 900</w:t>
      </w:r>
      <w:r w:rsidR="001236D5">
        <w:rPr>
          <w:bCs/>
          <w:i/>
          <w:sz w:val="22"/>
          <w:szCs w:val="22"/>
          <w:lang w:val="lt-LT"/>
        </w:rPr>
        <w:t> </w:t>
      </w:r>
      <w:r w:rsidRPr="0069569E">
        <w:rPr>
          <w:bCs/>
          <w:i/>
          <w:sz w:val="22"/>
          <w:szCs w:val="22"/>
          <w:lang w:val="lt-LT"/>
        </w:rPr>
        <w:t>IU– PEN &gt;</w:t>
      </w:r>
    </w:p>
    <w:p w14:paraId="0C447BEF" w14:textId="14244093" w:rsidR="002E5BAB" w:rsidRPr="0069569E" w:rsidRDefault="00C742BE" w:rsidP="0069559E">
      <w:pPr>
        <w:shd w:val="clear" w:color="auto" w:fill="99CCFF"/>
        <w:tabs>
          <w:tab w:val="left" w:pos="567"/>
        </w:tabs>
        <w:jc w:val="center"/>
        <w:rPr>
          <w:b/>
          <w:bCs/>
          <w:sz w:val="22"/>
          <w:szCs w:val="22"/>
          <w:lang w:val="lt-LT"/>
        </w:rPr>
      </w:pPr>
      <w:r w:rsidRPr="0069569E">
        <w:rPr>
          <w:b/>
          <w:iCs/>
          <w:color w:val="000000"/>
          <w:sz w:val="22"/>
          <w:szCs w:val="22"/>
          <w:lang w:val="lt-LT"/>
        </w:rPr>
        <w:t>GONAL</w:t>
      </w:r>
      <w:r w:rsidRPr="0069569E">
        <w:rPr>
          <w:b/>
          <w:iCs/>
          <w:color w:val="000000"/>
          <w:sz w:val="22"/>
          <w:szCs w:val="22"/>
          <w:lang w:val="lt-LT"/>
        </w:rPr>
        <w:noBreakHyphen/>
        <w:t>f</w:t>
      </w:r>
      <w:r w:rsidRPr="0069569E">
        <w:rPr>
          <w:b/>
          <w:caps/>
          <w:color w:val="000000"/>
          <w:sz w:val="22"/>
          <w:szCs w:val="22"/>
          <w:lang w:val="lt-LT"/>
        </w:rPr>
        <w:t xml:space="preserve"> 9</w:t>
      </w:r>
      <w:r w:rsidRPr="0069569E">
        <w:rPr>
          <w:b/>
          <w:bCs/>
          <w:color w:val="000000"/>
          <w:sz w:val="22"/>
          <w:szCs w:val="22"/>
          <w:lang w:val="lt-LT"/>
        </w:rPr>
        <w:t>00 TV</w:t>
      </w:r>
      <w:r w:rsidRPr="0069569E">
        <w:rPr>
          <w:b/>
          <w:color w:val="000000"/>
          <w:sz w:val="22"/>
          <w:szCs w:val="22"/>
          <w:lang w:val="lt-LT"/>
        </w:rPr>
        <w:t>/1,5 ml injekcinis tirpalas užpildyt</w:t>
      </w:r>
      <w:r w:rsidR="002F555B" w:rsidRPr="0069569E">
        <w:rPr>
          <w:b/>
          <w:color w:val="000000"/>
          <w:sz w:val="22"/>
          <w:szCs w:val="22"/>
          <w:lang w:val="lt-LT"/>
        </w:rPr>
        <w:t>ame</w:t>
      </w:r>
      <w:r w:rsidRPr="0069569E">
        <w:rPr>
          <w:b/>
          <w:color w:val="000000"/>
          <w:sz w:val="22"/>
          <w:szCs w:val="22"/>
          <w:lang w:val="lt-LT"/>
        </w:rPr>
        <w:t xml:space="preserve"> </w:t>
      </w:r>
      <w:proofErr w:type="spellStart"/>
      <w:r w:rsidRPr="0069569E">
        <w:rPr>
          <w:b/>
          <w:color w:val="000000"/>
          <w:sz w:val="22"/>
          <w:szCs w:val="22"/>
          <w:lang w:val="lt-LT"/>
        </w:rPr>
        <w:t>švirkšti</w:t>
      </w:r>
      <w:r w:rsidR="002F555B" w:rsidRPr="0069569E">
        <w:rPr>
          <w:b/>
          <w:color w:val="000000"/>
          <w:sz w:val="22"/>
          <w:szCs w:val="22"/>
          <w:lang w:val="lt-LT"/>
        </w:rPr>
        <w:t>klyje</w:t>
      </w:r>
      <w:proofErr w:type="spellEnd"/>
    </w:p>
    <w:p w14:paraId="3A5329A3" w14:textId="4DCE0D89" w:rsidR="002E5BAB" w:rsidRPr="0069569E" w:rsidRDefault="003F6163" w:rsidP="0069559E">
      <w:pPr>
        <w:shd w:val="clear" w:color="auto" w:fill="99CCFF"/>
        <w:jc w:val="center"/>
        <w:rPr>
          <w:sz w:val="22"/>
          <w:szCs w:val="22"/>
          <w:lang w:val="lt-LT"/>
        </w:rPr>
      </w:pPr>
      <w:proofErr w:type="spellStart"/>
      <w:r>
        <w:rPr>
          <w:color w:val="000000"/>
          <w:sz w:val="22"/>
          <w:szCs w:val="22"/>
          <w:lang w:val="lt-LT"/>
        </w:rPr>
        <w:t>f</w:t>
      </w:r>
      <w:r w:rsidR="00C742BE" w:rsidRPr="0069569E">
        <w:rPr>
          <w:color w:val="000000"/>
          <w:sz w:val="22"/>
          <w:szCs w:val="22"/>
          <w:lang w:val="lt-LT"/>
        </w:rPr>
        <w:t>olitropinas</w:t>
      </w:r>
      <w:proofErr w:type="spellEnd"/>
      <w:r w:rsidR="00472BCE" w:rsidRPr="0069569E">
        <w:rPr>
          <w:color w:val="000000"/>
          <w:sz w:val="22"/>
          <w:szCs w:val="22"/>
          <w:lang w:val="lt-LT"/>
        </w:rPr>
        <w:t xml:space="preserve"> alfa</w:t>
      </w:r>
    </w:p>
    <w:p w14:paraId="23711354" w14:textId="77777777" w:rsidR="00017499" w:rsidRPr="0069569E" w:rsidRDefault="00017499" w:rsidP="0069559E">
      <w:pPr>
        <w:jc w:val="center"/>
        <w:rPr>
          <w:color w:val="000000"/>
          <w:sz w:val="22"/>
          <w:szCs w:val="22"/>
          <w:lang w:val="lt-LT"/>
        </w:rPr>
      </w:pPr>
    </w:p>
    <w:p w14:paraId="43FF516F" w14:textId="77777777" w:rsidR="00017499" w:rsidRPr="0069569E" w:rsidRDefault="00017499" w:rsidP="0069559E">
      <w:pPr>
        <w:pStyle w:val="BodyText2"/>
        <w:jc w:val="left"/>
        <w:rPr>
          <w:bCs/>
          <w:color w:val="000000"/>
          <w:szCs w:val="22"/>
          <w:lang w:val="lt-LT"/>
        </w:rPr>
      </w:pPr>
      <w:r w:rsidRPr="0069569E">
        <w:rPr>
          <w:b/>
          <w:color w:val="000000"/>
          <w:szCs w:val="22"/>
          <w:lang w:val="lt-LT"/>
        </w:rPr>
        <w:t>Atidžiai perskaitykite visą šį lapelį, prieš pradėdami vartoti vaistą</w:t>
      </w:r>
      <w:r w:rsidR="00B87BC8" w:rsidRPr="0069569E">
        <w:rPr>
          <w:b/>
          <w:color w:val="000000"/>
          <w:szCs w:val="22"/>
          <w:lang w:val="lt-LT"/>
        </w:rPr>
        <w:t xml:space="preserve">, </w:t>
      </w:r>
      <w:r w:rsidR="00B87BC8" w:rsidRPr="0069569E">
        <w:rPr>
          <w:b/>
          <w:szCs w:val="22"/>
          <w:lang w:val="lt-LT"/>
        </w:rPr>
        <w:t>nes jame pateikiama Jums svarbi informacija</w:t>
      </w:r>
      <w:r w:rsidRPr="0069569E">
        <w:rPr>
          <w:b/>
          <w:color w:val="000000"/>
          <w:szCs w:val="22"/>
          <w:lang w:val="lt-LT"/>
        </w:rPr>
        <w:t>.</w:t>
      </w:r>
    </w:p>
    <w:p w14:paraId="34E3F9F3" w14:textId="77777777" w:rsidR="00017499" w:rsidRPr="0069569E" w:rsidRDefault="00017499" w:rsidP="0069559E">
      <w:pPr>
        <w:pStyle w:val="BodyText2"/>
        <w:numPr>
          <w:ilvl w:val="0"/>
          <w:numId w:val="56"/>
        </w:numPr>
        <w:tabs>
          <w:tab w:val="clear" w:pos="360"/>
          <w:tab w:val="num" w:pos="567"/>
        </w:tabs>
        <w:ind w:left="567" w:hanging="567"/>
        <w:jc w:val="left"/>
        <w:rPr>
          <w:color w:val="000000"/>
          <w:szCs w:val="22"/>
          <w:lang w:val="lt-LT"/>
        </w:rPr>
      </w:pPr>
      <w:r w:rsidRPr="0069569E">
        <w:rPr>
          <w:color w:val="000000"/>
          <w:szCs w:val="22"/>
          <w:lang w:val="lt-LT"/>
        </w:rPr>
        <w:t>Neišmeskite šio lapelio, nes vėl gali prireikti jį perskaityti.</w:t>
      </w:r>
    </w:p>
    <w:p w14:paraId="28F8A4F6" w14:textId="77777777" w:rsidR="00017499" w:rsidRPr="0069569E" w:rsidRDefault="00017499" w:rsidP="0069559E">
      <w:pPr>
        <w:pStyle w:val="BodyText2"/>
        <w:numPr>
          <w:ilvl w:val="0"/>
          <w:numId w:val="56"/>
        </w:numPr>
        <w:tabs>
          <w:tab w:val="clear" w:pos="360"/>
          <w:tab w:val="num" w:pos="567"/>
        </w:tabs>
        <w:ind w:left="567" w:hanging="567"/>
        <w:jc w:val="left"/>
        <w:rPr>
          <w:color w:val="000000"/>
          <w:szCs w:val="22"/>
          <w:lang w:val="lt-LT"/>
        </w:rPr>
      </w:pPr>
      <w:r w:rsidRPr="0069569E">
        <w:rPr>
          <w:color w:val="000000"/>
          <w:szCs w:val="22"/>
          <w:lang w:val="lt-LT"/>
        </w:rPr>
        <w:t>Jeigu kiltų daugiau klausimų, kreipkitės į gydytoją arba vaistininką.</w:t>
      </w:r>
    </w:p>
    <w:p w14:paraId="65DD485B" w14:textId="77777777" w:rsidR="00017499" w:rsidRPr="0069569E" w:rsidRDefault="00017499" w:rsidP="0069559E">
      <w:pPr>
        <w:pStyle w:val="BodyText2"/>
        <w:numPr>
          <w:ilvl w:val="0"/>
          <w:numId w:val="56"/>
        </w:numPr>
        <w:tabs>
          <w:tab w:val="clear" w:pos="360"/>
          <w:tab w:val="num" w:pos="567"/>
        </w:tabs>
        <w:ind w:left="567" w:hanging="567"/>
        <w:jc w:val="left"/>
        <w:rPr>
          <w:color w:val="000000"/>
          <w:szCs w:val="22"/>
          <w:lang w:val="lt-LT"/>
        </w:rPr>
      </w:pPr>
      <w:r w:rsidRPr="0069569E">
        <w:rPr>
          <w:color w:val="000000"/>
          <w:szCs w:val="22"/>
          <w:lang w:val="lt-LT"/>
        </w:rPr>
        <w:t xml:space="preserve">Šis vaistas skirtas </w:t>
      </w:r>
      <w:r w:rsidR="00B87BC8" w:rsidRPr="0069569E">
        <w:rPr>
          <w:color w:val="000000"/>
          <w:szCs w:val="22"/>
          <w:lang w:val="lt-LT"/>
        </w:rPr>
        <w:t xml:space="preserve">tik </w:t>
      </w:r>
      <w:r w:rsidRPr="0069569E">
        <w:rPr>
          <w:color w:val="000000"/>
          <w:szCs w:val="22"/>
          <w:lang w:val="lt-LT"/>
        </w:rPr>
        <w:t xml:space="preserve">Jums, todėl kitiems žmonėms jo duoti negalima. Vaistas gali jiems pakenkti (net tiems, kurių ligos </w:t>
      </w:r>
      <w:r w:rsidR="00B87BC8" w:rsidRPr="0069569E">
        <w:rPr>
          <w:color w:val="000000"/>
          <w:szCs w:val="22"/>
          <w:lang w:val="lt-LT"/>
        </w:rPr>
        <w:t xml:space="preserve">požymiai </w:t>
      </w:r>
      <w:r w:rsidRPr="0069569E">
        <w:rPr>
          <w:color w:val="000000"/>
          <w:szCs w:val="22"/>
          <w:lang w:val="lt-LT"/>
        </w:rPr>
        <w:t>yra tokie patys kaip Jūsų).</w:t>
      </w:r>
    </w:p>
    <w:p w14:paraId="752DC6D6" w14:textId="77777777" w:rsidR="00B87BC8" w:rsidRPr="0069569E" w:rsidRDefault="00017499" w:rsidP="006F1E88">
      <w:pPr>
        <w:pStyle w:val="BodyText2"/>
        <w:numPr>
          <w:ilvl w:val="0"/>
          <w:numId w:val="56"/>
        </w:numPr>
        <w:tabs>
          <w:tab w:val="clear" w:pos="360"/>
          <w:tab w:val="num" w:pos="567"/>
        </w:tabs>
        <w:ind w:left="567" w:hanging="567"/>
        <w:jc w:val="left"/>
        <w:rPr>
          <w:color w:val="000000"/>
          <w:szCs w:val="22"/>
          <w:lang w:val="lt-LT"/>
        </w:rPr>
      </w:pPr>
      <w:r w:rsidRPr="0069569E">
        <w:rPr>
          <w:color w:val="000000"/>
          <w:szCs w:val="22"/>
          <w:lang w:val="lt-LT"/>
        </w:rPr>
        <w:t xml:space="preserve">Jeigu pasireiškė sunkus šalutinis poveikis </w:t>
      </w:r>
      <w:r w:rsidR="00B87BC8" w:rsidRPr="0069569E">
        <w:rPr>
          <w:color w:val="000000"/>
          <w:szCs w:val="22"/>
          <w:lang w:val="lt-LT"/>
        </w:rPr>
        <w:t>(net jeigu jis šiame lapelyje nenurodytas), kreipkitės į gydytoją arba vaistininką. Žr. 4</w:t>
      </w:r>
      <w:r w:rsidR="0093067F" w:rsidRPr="0069569E">
        <w:rPr>
          <w:color w:val="000000"/>
          <w:szCs w:val="22"/>
          <w:lang w:val="lt-LT"/>
        </w:rPr>
        <w:t> </w:t>
      </w:r>
      <w:r w:rsidR="00B87BC8" w:rsidRPr="0069569E">
        <w:rPr>
          <w:color w:val="000000"/>
          <w:szCs w:val="22"/>
          <w:lang w:val="lt-LT"/>
        </w:rPr>
        <w:t>skyrių.</w:t>
      </w:r>
    </w:p>
    <w:p w14:paraId="783202A4" w14:textId="77777777" w:rsidR="00017499" w:rsidRPr="0069569E" w:rsidRDefault="00017499" w:rsidP="0069559E">
      <w:pPr>
        <w:pStyle w:val="BodyText"/>
        <w:tabs>
          <w:tab w:val="clear" w:pos="567"/>
          <w:tab w:val="left" w:pos="0"/>
        </w:tabs>
        <w:rPr>
          <w:color w:val="000000"/>
          <w:szCs w:val="22"/>
          <w:lang w:val="lt-LT"/>
        </w:rPr>
      </w:pPr>
    </w:p>
    <w:p w14:paraId="319C3402" w14:textId="77777777" w:rsidR="00B87BC8" w:rsidRPr="0069569E" w:rsidRDefault="00B87BC8" w:rsidP="0069559E">
      <w:pPr>
        <w:pStyle w:val="BodyText"/>
        <w:rPr>
          <w:b/>
          <w:bCs/>
          <w:szCs w:val="22"/>
          <w:lang w:val="lt-LT"/>
        </w:rPr>
      </w:pPr>
      <w:r w:rsidRPr="0069569E">
        <w:rPr>
          <w:b/>
          <w:bCs/>
          <w:szCs w:val="22"/>
          <w:lang w:val="lt-LT"/>
        </w:rPr>
        <w:t>Apie ką rašoma šiame lapelyje?</w:t>
      </w:r>
    </w:p>
    <w:p w14:paraId="5083EFE4" w14:textId="77777777" w:rsidR="00647074" w:rsidRPr="0069569E" w:rsidRDefault="00647074" w:rsidP="0069559E">
      <w:pPr>
        <w:pStyle w:val="BodyText"/>
        <w:rPr>
          <w:b/>
          <w:color w:val="000000"/>
          <w:szCs w:val="22"/>
          <w:lang w:val="lt-LT"/>
        </w:rPr>
      </w:pPr>
    </w:p>
    <w:p w14:paraId="7096DC63" w14:textId="77777777" w:rsidR="000A3056" w:rsidRPr="0069569E" w:rsidRDefault="000A3056" w:rsidP="0069559E">
      <w:pPr>
        <w:rPr>
          <w:color w:val="000000"/>
          <w:sz w:val="22"/>
          <w:szCs w:val="22"/>
          <w:lang w:val="lt-LT"/>
        </w:rPr>
      </w:pPr>
      <w:r w:rsidRPr="0069569E">
        <w:rPr>
          <w:color w:val="000000"/>
          <w:sz w:val="22"/>
          <w:szCs w:val="22"/>
          <w:lang w:val="lt-LT"/>
        </w:rPr>
        <w:t>1.</w:t>
      </w:r>
      <w:r w:rsidRPr="0069569E">
        <w:rPr>
          <w:color w:val="000000"/>
          <w:sz w:val="22"/>
          <w:szCs w:val="22"/>
          <w:lang w:val="lt-LT"/>
        </w:rPr>
        <w:tab/>
        <w:t xml:space="preserve">Kas yra </w:t>
      </w:r>
      <w:r w:rsidRPr="0069569E">
        <w:rPr>
          <w:iCs/>
          <w:color w:val="000000"/>
          <w:sz w:val="22"/>
          <w:szCs w:val="22"/>
          <w:lang w:val="lt-LT"/>
        </w:rPr>
        <w:t>GONAL</w:t>
      </w:r>
      <w:r w:rsidRPr="0069569E">
        <w:rPr>
          <w:iCs/>
          <w:color w:val="000000"/>
          <w:sz w:val="22"/>
          <w:szCs w:val="22"/>
          <w:lang w:val="lt-LT"/>
        </w:rPr>
        <w:noBreakHyphen/>
        <w:t>f</w:t>
      </w:r>
      <w:r w:rsidRPr="0069569E">
        <w:rPr>
          <w:caps/>
          <w:color w:val="000000"/>
          <w:sz w:val="22"/>
          <w:szCs w:val="22"/>
          <w:lang w:val="lt-LT"/>
        </w:rPr>
        <w:t xml:space="preserve"> </w:t>
      </w:r>
      <w:r w:rsidRPr="0069569E">
        <w:rPr>
          <w:color w:val="000000"/>
          <w:sz w:val="22"/>
          <w:szCs w:val="22"/>
          <w:lang w:val="lt-LT"/>
        </w:rPr>
        <w:t>ir kam jis vartojamas</w:t>
      </w:r>
    </w:p>
    <w:p w14:paraId="6691A4A5" w14:textId="77777777" w:rsidR="000A3056" w:rsidRPr="0069569E" w:rsidRDefault="000A3056" w:rsidP="0069559E">
      <w:pPr>
        <w:rPr>
          <w:color w:val="000000"/>
          <w:sz w:val="22"/>
          <w:szCs w:val="22"/>
          <w:lang w:val="lt-LT"/>
        </w:rPr>
      </w:pPr>
      <w:r w:rsidRPr="0069569E">
        <w:rPr>
          <w:color w:val="000000"/>
          <w:sz w:val="22"/>
          <w:szCs w:val="22"/>
          <w:lang w:val="lt-LT"/>
        </w:rPr>
        <w:t>2.</w:t>
      </w:r>
      <w:r w:rsidRPr="0069569E">
        <w:rPr>
          <w:color w:val="000000"/>
          <w:sz w:val="22"/>
          <w:szCs w:val="22"/>
          <w:lang w:val="lt-LT"/>
        </w:rPr>
        <w:tab/>
        <w:t xml:space="preserve">Kas žinotina prieš vartojant </w:t>
      </w:r>
      <w:r w:rsidRPr="0069569E">
        <w:rPr>
          <w:iCs/>
          <w:color w:val="000000"/>
          <w:sz w:val="22"/>
          <w:szCs w:val="22"/>
          <w:lang w:val="lt-LT"/>
        </w:rPr>
        <w:t>GONAL</w:t>
      </w:r>
      <w:r w:rsidRPr="0069569E">
        <w:rPr>
          <w:iCs/>
          <w:color w:val="000000"/>
          <w:sz w:val="22"/>
          <w:szCs w:val="22"/>
          <w:lang w:val="lt-LT"/>
        </w:rPr>
        <w:noBreakHyphen/>
        <w:t>f</w:t>
      </w:r>
    </w:p>
    <w:p w14:paraId="7C663052" w14:textId="77777777" w:rsidR="000A3056" w:rsidRPr="0069569E" w:rsidRDefault="000A3056" w:rsidP="0069559E">
      <w:pPr>
        <w:rPr>
          <w:color w:val="000000"/>
          <w:sz w:val="22"/>
          <w:szCs w:val="22"/>
          <w:lang w:val="lt-LT"/>
        </w:rPr>
      </w:pPr>
      <w:r w:rsidRPr="0069569E">
        <w:rPr>
          <w:color w:val="000000"/>
          <w:sz w:val="22"/>
          <w:szCs w:val="22"/>
          <w:lang w:val="lt-LT"/>
        </w:rPr>
        <w:t>3.</w:t>
      </w:r>
      <w:r w:rsidRPr="0069569E">
        <w:rPr>
          <w:color w:val="000000"/>
          <w:sz w:val="22"/>
          <w:szCs w:val="22"/>
          <w:lang w:val="lt-LT"/>
        </w:rPr>
        <w:tab/>
        <w:t xml:space="preserve">Kaip vartoti </w:t>
      </w:r>
      <w:r w:rsidRPr="0069569E">
        <w:rPr>
          <w:iCs/>
          <w:color w:val="000000"/>
          <w:sz w:val="22"/>
          <w:szCs w:val="22"/>
          <w:lang w:val="lt-LT"/>
        </w:rPr>
        <w:t>GONAL</w:t>
      </w:r>
      <w:r w:rsidRPr="0069569E">
        <w:rPr>
          <w:iCs/>
          <w:color w:val="000000"/>
          <w:sz w:val="22"/>
          <w:szCs w:val="22"/>
          <w:lang w:val="lt-LT"/>
        </w:rPr>
        <w:noBreakHyphen/>
        <w:t>f</w:t>
      </w:r>
    </w:p>
    <w:p w14:paraId="7758A695" w14:textId="77777777" w:rsidR="000A3056" w:rsidRPr="0069569E" w:rsidRDefault="000A3056" w:rsidP="0069559E">
      <w:pPr>
        <w:rPr>
          <w:color w:val="000000"/>
          <w:sz w:val="22"/>
          <w:szCs w:val="22"/>
          <w:lang w:val="lt-LT"/>
        </w:rPr>
      </w:pPr>
      <w:r w:rsidRPr="0069569E">
        <w:rPr>
          <w:color w:val="000000"/>
          <w:sz w:val="22"/>
          <w:szCs w:val="22"/>
          <w:lang w:val="lt-LT"/>
        </w:rPr>
        <w:t>4.</w:t>
      </w:r>
      <w:r w:rsidRPr="0069569E">
        <w:rPr>
          <w:color w:val="000000"/>
          <w:sz w:val="22"/>
          <w:szCs w:val="22"/>
          <w:lang w:val="lt-LT"/>
        </w:rPr>
        <w:tab/>
        <w:t>Galimas šalutinis poveikis</w:t>
      </w:r>
    </w:p>
    <w:p w14:paraId="1EFB9871" w14:textId="77777777" w:rsidR="000A3056" w:rsidRPr="0069569E" w:rsidRDefault="000A3056" w:rsidP="0069559E">
      <w:pPr>
        <w:rPr>
          <w:color w:val="000000"/>
          <w:sz w:val="22"/>
          <w:szCs w:val="22"/>
          <w:lang w:val="lt-LT"/>
        </w:rPr>
      </w:pPr>
      <w:r w:rsidRPr="0069569E">
        <w:rPr>
          <w:iCs/>
          <w:color w:val="000000"/>
          <w:sz w:val="22"/>
          <w:szCs w:val="22"/>
          <w:lang w:val="lt-LT"/>
        </w:rPr>
        <w:t>5.</w:t>
      </w:r>
      <w:r w:rsidRPr="0069569E">
        <w:rPr>
          <w:iCs/>
          <w:color w:val="000000"/>
          <w:sz w:val="22"/>
          <w:szCs w:val="22"/>
          <w:lang w:val="lt-LT"/>
        </w:rPr>
        <w:tab/>
        <w:t>Kaip laikyti GONAL</w:t>
      </w:r>
      <w:r w:rsidRPr="0069569E">
        <w:rPr>
          <w:iCs/>
          <w:color w:val="000000"/>
          <w:sz w:val="22"/>
          <w:szCs w:val="22"/>
          <w:lang w:val="lt-LT"/>
        </w:rPr>
        <w:noBreakHyphen/>
        <w:t>f</w:t>
      </w:r>
      <w:r w:rsidRPr="0069569E">
        <w:rPr>
          <w:color w:val="000000"/>
          <w:sz w:val="22"/>
          <w:szCs w:val="22"/>
          <w:lang w:val="lt-LT"/>
        </w:rPr>
        <w:t xml:space="preserve"> </w:t>
      </w:r>
    </w:p>
    <w:p w14:paraId="3513F9B3" w14:textId="77777777" w:rsidR="000A3056" w:rsidRPr="0069569E" w:rsidRDefault="000A3056" w:rsidP="0069559E">
      <w:pPr>
        <w:rPr>
          <w:color w:val="000000"/>
          <w:sz w:val="22"/>
          <w:szCs w:val="22"/>
          <w:lang w:val="lt-LT"/>
        </w:rPr>
      </w:pPr>
      <w:r w:rsidRPr="0069569E">
        <w:rPr>
          <w:color w:val="000000"/>
          <w:sz w:val="22"/>
          <w:szCs w:val="22"/>
          <w:lang w:val="lt-LT"/>
        </w:rPr>
        <w:t>6.</w:t>
      </w:r>
      <w:r w:rsidRPr="0069569E">
        <w:rPr>
          <w:color w:val="000000"/>
          <w:sz w:val="22"/>
          <w:szCs w:val="22"/>
          <w:lang w:val="lt-LT"/>
        </w:rPr>
        <w:tab/>
      </w:r>
      <w:r w:rsidR="00B87BC8" w:rsidRPr="0069569E">
        <w:rPr>
          <w:color w:val="000000"/>
          <w:sz w:val="22"/>
          <w:szCs w:val="22"/>
          <w:lang w:val="lt-LT"/>
        </w:rPr>
        <w:t>Pakuotės turinys ir kita informacija</w:t>
      </w:r>
    </w:p>
    <w:p w14:paraId="5A5F08EA" w14:textId="77777777" w:rsidR="000A3056" w:rsidRPr="0069569E" w:rsidRDefault="00A62822" w:rsidP="0069559E">
      <w:pPr>
        <w:rPr>
          <w:color w:val="000000"/>
          <w:sz w:val="22"/>
          <w:szCs w:val="22"/>
          <w:lang w:val="lt-LT"/>
        </w:rPr>
      </w:pPr>
      <w:r w:rsidRPr="0069569E">
        <w:rPr>
          <w:color w:val="000000"/>
          <w:sz w:val="22"/>
          <w:szCs w:val="22"/>
          <w:lang w:val="lt-LT"/>
        </w:rPr>
        <w:t>Naudojimo instrukcija</w:t>
      </w:r>
    </w:p>
    <w:p w14:paraId="0AE5DE64" w14:textId="77777777" w:rsidR="00017499" w:rsidRPr="0069569E" w:rsidRDefault="00017499" w:rsidP="0069559E">
      <w:pPr>
        <w:rPr>
          <w:color w:val="000000"/>
          <w:sz w:val="22"/>
          <w:szCs w:val="22"/>
          <w:lang w:val="lt-LT"/>
        </w:rPr>
      </w:pPr>
    </w:p>
    <w:p w14:paraId="2F914C97" w14:textId="77777777" w:rsidR="00017499" w:rsidRPr="0069569E" w:rsidRDefault="00017499" w:rsidP="0069559E">
      <w:pPr>
        <w:rPr>
          <w:color w:val="000000"/>
          <w:sz w:val="22"/>
          <w:szCs w:val="22"/>
          <w:lang w:val="lt-LT"/>
        </w:rPr>
      </w:pPr>
    </w:p>
    <w:p w14:paraId="74340169" w14:textId="77777777" w:rsidR="00017499" w:rsidRPr="0069569E" w:rsidRDefault="007351D6" w:rsidP="0069559E">
      <w:pPr>
        <w:keepNext/>
        <w:keepLines/>
        <w:rPr>
          <w:b/>
          <w:color w:val="000000"/>
          <w:sz w:val="22"/>
          <w:szCs w:val="22"/>
          <w:lang w:val="lt-LT"/>
        </w:rPr>
      </w:pPr>
      <w:r w:rsidRPr="0069569E">
        <w:rPr>
          <w:b/>
          <w:color w:val="000000"/>
          <w:sz w:val="22"/>
          <w:szCs w:val="22"/>
          <w:lang w:val="lt-LT"/>
        </w:rPr>
        <w:t>1.</w:t>
      </w:r>
      <w:r w:rsidRPr="0069569E">
        <w:rPr>
          <w:b/>
          <w:color w:val="000000"/>
          <w:sz w:val="22"/>
          <w:szCs w:val="22"/>
          <w:lang w:val="lt-LT"/>
        </w:rPr>
        <w:tab/>
        <w:t>Kas yra GONAL</w:t>
      </w:r>
      <w:r w:rsidRPr="0069569E">
        <w:rPr>
          <w:b/>
          <w:color w:val="000000"/>
          <w:sz w:val="22"/>
          <w:szCs w:val="22"/>
          <w:lang w:val="lt-LT"/>
        </w:rPr>
        <w:noBreakHyphen/>
        <w:t>f ir kam jis vartojamas</w:t>
      </w:r>
    </w:p>
    <w:p w14:paraId="0A272111" w14:textId="77777777" w:rsidR="00017499" w:rsidRPr="0069569E" w:rsidRDefault="00017499" w:rsidP="0069559E">
      <w:pPr>
        <w:pStyle w:val="BodyText"/>
        <w:keepNext/>
        <w:keepLines/>
        <w:rPr>
          <w:color w:val="000000"/>
          <w:szCs w:val="22"/>
          <w:lang w:val="lt-LT"/>
        </w:rPr>
      </w:pPr>
    </w:p>
    <w:p w14:paraId="1A2C4FD6" w14:textId="77777777" w:rsidR="00017499" w:rsidRPr="0069569E" w:rsidRDefault="00017499" w:rsidP="0069559E">
      <w:pPr>
        <w:pStyle w:val="BodyText"/>
        <w:keepNext/>
        <w:keepLines/>
        <w:rPr>
          <w:b/>
          <w:bCs/>
          <w:iCs/>
          <w:color w:val="000000"/>
          <w:szCs w:val="22"/>
          <w:lang w:val="lt-LT"/>
        </w:rPr>
      </w:pPr>
      <w:r w:rsidRPr="0069569E">
        <w:rPr>
          <w:b/>
          <w:bCs/>
          <w:iCs/>
          <w:color w:val="000000"/>
          <w:szCs w:val="22"/>
          <w:lang w:val="lt-LT"/>
        </w:rPr>
        <w:t xml:space="preserve">Kas yra </w:t>
      </w:r>
      <w:r w:rsidRPr="0069569E">
        <w:rPr>
          <w:b/>
          <w:color w:val="000000"/>
          <w:szCs w:val="22"/>
          <w:lang w:val="lt-LT"/>
        </w:rPr>
        <w:t>GONAL</w:t>
      </w:r>
      <w:r w:rsidRPr="0069569E">
        <w:rPr>
          <w:color w:val="000000"/>
          <w:szCs w:val="22"/>
          <w:lang w:val="lt-LT"/>
        </w:rPr>
        <w:noBreakHyphen/>
      </w:r>
      <w:r w:rsidRPr="0069569E">
        <w:rPr>
          <w:b/>
          <w:color w:val="000000"/>
          <w:szCs w:val="22"/>
          <w:lang w:val="lt-LT"/>
        </w:rPr>
        <w:t>f</w:t>
      </w:r>
    </w:p>
    <w:p w14:paraId="30FF833C" w14:textId="77777777" w:rsidR="00017499" w:rsidRPr="0069569E" w:rsidRDefault="00017499" w:rsidP="0069559E">
      <w:pPr>
        <w:pStyle w:val="BodyText"/>
        <w:keepNext/>
        <w:keepLines/>
        <w:rPr>
          <w:bCs/>
          <w:iCs/>
          <w:color w:val="000000"/>
          <w:szCs w:val="22"/>
          <w:lang w:val="lt-LT"/>
        </w:rPr>
      </w:pPr>
    </w:p>
    <w:p w14:paraId="555A5B01" w14:textId="77777777" w:rsidR="00017499" w:rsidRPr="0069569E" w:rsidRDefault="00017499" w:rsidP="0069559E">
      <w:pPr>
        <w:pStyle w:val="BodyText"/>
        <w:rPr>
          <w:bCs/>
          <w:iCs/>
          <w:color w:val="000000"/>
          <w:szCs w:val="22"/>
          <w:lang w:val="lt-LT"/>
        </w:rPr>
      </w:pPr>
      <w:r w:rsidRPr="0069569E">
        <w:rPr>
          <w:bCs/>
          <w:iCs/>
          <w:color w:val="000000"/>
          <w:szCs w:val="22"/>
          <w:lang w:val="lt-LT"/>
        </w:rPr>
        <w:t>GONAL</w:t>
      </w:r>
      <w:r w:rsidRPr="0069569E">
        <w:rPr>
          <w:bCs/>
          <w:iCs/>
          <w:color w:val="000000"/>
          <w:szCs w:val="22"/>
          <w:lang w:val="lt-LT"/>
        </w:rPr>
        <w:noBreakHyphen/>
        <w:t>f</w:t>
      </w:r>
      <w:r w:rsidRPr="0069569E">
        <w:rPr>
          <w:color w:val="000000"/>
          <w:szCs w:val="22"/>
          <w:lang w:val="lt-LT"/>
        </w:rPr>
        <w:t xml:space="preserve"> sudėtyje yra vaisto, vadinamo </w:t>
      </w:r>
      <w:proofErr w:type="spellStart"/>
      <w:r w:rsidRPr="0069569E">
        <w:rPr>
          <w:color w:val="000000"/>
          <w:szCs w:val="22"/>
          <w:lang w:val="lt-LT"/>
        </w:rPr>
        <w:t>folitropinu</w:t>
      </w:r>
      <w:proofErr w:type="spellEnd"/>
      <w:r w:rsidR="00472BCE" w:rsidRPr="0069569E">
        <w:rPr>
          <w:color w:val="000000"/>
          <w:szCs w:val="22"/>
          <w:lang w:val="lt-LT"/>
        </w:rPr>
        <w:t xml:space="preserve"> alfa</w:t>
      </w:r>
      <w:r w:rsidRPr="0069569E">
        <w:rPr>
          <w:color w:val="000000"/>
          <w:szCs w:val="22"/>
          <w:lang w:val="lt-LT"/>
        </w:rPr>
        <w:t xml:space="preserve">. </w:t>
      </w:r>
      <w:proofErr w:type="spellStart"/>
      <w:r w:rsidR="00472BCE" w:rsidRPr="0069569E">
        <w:rPr>
          <w:color w:val="000000"/>
          <w:szCs w:val="22"/>
          <w:lang w:val="lt-LT"/>
        </w:rPr>
        <w:t>F</w:t>
      </w:r>
      <w:r w:rsidRPr="0069569E">
        <w:rPr>
          <w:color w:val="000000"/>
          <w:szCs w:val="22"/>
          <w:lang w:val="lt-LT"/>
        </w:rPr>
        <w:t>olitropinas</w:t>
      </w:r>
      <w:proofErr w:type="spellEnd"/>
      <w:r w:rsidR="00472BCE" w:rsidRPr="0069569E">
        <w:rPr>
          <w:color w:val="000000"/>
          <w:szCs w:val="22"/>
          <w:lang w:val="lt-LT"/>
        </w:rPr>
        <w:t xml:space="preserve"> alfa</w:t>
      </w:r>
      <w:r w:rsidRPr="0069569E">
        <w:rPr>
          <w:color w:val="000000"/>
          <w:szCs w:val="22"/>
          <w:lang w:val="lt-LT"/>
        </w:rPr>
        <w:t xml:space="preserve"> yra folikulus stimuliuojantis hormonas (FSH), priklausantis hormonų, vadinamųjų </w:t>
      </w:r>
      <w:proofErr w:type="spellStart"/>
      <w:r w:rsidRPr="0069569E">
        <w:rPr>
          <w:color w:val="000000"/>
          <w:szCs w:val="22"/>
          <w:lang w:val="lt-LT"/>
        </w:rPr>
        <w:t>gonadotropinais</w:t>
      </w:r>
      <w:proofErr w:type="spellEnd"/>
      <w:r w:rsidRPr="0069569E">
        <w:rPr>
          <w:color w:val="000000"/>
          <w:szCs w:val="22"/>
          <w:lang w:val="lt-LT"/>
        </w:rPr>
        <w:t xml:space="preserve">, grupei. </w:t>
      </w:r>
      <w:proofErr w:type="spellStart"/>
      <w:r w:rsidRPr="0069569E">
        <w:rPr>
          <w:color w:val="000000"/>
          <w:szCs w:val="22"/>
          <w:lang w:val="lt-LT"/>
        </w:rPr>
        <w:t>Gonadotropinai</w:t>
      </w:r>
      <w:proofErr w:type="spellEnd"/>
      <w:r w:rsidRPr="0069569E">
        <w:rPr>
          <w:color w:val="000000"/>
          <w:szCs w:val="22"/>
          <w:lang w:val="lt-LT"/>
        </w:rPr>
        <w:t xml:space="preserve"> susiję su reprodukcine funkcija ir vaisingumu.</w:t>
      </w:r>
    </w:p>
    <w:p w14:paraId="066216C6" w14:textId="77777777" w:rsidR="00017499" w:rsidRPr="0069569E" w:rsidRDefault="00017499" w:rsidP="0069559E">
      <w:pPr>
        <w:pStyle w:val="BodyText"/>
        <w:rPr>
          <w:color w:val="000000"/>
          <w:szCs w:val="22"/>
          <w:lang w:val="lt-LT"/>
        </w:rPr>
      </w:pPr>
    </w:p>
    <w:p w14:paraId="7C10627F" w14:textId="77777777" w:rsidR="00017499" w:rsidRPr="0069569E" w:rsidRDefault="00017499" w:rsidP="0069559E">
      <w:pPr>
        <w:pStyle w:val="BodyText"/>
        <w:keepNext/>
        <w:keepLines/>
        <w:rPr>
          <w:color w:val="000000"/>
          <w:szCs w:val="22"/>
          <w:lang w:val="lt-LT"/>
        </w:rPr>
      </w:pPr>
      <w:r w:rsidRPr="0069569E">
        <w:rPr>
          <w:b/>
          <w:bCs/>
          <w:iCs/>
          <w:color w:val="000000"/>
          <w:szCs w:val="22"/>
          <w:lang w:val="lt-LT"/>
        </w:rPr>
        <w:t xml:space="preserve">Kam </w:t>
      </w:r>
      <w:r w:rsidRPr="0069569E">
        <w:rPr>
          <w:b/>
          <w:color w:val="000000"/>
          <w:szCs w:val="22"/>
          <w:lang w:val="lt-LT"/>
        </w:rPr>
        <w:t>GONAL</w:t>
      </w:r>
      <w:r w:rsidRPr="0069569E">
        <w:rPr>
          <w:color w:val="000000"/>
          <w:szCs w:val="22"/>
          <w:lang w:val="lt-LT"/>
        </w:rPr>
        <w:noBreakHyphen/>
      </w:r>
      <w:r w:rsidRPr="0069569E">
        <w:rPr>
          <w:b/>
          <w:color w:val="000000"/>
          <w:szCs w:val="22"/>
          <w:lang w:val="lt-LT"/>
        </w:rPr>
        <w:t>f vartojamas</w:t>
      </w:r>
    </w:p>
    <w:p w14:paraId="1B9FA7A9" w14:textId="77777777" w:rsidR="00017499" w:rsidRPr="0069569E" w:rsidRDefault="00017499" w:rsidP="0069559E">
      <w:pPr>
        <w:pStyle w:val="BodyText"/>
        <w:keepNext/>
        <w:keepLines/>
        <w:rPr>
          <w:color w:val="000000"/>
          <w:szCs w:val="22"/>
          <w:lang w:val="lt-LT"/>
        </w:rPr>
      </w:pPr>
    </w:p>
    <w:p w14:paraId="56EFCC3E" w14:textId="77777777" w:rsidR="00017499" w:rsidRPr="0069569E" w:rsidRDefault="00017499" w:rsidP="0069559E">
      <w:pPr>
        <w:keepNext/>
        <w:rPr>
          <w:color w:val="000000"/>
          <w:sz w:val="22"/>
          <w:szCs w:val="22"/>
          <w:lang w:val="lt-LT"/>
        </w:rPr>
      </w:pPr>
      <w:r w:rsidRPr="0069569E">
        <w:rPr>
          <w:b/>
          <w:bCs/>
          <w:color w:val="000000"/>
          <w:sz w:val="22"/>
          <w:szCs w:val="22"/>
          <w:lang w:val="lt-LT"/>
        </w:rPr>
        <w:t>Suaugusioms moterims</w:t>
      </w:r>
      <w:r w:rsidRPr="0069569E">
        <w:rPr>
          <w:color w:val="000000"/>
          <w:sz w:val="22"/>
          <w:szCs w:val="22"/>
          <w:lang w:val="lt-LT"/>
        </w:rPr>
        <w:t xml:space="preserve"> GONAL-f vartojamas:</w:t>
      </w:r>
    </w:p>
    <w:p w14:paraId="487B5C29" w14:textId="77777777" w:rsidR="00017499" w:rsidRPr="0069569E" w:rsidRDefault="00017499" w:rsidP="0069559E">
      <w:pPr>
        <w:numPr>
          <w:ilvl w:val="0"/>
          <w:numId w:val="31"/>
        </w:numPr>
        <w:overflowPunct/>
        <w:autoSpaceDE/>
        <w:autoSpaceDN/>
        <w:adjustRightInd/>
        <w:textAlignment w:val="auto"/>
        <w:rPr>
          <w:color w:val="000000"/>
          <w:sz w:val="22"/>
          <w:szCs w:val="22"/>
          <w:lang w:val="lt-LT"/>
        </w:rPr>
      </w:pPr>
      <w:r w:rsidRPr="0069569E">
        <w:rPr>
          <w:color w:val="000000"/>
          <w:sz w:val="22"/>
          <w:szCs w:val="22"/>
          <w:lang w:val="lt-LT"/>
        </w:rPr>
        <w:t>moterims, kurioms nevyksta ovuliacija ir kurioms gydymas vaistu, vadinamu „</w:t>
      </w:r>
      <w:proofErr w:type="spellStart"/>
      <w:r w:rsidRPr="0069569E">
        <w:rPr>
          <w:color w:val="000000"/>
          <w:sz w:val="22"/>
          <w:szCs w:val="22"/>
          <w:lang w:val="lt-LT"/>
        </w:rPr>
        <w:t>klomifeno</w:t>
      </w:r>
      <w:proofErr w:type="spellEnd"/>
      <w:r w:rsidRPr="0069569E">
        <w:rPr>
          <w:color w:val="000000"/>
          <w:sz w:val="22"/>
          <w:szCs w:val="22"/>
          <w:lang w:val="lt-LT"/>
        </w:rPr>
        <w:t xml:space="preserve"> citratu“, buvo neveiksmingas, kad padėtų kiaušinėliui išeiti iš kiaušidės (ovuliacija).</w:t>
      </w:r>
    </w:p>
    <w:p w14:paraId="3F8B717A" w14:textId="77777777" w:rsidR="00017499" w:rsidRPr="0069569E" w:rsidRDefault="00017499" w:rsidP="0069559E">
      <w:pPr>
        <w:numPr>
          <w:ilvl w:val="0"/>
          <w:numId w:val="31"/>
        </w:numPr>
        <w:overflowPunct/>
        <w:autoSpaceDE/>
        <w:autoSpaceDN/>
        <w:adjustRightInd/>
        <w:textAlignment w:val="auto"/>
        <w:rPr>
          <w:color w:val="000000"/>
          <w:sz w:val="22"/>
          <w:szCs w:val="22"/>
          <w:lang w:val="lt-LT"/>
        </w:rPr>
      </w:pPr>
      <w:r w:rsidRPr="0069569E">
        <w:rPr>
          <w:color w:val="000000"/>
          <w:sz w:val="22"/>
          <w:szCs w:val="22"/>
          <w:lang w:val="lt-LT"/>
        </w:rPr>
        <w:t xml:space="preserve">moterims, kurioms ovuliacija nevyksta dėl to, kad jų organizme pagaminama labai mažai </w:t>
      </w:r>
      <w:proofErr w:type="spellStart"/>
      <w:r w:rsidRPr="0069569E">
        <w:rPr>
          <w:color w:val="000000"/>
          <w:sz w:val="22"/>
          <w:szCs w:val="22"/>
          <w:lang w:val="lt-LT"/>
        </w:rPr>
        <w:t>gonadotropinų</w:t>
      </w:r>
      <w:proofErr w:type="spellEnd"/>
      <w:r w:rsidRPr="0069569E">
        <w:rPr>
          <w:color w:val="000000"/>
          <w:sz w:val="22"/>
          <w:szCs w:val="22"/>
          <w:lang w:val="lt-LT"/>
        </w:rPr>
        <w:t xml:space="preserve"> (FSH ir LH), kartu su kitu vaistu, vadinamu „</w:t>
      </w:r>
      <w:proofErr w:type="spellStart"/>
      <w:r w:rsidRPr="0069569E">
        <w:rPr>
          <w:color w:val="000000"/>
          <w:sz w:val="22"/>
          <w:szCs w:val="22"/>
          <w:lang w:val="lt-LT"/>
        </w:rPr>
        <w:t>lutropinu</w:t>
      </w:r>
      <w:proofErr w:type="spellEnd"/>
      <w:r w:rsidR="00291AFB" w:rsidRPr="0069569E">
        <w:rPr>
          <w:color w:val="000000"/>
          <w:sz w:val="22"/>
          <w:szCs w:val="22"/>
          <w:lang w:val="lt-LT"/>
        </w:rPr>
        <w:t xml:space="preserve"> alfa</w:t>
      </w:r>
      <w:r w:rsidRPr="0069569E">
        <w:rPr>
          <w:color w:val="000000"/>
          <w:sz w:val="22"/>
          <w:szCs w:val="22"/>
          <w:lang w:val="lt-LT"/>
        </w:rPr>
        <w:t>“ („</w:t>
      </w:r>
      <w:proofErr w:type="spellStart"/>
      <w:r w:rsidRPr="0069569E">
        <w:rPr>
          <w:color w:val="000000"/>
          <w:sz w:val="22"/>
          <w:szCs w:val="22"/>
          <w:lang w:val="lt-LT"/>
        </w:rPr>
        <w:t>liuteinizuojančiu</w:t>
      </w:r>
      <w:proofErr w:type="spellEnd"/>
      <w:r w:rsidRPr="0069569E">
        <w:rPr>
          <w:color w:val="000000"/>
          <w:sz w:val="22"/>
          <w:szCs w:val="22"/>
          <w:lang w:val="lt-LT"/>
        </w:rPr>
        <w:t xml:space="preserve"> hormonu“ arba „LH“).</w:t>
      </w:r>
    </w:p>
    <w:p w14:paraId="638D3454" w14:textId="77777777" w:rsidR="00017499" w:rsidRPr="0069569E" w:rsidRDefault="00017499" w:rsidP="0069559E">
      <w:pPr>
        <w:numPr>
          <w:ilvl w:val="0"/>
          <w:numId w:val="31"/>
        </w:numPr>
        <w:overflowPunct/>
        <w:autoSpaceDE/>
        <w:autoSpaceDN/>
        <w:adjustRightInd/>
        <w:textAlignment w:val="auto"/>
        <w:rPr>
          <w:color w:val="000000"/>
          <w:sz w:val="22"/>
          <w:szCs w:val="22"/>
          <w:lang w:val="lt-LT"/>
        </w:rPr>
      </w:pPr>
      <w:r w:rsidRPr="0069569E">
        <w:rPr>
          <w:color w:val="000000"/>
          <w:sz w:val="22"/>
          <w:szCs w:val="22"/>
          <w:lang w:val="lt-LT"/>
        </w:rPr>
        <w:t xml:space="preserve">moterims, kurioms atliekamas dirbtinis apvaisinimas (procedūros, kurios gali padėti Jums pastoti), pavyzdžiui, apvaisinimas </w:t>
      </w:r>
      <w:proofErr w:type="spellStart"/>
      <w:r w:rsidRPr="0069569E">
        <w:rPr>
          <w:i/>
          <w:iCs/>
          <w:color w:val="000000"/>
          <w:sz w:val="22"/>
          <w:szCs w:val="22"/>
          <w:lang w:val="lt-LT"/>
        </w:rPr>
        <w:t>in</w:t>
      </w:r>
      <w:proofErr w:type="spellEnd"/>
      <w:r w:rsidRPr="0069569E">
        <w:rPr>
          <w:i/>
          <w:iCs/>
          <w:color w:val="000000"/>
          <w:sz w:val="22"/>
          <w:szCs w:val="22"/>
          <w:lang w:val="lt-LT"/>
        </w:rPr>
        <w:t> </w:t>
      </w:r>
      <w:proofErr w:type="spellStart"/>
      <w:r w:rsidRPr="0069569E">
        <w:rPr>
          <w:i/>
          <w:iCs/>
          <w:color w:val="000000"/>
          <w:sz w:val="22"/>
          <w:szCs w:val="22"/>
          <w:lang w:val="lt-LT"/>
        </w:rPr>
        <w:t>vitro</w:t>
      </w:r>
      <w:proofErr w:type="spellEnd"/>
      <w:r w:rsidRPr="0069569E">
        <w:rPr>
          <w:i/>
          <w:iCs/>
          <w:color w:val="000000"/>
          <w:sz w:val="22"/>
          <w:szCs w:val="22"/>
          <w:lang w:val="lt-LT"/>
        </w:rPr>
        <w:t xml:space="preserve">, </w:t>
      </w:r>
      <w:r w:rsidRPr="0069569E">
        <w:rPr>
          <w:color w:val="000000"/>
          <w:sz w:val="22"/>
          <w:szCs w:val="22"/>
          <w:lang w:val="lt-LT"/>
        </w:rPr>
        <w:t xml:space="preserve">gametų ir zigotų perkėlimą į </w:t>
      </w:r>
      <w:proofErr w:type="spellStart"/>
      <w:r w:rsidRPr="0069569E">
        <w:rPr>
          <w:color w:val="000000"/>
          <w:sz w:val="22"/>
          <w:szCs w:val="22"/>
          <w:lang w:val="lt-LT"/>
        </w:rPr>
        <w:t>Falopijaus</w:t>
      </w:r>
      <w:proofErr w:type="spellEnd"/>
      <w:r w:rsidRPr="0069569E">
        <w:rPr>
          <w:color w:val="000000"/>
          <w:sz w:val="22"/>
          <w:szCs w:val="22"/>
          <w:lang w:val="lt-LT"/>
        </w:rPr>
        <w:t xml:space="preserve"> vamzdį, kad padėtų susidaryti keliems folikulams (kiekviename jų yra po vieną kiaušinėlį).</w:t>
      </w:r>
    </w:p>
    <w:p w14:paraId="3B1D60A5" w14:textId="77777777" w:rsidR="00017499" w:rsidRPr="0069569E" w:rsidRDefault="00017499" w:rsidP="0069559E">
      <w:pPr>
        <w:rPr>
          <w:b/>
          <w:bCs/>
          <w:color w:val="000000"/>
          <w:sz w:val="22"/>
          <w:szCs w:val="22"/>
          <w:lang w:val="lt-LT"/>
        </w:rPr>
      </w:pPr>
    </w:p>
    <w:p w14:paraId="71116385" w14:textId="77777777" w:rsidR="00017499" w:rsidRPr="0069569E" w:rsidRDefault="00017499" w:rsidP="0069559E">
      <w:pPr>
        <w:keepNext/>
        <w:keepLines/>
        <w:ind w:left="425" w:hanging="425"/>
        <w:rPr>
          <w:color w:val="000000"/>
          <w:sz w:val="22"/>
          <w:szCs w:val="22"/>
          <w:lang w:val="lt-LT"/>
        </w:rPr>
      </w:pPr>
      <w:r w:rsidRPr="0069569E">
        <w:rPr>
          <w:b/>
          <w:bCs/>
          <w:color w:val="000000"/>
          <w:sz w:val="22"/>
          <w:szCs w:val="22"/>
          <w:lang w:val="lt-LT"/>
        </w:rPr>
        <w:t>Suaugusiems vyrams</w:t>
      </w:r>
      <w:r w:rsidRPr="0069569E">
        <w:rPr>
          <w:color w:val="000000"/>
          <w:sz w:val="22"/>
          <w:szCs w:val="22"/>
          <w:lang w:val="lt-LT"/>
        </w:rPr>
        <w:t xml:space="preserve"> GONAL-f vartojamas:</w:t>
      </w:r>
    </w:p>
    <w:p w14:paraId="4323CD64" w14:textId="77777777" w:rsidR="00017499" w:rsidRPr="0069569E" w:rsidRDefault="00017499" w:rsidP="00591680">
      <w:pPr>
        <w:numPr>
          <w:ilvl w:val="0"/>
          <w:numId w:val="30"/>
        </w:numPr>
        <w:tabs>
          <w:tab w:val="clear" w:pos="720"/>
        </w:tabs>
        <w:overflowPunct/>
        <w:autoSpaceDE/>
        <w:autoSpaceDN/>
        <w:adjustRightInd/>
        <w:ind w:left="567" w:hanging="567"/>
        <w:textAlignment w:val="auto"/>
        <w:rPr>
          <w:color w:val="000000"/>
          <w:sz w:val="22"/>
          <w:szCs w:val="22"/>
          <w:lang w:val="lt-LT"/>
        </w:rPr>
      </w:pPr>
      <w:r w:rsidRPr="0069569E">
        <w:rPr>
          <w:color w:val="000000"/>
          <w:sz w:val="22"/>
          <w:szCs w:val="22"/>
          <w:lang w:val="lt-LT"/>
        </w:rPr>
        <w:t xml:space="preserve">kartu su kitu vaistu, vadinamu žmogaus </w:t>
      </w:r>
      <w:proofErr w:type="spellStart"/>
      <w:r w:rsidRPr="0069569E">
        <w:rPr>
          <w:color w:val="000000"/>
          <w:sz w:val="22"/>
          <w:szCs w:val="22"/>
          <w:lang w:val="lt-LT"/>
        </w:rPr>
        <w:t>chorioniniu</w:t>
      </w:r>
      <w:proofErr w:type="spellEnd"/>
      <w:r w:rsidRPr="0069569E">
        <w:rPr>
          <w:color w:val="000000"/>
          <w:sz w:val="22"/>
          <w:szCs w:val="22"/>
          <w:lang w:val="lt-LT"/>
        </w:rPr>
        <w:t xml:space="preserve"> </w:t>
      </w:r>
      <w:proofErr w:type="spellStart"/>
      <w:r w:rsidRPr="0069569E">
        <w:rPr>
          <w:color w:val="000000"/>
          <w:sz w:val="22"/>
          <w:szCs w:val="22"/>
          <w:lang w:val="lt-LT"/>
        </w:rPr>
        <w:t>gonadotropinu</w:t>
      </w:r>
      <w:proofErr w:type="spellEnd"/>
      <w:r w:rsidRPr="0069569E">
        <w:rPr>
          <w:color w:val="000000"/>
          <w:sz w:val="22"/>
          <w:szCs w:val="22"/>
          <w:lang w:val="lt-LT"/>
        </w:rPr>
        <w:t xml:space="preserve"> (</w:t>
      </w:r>
      <w:proofErr w:type="spellStart"/>
      <w:r w:rsidRPr="0069569E">
        <w:rPr>
          <w:color w:val="000000"/>
          <w:sz w:val="22"/>
          <w:szCs w:val="22"/>
          <w:lang w:val="lt-LT"/>
        </w:rPr>
        <w:t>žCG</w:t>
      </w:r>
      <w:proofErr w:type="spellEnd"/>
      <w:r w:rsidRPr="0069569E">
        <w:rPr>
          <w:color w:val="000000"/>
          <w:sz w:val="22"/>
          <w:szCs w:val="22"/>
          <w:lang w:val="lt-LT"/>
        </w:rPr>
        <w:t>), siekiant stimuliuoti spermatozoidų susidarymą vyrams, kurie yra nevaisingi dėl mažo tam tikrų hormonų kiekio.</w:t>
      </w:r>
    </w:p>
    <w:p w14:paraId="4F8B5AB5" w14:textId="77777777" w:rsidR="00017499" w:rsidRPr="0069569E" w:rsidRDefault="00017499" w:rsidP="0069559E">
      <w:pPr>
        <w:tabs>
          <w:tab w:val="left" w:pos="567"/>
        </w:tabs>
        <w:rPr>
          <w:color w:val="000000"/>
          <w:sz w:val="22"/>
          <w:szCs w:val="22"/>
          <w:lang w:val="lt-LT"/>
        </w:rPr>
      </w:pPr>
    </w:p>
    <w:p w14:paraId="3023A261" w14:textId="77777777" w:rsidR="00017499" w:rsidRPr="0069569E" w:rsidRDefault="00017499" w:rsidP="0069559E">
      <w:pPr>
        <w:tabs>
          <w:tab w:val="left" w:pos="567"/>
        </w:tabs>
        <w:rPr>
          <w:color w:val="000000"/>
          <w:sz w:val="22"/>
          <w:szCs w:val="22"/>
          <w:lang w:val="lt-LT"/>
        </w:rPr>
      </w:pPr>
    </w:p>
    <w:p w14:paraId="621927CC" w14:textId="77777777" w:rsidR="00017499" w:rsidRPr="0069569E" w:rsidRDefault="00017499" w:rsidP="0069559E">
      <w:pPr>
        <w:keepNext/>
        <w:keepLines/>
        <w:rPr>
          <w:b/>
          <w:color w:val="000000"/>
          <w:sz w:val="22"/>
          <w:szCs w:val="22"/>
          <w:lang w:val="lt-LT"/>
        </w:rPr>
      </w:pPr>
      <w:r w:rsidRPr="0069569E">
        <w:rPr>
          <w:b/>
          <w:color w:val="000000"/>
          <w:sz w:val="22"/>
          <w:szCs w:val="22"/>
          <w:lang w:val="lt-LT"/>
        </w:rPr>
        <w:t>2.</w:t>
      </w:r>
      <w:r w:rsidRPr="0069569E">
        <w:rPr>
          <w:b/>
          <w:color w:val="000000"/>
          <w:sz w:val="22"/>
          <w:szCs w:val="22"/>
          <w:lang w:val="lt-LT"/>
        </w:rPr>
        <w:tab/>
      </w:r>
      <w:r w:rsidR="00D642BA" w:rsidRPr="0069569E">
        <w:rPr>
          <w:b/>
          <w:color w:val="000000"/>
          <w:sz w:val="22"/>
          <w:szCs w:val="22"/>
          <w:lang w:val="lt-LT"/>
        </w:rPr>
        <w:t>Kas žinotina prieš vartojant</w:t>
      </w:r>
      <w:r w:rsidR="00B87BC8" w:rsidRPr="0069569E">
        <w:rPr>
          <w:b/>
          <w:color w:val="000000"/>
          <w:sz w:val="22"/>
          <w:szCs w:val="22"/>
          <w:lang w:val="lt-LT"/>
        </w:rPr>
        <w:t xml:space="preserve"> GONAL</w:t>
      </w:r>
      <w:r w:rsidR="00B87BC8" w:rsidRPr="0069569E">
        <w:rPr>
          <w:b/>
          <w:color w:val="000000"/>
          <w:sz w:val="22"/>
          <w:szCs w:val="22"/>
          <w:lang w:val="lt-LT"/>
        </w:rPr>
        <w:noBreakHyphen/>
      </w:r>
      <w:r w:rsidR="00D642BA" w:rsidRPr="0069569E">
        <w:rPr>
          <w:b/>
          <w:color w:val="000000"/>
          <w:sz w:val="22"/>
          <w:szCs w:val="22"/>
          <w:lang w:val="lt-LT"/>
        </w:rPr>
        <w:t>f</w:t>
      </w:r>
    </w:p>
    <w:p w14:paraId="7A189EAA" w14:textId="77777777" w:rsidR="00017499" w:rsidRPr="0069569E" w:rsidRDefault="00017499" w:rsidP="0069559E">
      <w:pPr>
        <w:keepNext/>
        <w:keepLines/>
        <w:tabs>
          <w:tab w:val="left" w:pos="567"/>
        </w:tabs>
        <w:rPr>
          <w:color w:val="000000"/>
          <w:sz w:val="22"/>
          <w:szCs w:val="22"/>
          <w:lang w:val="lt-LT"/>
        </w:rPr>
      </w:pPr>
    </w:p>
    <w:p w14:paraId="1D8BCCA2" w14:textId="77777777" w:rsidR="00017499" w:rsidRPr="0069569E" w:rsidRDefault="00017499" w:rsidP="0069559E">
      <w:pPr>
        <w:pStyle w:val="BodyText"/>
        <w:rPr>
          <w:color w:val="000000"/>
          <w:szCs w:val="22"/>
          <w:lang w:val="lt-LT"/>
        </w:rPr>
      </w:pPr>
      <w:r w:rsidRPr="0069569E">
        <w:rPr>
          <w:color w:val="000000"/>
          <w:szCs w:val="22"/>
          <w:lang w:val="lt-LT"/>
        </w:rPr>
        <w:t>Jūsų ir partnerio vaisingumas turi būti įvertintas gydytojo, turinčio patirties gydant vaisingumo sutrikimus, prieš pradedant gydymą.</w:t>
      </w:r>
    </w:p>
    <w:p w14:paraId="1736137C" w14:textId="77777777" w:rsidR="00017499" w:rsidRPr="0069569E" w:rsidRDefault="00017499" w:rsidP="0069559E">
      <w:pPr>
        <w:pStyle w:val="BodyText"/>
        <w:rPr>
          <w:color w:val="000000"/>
          <w:szCs w:val="22"/>
          <w:lang w:val="lt-LT"/>
        </w:rPr>
      </w:pPr>
    </w:p>
    <w:p w14:paraId="10962B1B" w14:textId="77777777" w:rsidR="00017499" w:rsidRPr="0069569E" w:rsidRDefault="00017499" w:rsidP="0069559E">
      <w:pPr>
        <w:pStyle w:val="BodyText"/>
        <w:keepNext/>
        <w:rPr>
          <w:b/>
          <w:color w:val="000000"/>
          <w:szCs w:val="22"/>
          <w:lang w:val="lt-LT"/>
        </w:rPr>
      </w:pPr>
      <w:r w:rsidRPr="0069569E">
        <w:rPr>
          <w:b/>
          <w:iCs/>
          <w:color w:val="000000"/>
          <w:szCs w:val="22"/>
          <w:lang w:val="lt-LT"/>
        </w:rPr>
        <w:t>GONAL</w:t>
      </w:r>
      <w:r w:rsidRPr="0069569E">
        <w:rPr>
          <w:b/>
          <w:iCs/>
          <w:color w:val="000000"/>
          <w:szCs w:val="22"/>
          <w:lang w:val="lt-LT"/>
        </w:rPr>
        <w:noBreakHyphen/>
        <w:t xml:space="preserve">f vartoti </w:t>
      </w:r>
      <w:r w:rsidRPr="0069569E">
        <w:rPr>
          <w:b/>
          <w:bCs/>
          <w:color w:val="000000"/>
          <w:szCs w:val="22"/>
          <w:lang w:val="lt-LT"/>
        </w:rPr>
        <w:t>negalima</w:t>
      </w:r>
    </w:p>
    <w:p w14:paraId="6C0060FB" w14:textId="77777777" w:rsidR="00017499" w:rsidRPr="0069569E" w:rsidRDefault="00017499" w:rsidP="0069559E">
      <w:pPr>
        <w:keepNext/>
        <w:rPr>
          <w:color w:val="000000"/>
          <w:sz w:val="22"/>
          <w:szCs w:val="22"/>
          <w:lang w:val="lt-LT"/>
        </w:rPr>
      </w:pPr>
    </w:p>
    <w:p w14:paraId="65956389" w14:textId="77777777" w:rsidR="00017499" w:rsidRPr="0069569E" w:rsidRDefault="00017499" w:rsidP="0069559E">
      <w:pPr>
        <w:keepNext/>
        <w:numPr>
          <w:ilvl w:val="0"/>
          <w:numId w:val="25"/>
        </w:numPr>
        <w:tabs>
          <w:tab w:val="num" w:pos="570"/>
        </w:tabs>
        <w:ind w:left="567" w:hanging="567"/>
        <w:rPr>
          <w:color w:val="000000"/>
          <w:sz w:val="22"/>
          <w:szCs w:val="22"/>
          <w:lang w:val="lt-LT"/>
        </w:rPr>
      </w:pPr>
      <w:r w:rsidRPr="0069569E">
        <w:rPr>
          <w:color w:val="000000"/>
          <w:sz w:val="22"/>
          <w:szCs w:val="22"/>
          <w:lang w:val="lt-LT"/>
        </w:rPr>
        <w:t xml:space="preserve">jeigu yra alergija folikulus stimuliuojančiam hormonui arba bet kuriai pagalbinei </w:t>
      </w:r>
      <w:r w:rsidR="00B87BC8" w:rsidRPr="0069569E">
        <w:rPr>
          <w:color w:val="000000"/>
          <w:sz w:val="22"/>
          <w:szCs w:val="22"/>
          <w:lang w:val="lt-LT"/>
        </w:rPr>
        <w:t>šio vaisto</w:t>
      </w:r>
      <w:r w:rsidR="00B87BC8" w:rsidRPr="0069569E">
        <w:rPr>
          <w:bCs/>
          <w:iCs/>
          <w:color w:val="000000"/>
          <w:sz w:val="22"/>
          <w:szCs w:val="22"/>
          <w:lang w:val="lt-LT"/>
        </w:rPr>
        <w:t xml:space="preserve"> medžiagai (jos </w:t>
      </w:r>
      <w:r w:rsidR="0010405F" w:rsidRPr="0069569E">
        <w:rPr>
          <w:bCs/>
          <w:iCs/>
          <w:color w:val="000000"/>
          <w:sz w:val="22"/>
          <w:szCs w:val="22"/>
          <w:lang w:val="lt-LT"/>
        </w:rPr>
        <w:t>išvardytos</w:t>
      </w:r>
      <w:r w:rsidR="00B87BC8" w:rsidRPr="0069569E">
        <w:rPr>
          <w:bCs/>
          <w:iCs/>
          <w:color w:val="000000"/>
          <w:sz w:val="22"/>
          <w:szCs w:val="22"/>
          <w:lang w:val="lt-LT"/>
        </w:rPr>
        <w:t xml:space="preserve"> 6 skyriuje)</w:t>
      </w:r>
      <w:r w:rsidR="00B87BC8" w:rsidRPr="0069569E">
        <w:rPr>
          <w:color w:val="000000"/>
          <w:sz w:val="22"/>
          <w:szCs w:val="22"/>
          <w:lang w:val="lt-LT"/>
        </w:rPr>
        <w:t>;</w:t>
      </w:r>
    </w:p>
    <w:p w14:paraId="2F185D68" w14:textId="77777777" w:rsidR="00017499" w:rsidRPr="0069569E" w:rsidRDefault="00017499" w:rsidP="0069559E">
      <w:pPr>
        <w:numPr>
          <w:ilvl w:val="0"/>
          <w:numId w:val="25"/>
        </w:numPr>
        <w:tabs>
          <w:tab w:val="num" w:pos="570"/>
        </w:tabs>
        <w:ind w:left="567" w:hanging="567"/>
        <w:rPr>
          <w:color w:val="000000"/>
          <w:sz w:val="22"/>
          <w:szCs w:val="22"/>
          <w:lang w:val="lt-LT"/>
        </w:rPr>
      </w:pPr>
      <w:r w:rsidRPr="0069569E">
        <w:rPr>
          <w:color w:val="000000"/>
          <w:sz w:val="22"/>
          <w:szCs w:val="22"/>
          <w:lang w:val="lt-LT"/>
        </w:rPr>
        <w:t xml:space="preserve">jeigu turite pogumburio arba </w:t>
      </w:r>
      <w:proofErr w:type="spellStart"/>
      <w:r w:rsidRPr="0069569E">
        <w:rPr>
          <w:color w:val="000000"/>
          <w:sz w:val="22"/>
          <w:szCs w:val="22"/>
          <w:lang w:val="lt-LT"/>
        </w:rPr>
        <w:t>hipofizio</w:t>
      </w:r>
      <w:proofErr w:type="spellEnd"/>
      <w:r w:rsidRPr="0069569E">
        <w:rPr>
          <w:color w:val="000000"/>
          <w:sz w:val="22"/>
          <w:szCs w:val="22"/>
          <w:lang w:val="lt-LT"/>
        </w:rPr>
        <w:t xml:space="preserve"> (abu yra smegenų dalys) auglius;</w:t>
      </w:r>
    </w:p>
    <w:p w14:paraId="54C42211" w14:textId="77777777" w:rsidR="00017499" w:rsidRPr="0069569E" w:rsidRDefault="00017499" w:rsidP="00591680">
      <w:pPr>
        <w:keepNext/>
        <w:numPr>
          <w:ilvl w:val="0"/>
          <w:numId w:val="25"/>
        </w:numPr>
        <w:tabs>
          <w:tab w:val="num" w:pos="570"/>
        </w:tabs>
        <w:ind w:left="567" w:hanging="567"/>
        <w:rPr>
          <w:color w:val="000000"/>
          <w:sz w:val="22"/>
          <w:szCs w:val="22"/>
          <w:lang w:val="lt-LT"/>
        </w:rPr>
      </w:pPr>
      <w:r w:rsidRPr="0069569E">
        <w:rPr>
          <w:bCs/>
          <w:color w:val="000000"/>
          <w:sz w:val="22"/>
          <w:szCs w:val="22"/>
          <w:lang w:val="lt-LT"/>
        </w:rPr>
        <w:t xml:space="preserve">jeigu Jūs esate </w:t>
      </w:r>
      <w:r w:rsidRPr="0069569E">
        <w:rPr>
          <w:b/>
          <w:bCs/>
          <w:color w:val="000000"/>
          <w:sz w:val="22"/>
          <w:szCs w:val="22"/>
          <w:lang w:val="lt-LT"/>
        </w:rPr>
        <w:t>moteris</w:t>
      </w:r>
      <w:r w:rsidRPr="0069569E">
        <w:rPr>
          <w:bCs/>
          <w:color w:val="000000"/>
          <w:sz w:val="22"/>
          <w:szCs w:val="22"/>
          <w:lang w:val="lt-LT"/>
        </w:rPr>
        <w:t>:</w:t>
      </w:r>
    </w:p>
    <w:p w14:paraId="035BC45D" w14:textId="77777777" w:rsidR="00017499" w:rsidRPr="0069569E" w:rsidRDefault="00017499" w:rsidP="0069559E">
      <w:pPr>
        <w:numPr>
          <w:ilvl w:val="0"/>
          <w:numId w:val="32"/>
        </w:numPr>
        <w:ind w:left="1134" w:hanging="567"/>
        <w:rPr>
          <w:color w:val="000000"/>
          <w:sz w:val="22"/>
          <w:szCs w:val="22"/>
          <w:lang w:val="lt-LT"/>
        </w:rPr>
      </w:pPr>
      <w:r w:rsidRPr="0069569E">
        <w:rPr>
          <w:color w:val="000000"/>
          <w:sz w:val="22"/>
          <w:szCs w:val="22"/>
          <w:lang w:val="lt-LT"/>
        </w:rPr>
        <w:t>kai yra padidėjusios kiaušidės ar nežinomos kilmės skysčio maišelių kiaušidėse (kiaušidžių cistų);</w:t>
      </w:r>
    </w:p>
    <w:p w14:paraId="7288E39F" w14:textId="77777777" w:rsidR="00017499" w:rsidRPr="0069569E" w:rsidRDefault="00017499" w:rsidP="0069559E">
      <w:pPr>
        <w:numPr>
          <w:ilvl w:val="0"/>
          <w:numId w:val="32"/>
        </w:numPr>
        <w:rPr>
          <w:color w:val="000000"/>
          <w:sz w:val="22"/>
          <w:szCs w:val="22"/>
          <w:lang w:val="lt-LT"/>
        </w:rPr>
      </w:pPr>
      <w:r w:rsidRPr="0069569E">
        <w:rPr>
          <w:color w:val="000000"/>
          <w:sz w:val="22"/>
          <w:szCs w:val="22"/>
          <w:lang w:val="lt-LT"/>
        </w:rPr>
        <w:t>kai yra nepaaiškinamas kraujavimas iš makšties;</w:t>
      </w:r>
    </w:p>
    <w:p w14:paraId="089141AD" w14:textId="77777777" w:rsidR="00017499" w:rsidRPr="0069569E" w:rsidRDefault="00017499" w:rsidP="0069559E">
      <w:pPr>
        <w:numPr>
          <w:ilvl w:val="0"/>
          <w:numId w:val="32"/>
        </w:numPr>
        <w:rPr>
          <w:color w:val="000000"/>
          <w:sz w:val="22"/>
          <w:szCs w:val="22"/>
          <w:lang w:val="lt-LT"/>
        </w:rPr>
      </w:pPr>
      <w:r w:rsidRPr="0069569E">
        <w:rPr>
          <w:color w:val="000000"/>
          <w:sz w:val="22"/>
          <w:szCs w:val="22"/>
          <w:lang w:val="lt-LT"/>
        </w:rPr>
        <w:t>kai yra kiaušidžių, gimdos ar krūties vėžys;</w:t>
      </w:r>
    </w:p>
    <w:p w14:paraId="47914783" w14:textId="77777777" w:rsidR="00017499" w:rsidRPr="0069569E" w:rsidRDefault="00017499" w:rsidP="0069559E">
      <w:pPr>
        <w:numPr>
          <w:ilvl w:val="0"/>
          <w:numId w:val="32"/>
        </w:numPr>
        <w:ind w:left="1134" w:hanging="567"/>
        <w:rPr>
          <w:color w:val="000000"/>
          <w:sz w:val="22"/>
          <w:szCs w:val="22"/>
          <w:lang w:val="lt-LT"/>
        </w:rPr>
      </w:pPr>
      <w:r w:rsidRPr="0069569E">
        <w:rPr>
          <w:color w:val="000000"/>
          <w:sz w:val="22"/>
          <w:szCs w:val="22"/>
          <w:lang w:val="lt-LT"/>
        </w:rPr>
        <w:t>kai yra būklė, dėl kurios neįmanomas normalus nėštumas, pavyzdžiui, kiaušidžių nepakankamumas (ankstyva menopauzė) arba lytinių organų neišsivystymas.</w:t>
      </w:r>
    </w:p>
    <w:p w14:paraId="2B71593D" w14:textId="77777777" w:rsidR="00017499" w:rsidRPr="0069569E" w:rsidRDefault="00B66359" w:rsidP="00591680">
      <w:pPr>
        <w:keepNext/>
        <w:numPr>
          <w:ilvl w:val="0"/>
          <w:numId w:val="33"/>
        </w:numPr>
        <w:overflowPunct/>
        <w:autoSpaceDE/>
        <w:autoSpaceDN/>
        <w:adjustRightInd/>
        <w:textAlignment w:val="auto"/>
        <w:rPr>
          <w:color w:val="000000"/>
          <w:sz w:val="22"/>
          <w:szCs w:val="22"/>
          <w:lang w:val="lt-LT"/>
        </w:rPr>
      </w:pPr>
      <w:r w:rsidRPr="0069569E">
        <w:rPr>
          <w:color w:val="000000"/>
          <w:sz w:val="22"/>
          <w:szCs w:val="22"/>
          <w:lang w:val="lt-LT"/>
        </w:rPr>
        <w:t>j</w:t>
      </w:r>
      <w:r w:rsidR="00017499" w:rsidRPr="0069569E">
        <w:rPr>
          <w:color w:val="000000"/>
          <w:sz w:val="22"/>
          <w:szCs w:val="22"/>
          <w:lang w:val="lt-LT"/>
        </w:rPr>
        <w:t xml:space="preserve">eigu esate </w:t>
      </w:r>
      <w:r w:rsidR="00017499" w:rsidRPr="0069569E">
        <w:rPr>
          <w:b/>
          <w:color w:val="000000"/>
          <w:sz w:val="22"/>
          <w:szCs w:val="22"/>
          <w:lang w:val="lt-LT"/>
        </w:rPr>
        <w:t>vyras</w:t>
      </w:r>
      <w:r w:rsidR="00017499" w:rsidRPr="0069569E">
        <w:rPr>
          <w:color w:val="000000"/>
          <w:sz w:val="22"/>
          <w:szCs w:val="22"/>
          <w:lang w:val="lt-LT"/>
        </w:rPr>
        <w:t>:</w:t>
      </w:r>
    </w:p>
    <w:p w14:paraId="36793B2C" w14:textId="77777777" w:rsidR="00017499" w:rsidRPr="0069569E" w:rsidRDefault="00017499" w:rsidP="0069559E">
      <w:pPr>
        <w:numPr>
          <w:ilvl w:val="1"/>
          <w:numId w:val="34"/>
        </w:numPr>
        <w:tabs>
          <w:tab w:val="clear" w:pos="1647"/>
        </w:tabs>
        <w:overflowPunct/>
        <w:autoSpaceDE/>
        <w:autoSpaceDN/>
        <w:adjustRightInd/>
        <w:ind w:left="1134"/>
        <w:textAlignment w:val="auto"/>
        <w:rPr>
          <w:color w:val="000000"/>
          <w:sz w:val="22"/>
          <w:szCs w:val="22"/>
          <w:lang w:val="lt-LT"/>
        </w:rPr>
      </w:pPr>
      <w:r w:rsidRPr="0069569E">
        <w:rPr>
          <w:color w:val="000000"/>
          <w:sz w:val="22"/>
          <w:szCs w:val="22"/>
          <w:lang w:val="lt-LT"/>
        </w:rPr>
        <w:t>kai yra sėklidžių pažeidimų, kurių neįmanoma išgydyti.</w:t>
      </w:r>
    </w:p>
    <w:p w14:paraId="63DFE1CC" w14:textId="77777777" w:rsidR="00017499" w:rsidRPr="0069569E" w:rsidRDefault="00017499" w:rsidP="0069559E">
      <w:pPr>
        <w:rPr>
          <w:color w:val="000000"/>
          <w:sz w:val="22"/>
          <w:szCs w:val="22"/>
          <w:lang w:val="lt-LT"/>
        </w:rPr>
      </w:pPr>
    </w:p>
    <w:p w14:paraId="1EE62EA5" w14:textId="77777777" w:rsidR="00017499" w:rsidRPr="0069569E" w:rsidRDefault="00017499" w:rsidP="0069559E">
      <w:pPr>
        <w:pStyle w:val="BodyText"/>
        <w:rPr>
          <w:color w:val="000000"/>
          <w:szCs w:val="22"/>
          <w:lang w:val="lt-LT"/>
        </w:rPr>
      </w:pPr>
      <w:r w:rsidRPr="0069569E">
        <w:rPr>
          <w:color w:val="000000"/>
          <w:szCs w:val="22"/>
          <w:lang w:val="lt-LT"/>
        </w:rPr>
        <w:t>Nevartokite GONAL</w:t>
      </w:r>
      <w:r w:rsidRPr="0069569E">
        <w:rPr>
          <w:bCs/>
          <w:iCs/>
          <w:color w:val="000000"/>
          <w:szCs w:val="22"/>
          <w:lang w:val="lt-LT"/>
        </w:rPr>
        <w:noBreakHyphen/>
      </w:r>
      <w:r w:rsidRPr="0069569E">
        <w:rPr>
          <w:color w:val="000000"/>
          <w:szCs w:val="22"/>
          <w:lang w:val="lt-LT"/>
        </w:rPr>
        <w:t xml:space="preserve">f, jei Jums tinka bent vienas iš aukščiau nurodytų punktų. Jeigu abejojate, </w:t>
      </w:r>
      <w:r w:rsidR="0093067F" w:rsidRPr="0069569E">
        <w:rPr>
          <w:color w:val="000000"/>
          <w:szCs w:val="22"/>
          <w:lang w:val="lt-LT"/>
        </w:rPr>
        <w:t>p</w:t>
      </w:r>
      <w:r w:rsidR="0093067F" w:rsidRPr="0069569E">
        <w:rPr>
          <w:szCs w:val="22"/>
          <w:lang w:val="lt-LT"/>
        </w:rPr>
        <w:t>asitarkite su gydytoju, prieš pradėdami vartoti šį vaistą</w:t>
      </w:r>
      <w:r w:rsidRPr="0069569E">
        <w:rPr>
          <w:color w:val="000000"/>
          <w:szCs w:val="22"/>
          <w:lang w:val="lt-LT"/>
        </w:rPr>
        <w:t>.</w:t>
      </w:r>
    </w:p>
    <w:p w14:paraId="7F983A1E" w14:textId="77777777" w:rsidR="00017499" w:rsidRPr="0069569E" w:rsidRDefault="00017499" w:rsidP="0069559E">
      <w:pPr>
        <w:pStyle w:val="BodyText"/>
        <w:rPr>
          <w:color w:val="000000"/>
          <w:szCs w:val="22"/>
          <w:lang w:val="lt-LT"/>
        </w:rPr>
      </w:pPr>
    </w:p>
    <w:p w14:paraId="0DFA8A5C" w14:textId="77777777" w:rsidR="00B87BC8" w:rsidRPr="0069569E" w:rsidRDefault="00B87BC8" w:rsidP="0069559E">
      <w:pPr>
        <w:pStyle w:val="BodyText"/>
        <w:keepNext/>
        <w:keepLines/>
        <w:rPr>
          <w:b/>
          <w:color w:val="000000"/>
          <w:szCs w:val="22"/>
          <w:lang w:val="lt-LT"/>
        </w:rPr>
      </w:pPr>
      <w:r w:rsidRPr="0069569E">
        <w:rPr>
          <w:b/>
          <w:bCs/>
          <w:szCs w:val="22"/>
          <w:lang w:val="lt-LT"/>
        </w:rPr>
        <w:t>Įspėjimai ir atsargumo priemonės</w:t>
      </w:r>
    </w:p>
    <w:p w14:paraId="5F9AAFD4" w14:textId="77777777" w:rsidR="00017499" w:rsidRPr="0069569E" w:rsidRDefault="00017499" w:rsidP="0069559E">
      <w:pPr>
        <w:pStyle w:val="BodyText"/>
        <w:keepNext/>
        <w:keepLines/>
        <w:rPr>
          <w:b/>
          <w:color w:val="000000"/>
          <w:szCs w:val="22"/>
          <w:lang w:val="lt-LT"/>
        </w:rPr>
      </w:pPr>
    </w:p>
    <w:p w14:paraId="4C585200" w14:textId="77777777" w:rsidR="00017499" w:rsidRPr="0069569E" w:rsidRDefault="00017499" w:rsidP="0069559E">
      <w:pPr>
        <w:pStyle w:val="BodyText2"/>
        <w:keepNext/>
        <w:keepLines/>
        <w:tabs>
          <w:tab w:val="clear" w:pos="567"/>
        </w:tabs>
        <w:jc w:val="left"/>
        <w:rPr>
          <w:color w:val="000000"/>
          <w:szCs w:val="22"/>
          <w:u w:val="single"/>
          <w:lang w:val="lt-LT"/>
        </w:rPr>
      </w:pPr>
      <w:proofErr w:type="spellStart"/>
      <w:r w:rsidRPr="0069569E">
        <w:rPr>
          <w:color w:val="000000"/>
          <w:szCs w:val="22"/>
          <w:u w:val="single"/>
          <w:lang w:val="lt-LT"/>
        </w:rPr>
        <w:t>Porfirija</w:t>
      </w:r>
      <w:proofErr w:type="spellEnd"/>
    </w:p>
    <w:p w14:paraId="734E98BF" w14:textId="77777777" w:rsidR="00477CFF" w:rsidRPr="0069569E" w:rsidRDefault="00477CFF" w:rsidP="0069559E">
      <w:pPr>
        <w:pStyle w:val="BodyText2"/>
        <w:keepNext/>
        <w:keepLines/>
        <w:tabs>
          <w:tab w:val="clear" w:pos="567"/>
        </w:tabs>
        <w:jc w:val="left"/>
        <w:rPr>
          <w:color w:val="000000"/>
          <w:szCs w:val="22"/>
          <w:u w:val="single"/>
          <w:lang w:val="lt-LT"/>
        </w:rPr>
      </w:pPr>
    </w:p>
    <w:p w14:paraId="2946D3EB" w14:textId="77777777" w:rsidR="00017499" w:rsidRPr="0069569E" w:rsidRDefault="00017499" w:rsidP="0069559E">
      <w:pPr>
        <w:rPr>
          <w:color w:val="000000"/>
          <w:sz w:val="22"/>
          <w:szCs w:val="22"/>
          <w:lang w:val="lt-LT"/>
        </w:rPr>
      </w:pPr>
      <w:r w:rsidRPr="0069569E">
        <w:rPr>
          <w:color w:val="000000"/>
          <w:sz w:val="22"/>
          <w:szCs w:val="22"/>
          <w:lang w:val="lt-LT"/>
        </w:rPr>
        <w:t xml:space="preserve">Jei Jūs arba bent vienas Jūsų šeimos narys serga </w:t>
      </w:r>
      <w:proofErr w:type="spellStart"/>
      <w:r w:rsidRPr="0069569E">
        <w:rPr>
          <w:color w:val="000000"/>
          <w:sz w:val="22"/>
          <w:szCs w:val="22"/>
          <w:lang w:val="lt-LT"/>
        </w:rPr>
        <w:t>porfirija</w:t>
      </w:r>
      <w:proofErr w:type="spellEnd"/>
      <w:r w:rsidRPr="0069569E">
        <w:rPr>
          <w:color w:val="000000"/>
          <w:sz w:val="22"/>
          <w:szCs w:val="22"/>
          <w:lang w:val="lt-LT"/>
        </w:rPr>
        <w:t xml:space="preserve"> (nesugebėjimu suskaidyti </w:t>
      </w:r>
      <w:proofErr w:type="spellStart"/>
      <w:r w:rsidRPr="0069569E">
        <w:rPr>
          <w:color w:val="000000"/>
          <w:sz w:val="22"/>
          <w:szCs w:val="22"/>
          <w:lang w:val="lt-LT"/>
        </w:rPr>
        <w:t>porfirinų</w:t>
      </w:r>
      <w:proofErr w:type="spellEnd"/>
      <w:r w:rsidRPr="0069569E">
        <w:rPr>
          <w:color w:val="000000"/>
          <w:sz w:val="22"/>
          <w:szCs w:val="22"/>
          <w:lang w:val="lt-LT"/>
        </w:rPr>
        <w:t>, kur</w:t>
      </w:r>
      <w:r w:rsidR="00B60367" w:rsidRPr="0069569E">
        <w:rPr>
          <w:color w:val="000000"/>
          <w:sz w:val="22"/>
          <w:szCs w:val="22"/>
          <w:lang w:val="lt-LT"/>
        </w:rPr>
        <w:t>į</w:t>
      </w:r>
      <w:r w:rsidRPr="0069569E">
        <w:rPr>
          <w:color w:val="000000"/>
          <w:sz w:val="22"/>
          <w:szCs w:val="22"/>
          <w:lang w:val="lt-LT"/>
        </w:rPr>
        <w:t xml:space="preserve"> vaikai gali paveldėti iš tėvų), prieš pradėdami gydymą pasakykite apie tai gydytojui.</w:t>
      </w:r>
    </w:p>
    <w:p w14:paraId="1D3CB404" w14:textId="77777777" w:rsidR="004A7A23" w:rsidRPr="0069569E" w:rsidRDefault="004A7A23" w:rsidP="0069559E">
      <w:pPr>
        <w:rPr>
          <w:color w:val="000000"/>
          <w:sz w:val="22"/>
          <w:szCs w:val="22"/>
          <w:lang w:val="lt-LT"/>
        </w:rPr>
      </w:pPr>
    </w:p>
    <w:p w14:paraId="3CD2C888" w14:textId="77777777" w:rsidR="00017499" w:rsidRPr="0069569E" w:rsidRDefault="00017499" w:rsidP="004A7A23">
      <w:pPr>
        <w:keepNext/>
        <w:rPr>
          <w:color w:val="000000"/>
          <w:sz w:val="22"/>
          <w:szCs w:val="22"/>
          <w:lang w:val="lt-LT"/>
        </w:rPr>
      </w:pPr>
      <w:r w:rsidRPr="0069569E">
        <w:rPr>
          <w:color w:val="000000"/>
          <w:sz w:val="22"/>
          <w:szCs w:val="22"/>
          <w:lang w:val="lt-LT"/>
        </w:rPr>
        <w:t>Nedelsdami pasakykite gydytojui, jeigu:</w:t>
      </w:r>
    </w:p>
    <w:p w14:paraId="7D63E364" w14:textId="77777777" w:rsidR="00017499" w:rsidRPr="0069569E" w:rsidRDefault="00017499" w:rsidP="0069559E">
      <w:pPr>
        <w:numPr>
          <w:ilvl w:val="0"/>
          <w:numId w:val="34"/>
        </w:numPr>
        <w:overflowPunct/>
        <w:autoSpaceDE/>
        <w:autoSpaceDN/>
        <w:adjustRightInd/>
        <w:textAlignment w:val="auto"/>
        <w:rPr>
          <w:color w:val="000000"/>
          <w:sz w:val="22"/>
          <w:szCs w:val="22"/>
          <w:lang w:val="lt-LT"/>
        </w:rPr>
      </w:pPr>
      <w:r w:rsidRPr="0069569E">
        <w:rPr>
          <w:color w:val="000000"/>
          <w:sz w:val="22"/>
          <w:szCs w:val="22"/>
          <w:lang w:val="lt-LT"/>
        </w:rPr>
        <w:t>Jūsų oda pradeda niežtėti ir lengvai pasidengia pūslėmis (ypač tos vietos, kurios dažnai būna saulėje) ir (arba);</w:t>
      </w:r>
    </w:p>
    <w:p w14:paraId="7C17794C" w14:textId="77777777" w:rsidR="00017499" w:rsidRPr="0069569E" w:rsidRDefault="00017499" w:rsidP="0069559E">
      <w:pPr>
        <w:numPr>
          <w:ilvl w:val="0"/>
          <w:numId w:val="34"/>
        </w:numPr>
        <w:overflowPunct/>
        <w:autoSpaceDE/>
        <w:autoSpaceDN/>
        <w:adjustRightInd/>
        <w:textAlignment w:val="auto"/>
        <w:rPr>
          <w:color w:val="000000"/>
          <w:sz w:val="22"/>
          <w:szCs w:val="22"/>
          <w:lang w:val="lt-LT"/>
        </w:rPr>
      </w:pPr>
      <w:r w:rsidRPr="0069569E">
        <w:rPr>
          <w:color w:val="000000"/>
          <w:sz w:val="22"/>
          <w:szCs w:val="22"/>
          <w:lang w:val="lt-LT"/>
        </w:rPr>
        <w:t>Jums skauda skrandį, rankas arba kojas.</w:t>
      </w:r>
    </w:p>
    <w:p w14:paraId="2B95501F" w14:textId="77777777" w:rsidR="00477CFF" w:rsidRPr="0069569E" w:rsidRDefault="00477CFF" w:rsidP="0069559E">
      <w:pPr>
        <w:rPr>
          <w:color w:val="000000"/>
          <w:sz w:val="22"/>
          <w:szCs w:val="22"/>
          <w:lang w:val="lt-LT"/>
        </w:rPr>
      </w:pPr>
    </w:p>
    <w:p w14:paraId="1A2F8450" w14:textId="77777777" w:rsidR="00017499" w:rsidRPr="0069569E" w:rsidRDefault="00017499" w:rsidP="0069559E">
      <w:pPr>
        <w:rPr>
          <w:color w:val="000000"/>
          <w:sz w:val="22"/>
          <w:szCs w:val="22"/>
          <w:lang w:val="lt-LT"/>
        </w:rPr>
      </w:pPr>
      <w:r w:rsidRPr="0069569E">
        <w:rPr>
          <w:color w:val="000000"/>
          <w:sz w:val="22"/>
          <w:szCs w:val="22"/>
          <w:lang w:val="lt-LT"/>
        </w:rPr>
        <w:t>Jei Jums pasireiškė aukščiau nurodyti reiškiniai, gydytojas gali Jums rekomenduoti nutraukti gydymą.</w:t>
      </w:r>
    </w:p>
    <w:p w14:paraId="2BF3BCBE" w14:textId="77777777" w:rsidR="00017499" w:rsidRPr="0069569E" w:rsidRDefault="00017499" w:rsidP="0069559E">
      <w:pPr>
        <w:pStyle w:val="BodyText2"/>
        <w:tabs>
          <w:tab w:val="clear" w:pos="567"/>
        </w:tabs>
        <w:jc w:val="left"/>
        <w:rPr>
          <w:color w:val="000000"/>
          <w:szCs w:val="22"/>
          <w:lang w:val="lt-LT"/>
        </w:rPr>
      </w:pPr>
    </w:p>
    <w:p w14:paraId="409C8A08" w14:textId="77777777" w:rsidR="00017499" w:rsidRPr="0069569E" w:rsidRDefault="00017499" w:rsidP="0069559E">
      <w:pPr>
        <w:pStyle w:val="BodyText2"/>
        <w:keepNext/>
        <w:keepLines/>
        <w:tabs>
          <w:tab w:val="clear" w:pos="567"/>
        </w:tabs>
        <w:jc w:val="left"/>
        <w:rPr>
          <w:bCs/>
          <w:color w:val="000000"/>
          <w:szCs w:val="22"/>
          <w:u w:val="single"/>
          <w:lang w:val="lt-LT"/>
        </w:rPr>
      </w:pPr>
      <w:r w:rsidRPr="0069569E">
        <w:rPr>
          <w:bCs/>
          <w:color w:val="000000"/>
          <w:szCs w:val="22"/>
          <w:u w:val="single"/>
          <w:lang w:val="lt-LT"/>
        </w:rPr>
        <w:t xml:space="preserve">Kiaušidžių </w:t>
      </w:r>
      <w:proofErr w:type="spellStart"/>
      <w:r w:rsidRPr="0069569E">
        <w:rPr>
          <w:bCs/>
          <w:color w:val="000000"/>
          <w:szCs w:val="22"/>
          <w:u w:val="single"/>
          <w:lang w:val="lt-LT"/>
        </w:rPr>
        <w:t>hiperstimuliacijos</w:t>
      </w:r>
      <w:proofErr w:type="spellEnd"/>
      <w:r w:rsidRPr="0069569E">
        <w:rPr>
          <w:bCs/>
          <w:color w:val="000000"/>
          <w:szCs w:val="22"/>
          <w:u w:val="single"/>
          <w:lang w:val="lt-LT"/>
        </w:rPr>
        <w:t xml:space="preserve"> sindromas (KHSS)</w:t>
      </w:r>
    </w:p>
    <w:p w14:paraId="506839E9" w14:textId="77777777" w:rsidR="00477CFF" w:rsidRPr="0069569E" w:rsidRDefault="00477CFF" w:rsidP="0069559E">
      <w:pPr>
        <w:pStyle w:val="BodyText2"/>
        <w:keepNext/>
        <w:keepLines/>
        <w:tabs>
          <w:tab w:val="clear" w:pos="567"/>
        </w:tabs>
        <w:jc w:val="left"/>
        <w:rPr>
          <w:color w:val="000000"/>
          <w:szCs w:val="22"/>
          <w:u w:val="single"/>
          <w:lang w:val="lt-LT"/>
        </w:rPr>
      </w:pPr>
    </w:p>
    <w:p w14:paraId="498273CA" w14:textId="77777777" w:rsidR="00017499" w:rsidRPr="0069569E" w:rsidRDefault="00017499" w:rsidP="0069559E">
      <w:pPr>
        <w:pStyle w:val="BodyText"/>
        <w:rPr>
          <w:color w:val="000000"/>
          <w:szCs w:val="22"/>
          <w:lang w:val="lt-LT"/>
        </w:rPr>
      </w:pPr>
      <w:r w:rsidRPr="0069569E">
        <w:rPr>
          <w:color w:val="000000"/>
          <w:szCs w:val="22"/>
          <w:lang w:val="lt-LT"/>
        </w:rPr>
        <w:t xml:space="preserve">Jeigu Jūs esate moteris, vaisto vartojimas didina KHSS riziką. Šiam sindromui būdingas didelio kiekio folikulų brendimas ir didelių cistų atsiradimas. Jeigu Jums pasireiškia skausmas pilvo apačioje, greitai didėja svoris, Jus pykina, vemiate arba Jums sunku kvėpuoti, nedelsdami kreipkitės į gydytoją, kuris gali paprašyti nutraukti šio vaisto vartojimą (žr. </w:t>
      </w:r>
      <w:r w:rsidRPr="0069569E">
        <w:rPr>
          <w:iCs/>
          <w:color w:val="000000"/>
          <w:szCs w:val="22"/>
          <w:lang w:val="lt-LT"/>
        </w:rPr>
        <w:t>4 skyrių</w:t>
      </w:r>
      <w:r w:rsidRPr="0069569E">
        <w:rPr>
          <w:color w:val="000000"/>
          <w:szCs w:val="22"/>
          <w:lang w:val="lt-LT"/>
        </w:rPr>
        <w:t>).</w:t>
      </w:r>
    </w:p>
    <w:p w14:paraId="2CA0E58D" w14:textId="77777777" w:rsidR="00017499" w:rsidRPr="0069569E" w:rsidRDefault="00017499" w:rsidP="0069559E">
      <w:pPr>
        <w:pStyle w:val="BodyText"/>
        <w:rPr>
          <w:color w:val="000000"/>
          <w:szCs w:val="22"/>
          <w:lang w:val="lt-LT"/>
        </w:rPr>
      </w:pPr>
      <w:r w:rsidRPr="0069569E">
        <w:rPr>
          <w:color w:val="000000"/>
          <w:szCs w:val="22"/>
          <w:lang w:val="lt-LT"/>
        </w:rPr>
        <w:t xml:space="preserve">Jei jums nevyksta ovuliacija ir jei Jūs laikotės rekomenduojamos gydymo schemos ir dozavimo, KHSS pasireiškimas mažiau tikėtinas. Vaistas retai sukelia sunkų KHSS, nebent yra skiriamas vaistas, vartojamas galutinio folikulų subrendimo skatinimui (kurio sudėtyje yra žmogaus </w:t>
      </w:r>
      <w:proofErr w:type="spellStart"/>
      <w:r w:rsidRPr="0069569E">
        <w:rPr>
          <w:color w:val="000000"/>
          <w:szCs w:val="22"/>
          <w:lang w:val="lt-LT"/>
        </w:rPr>
        <w:t>chorioninio</w:t>
      </w:r>
      <w:proofErr w:type="spellEnd"/>
      <w:r w:rsidRPr="0069569E">
        <w:rPr>
          <w:color w:val="000000"/>
          <w:szCs w:val="22"/>
          <w:lang w:val="lt-LT"/>
        </w:rPr>
        <w:t xml:space="preserve"> </w:t>
      </w:r>
      <w:proofErr w:type="spellStart"/>
      <w:r w:rsidRPr="0069569E">
        <w:rPr>
          <w:color w:val="000000"/>
          <w:szCs w:val="22"/>
          <w:lang w:val="lt-LT"/>
        </w:rPr>
        <w:t>gonadotropino</w:t>
      </w:r>
      <w:proofErr w:type="spellEnd"/>
      <w:r w:rsidRPr="0069569E">
        <w:rPr>
          <w:color w:val="000000"/>
          <w:szCs w:val="22"/>
          <w:lang w:val="lt-LT"/>
        </w:rPr>
        <w:t xml:space="preserve">, </w:t>
      </w:r>
      <w:proofErr w:type="spellStart"/>
      <w:r w:rsidRPr="0069569E">
        <w:rPr>
          <w:color w:val="000000"/>
          <w:szCs w:val="22"/>
          <w:lang w:val="lt-LT"/>
        </w:rPr>
        <w:t>žCG</w:t>
      </w:r>
      <w:proofErr w:type="spellEnd"/>
      <w:r w:rsidRPr="0069569E">
        <w:rPr>
          <w:color w:val="000000"/>
          <w:szCs w:val="22"/>
          <w:lang w:val="lt-LT"/>
        </w:rPr>
        <w:t xml:space="preserve">). Jeigu Jums vystosi KHSS, šiame gydymo cikle, gydytojas gali Jums neskirti </w:t>
      </w:r>
      <w:proofErr w:type="spellStart"/>
      <w:r w:rsidRPr="0069569E">
        <w:rPr>
          <w:color w:val="000000"/>
          <w:szCs w:val="22"/>
          <w:lang w:val="lt-LT"/>
        </w:rPr>
        <w:t>žCG</w:t>
      </w:r>
      <w:proofErr w:type="spellEnd"/>
      <w:r w:rsidRPr="0069569E">
        <w:rPr>
          <w:color w:val="000000"/>
          <w:szCs w:val="22"/>
          <w:lang w:val="lt-LT"/>
        </w:rPr>
        <w:t xml:space="preserve"> ir nurodyti lytiškai nesantykiauti arba naudoti </w:t>
      </w:r>
      <w:r w:rsidR="00134E73" w:rsidRPr="0069569E">
        <w:rPr>
          <w:color w:val="000000"/>
          <w:szCs w:val="22"/>
          <w:lang w:val="lt-LT"/>
        </w:rPr>
        <w:t xml:space="preserve">barjerines </w:t>
      </w:r>
      <w:r w:rsidRPr="0069569E">
        <w:rPr>
          <w:color w:val="000000"/>
          <w:szCs w:val="22"/>
          <w:lang w:val="lt-LT"/>
        </w:rPr>
        <w:t>apsaugos priemones mažiausiai keturias dienas.</w:t>
      </w:r>
    </w:p>
    <w:p w14:paraId="33930B8B" w14:textId="77777777" w:rsidR="00017499" w:rsidRPr="0069569E" w:rsidRDefault="00017499" w:rsidP="0069559E">
      <w:pPr>
        <w:pStyle w:val="BodyText"/>
        <w:rPr>
          <w:color w:val="000000"/>
          <w:szCs w:val="22"/>
          <w:lang w:val="lt-LT"/>
        </w:rPr>
      </w:pPr>
    </w:p>
    <w:p w14:paraId="2B2EAB9D" w14:textId="77777777" w:rsidR="00017499" w:rsidRPr="0069569E" w:rsidRDefault="00017499" w:rsidP="0069559E">
      <w:pPr>
        <w:keepNext/>
        <w:rPr>
          <w:bCs/>
          <w:color w:val="000000"/>
          <w:sz w:val="22"/>
          <w:szCs w:val="22"/>
          <w:u w:val="single"/>
          <w:lang w:val="lt-LT"/>
        </w:rPr>
      </w:pPr>
      <w:r w:rsidRPr="0069569E">
        <w:rPr>
          <w:bCs/>
          <w:color w:val="000000"/>
          <w:sz w:val="22"/>
          <w:szCs w:val="22"/>
          <w:u w:val="single"/>
          <w:lang w:val="lt-LT"/>
        </w:rPr>
        <w:lastRenderedPageBreak/>
        <w:t>Daugiavaisis nėštumas</w:t>
      </w:r>
    </w:p>
    <w:p w14:paraId="387A70E4" w14:textId="77777777" w:rsidR="00477CFF" w:rsidRPr="0069569E" w:rsidRDefault="00477CFF" w:rsidP="0069559E">
      <w:pPr>
        <w:keepNext/>
        <w:rPr>
          <w:bCs/>
          <w:color w:val="000000"/>
          <w:sz w:val="22"/>
          <w:szCs w:val="22"/>
          <w:u w:val="single"/>
          <w:lang w:val="lt-LT"/>
        </w:rPr>
      </w:pPr>
    </w:p>
    <w:p w14:paraId="4C499FE9" w14:textId="77777777" w:rsidR="00017499" w:rsidRPr="0069569E" w:rsidRDefault="00017499" w:rsidP="0069559E">
      <w:pPr>
        <w:rPr>
          <w:color w:val="000000"/>
          <w:sz w:val="22"/>
          <w:szCs w:val="22"/>
          <w:lang w:val="lt-LT"/>
        </w:rPr>
      </w:pPr>
      <w:r w:rsidRPr="0069569E">
        <w:rPr>
          <w:color w:val="000000"/>
          <w:sz w:val="22"/>
          <w:szCs w:val="22"/>
          <w:lang w:val="lt-LT"/>
        </w:rPr>
        <w:t>Vartojant GONAL</w:t>
      </w:r>
      <w:r w:rsidRPr="0069569E">
        <w:rPr>
          <w:bCs/>
          <w:iCs/>
          <w:color w:val="000000"/>
          <w:sz w:val="22"/>
          <w:szCs w:val="22"/>
          <w:lang w:val="lt-LT"/>
        </w:rPr>
        <w:noBreakHyphen/>
      </w:r>
      <w:r w:rsidRPr="0069569E">
        <w:rPr>
          <w:color w:val="000000"/>
          <w:sz w:val="22"/>
          <w:szCs w:val="22"/>
          <w:lang w:val="lt-LT"/>
        </w:rPr>
        <w:t>f, daugiau kaip vieno kūdikio laukimosi („daugiavaisio nėštumo“, daugiausia dvynių) rizika yra didesnė nei natūraliai pastojus. Daugiavaisis nėštumas gali sukelti medicininių komplikacijų Jums ir Jūsų kūdikiams. Daugiavaisio nėštumo riziką galite sumažinti vartodami reikiamą GONAL</w:t>
      </w:r>
      <w:r w:rsidRPr="0069569E">
        <w:rPr>
          <w:bCs/>
          <w:iCs/>
          <w:color w:val="000000"/>
          <w:sz w:val="22"/>
          <w:szCs w:val="22"/>
          <w:lang w:val="lt-LT"/>
        </w:rPr>
        <w:noBreakHyphen/>
      </w:r>
      <w:r w:rsidRPr="0069569E">
        <w:rPr>
          <w:color w:val="000000"/>
          <w:sz w:val="22"/>
          <w:szCs w:val="22"/>
          <w:lang w:val="lt-LT"/>
        </w:rPr>
        <w:t>f dozę reikiamu metu. Daugiavaisio nėštumo rizika, atliekant dirbtinį apvaisinimą, priklauso nuo Jūsų amžiaus, apvaisintų kiaušinėlių arba Jums įsodinamų embrionų kokybės ir skaičiaus.</w:t>
      </w:r>
    </w:p>
    <w:p w14:paraId="3F88999E" w14:textId="77777777" w:rsidR="00017499" w:rsidRPr="0069569E" w:rsidRDefault="00017499" w:rsidP="0069559E">
      <w:pPr>
        <w:rPr>
          <w:color w:val="000000"/>
          <w:sz w:val="22"/>
          <w:szCs w:val="22"/>
          <w:lang w:val="lt-LT"/>
        </w:rPr>
      </w:pPr>
    </w:p>
    <w:p w14:paraId="767A126B" w14:textId="77777777" w:rsidR="00017499" w:rsidRPr="0069569E" w:rsidRDefault="00017499" w:rsidP="0069559E">
      <w:pPr>
        <w:keepNext/>
        <w:rPr>
          <w:bCs/>
          <w:color w:val="000000"/>
          <w:sz w:val="22"/>
          <w:szCs w:val="22"/>
          <w:u w:val="single"/>
          <w:lang w:val="lt-LT"/>
        </w:rPr>
      </w:pPr>
      <w:r w:rsidRPr="0069569E">
        <w:rPr>
          <w:bCs/>
          <w:color w:val="000000"/>
          <w:sz w:val="22"/>
          <w:szCs w:val="22"/>
          <w:u w:val="single"/>
          <w:lang w:val="lt-LT"/>
        </w:rPr>
        <w:t>Persileidimas</w:t>
      </w:r>
    </w:p>
    <w:p w14:paraId="442192C6" w14:textId="77777777" w:rsidR="00477CFF" w:rsidRPr="0069569E" w:rsidRDefault="00477CFF" w:rsidP="0069559E">
      <w:pPr>
        <w:keepNext/>
        <w:rPr>
          <w:bCs/>
          <w:color w:val="000000"/>
          <w:sz w:val="22"/>
          <w:szCs w:val="22"/>
          <w:u w:val="single"/>
          <w:lang w:val="lt-LT"/>
        </w:rPr>
      </w:pPr>
    </w:p>
    <w:p w14:paraId="5708922A" w14:textId="77777777" w:rsidR="00017499" w:rsidRPr="0069569E" w:rsidRDefault="00017499" w:rsidP="0069559E">
      <w:pPr>
        <w:rPr>
          <w:color w:val="000000"/>
          <w:sz w:val="22"/>
          <w:szCs w:val="22"/>
          <w:lang w:val="lt-LT"/>
        </w:rPr>
      </w:pPr>
      <w:r w:rsidRPr="0069569E">
        <w:rPr>
          <w:color w:val="000000"/>
          <w:sz w:val="22"/>
          <w:szCs w:val="22"/>
          <w:lang w:val="lt-LT"/>
        </w:rPr>
        <w:t xml:space="preserve">Atliekant dirbtinį apvaisinimą arba stimuliuojant kiaušides, kad gamintų kiaušinėlius, yra didesnė persileidimo rizika nei </w:t>
      </w:r>
      <w:r w:rsidR="00134E73" w:rsidRPr="0069569E">
        <w:rPr>
          <w:color w:val="000000"/>
          <w:sz w:val="22"/>
          <w:szCs w:val="22"/>
          <w:lang w:val="lt-LT"/>
        </w:rPr>
        <w:t xml:space="preserve">natūraliai pastojusiai </w:t>
      </w:r>
      <w:r w:rsidRPr="0069569E">
        <w:rPr>
          <w:color w:val="000000"/>
          <w:sz w:val="22"/>
          <w:szCs w:val="22"/>
          <w:lang w:val="lt-LT"/>
        </w:rPr>
        <w:t>moteriai.</w:t>
      </w:r>
    </w:p>
    <w:p w14:paraId="7EDC4619" w14:textId="77777777" w:rsidR="00017499" w:rsidRPr="0069569E" w:rsidRDefault="00017499" w:rsidP="0069559E">
      <w:pPr>
        <w:pStyle w:val="BodyText"/>
        <w:rPr>
          <w:b/>
          <w:color w:val="000000"/>
          <w:szCs w:val="22"/>
          <w:lang w:val="lt-LT"/>
        </w:rPr>
      </w:pPr>
    </w:p>
    <w:p w14:paraId="637A1C0D" w14:textId="77777777" w:rsidR="00017499" w:rsidRPr="0069569E" w:rsidRDefault="00017499" w:rsidP="0069559E">
      <w:pPr>
        <w:keepNext/>
        <w:rPr>
          <w:bCs/>
          <w:color w:val="000000"/>
          <w:sz w:val="22"/>
          <w:szCs w:val="22"/>
          <w:u w:val="single"/>
          <w:lang w:val="lt-LT"/>
        </w:rPr>
      </w:pPr>
      <w:r w:rsidRPr="0069569E">
        <w:rPr>
          <w:bCs/>
          <w:color w:val="000000"/>
          <w:sz w:val="22"/>
          <w:szCs w:val="22"/>
          <w:u w:val="single"/>
          <w:lang w:val="lt-LT"/>
        </w:rPr>
        <w:t>Kraujo krešėjimo sutrikimai (tromboembolijos reiškiniai)</w:t>
      </w:r>
    </w:p>
    <w:p w14:paraId="5E92F902" w14:textId="77777777" w:rsidR="00477CFF" w:rsidRPr="0069569E" w:rsidRDefault="00477CFF" w:rsidP="0069559E">
      <w:pPr>
        <w:keepNext/>
        <w:rPr>
          <w:bCs/>
          <w:color w:val="000000"/>
          <w:sz w:val="22"/>
          <w:szCs w:val="22"/>
          <w:u w:val="single"/>
          <w:lang w:val="lt-LT"/>
        </w:rPr>
      </w:pPr>
    </w:p>
    <w:p w14:paraId="4767BD35" w14:textId="77777777" w:rsidR="00017499" w:rsidRPr="0069569E" w:rsidRDefault="00017499" w:rsidP="0069559E">
      <w:pPr>
        <w:rPr>
          <w:color w:val="000000"/>
          <w:sz w:val="22"/>
          <w:szCs w:val="22"/>
          <w:lang w:val="lt-LT"/>
        </w:rPr>
      </w:pPr>
      <w:r w:rsidRPr="0069569E">
        <w:rPr>
          <w:color w:val="000000"/>
          <w:sz w:val="22"/>
          <w:szCs w:val="22"/>
          <w:lang w:val="lt-LT"/>
        </w:rPr>
        <w:t>Jei Jums arba Jūsų šeimos nariams anksčiau arba neseniai buvo kraujo krešulių kojose ar plaučiuose arba patyrė širdies smūgį ar insultą, Jums gali būti didesnė rizika, kad vartojant GONAL</w:t>
      </w:r>
      <w:r w:rsidRPr="0069569E">
        <w:rPr>
          <w:bCs/>
          <w:iCs/>
          <w:color w:val="000000"/>
          <w:sz w:val="22"/>
          <w:szCs w:val="22"/>
          <w:lang w:val="lt-LT"/>
        </w:rPr>
        <w:noBreakHyphen/>
      </w:r>
      <w:r w:rsidRPr="0069569E">
        <w:rPr>
          <w:color w:val="000000"/>
          <w:sz w:val="22"/>
          <w:szCs w:val="22"/>
          <w:lang w:val="lt-LT"/>
        </w:rPr>
        <w:t>f šie sutrikimai pasireikš arba pasunkės.</w:t>
      </w:r>
    </w:p>
    <w:p w14:paraId="71D28147" w14:textId="77777777" w:rsidR="00017499" w:rsidRPr="0069569E" w:rsidRDefault="00017499" w:rsidP="0069559E">
      <w:pPr>
        <w:rPr>
          <w:color w:val="000000"/>
          <w:sz w:val="22"/>
          <w:szCs w:val="22"/>
          <w:lang w:val="lt-LT"/>
        </w:rPr>
      </w:pPr>
    </w:p>
    <w:p w14:paraId="33B677A1" w14:textId="77777777" w:rsidR="00017499" w:rsidRPr="0069569E" w:rsidRDefault="00017499" w:rsidP="0069559E">
      <w:pPr>
        <w:keepNext/>
        <w:rPr>
          <w:bCs/>
          <w:color w:val="000000"/>
          <w:sz w:val="22"/>
          <w:szCs w:val="22"/>
          <w:u w:val="single"/>
          <w:lang w:val="lt-LT"/>
        </w:rPr>
      </w:pPr>
      <w:r w:rsidRPr="0069569E">
        <w:rPr>
          <w:bCs/>
          <w:color w:val="000000"/>
          <w:sz w:val="22"/>
          <w:szCs w:val="22"/>
          <w:u w:val="single"/>
          <w:lang w:val="lt-LT"/>
        </w:rPr>
        <w:t>Vyrams, kurių kraujyje yra per didelis FSH kiekis</w:t>
      </w:r>
    </w:p>
    <w:p w14:paraId="7A18389F" w14:textId="77777777" w:rsidR="00477CFF" w:rsidRPr="0069569E" w:rsidRDefault="00477CFF" w:rsidP="0069559E">
      <w:pPr>
        <w:keepNext/>
        <w:rPr>
          <w:bCs/>
          <w:color w:val="000000"/>
          <w:sz w:val="22"/>
          <w:szCs w:val="22"/>
          <w:u w:val="single"/>
          <w:lang w:val="lt-LT"/>
        </w:rPr>
      </w:pPr>
    </w:p>
    <w:p w14:paraId="0E412380" w14:textId="77777777" w:rsidR="00096B46" w:rsidRDefault="00017499" w:rsidP="0069559E">
      <w:pPr>
        <w:rPr>
          <w:color w:val="000000"/>
          <w:sz w:val="22"/>
          <w:szCs w:val="22"/>
          <w:lang w:val="lt-LT"/>
        </w:rPr>
      </w:pPr>
      <w:r w:rsidRPr="0069569E">
        <w:rPr>
          <w:color w:val="000000"/>
          <w:sz w:val="22"/>
          <w:szCs w:val="22"/>
          <w:lang w:val="lt-LT"/>
        </w:rPr>
        <w:t>Jeigu esate vyras, per didelis FSH kiekis kraujyje gali būti pažeistų sėklidžių požymis. Jeigu Jums yra šis sutrikimas, GONAL</w:t>
      </w:r>
      <w:r w:rsidRPr="0069569E">
        <w:rPr>
          <w:bCs/>
          <w:iCs/>
          <w:color w:val="000000"/>
          <w:sz w:val="22"/>
          <w:szCs w:val="22"/>
          <w:lang w:val="lt-LT"/>
        </w:rPr>
        <w:noBreakHyphen/>
      </w:r>
      <w:r w:rsidRPr="0069569E">
        <w:rPr>
          <w:color w:val="000000"/>
          <w:sz w:val="22"/>
          <w:szCs w:val="22"/>
          <w:lang w:val="lt-LT"/>
        </w:rPr>
        <w:t xml:space="preserve">f paprastai nėra veiksmingas. </w:t>
      </w:r>
    </w:p>
    <w:p w14:paraId="73FBA32A" w14:textId="77777777" w:rsidR="00096B46" w:rsidRDefault="00096B46" w:rsidP="0069559E">
      <w:pPr>
        <w:rPr>
          <w:color w:val="000000"/>
          <w:sz w:val="22"/>
          <w:szCs w:val="22"/>
          <w:lang w:val="lt-LT"/>
        </w:rPr>
      </w:pPr>
    </w:p>
    <w:p w14:paraId="17AF6EE8" w14:textId="77777777" w:rsidR="00017499" w:rsidRPr="0069569E" w:rsidRDefault="00017499" w:rsidP="0069559E">
      <w:pPr>
        <w:rPr>
          <w:color w:val="000000"/>
          <w:sz w:val="22"/>
          <w:szCs w:val="22"/>
          <w:lang w:val="lt-LT"/>
        </w:rPr>
      </w:pPr>
      <w:r w:rsidRPr="0069569E">
        <w:rPr>
          <w:color w:val="000000"/>
          <w:sz w:val="22"/>
          <w:szCs w:val="22"/>
          <w:lang w:val="lt-LT"/>
        </w:rPr>
        <w:t>Jei gydytojas nusprendė pamėginti gydymą GONAL</w:t>
      </w:r>
      <w:r w:rsidRPr="0069569E">
        <w:rPr>
          <w:color w:val="000000"/>
          <w:sz w:val="22"/>
          <w:szCs w:val="22"/>
          <w:lang w:val="lt-LT"/>
        </w:rPr>
        <w:noBreakHyphen/>
        <w:t>f, kad galėtų stebėti gydymą, gydytojas gali paprašyti Jūsų pateikti sėklos analizei atlikti praėjus 4–6 mėnesiams nuo gydymo pradžios.</w:t>
      </w:r>
    </w:p>
    <w:p w14:paraId="403E7C71" w14:textId="77777777" w:rsidR="00017499" w:rsidRPr="0069569E" w:rsidRDefault="00017499" w:rsidP="0069559E">
      <w:pPr>
        <w:pStyle w:val="BodyText"/>
        <w:rPr>
          <w:color w:val="000000"/>
          <w:szCs w:val="22"/>
          <w:lang w:val="lt-LT"/>
        </w:rPr>
      </w:pPr>
    </w:p>
    <w:p w14:paraId="3838E3CD" w14:textId="77777777" w:rsidR="00017499" w:rsidRPr="0069569E" w:rsidRDefault="00017499" w:rsidP="0069559E">
      <w:pPr>
        <w:pStyle w:val="BodyText"/>
        <w:keepNext/>
        <w:keepLines/>
        <w:rPr>
          <w:color w:val="000000"/>
          <w:szCs w:val="22"/>
          <w:u w:val="single"/>
          <w:lang w:val="lt-LT"/>
        </w:rPr>
      </w:pPr>
      <w:r w:rsidRPr="0069569E">
        <w:rPr>
          <w:color w:val="000000"/>
          <w:szCs w:val="22"/>
          <w:u w:val="single"/>
          <w:lang w:val="lt-LT"/>
        </w:rPr>
        <w:t>Vaikams</w:t>
      </w:r>
    </w:p>
    <w:p w14:paraId="798806C3" w14:textId="77777777" w:rsidR="00477CFF" w:rsidRPr="0069569E" w:rsidRDefault="00477CFF" w:rsidP="0069559E">
      <w:pPr>
        <w:pStyle w:val="BodyText"/>
        <w:keepNext/>
        <w:keepLines/>
        <w:rPr>
          <w:color w:val="000000"/>
          <w:szCs w:val="22"/>
          <w:u w:val="single"/>
          <w:lang w:val="lt-LT"/>
        </w:rPr>
      </w:pPr>
    </w:p>
    <w:p w14:paraId="72785821" w14:textId="77777777" w:rsidR="00017499" w:rsidRPr="0069569E" w:rsidRDefault="00017499" w:rsidP="0069559E">
      <w:pPr>
        <w:pStyle w:val="BodyText"/>
        <w:rPr>
          <w:color w:val="000000"/>
          <w:szCs w:val="22"/>
          <w:lang w:val="lt-LT"/>
        </w:rPr>
      </w:pPr>
      <w:r w:rsidRPr="0069569E">
        <w:rPr>
          <w:color w:val="000000"/>
          <w:szCs w:val="22"/>
          <w:lang w:val="lt-LT"/>
        </w:rPr>
        <w:t>GONAL-f neskirtas vartoti vaikams.</w:t>
      </w:r>
    </w:p>
    <w:p w14:paraId="0DD9DC68" w14:textId="77777777" w:rsidR="00017499" w:rsidRPr="0069569E" w:rsidRDefault="00017499" w:rsidP="0069559E">
      <w:pPr>
        <w:pStyle w:val="BodyText"/>
        <w:rPr>
          <w:color w:val="000000"/>
          <w:szCs w:val="22"/>
          <w:lang w:val="lt-LT"/>
        </w:rPr>
      </w:pPr>
    </w:p>
    <w:p w14:paraId="79E94357" w14:textId="77777777" w:rsidR="00B87BC8" w:rsidRPr="0069569E" w:rsidRDefault="00B87BC8" w:rsidP="0069559E">
      <w:pPr>
        <w:pStyle w:val="BodyText"/>
        <w:keepNext/>
        <w:rPr>
          <w:b/>
          <w:color w:val="000000"/>
          <w:szCs w:val="22"/>
          <w:lang w:val="lt-LT"/>
        </w:rPr>
      </w:pPr>
      <w:r w:rsidRPr="0069569E">
        <w:rPr>
          <w:b/>
          <w:color w:val="000000"/>
          <w:szCs w:val="22"/>
          <w:lang w:val="lt-LT"/>
        </w:rPr>
        <w:t>Kiti vaistai ir GONAL</w:t>
      </w:r>
      <w:r w:rsidRPr="0069569E">
        <w:rPr>
          <w:b/>
          <w:color w:val="000000"/>
          <w:szCs w:val="22"/>
          <w:lang w:val="lt-LT"/>
        </w:rPr>
        <w:noBreakHyphen/>
        <w:t>f</w:t>
      </w:r>
    </w:p>
    <w:p w14:paraId="04C95E57" w14:textId="77777777" w:rsidR="00017499" w:rsidRPr="0069569E" w:rsidRDefault="00017499" w:rsidP="0069559E">
      <w:pPr>
        <w:pStyle w:val="BodyText2"/>
        <w:keepNext/>
        <w:jc w:val="left"/>
        <w:rPr>
          <w:color w:val="000000"/>
          <w:szCs w:val="22"/>
          <w:lang w:val="lt-LT"/>
        </w:rPr>
      </w:pPr>
    </w:p>
    <w:p w14:paraId="3C34DB4A" w14:textId="77777777" w:rsidR="00017499" w:rsidRPr="0069569E" w:rsidRDefault="00017499" w:rsidP="0069559E">
      <w:pPr>
        <w:pStyle w:val="BodyText2"/>
        <w:keepNext/>
        <w:jc w:val="left"/>
        <w:rPr>
          <w:color w:val="000000"/>
          <w:szCs w:val="22"/>
          <w:lang w:val="lt-LT"/>
        </w:rPr>
      </w:pPr>
      <w:r w:rsidRPr="0069569E">
        <w:rPr>
          <w:color w:val="000000"/>
          <w:szCs w:val="22"/>
          <w:lang w:val="lt-LT"/>
        </w:rPr>
        <w:t>Jeigu vartojate ar neseniai vartojote kitų vaistų</w:t>
      </w:r>
      <w:r w:rsidR="00B87BC8" w:rsidRPr="0069569E">
        <w:rPr>
          <w:color w:val="000000"/>
          <w:szCs w:val="22"/>
          <w:lang w:val="lt-LT"/>
        </w:rPr>
        <w:t xml:space="preserve"> arba dėl to nesate tikri</w:t>
      </w:r>
      <w:r w:rsidRPr="0069569E">
        <w:rPr>
          <w:color w:val="000000"/>
          <w:szCs w:val="22"/>
          <w:lang w:val="lt-LT"/>
        </w:rPr>
        <w:t xml:space="preserve">, </w:t>
      </w:r>
      <w:r w:rsidR="00CB63A3" w:rsidRPr="0069569E">
        <w:rPr>
          <w:color w:val="000000"/>
          <w:szCs w:val="22"/>
          <w:lang w:val="lt-LT"/>
        </w:rPr>
        <w:t xml:space="preserve">apie tai </w:t>
      </w:r>
      <w:r w:rsidRPr="0069569E">
        <w:rPr>
          <w:color w:val="000000"/>
          <w:szCs w:val="22"/>
          <w:lang w:val="lt-LT"/>
        </w:rPr>
        <w:t>pasakykite gydytojui.</w:t>
      </w:r>
    </w:p>
    <w:p w14:paraId="52CD7BC0" w14:textId="77777777" w:rsidR="00017499" w:rsidRPr="0069569E" w:rsidRDefault="00017499" w:rsidP="0069559E">
      <w:pPr>
        <w:numPr>
          <w:ilvl w:val="0"/>
          <w:numId w:val="35"/>
        </w:numPr>
        <w:overflowPunct/>
        <w:autoSpaceDE/>
        <w:autoSpaceDN/>
        <w:adjustRightInd/>
        <w:textAlignment w:val="auto"/>
        <w:rPr>
          <w:color w:val="000000"/>
          <w:sz w:val="22"/>
          <w:szCs w:val="22"/>
          <w:lang w:val="lt-LT"/>
        </w:rPr>
      </w:pPr>
      <w:r w:rsidRPr="0069569E">
        <w:rPr>
          <w:color w:val="000000"/>
          <w:sz w:val="22"/>
          <w:szCs w:val="22"/>
          <w:lang w:val="lt-LT"/>
        </w:rPr>
        <w:t>jeigu Jūs vartojate GONAL</w:t>
      </w:r>
      <w:r w:rsidRPr="0069569E">
        <w:rPr>
          <w:color w:val="000000"/>
          <w:sz w:val="22"/>
          <w:szCs w:val="22"/>
          <w:lang w:val="lt-LT"/>
        </w:rPr>
        <w:noBreakHyphen/>
        <w:t xml:space="preserve">f su kitais vaistais ovuliacijai stimuliuoti (pvz., </w:t>
      </w:r>
      <w:proofErr w:type="spellStart"/>
      <w:r w:rsidRPr="0069569E">
        <w:rPr>
          <w:color w:val="000000"/>
          <w:sz w:val="22"/>
          <w:szCs w:val="22"/>
          <w:lang w:val="lt-LT"/>
        </w:rPr>
        <w:t>žCG</w:t>
      </w:r>
      <w:proofErr w:type="spellEnd"/>
      <w:r w:rsidRPr="0069569E">
        <w:rPr>
          <w:color w:val="000000"/>
          <w:sz w:val="22"/>
          <w:szCs w:val="22"/>
          <w:lang w:val="lt-LT"/>
        </w:rPr>
        <w:t xml:space="preserve"> arba </w:t>
      </w:r>
      <w:proofErr w:type="spellStart"/>
      <w:r w:rsidRPr="0069569E">
        <w:rPr>
          <w:color w:val="000000"/>
          <w:sz w:val="22"/>
          <w:szCs w:val="22"/>
          <w:lang w:val="lt-LT"/>
        </w:rPr>
        <w:t>klomifeno</w:t>
      </w:r>
      <w:proofErr w:type="spellEnd"/>
      <w:r w:rsidRPr="0069569E">
        <w:rPr>
          <w:color w:val="000000"/>
          <w:sz w:val="22"/>
          <w:szCs w:val="22"/>
          <w:lang w:val="lt-LT"/>
        </w:rPr>
        <w:t xml:space="preserve"> citratu), gali didėti folikulų atsakas;</w:t>
      </w:r>
    </w:p>
    <w:p w14:paraId="301154BC" w14:textId="77777777" w:rsidR="00017499" w:rsidRPr="0069569E" w:rsidRDefault="00017499" w:rsidP="0069559E">
      <w:pPr>
        <w:numPr>
          <w:ilvl w:val="0"/>
          <w:numId w:val="35"/>
        </w:numPr>
        <w:overflowPunct/>
        <w:autoSpaceDE/>
        <w:autoSpaceDN/>
        <w:adjustRightInd/>
        <w:textAlignment w:val="auto"/>
        <w:rPr>
          <w:color w:val="000000"/>
          <w:sz w:val="22"/>
          <w:szCs w:val="22"/>
          <w:lang w:val="lt-LT"/>
        </w:rPr>
      </w:pPr>
      <w:r w:rsidRPr="0069569E">
        <w:rPr>
          <w:color w:val="000000"/>
          <w:sz w:val="22"/>
          <w:szCs w:val="22"/>
          <w:lang w:val="lt-LT"/>
        </w:rPr>
        <w:t>jeigu Jūs kartu su GONAL</w:t>
      </w:r>
      <w:r w:rsidRPr="0069569E">
        <w:rPr>
          <w:color w:val="000000"/>
          <w:sz w:val="22"/>
          <w:szCs w:val="22"/>
          <w:lang w:val="lt-LT"/>
        </w:rPr>
        <w:noBreakHyphen/>
        <w:t xml:space="preserve">f vartojate </w:t>
      </w:r>
      <w:proofErr w:type="spellStart"/>
      <w:r w:rsidRPr="0069569E">
        <w:rPr>
          <w:color w:val="000000"/>
          <w:sz w:val="22"/>
          <w:szCs w:val="22"/>
          <w:lang w:val="lt-LT"/>
        </w:rPr>
        <w:t>gonadotropiną</w:t>
      </w:r>
      <w:proofErr w:type="spellEnd"/>
      <w:r w:rsidRPr="0069569E">
        <w:rPr>
          <w:color w:val="000000"/>
          <w:sz w:val="22"/>
          <w:szCs w:val="22"/>
          <w:lang w:val="lt-LT"/>
        </w:rPr>
        <w:t xml:space="preserve"> atpalaiduojančio hormono (GnRH) </w:t>
      </w:r>
      <w:proofErr w:type="spellStart"/>
      <w:r w:rsidRPr="0069569E">
        <w:rPr>
          <w:color w:val="000000"/>
          <w:sz w:val="22"/>
          <w:szCs w:val="22"/>
          <w:lang w:val="lt-LT"/>
        </w:rPr>
        <w:t>agonistą</w:t>
      </w:r>
      <w:proofErr w:type="spellEnd"/>
      <w:r w:rsidRPr="0069569E">
        <w:rPr>
          <w:color w:val="000000"/>
          <w:sz w:val="22"/>
          <w:szCs w:val="22"/>
          <w:lang w:val="lt-LT"/>
        </w:rPr>
        <w:t xml:space="preserve"> arba antagonistą (šie vaistai mažina lytinių hormonų kiekį ir stabdo ovuliaciją), Jums gali reikėti vartoti didesnę GONAL</w:t>
      </w:r>
      <w:r w:rsidRPr="0069569E">
        <w:rPr>
          <w:color w:val="000000"/>
          <w:sz w:val="22"/>
          <w:szCs w:val="22"/>
          <w:lang w:val="lt-LT"/>
        </w:rPr>
        <w:noBreakHyphen/>
        <w:t>f dozę folikulų susidarymui užtikrinti.</w:t>
      </w:r>
    </w:p>
    <w:p w14:paraId="23EC7DED" w14:textId="77777777" w:rsidR="00017499" w:rsidRPr="0069569E" w:rsidRDefault="00017499" w:rsidP="0069559E">
      <w:pPr>
        <w:rPr>
          <w:color w:val="000000"/>
          <w:sz w:val="22"/>
          <w:szCs w:val="22"/>
          <w:lang w:val="lt-LT"/>
        </w:rPr>
      </w:pPr>
    </w:p>
    <w:p w14:paraId="42A7A778" w14:textId="77777777" w:rsidR="00017499" w:rsidRPr="0069569E" w:rsidRDefault="00017499" w:rsidP="0069559E">
      <w:pPr>
        <w:pStyle w:val="BodyText2"/>
        <w:keepNext/>
        <w:keepLines/>
        <w:jc w:val="left"/>
        <w:rPr>
          <w:b/>
          <w:color w:val="000000"/>
          <w:szCs w:val="22"/>
          <w:lang w:val="lt-LT"/>
        </w:rPr>
      </w:pPr>
      <w:r w:rsidRPr="0069569E">
        <w:rPr>
          <w:b/>
          <w:color w:val="000000"/>
          <w:szCs w:val="22"/>
          <w:lang w:val="lt-LT"/>
        </w:rPr>
        <w:t>Nėštumas ir žindymo laikotarpis</w:t>
      </w:r>
    </w:p>
    <w:p w14:paraId="34D06D2D" w14:textId="77777777" w:rsidR="00017499" w:rsidRPr="0069569E" w:rsidRDefault="00017499" w:rsidP="0069559E">
      <w:pPr>
        <w:pStyle w:val="BodyText2"/>
        <w:keepNext/>
        <w:keepLines/>
        <w:jc w:val="left"/>
        <w:rPr>
          <w:color w:val="000000"/>
          <w:szCs w:val="22"/>
          <w:lang w:val="lt-LT"/>
        </w:rPr>
      </w:pPr>
    </w:p>
    <w:p w14:paraId="3AF9353C" w14:textId="77777777" w:rsidR="00B87BC8" w:rsidRPr="0069569E" w:rsidRDefault="00B87BC8" w:rsidP="0069559E">
      <w:pPr>
        <w:pStyle w:val="BodyText2"/>
        <w:jc w:val="left"/>
        <w:rPr>
          <w:color w:val="000000"/>
          <w:szCs w:val="22"/>
          <w:lang w:val="lt-LT"/>
        </w:rPr>
      </w:pPr>
      <w:r w:rsidRPr="0069569E">
        <w:rPr>
          <w:szCs w:val="22"/>
          <w:lang w:val="lt-LT"/>
        </w:rPr>
        <w:t>Jeigu esate nėščia</w:t>
      </w:r>
      <w:r w:rsidR="00D02793" w:rsidRPr="0069569E">
        <w:rPr>
          <w:szCs w:val="22"/>
          <w:lang w:val="lt-LT"/>
        </w:rPr>
        <w:t xml:space="preserve"> arba</w:t>
      </w:r>
      <w:r w:rsidRPr="0069569E">
        <w:rPr>
          <w:szCs w:val="22"/>
          <w:lang w:val="lt-LT"/>
        </w:rPr>
        <w:t xml:space="preserve"> žindote kūdikį, </w:t>
      </w:r>
      <w:r w:rsidRPr="0069569E">
        <w:rPr>
          <w:color w:val="000000"/>
          <w:szCs w:val="22"/>
          <w:lang w:val="lt-LT"/>
        </w:rPr>
        <w:t>GONAL</w:t>
      </w:r>
      <w:r w:rsidRPr="0069569E">
        <w:rPr>
          <w:color w:val="000000"/>
          <w:szCs w:val="22"/>
          <w:lang w:val="lt-LT"/>
        </w:rPr>
        <w:noBreakHyphen/>
        <w:t>f vartoti negalima.</w:t>
      </w:r>
    </w:p>
    <w:p w14:paraId="057C0921" w14:textId="77777777" w:rsidR="00017499" w:rsidRPr="0069569E" w:rsidRDefault="00017499" w:rsidP="0069559E">
      <w:pPr>
        <w:pStyle w:val="BodyText2"/>
        <w:jc w:val="left"/>
        <w:rPr>
          <w:color w:val="000000"/>
          <w:szCs w:val="22"/>
          <w:lang w:val="lt-LT"/>
        </w:rPr>
      </w:pPr>
    </w:p>
    <w:p w14:paraId="0276F1A9" w14:textId="77777777" w:rsidR="00017499" w:rsidRPr="0069569E" w:rsidRDefault="00017499" w:rsidP="0069559E">
      <w:pPr>
        <w:pStyle w:val="BodyText2"/>
        <w:keepNext/>
        <w:keepLines/>
        <w:jc w:val="left"/>
        <w:rPr>
          <w:b/>
          <w:color w:val="000000"/>
          <w:szCs w:val="22"/>
          <w:lang w:val="lt-LT"/>
        </w:rPr>
      </w:pPr>
      <w:r w:rsidRPr="0069569E">
        <w:rPr>
          <w:b/>
          <w:color w:val="000000"/>
          <w:szCs w:val="22"/>
          <w:lang w:val="lt-LT"/>
        </w:rPr>
        <w:t>Vairavimas ir mechanizmų valdymas</w:t>
      </w:r>
    </w:p>
    <w:p w14:paraId="28219C7D" w14:textId="77777777" w:rsidR="00017499" w:rsidRPr="0069569E" w:rsidRDefault="00017499" w:rsidP="0069559E">
      <w:pPr>
        <w:pStyle w:val="BodyText2"/>
        <w:keepNext/>
        <w:keepLines/>
        <w:jc w:val="left"/>
        <w:rPr>
          <w:color w:val="000000"/>
          <w:szCs w:val="22"/>
          <w:lang w:val="lt-LT"/>
        </w:rPr>
      </w:pPr>
    </w:p>
    <w:p w14:paraId="2C7D34D1" w14:textId="77777777" w:rsidR="00017499" w:rsidRPr="0069569E" w:rsidRDefault="00017499" w:rsidP="0069559E">
      <w:pPr>
        <w:pStyle w:val="BodyText2"/>
        <w:jc w:val="left"/>
        <w:rPr>
          <w:color w:val="000000"/>
          <w:szCs w:val="22"/>
          <w:lang w:val="lt-LT"/>
        </w:rPr>
      </w:pPr>
      <w:r w:rsidRPr="0069569E">
        <w:rPr>
          <w:color w:val="000000"/>
          <w:szCs w:val="22"/>
          <w:lang w:val="lt-LT"/>
        </w:rPr>
        <w:t>Nėra tikėtina, kad šis vaistas veiks Jūsų gebėjimą vairuoti ir valdyti mechanizmus.</w:t>
      </w:r>
    </w:p>
    <w:p w14:paraId="5A5FF264" w14:textId="77777777" w:rsidR="00017499" w:rsidRPr="0069569E" w:rsidRDefault="00017499" w:rsidP="0069559E">
      <w:pPr>
        <w:pStyle w:val="BodyText2"/>
        <w:jc w:val="left"/>
        <w:rPr>
          <w:color w:val="000000"/>
          <w:szCs w:val="22"/>
          <w:lang w:val="lt-LT"/>
        </w:rPr>
      </w:pPr>
    </w:p>
    <w:p w14:paraId="2DE2D692" w14:textId="77777777" w:rsidR="0052664F" w:rsidRPr="0069569E" w:rsidRDefault="0052664F" w:rsidP="0069559E">
      <w:pPr>
        <w:pStyle w:val="BodyText2"/>
        <w:keepNext/>
        <w:keepLines/>
        <w:jc w:val="left"/>
        <w:rPr>
          <w:color w:val="000000"/>
          <w:szCs w:val="22"/>
          <w:lang w:val="lt-LT"/>
        </w:rPr>
      </w:pPr>
      <w:r w:rsidRPr="0069569E">
        <w:rPr>
          <w:b/>
          <w:color w:val="000000"/>
          <w:szCs w:val="22"/>
          <w:lang w:val="lt-LT"/>
        </w:rPr>
        <w:t>GONAL</w:t>
      </w:r>
      <w:r w:rsidRPr="0069569E">
        <w:rPr>
          <w:b/>
          <w:color w:val="000000"/>
          <w:szCs w:val="22"/>
          <w:lang w:val="lt-LT"/>
        </w:rPr>
        <w:noBreakHyphen/>
        <w:t>f sudėtyje yra natrio</w:t>
      </w:r>
    </w:p>
    <w:p w14:paraId="724E7C9F" w14:textId="77777777" w:rsidR="00017499" w:rsidRPr="0069569E" w:rsidRDefault="00017499" w:rsidP="0069559E">
      <w:pPr>
        <w:pStyle w:val="BodyText2"/>
        <w:keepNext/>
        <w:keepLines/>
        <w:jc w:val="left"/>
        <w:rPr>
          <w:color w:val="000000"/>
          <w:szCs w:val="22"/>
          <w:lang w:val="lt-LT"/>
        </w:rPr>
      </w:pPr>
    </w:p>
    <w:p w14:paraId="480FDAF2" w14:textId="74EA1B34" w:rsidR="00017499" w:rsidRPr="0069569E" w:rsidRDefault="00B87BC8" w:rsidP="0069559E">
      <w:pPr>
        <w:pStyle w:val="BodyText"/>
        <w:rPr>
          <w:color w:val="000000"/>
          <w:szCs w:val="22"/>
          <w:lang w:val="lt-LT"/>
        </w:rPr>
      </w:pPr>
      <w:r w:rsidRPr="0069569E">
        <w:rPr>
          <w:color w:val="000000"/>
          <w:szCs w:val="22"/>
          <w:lang w:val="lt-LT"/>
        </w:rPr>
        <w:t>Šio vaisto</w:t>
      </w:r>
      <w:r w:rsidR="00017499" w:rsidRPr="0069569E">
        <w:rPr>
          <w:color w:val="000000"/>
          <w:szCs w:val="22"/>
          <w:lang w:val="lt-LT"/>
        </w:rPr>
        <w:t xml:space="preserve"> dozėje yra mažiau kaip 1 mmol (23 mg) natrio, </w:t>
      </w:r>
      <w:r w:rsidR="00AC6EA8" w:rsidRPr="0069569E">
        <w:rPr>
          <w:color w:val="000000"/>
          <w:szCs w:val="22"/>
          <w:lang w:val="lt-LT"/>
        </w:rPr>
        <w:t>t. y.</w:t>
      </w:r>
      <w:r w:rsidR="00017499" w:rsidRPr="0069569E">
        <w:rPr>
          <w:color w:val="000000"/>
          <w:szCs w:val="22"/>
          <w:lang w:val="lt-LT"/>
        </w:rPr>
        <w:t xml:space="preserve"> jis beveik neturi reikšmės.</w:t>
      </w:r>
    </w:p>
    <w:p w14:paraId="234F4112" w14:textId="77777777" w:rsidR="00017499" w:rsidRPr="0069569E" w:rsidRDefault="00017499" w:rsidP="0069559E">
      <w:pPr>
        <w:pStyle w:val="BodyText"/>
        <w:rPr>
          <w:color w:val="000000"/>
          <w:szCs w:val="22"/>
          <w:lang w:val="lt-LT"/>
        </w:rPr>
      </w:pPr>
    </w:p>
    <w:p w14:paraId="32800A22" w14:textId="77777777" w:rsidR="00017499" w:rsidRPr="0069569E" w:rsidRDefault="00017499" w:rsidP="0069559E">
      <w:pPr>
        <w:pStyle w:val="BodyText2"/>
        <w:tabs>
          <w:tab w:val="clear" w:pos="567"/>
        </w:tabs>
        <w:jc w:val="left"/>
        <w:rPr>
          <w:color w:val="000000"/>
          <w:szCs w:val="22"/>
          <w:lang w:val="lt-LT"/>
        </w:rPr>
      </w:pPr>
    </w:p>
    <w:p w14:paraId="751195D6" w14:textId="77777777" w:rsidR="00017499" w:rsidRPr="0069569E" w:rsidRDefault="00017499" w:rsidP="0069559E">
      <w:pPr>
        <w:keepNext/>
        <w:keepLines/>
        <w:rPr>
          <w:b/>
          <w:color w:val="000000"/>
          <w:sz w:val="22"/>
          <w:szCs w:val="22"/>
          <w:lang w:val="lt-LT"/>
        </w:rPr>
      </w:pPr>
      <w:r w:rsidRPr="0069569E">
        <w:rPr>
          <w:b/>
          <w:color w:val="000000"/>
          <w:sz w:val="22"/>
          <w:szCs w:val="22"/>
          <w:lang w:val="lt-LT"/>
        </w:rPr>
        <w:lastRenderedPageBreak/>
        <w:t>3.</w:t>
      </w:r>
      <w:r w:rsidRPr="0069569E">
        <w:rPr>
          <w:b/>
          <w:color w:val="000000"/>
          <w:sz w:val="22"/>
          <w:szCs w:val="22"/>
          <w:lang w:val="lt-LT"/>
        </w:rPr>
        <w:tab/>
      </w:r>
      <w:r w:rsidR="00D642BA" w:rsidRPr="0069569E">
        <w:rPr>
          <w:b/>
          <w:color w:val="000000"/>
          <w:sz w:val="22"/>
          <w:szCs w:val="22"/>
          <w:lang w:val="lt-LT"/>
        </w:rPr>
        <w:t xml:space="preserve">Kaip vartoti </w:t>
      </w:r>
      <w:r w:rsidR="00B87BC8" w:rsidRPr="0069569E">
        <w:rPr>
          <w:b/>
          <w:color w:val="000000"/>
          <w:sz w:val="22"/>
          <w:szCs w:val="22"/>
          <w:lang w:val="lt-LT"/>
        </w:rPr>
        <w:t>GONAL</w:t>
      </w:r>
      <w:r w:rsidR="00B87BC8" w:rsidRPr="0069569E">
        <w:rPr>
          <w:b/>
          <w:color w:val="000000"/>
          <w:sz w:val="22"/>
          <w:szCs w:val="22"/>
          <w:lang w:val="lt-LT"/>
        </w:rPr>
        <w:noBreakHyphen/>
      </w:r>
      <w:r w:rsidR="00D642BA" w:rsidRPr="0069569E">
        <w:rPr>
          <w:b/>
          <w:color w:val="000000"/>
          <w:sz w:val="22"/>
          <w:szCs w:val="22"/>
          <w:lang w:val="lt-LT"/>
        </w:rPr>
        <w:t>f</w:t>
      </w:r>
    </w:p>
    <w:p w14:paraId="3EAE2AA1" w14:textId="77777777" w:rsidR="00017499" w:rsidRPr="0069569E" w:rsidRDefault="00017499" w:rsidP="0069559E">
      <w:pPr>
        <w:pStyle w:val="BodyText"/>
        <w:keepNext/>
        <w:keepLines/>
        <w:rPr>
          <w:color w:val="000000"/>
          <w:szCs w:val="22"/>
          <w:lang w:val="lt-LT"/>
        </w:rPr>
      </w:pPr>
    </w:p>
    <w:p w14:paraId="3AA62DF1" w14:textId="77777777" w:rsidR="00017499" w:rsidRPr="0069569E" w:rsidRDefault="00576516" w:rsidP="0069559E">
      <w:pPr>
        <w:pStyle w:val="BodyText"/>
        <w:rPr>
          <w:color w:val="000000"/>
          <w:szCs w:val="22"/>
          <w:lang w:val="lt-LT"/>
        </w:rPr>
      </w:pPr>
      <w:r w:rsidRPr="0069569E">
        <w:rPr>
          <w:iCs/>
          <w:color w:val="000000"/>
          <w:szCs w:val="22"/>
          <w:lang w:val="lt-LT"/>
        </w:rPr>
        <w:t>V</w:t>
      </w:r>
      <w:r w:rsidRPr="0069569E">
        <w:rPr>
          <w:color w:val="000000"/>
          <w:szCs w:val="22"/>
          <w:lang w:val="lt-LT"/>
        </w:rPr>
        <w:t xml:space="preserve">isada vartokite šį vaistą </w:t>
      </w:r>
      <w:r w:rsidR="00017499" w:rsidRPr="0069569E">
        <w:rPr>
          <w:color w:val="000000"/>
          <w:szCs w:val="22"/>
          <w:lang w:val="lt-LT"/>
        </w:rPr>
        <w:t>tiksliai kaip nurodė gydytojas. Jeigu abejojate, kreipkitės į gydytoją arba vaistininką.</w:t>
      </w:r>
    </w:p>
    <w:p w14:paraId="143D4D05" w14:textId="77777777" w:rsidR="00017499" w:rsidRPr="0069569E" w:rsidRDefault="00017499" w:rsidP="0069559E">
      <w:pPr>
        <w:pStyle w:val="BodyText"/>
        <w:rPr>
          <w:color w:val="000000"/>
          <w:szCs w:val="22"/>
          <w:lang w:val="lt-LT"/>
        </w:rPr>
      </w:pPr>
    </w:p>
    <w:p w14:paraId="0EC083D3" w14:textId="77777777" w:rsidR="00017499" w:rsidRPr="0069569E" w:rsidRDefault="00017499" w:rsidP="0069559E">
      <w:pPr>
        <w:pStyle w:val="BodyText"/>
        <w:keepNext/>
        <w:keepLines/>
        <w:rPr>
          <w:b/>
          <w:color w:val="000000"/>
          <w:szCs w:val="22"/>
          <w:lang w:val="lt-LT"/>
        </w:rPr>
      </w:pPr>
      <w:r w:rsidRPr="0069569E">
        <w:rPr>
          <w:b/>
          <w:color w:val="000000"/>
          <w:szCs w:val="22"/>
          <w:lang w:val="lt-LT"/>
        </w:rPr>
        <w:t>Šio vaisto vartojimas</w:t>
      </w:r>
    </w:p>
    <w:p w14:paraId="0A8DE250" w14:textId="77777777" w:rsidR="00591680" w:rsidRPr="0069569E" w:rsidRDefault="00591680" w:rsidP="0069559E">
      <w:pPr>
        <w:pStyle w:val="BodyText"/>
        <w:keepNext/>
        <w:keepLines/>
        <w:rPr>
          <w:b/>
          <w:color w:val="000000"/>
          <w:szCs w:val="22"/>
          <w:lang w:val="lt-LT"/>
        </w:rPr>
      </w:pPr>
    </w:p>
    <w:p w14:paraId="002FD46F" w14:textId="77777777" w:rsidR="00017499" w:rsidRPr="0069569E" w:rsidRDefault="00017499" w:rsidP="0069559E">
      <w:pPr>
        <w:numPr>
          <w:ilvl w:val="0"/>
          <w:numId w:val="37"/>
        </w:numPr>
        <w:overflowPunct/>
        <w:autoSpaceDE/>
        <w:autoSpaceDN/>
        <w:adjustRightInd/>
        <w:textAlignment w:val="auto"/>
        <w:rPr>
          <w:color w:val="000000"/>
          <w:sz w:val="22"/>
          <w:szCs w:val="22"/>
          <w:lang w:val="lt-LT"/>
        </w:rPr>
      </w:pPr>
      <w:r w:rsidRPr="0069569E">
        <w:rPr>
          <w:color w:val="000000"/>
          <w:sz w:val="22"/>
          <w:szCs w:val="22"/>
          <w:lang w:val="lt-LT"/>
        </w:rPr>
        <w:t>GONAL</w:t>
      </w:r>
      <w:r w:rsidRPr="0069569E">
        <w:rPr>
          <w:color w:val="000000"/>
          <w:sz w:val="22"/>
          <w:szCs w:val="22"/>
          <w:lang w:val="lt-LT"/>
        </w:rPr>
        <w:noBreakHyphen/>
        <w:t xml:space="preserve">f skirtas leisti po oda (vartojimui po oda). Užpildytą </w:t>
      </w:r>
      <w:proofErr w:type="spellStart"/>
      <w:r w:rsidRPr="0069569E">
        <w:rPr>
          <w:color w:val="000000"/>
          <w:sz w:val="22"/>
          <w:szCs w:val="22"/>
          <w:lang w:val="lt-LT"/>
        </w:rPr>
        <w:t>švirkšti</w:t>
      </w:r>
      <w:r w:rsidR="002F555B" w:rsidRPr="0069569E">
        <w:rPr>
          <w:color w:val="000000"/>
          <w:sz w:val="22"/>
          <w:szCs w:val="22"/>
          <w:lang w:val="lt-LT"/>
        </w:rPr>
        <w:t>klį</w:t>
      </w:r>
      <w:proofErr w:type="spellEnd"/>
      <w:r w:rsidRPr="0069569E">
        <w:rPr>
          <w:color w:val="000000"/>
          <w:sz w:val="22"/>
          <w:szCs w:val="22"/>
          <w:lang w:val="lt-LT"/>
        </w:rPr>
        <w:t xml:space="preserve"> galima vartoti kelioms injekcijoms.</w:t>
      </w:r>
    </w:p>
    <w:p w14:paraId="45F550BC" w14:textId="77777777" w:rsidR="00EF5A11" w:rsidRPr="0069569E" w:rsidRDefault="00EF5A11" w:rsidP="0069559E">
      <w:pPr>
        <w:numPr>
          <w:ilvl w:val="0"/>
          <w:numId w:val="37"/>
        </w:numPr>
        <w:overflowPunct/>
        <w:autoSpaceDE/>
        <w:autoSpaceDN/>
        <w:adjustRightInd/>
        <w:textAlignment w:val="auto"/>
        <w:rPr>
          <w:color w:val="000000"/>
          <w:sz w:val="22"/>
          <w:szCs w:val="22"/>
          <w:lang w:val="lt-LT"/>
        </w:rPr>
      </w:pPr>
      <w:r w:rsidRPr="0069569E">
        <w:rPr>
          <w:color w:val="000000"/>
          <w:sz w:val="22"/>
          <w:szCs w:val="22"/>
          <w:lang w:val="lt-LT"/>
        </w:rPr>
        <w:t>Pirmoji GONAL</w:t>
      </w:r>
      <w:r w:rsidRPr="0069569E">
        <w:rPr>
          <w:color w:val="000000"/>
          <w:sz w:val="22"/>
          <w:szCs w:val="22"/>
          <w:lang w:val="lt-LT"/>
        </w:rPr>
        <w:noBreakHyphen/>
        <w:t xml:space="preserve">f injekcija turi būti atlikta prižiūrint gydytojui. </w:t>
      </w:r>
    </w:p>
    <w:p w14:paraId="6F270ECB" w14:textId="77777777" w:rsidR="00017499" w:rsidRPr="0069569E" w:rsidRDefault="00017499" w:rsidP="0069559E">
      <w:pPr>
        <w:numPr>
          <w:ilvl w:val="0"/>
          <w:numId w:val="37"/>
        </w:numPr>
        <w:overflowPunct/>
        <w:autoSpaceDE/>
        <w:autoSpaceDN/>
        <w:adjustRightInd/>
        <w:textAlignment w:val="auto"/>
        <w:rPr>
          <w:color w:val="000000"/>
          <w:sz w:val="22"/>
          <w:szCs w:val="22"/>
          <w:lang w:val="lt-LT"/>
        </w:rPr>
      </w:pPr>
      <w:r w:rsidRPr="0069569E">
        <w:rPr>
          <w:color w:val="000000"/>
          <w:sz w:val="22"/>
          <w:szCs w:val="22"/>
          <w:lang w:val="lt-LT"/>
        </w:rPr>
        <w:t xml:space="preserve">Gydytojas arba </w:t>
      </w:r>
      <w:r w:rsidR="00CD3336" w:rsidRPr="0069569E">
        <w:rPr>
          <w:color w:val="000000"/>
          <w:sz w:val="22"/>
          <w:szCs w:val="22"/>
          <w:lang w:val="lt-LT"/>
        </w:rPr>
        <w:t>slaugytoja</w:t>
      </w:r>
      <w:r w:rsidR="000F2259" w:rsidRPr="0069569E">
        <w:rPr>
          <w:color w:val="000000"/>
          <w:sz w:val="22"/>
          <w:szCs w:val="22"/>
          <w:lang w:val="lt-LT"/>
        </w:rPr>
        <w:t xml:space="preserve"> </w:t>
      </w:r>
      <w:r w:rsidRPr="0069569E">
        <w:rPr>
          <w:color w:val="000000"/>
          <w:sz w:val="22"/>
          <w:szCs w:val="22"/>
          <w:lang w:val="lt-LT"/>
        </w:rPr>
        <w:t>Jums parodys, kaip naudoti GONAL</w:t>
      </w:r>
      <w:r w:rsidRPr="0069569E">
        <w:rPr>
          <w:color w:val="000000"/>
          <w:sz w:val="22"/>
          <w:szCs w:val="22"/>
          <w:lang w:val="lt-LT"/>
        </w:rPr>
        <w:noBreakHyphen/>
        <w:t xml:space="preserve">f užpildytą </w:t>
      </w:r>
      <w:proofErr w:type="spellStart"/>
      <w:r w:rsidRPr="0069569E">
        <w:rPr>
          <w:color w:val="000000"/>
          <w:sz w:val="22"/>
          <w:szCs w:val="22"/>
          <w:lang w:val="lt-LT"/>
        </w:rPr>
        <w:t>švirkšti</w:t>
      </w:r>
      <w:r w:rsidR="002F555B" w:rsidRPr="0069569E">
        <w:rPr>
          <w:color w:val="000000"/>
          <w:sz w:val="22"/>
          <w:szCs w:val="22"/>
          <w:lang w:val="lt-LT"/>
        </w:rPr>
        <w:t>klį</w:t>
      </w:r>
      <w:proofErr w:type="spellEnd"/>
      <w:r w:rsidRPr="0069569E">
        <w:rPr>
          <w:color w:val="000000"/>
          <w:sz w:val="22"/>
          <w:szCs w:val="22"/>
          <w:lang w:val="lt-LT"/>
        </w:rPr>
        <w:t xml:space="preserve"> vaistui suleisti. </w:t>
      </w:r>
    </w:p>
    <w:p w14:paraId="486F6972" w14:textId="77777777" w:rsidR="00017499" w:rsidRPr="0069569E" w:rsidRDefault="00017499" w:rsidP="0069559E">
      <w:pPr>
        <w:numPr>
          <w:ilvl w:val="0"/>
          <w:numId w:val="37"/>
        </w:numPr>
        <w:overflowPunct/>
        <w:autoSpaceDE/>
        <w:autoSpaceDN/>
        <w:adjustRightInd/>
        <w:textAlignment w:val="auto"/>
        <w:rPr>
          <w:color w:val="000000"/>
          <w:sz w:val="22"/>
          <w:szCs w:val="22"/>
          <w:lang w:val="lt-LT"/>
        </w:rPr>
      </w:pPr>
      <w:r w:rsidRPr="0069569E">
        <w:rPr>
          <w:color w:val="000000"/>
          <w:sz w:val="22"/>
          <w:szCs w:val="22"/>
          <w:lang w:val="lt-LT"/>
        </w:rPr>
        <w:t>Jeigu GONAL</w:t>
      </w:r>
      <w:r w:rsidRPr="0069569E">
        <w:rPr>
          <w:color w:val="000000"/>
          <w:sz w:val="22"/>
          <w:szCs w:val="22"/>
          <w:lang w:val="lt-LT"/>
        </w:rPr>
        <w:noBreakHyphen/>
        <w:t xml:space="preserve">f leidžiatės patys, atidžiai perskaitykite </w:t>
      </w:r>
      <w:r w:rsidR="00EF2A31" w:rsidRPr="0069569E">
        <w:rPr>
          <w:color w:val="000000"/>
          <w:sz w:val="22"/>
          <w:szCs w:val="22"/>
          <w:lang w:val="lt-LT"/>
        </w:rPr>
        <w:t>“</w:t>
      </w:r>
      <w:r w:rsidR="00CA3D13" w:rsidRPr="0069569E">
        <w:rPr>
          <w:color w:val="000000"/>
          <w:sz w:val="22"/>
          <w:szCs w:val="22"/>
          <w:lang w:val="lt-LT"/>
        </w:rPr>
        <w:t>Naudojimo instrukciją</w:t>
      </w:r>
      <w:r w:rsidRPr="0069569E">
        <w:rPr>
          <w:color w:val="000000"/>
          <w:sz w:val="22"/>
          <w:szCs w:val="22"/>
          <w:lang w:val="lt-LT"/>
        </w:rPr>
        <w:t xml:space="preserve">“ </w:t>
      </w:r>
      <w:r w:rsidR="00EF2A31" w:rsidRPr="0069569E">
        <w:rPr>
          <w:color w:val="000000"/>
          <w:sz w:val="22"/>
          <w:szCs w:val="22"/>
          <w:lang w:val="lt-LT"/>
        </w:rPr>
        <w:t>ir</w:t>
      </w:r>
      <w:r w:rsidRPr="0069569E">
        <w:rPr>
          <w:color w:val="000000"/>
          <w:sz w:val="22"/>
          <w:szCs w:val="22"/>
          <w:lang w:val="lt-LT"/>
        </w:rPr>
        <w:t xml:space="preserve"> j</w:t>
      </w:r>
      <w:r w:rsidR="00CA3D13" w:rsidRPr="0069569E">
        <w:rPr>
          <w:color w:val="000000"/>
          <w:sz w:val="22"/>
          <w:szCs w:val="22"/>
          <w:lang w:val="lt-LT"/>
        </w:rPr>
        <w:t>os</w:t>
      </w:r>
      <w:r w:rsidRPr="0069569E">
        <w:rPr>
          <w:color w:val="000000"/>
          <w:sz w:val="22"/>
          <w:szCs w:val="22"/>
          <w:lang w:val="lt-LT"/>
        </w:rPr>
        <w:t xml:space="preserve"> laikykitės.</w:t>
      </w:r>
    </w:p>
    <w:p w14:paraId="752D233C" w14:textId="77777777" w:rsidR="00017499" w:rsidRPr="0069569E" w:rsidRDefault="00017499" w:rsidP="0069559E">
      <w:pPr>
        <w:rPr>
          <w:color w:val="000000"/>
          <w:sz w:val="22"/>
          <w:szCs w:val="22"/>
          <w:lang w:val="lt-LT"/>
        </w:rPr>
      </w:pPr>
    </w:p>
    <w:p w14:paraId="5FADB96B" w14:textId="77777777" w:rsidR="00017499" w:rsidRPr="0069569E" w:rsidRDefault="00017499" w:rsidP="0069559E">
      <w:pPr>
        <w:keepNext/>
        <w:rPr>
          <w:b/>
          <w:bCs/>
          <w:color w:val="000000"/>
          <w:sz w:val="22"/>
          <w:szCs w:val="22"/>
          <w:lang w:val="lt-LT"/>
        </w:rPr>
      </w:pPr>
      <w:r w:rsidRPr="0069569E">
        <w:rPr>
          <w:b/>
          <w:bCs/>
          <w:color w:val="000000"/>
          <w:sz w:val="22"/>
          <w:szCs w:val="22"/>
          <w:lang w:val="lt-LT"/>
        </w:rPr>
        <w:t>Kokį kiekį vartoti</w:t>
      </w:r>
    </w:p>
    <w:p w14:paraId="26AF2B31" w14:textId="77777777" w:rsidR="00591680" w:rsidRPr="0069569E" w:rsidRDefault="00591680" w:rsidP="0069559E">
      <w:pPr>
        <w:keepNext/>
        <w:rPr>
          <w:b/>
          <w:bCs/>
          <w:color w:val="000000"/>
          <w:sz w:val="22"/>
          <w:szCs w:val="22"/>
          <w:lang w:val="lt-LT"/>
        </w:rPr>
      </w:pPr>
    </w:p>
    <w:p w14:paraId="2918D12B" w14:textId="5422A34F" w:rsidR="00017499" w:rsidRPr="0069569E" w:rsidRDefault="00017499" w:rsidP="0069559E">
      <w:pPr>
        <w:rPr>
          <w:color w:val="000000"/>
          <w:sz w:val="22"/>
          <w:szCs w:val="22"/>
          <w:lang w:val="lt-LT"/>
        </w:rPr>
      </w:pPr>
      <w:r w:rsidRPr="0069569E">
        <w:rPr>
          <w:color w:val="000000"/>
          <w:sz w:val="22"/>
          <w:szCs w:val="22"/>
          <w:lang w:val="lt-LT"/>
        </w:rPr>
        <w:t>Gydytojas nuspręs, kokį vaisto kiekį ir kaip dažnai turėsite vartoti. Toliau nurodytos dozės išreikštos tarptautiniais vienetais (TV).</w:t>
      </w:r>
    </w:p>
    <w:p w14:paraId="381D1458" w14:textId="77777777" w:rsidR="00017499" w:rsidRPr="0069569E" w:rsidRDefault="00017499" w:rsidP="0069559E">
      <w:pPr>
        <w:rPr>
          <w:color w:val="000000"/>
          <w:sz w:val="22"/>
          <w:szCs w:val="22"/>
          <w:lang w:val="lt-LT"/>
        </w:rPr>
      </w:pPr>
    </w:p>
    <w:p w14:paraId="4EA256E0" w14:textId="77777777" w:rsidR="00017499" w:rsidRPr="0069569E" w:rsidRDefault="00017499" w:rsidP="0069559E">
      <w:pPr>
        <w:keepNext/>
        <w:keepLines/>
        <w:rPr>
          <w:b/>
          <w:bCs/>
          <w:color w:val="000000"/>
          <w:sz w:val="22"/>
          <w:szCs w:val="22"/>
          <w:lang w:val="lt-LT"/>
        </w:rPr>
      </w:pPr>
      <w:r w:rsidRPr="0069569E">
        <w:rPr>
          <w:b/>
          <w:bCs/>
          <w:color w:val="000000"/>
          <w:sz w:val="22"/>
          <w:szCs w:val="22"/>
          <w:lang w:val="lt-LT"/>
        </w:rPr>
        <w:t>Moterims</w:t>
      </w:r>
    </w:p>
    <w:p w14:paraId="44EBA039" w14:textId="77777777" w:rsidR="00017499" w:rsidRPr="0069569E" w:rsidRDefault="00017499" w:rsidP="0069559E">
      <w:pPr>
        <w:keepNext/>
        <w:keepLines/>
        <w:rPr>
          <w:color w:val="000000"/>
          <w:sz w:val="22"/>
          <w:szCs w:val="22"/>
          <w:lang w:val="lt-LT"/>
        </w:rPr>
      </w:pPr>
    </w:p>
    <w:p w14:paraId="1E6E842C" w14:textId="77777777" w:rsidR="00017499" w:rsidRPr="0069569E" w:rsidRDefault="00017499" w:rsidP="0069559E">
      <w:pPr>
        <w:keepNext/>
        <w:keepLines/>
        <w:rPr>
          <w:b/>
          <w:bCs/>
          <w:color w:val="000000"/>
          <w:sz w:val="22"/>
          <w:szCs w:val="22"/>
          <w:lang w:val="lt-LT"/>
        </w:rPr>
      </w:pPr>
      <w:r w:rsidRPr="0069569E">
        <w:rPr>
          <w:b/>
          <w:bCs/>
          <w:color w:val="000000"/>
          <w:sz w:val="22"/>
          <w:szCs w:val="22"/>
          <w:lang w:val="lt-LT"/>
        </w:rPr>
        <w:t>Jeigu Jums nevyksta ovuliacija, yra nereguliarios mėnesinės arba visai jų nėra.</w:t>
      </w:r>
    </w:p>
    <w:p w14:paraId="10D1612E" w14:textId="77777777" w:rsidR="00AD07D4" w:rsidRPr="0069569E" w:rsidRDefault="00AD07D4" w:rsidP="0069559E">
      <w:pPr>
        <w:keepNext/>
        <w:keepLines/>
        <w:rPr>
          <w:b/>
          <w:bCs/>
          <w:color w:val="000000"/>
          <w:sz w:val="22"/>
          <w:szCs w:val="22"/>
          <w:lang w:val="lt-LT"/>
        </w:rPr>
      </w:pPr>
    </w:p>
    <w:p w14:paraId="4B89E958" w14:textId="77777777"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GONAL</w:t>
      </w:r>
      <w:r w:rsidRPr="0069569E">
        <w:rPr>
          <w:color w:val="000000"/>
          <w:sz w:val="22"/>
          <w:szCs w:val="22"/>
          <w:lang w:val="lt-LT"/>
        </w:rPr>
        <w:noBreakHyphen/>
        <w:t>f</w:t>
      </w:r>
      <w:r w:rsidRPr="0069569E">
        <w:rPr>
          <w:i/>
          <w:iCs/>
          <w:color w:val="000000"/>
          <w:sz w:val="22"/>
          <w:szCs w:val="22"/>
          <w:lang w:val="lt-LT"/>
        </w:rPr>
        <w:t xml:space="preserve"> </w:t>
      </w:r>
      <w:r w:rsidRPr="0069569E">
        <w:rPr>
          <w:color w:val="000000"/>
          <w:sz w:val="22"/>
          <w:szCs w:val="22"/>
          <w:lang w:val="lt-LT"/>
        </w:rPr>
        <w:t>paprastai duodamas kasdien.</w:t>
      </w:r>
    </w:p>
    <w:p w14:paraId="04C9A153" w14:textId="77777777"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Kai yra nereguliarios mėnesinės, GONAL</w:t>
      </w:r>
      <w:r w:rsidRPr="0069569E">
        <w:rPr>
          <w:color w:val="000000"/>
          <w:sz w:val="22"/>
          <w:szCs w:val="22"/>
          <w:lang w:val="lt-LT"/>
        </w:rPr>
        <w:noBreakHyphen/>
        <w:t>f pradėkite vartoti per pirmąsias 7 mėnesinių ciklo dienas. Jei nėra mėnesinių, vaistą galite pradėti vartoti bet kurią Jums patogią dieną.</w:t>
      </w:r>
    </w:p>
    <w:p w14:paraId="463EA426" w14:textId="173C5ACB"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Įprasta pradinė GONAL</w:t>
      </w:r>
      <w:r w:rsidRPr="0069569E">
        <w:rPr>
          <w:color w:val="000000"/>
          <w:sz w:val="22"/>
          <w:szCs w:val="22"/>
          <w:lang w:val="lt-LT"/>
        </w:rPr>
        <w:noBreakHyphen/>
        <w:t>f dozė yra 75–150 TV, vartojama kasdien.</w:t>
      </w:r>
    </w:p>
    <w:p w14:paraId="6C2C2C14" w14:textId="77777777"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Jūsų GONAL</w:t>
      </w:r>
      <w:r w:rsidRPr="0069569E">
        <w:rPr>
          <w:color w:val="000000"/>
          <w:sz w:val="22"/>
          <w:szCs w:val="22"/>
          <w:lang w:val="lt-LT"/>
        </w:rPr>
        <w:noBreakHyphen/>
        <w:t>f dozę galima kas 7 arba kas 14 dienų didinti 37,5–75 TV, kol bus pasiektas reikiamas poveikis.</w:t>
      </w:r>
    </w:p>
    <w:p w14:paraId="75A3F924" w14:textId="0173DF16"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Didžiausia GONAL-f paros dozė paprastai nebūna didesnė kaip 225 TV.</w:t>
      </w:r>
    </w:p>
    <w:p w14:paraId="2E99E047" w14:textId="77777777" w:rsidR="00017499" w:rsidRPr="0069569E" w:rsidRDefault="00017499" w:rsidP="0069559E">
      <w:pPr>
        <w:numPr>
          <w:ilvl w:val="0"/>
          <w:numId w:val="36"/>
        </w:numPr>
        <w:overflowPunct/>
        <w:autoSpaceDE/>
        <w:autoSpaceDN/>
        <w:adjustRightInd/>
        <w:ind w:left="567" w:hanging="567"/>
        <w:textAlignment w:val="auto"/>
        <w:rPr>
          <w:color w:val="000000"/>
          <w:sz w:val="22"/>
          <w:szCs w:val="22"/>
          <w:lang w:val="lt-LT"/>
        </w:rPr>
      </w:pPr>
      <w:r w:rsidRPr="0069569E">
        <w:rPr>
          <w:color w:val="000000"/>
          <w:sz w:val="22"/>
          <w:szCs w:val="22"/>
          <w:lang w:val="lt-LT"/>
        </w:rPr>
        <w:t>Kai pasiekiamas reikiamas vaisto poveikis, Jums bus skirta vienkartinė 250 </w:t>
      </w:r>
      <w:proofErr w:type="spellStart"/>
      <w:r w:rsidRPr="0069569E">
        <w:rPr>
          <w:color w:val="000000"/>
          <w:sz w:val="22"/>
          <w:szCs w:val="22"/>
          <w:lang w:val="lt-LT"/>
        </w:rPr>
        <w:t>mikrogramų</w:t>
      </w:r>
      <w:proofErr w:type="spellEnd"/>
      <w:r w:rsidRPr="0069569E">
        <w:rPr>
          <w:color w:val="000000"/>
          <w:sz w:val="22"/>
          <w:szCs w:val="22"/>
          <w:lang w:val="lt-LT"/>
        </w:rPr>
        <w:t xml:space="preserve"> </w:t>
      </w:r>
      <w:proofErr w:type="spellStart"/>
      <w:r w:rsidRPr="0069569E">
        <w:rPr>
          <w:color w:val="000000"/>
          <w:sz w:val="22"/>
          <w:szCs w:val="22"/>
          <w:lang w:val="lt-LT"/>
        </w:rPr>
        <w:t>rekombinantinio</w:t>
      </w:r>
      <w:proofErr w:type="spellEnd"/>
      <w:r w:rsidRPr="0069569E">
        <w:rPr>
          <w:color w:val="000000"/>
          <w:sz w:val="22"/>
          <w:szCs w:val="22"/>
          <w:lang w:val="lt-LT"/>
        </w:rPr>
        <w:t xml:space="preserve"> </w:t>
      </w:r>
      <w:proofErr w:type="spellStart"/>
      <w:r w:rsidRPr="0069569E">
        <w:rPr>
          <w:color w:val="000000"/>
          <w:sz w:val="22"/>
          <w:szCs w:val="22"/>
          <w:lang w:val="lt-LT"/>
        </w:rPr>
        <w:t>žCG</w:t>
      </w:r>
      <w:proofErr w:type="spellEnd"/>
      <w:r w:rsidRPr="0069569E">
        <w:rPr>
          <w:color w:val="000000"/>
          <w:sz w:val="22"/>
          <w:szCs w:val="22"/>
          <w:lang w:val="lt-LT"/>
        </w:rPr>
        <w:t xml:space="preserve"> (r</w:t>
      </w:r>
      <w:r w:rsidRPr="0069569E">
        <w:rPr>
          <w:color w:val="000000"/>
          <w:sz w:val="22"/>
          <w:szCs w:val="22"/>
          <w:lang w:val="lt-LT"/>
        </w:rPr>
        <w:noBreakHyphen/>
      </w:r>
      <w:proofErr w:type="spellStart"/>
      <w:r w:rsidRPr="0069569E">
        <w:rPr>
          <w:color w:val="000000"/>
          <w:sz w:val="22"/>
          <w:szCs w:val="22"/>
          <w:lang w:val="lt-LT"/>
        </w:rPr>
        <w:t>žCG</w:t>
      </w:r>
      <w:proofErr w:type="spellEnd"/>
      <w:r w:rsidRPr="0069569E">
        <w:rPr>
          <w:color w:val="000000"/>
          <w:sz w:val="22"/>
          <w:szCs w:val="22"/>
          <w:lang w:val="lt-LT"/>
        </w:rPr>
        <w:t xml:space="preserve">, t. y., specialia DNR technologija laboratorijoje pagaminto </w:t>
      </w:r>
      <w:proofErr w:type="spellStart"/>
      <w:r w:rsidRPr="0069569E">
        <w:rPr>
          <w:color w:val="000000"/>
          <w:sz w:val="22"/>
          <w:szCs w:val="22"/>
          <w:lang w:val="lt-LT"/>
        </w:rPr>
        <w:t>žCG</w:t>
      </w:r>
      <w:proofErr w:type="spellEnd"/>
      <w:r w:rsidRPr="0069569E">
        <w:rPr>
          <w:color w:val="000000"/>
          <w:sz w:val="22"/>
          <w:szCs w:val="22"/>
          <w:lang w:val="lt-LT"/>
        </w:rPr>
        <w:t xml:space="preserve">) arba 5 000–10 000 TV </w:t>
      </w:r>
      <w:proofErr w:type="spellStart"/>
      <w:r w:rsidRPr="0069569E">
        <w:rPr>
          <w:color w:val="000000"/>
          <w:sz w:val="22"/>
          <w:szCs w:val="22"/>
          <w:lang w:val="lt-LT"/>
        </w:rPr>
        <w:t>žCG</w:t>
      </w:r>
      <w:proofErr w:type="spellEnd"/>
      <w:r w:rsidRPr="0069569E">
        <w:rPr>
          <w:color w:val="000000"/>
          <w:sz w:val="22"/>
          <w:szCs w:val="22"/>
          <w:lang w:val="lt-LT"/>
        </w:rPr>
        <w:t xml:space="preserve"> injekcija, praėjus 24–48 valandoms po paskutinės GONAL</w:t>
      </w:r>
      <w:r w:rsidRPr="0069569E">
        <w:rPr>
          <w:color w:val="000000"/>
          <w:sz w:val="22"/>
          <w:szCs w:val="22"/>
          <w:lang w:val="lt-LT"/>
        </w:rPr>
        <w:noBreakHyphen/>
        <w:t xml:space="preserve">f injekcijos. Jums rekomenduojama atlikti lytinį aktą </w:t>
      </w:r>
      <w:proofErr w:type="spellStart"/>
      <w:r w:rsidRPr="0069569E">
        <w:rPr>
          <w:color w:val="000000"/>
          <w:sz w:val="22"/>
          <w:szCs w:val="22"/>
          <w:lang w:val="lt-LT"/>
        </w:rPr>
        <w:t>žCG</w:t>
      </w:r>
      <w:proofErr w:type="spellEnd"/>
      <w:r w:rsidRPr="0069569E">
        <w:rPr>
          <w:color w:val="000000"/>
          <w:sz w:val="22"/>
          <w:szCs w:val="22"/>
          <w:lang w:val="lt-LT"/>
        </w:rPr>
        <w:t xml:space="preserve"> injekcijos dieną ir </w:t>
      </w:r>
      <w:r w:rsidR="00CD3336" w:rsidRPr="0069569E">
        <w:rPr>
          <w:color w:val="000000"/>
          <w:sz w:val="22"/>
          <w:szCs w:val="22"/>
          <w:lang w:val="lt-LT"/>
        </w:rPr>
        <w:t>sekančią</w:t>
      </w:r>
      <w:r w:rsidRPr="0069569E">
        <w:rPr>
          <w:color w:val="000000"/>
          <w:sz w:val="22"/>
          <w:szCs w:val="22"/>
          <w:lang w:val="lt-LT"/>
        </w:rPr>
        <w:t xml:space="preserve"> dieną.</w:t>
      </w:r>
    </w:p>
    <w:p w14:paraId="603DC38E" w14:textId="77777777" w:rsidR="00AD07D4" w:rsidRPr="0069569E" w:rsidRDefault="00AD07D4" w:rsidP="0069559E">
      <w:pPr>
        <w:rPr>
          <w:color w:val="000000"/>
          <w:sz w:val="22"/>
          <w:szCs w:val="22"/>
          <w:lang w:val="lt-LT"/>
        </w:rPr>
      </w:pPr>
    </w:p>
    <w:p w14:paraId="3C840E88" w14:textId="77777777" w:rsidR="00017499" w:rsidRPr="0069569E" w:rsidRDefault="00017499" w:rsidP="0069559E">
      <w:pPr>
        <w:rPr>
          <w:color w:val="000000"/>
          <w:sz w:val="22"/>
          <w:szCs w:val="22"/>
          <w:lang w:val="lt-LT"/>
        </w:rPr>
      </w:pPr>
      <w:r w:rsidRPr="0069569E">
        <w:rPr>
          <w:color w:val="000000"/>
          <w:sz w:val="22"/>
          <w:szCs w:val="22"/>
          <w:lang w:val="lt-LT"/>
        </w:rPr>
        <w:t>Jei po 4 gydymo savaičių gydytojas reikiamo poveikio nenustato, gydymas GONAL</w:t>
      </w:r>
      <w:r w:rsidRPr="0069569E">
        <w:rPr>
          <w:color w:val="000000"/>
          <w:sz w:val="22"/>
          <w:szCs w:val="22"/>
          <w:lang w:val="lt-LT"/>
        </w:rPr>
        <w:noBreakHyphen/>
        <w:t>f turi būti nutrauktas. Kitam gydymo ciklui Jūsų gydytojas skirs didesnę pradinę GONAL</w:t>
      </w:r>
      <w:r w:rsidRPr="0069569E">
        <w:rPr>
          <w:color w:val="000000"/>
          <w:sz w:val="22"/>
          <w:szCs w:val="22"/>
          <w:lang w:val="lt-LT"/>
        </w:rPr>
        <w:noBreakHyphen/>
        <w:t>f dozę nei praeitame cikle.</w:t>
      </w:r>
    </w:p>
    <w:p w14:paraId="312E391F" w14:textId="77777777" w:rsidR="00017499" w:rsidRPr="0069569E" w:rsidRDefault="00017499" w:rsidP="0069559E">
      <w:pPr>
        <w:rPr>
          <w:color w:val="000000"/>
          <w:sz w:val="22"/>
          <w:szCs w:val="22"/>
          <w:lang w:val="lt-LT"/>
        </w:rPr>
      </w:pPr>
    </w:p>
    <w:p w14:paraId="55521933" w14:textId="77777777" w:rsidR="00017499" w:rsidRPr="0069569E" w:rsidRDefault="00017499" w:rsidP="0069559E">
      <w:pPr>
        <w:rPr>
          <w:color w:val="000000"/>
          <w:sz w:val="22"/>
          <w:szCs w:val="22"/>
          <w:lang w:val="lt-LT"/>
        </w:rPr>
      </w:pPr>
      <w:r w:rsidRPr="0069569E">
        <w:rPr>
          <w:color w:val="000000"/>
          <w:sz w:val="22"/>
          <w:szCs w:val="22"/>
          <w:lang w:val="lt-LT"/>
        </w:rPr>
        <w:t xml:space="preserve">Jeigu Jūsų organizmo atsakas yra per stiprus, gydymas bus nutrauktas ir </w:t>
      </w:r>
      <w:proofErr w:type="spellStart"/>
      <w:r w:rsidRPr="0069569E">
        <w:rPr>
          <w:color w:val="000000"/>
          <w:sz w:val="22"/>
          <w:szCs w:val="22"/>
          <w:lang w:val="lt-LT"/>
        </w:rPr>
        <w:t>žCG</w:t>
      </w:r>
      <w:proofErr w:type="spellEnd"/>
      <w:r w:rsidRPr="0069569E">
        <w:rPr>
          <w:color w:val="000000"/>
          <w:sz w:val="22"/>
          <w:szCs w:val="22"/>
          <w:lang w:val="lt-LT"/>
        </w:rPr>
        <w:t xml:space="preserve"> nebebus skiriamas (žr. 2 skyrių, „KHSS“). Kitam gydymo ciklui Jūsų gydytojas skirs mažesnę GONAL</w:t>
      </w:r>
      <w:r w:rsidRPr="0069569E">
        <w:rPr>
          <w:color w:val="000000"/>
          <w:sz w:val="22"/>
          <w:szCs w:val="22"/>
          <w:lang w:val="lt-LT"/>
        </w:rPr>
        <w:noBreakHyphen/>
        <w:t>f dozę nei praeitame cikle.</w:t>
      </w:r>
    </w:p>
    <w:p w14:paraId="499DA98B" w14:textId="77777777" w:rsidR="00017499" w:rsidRPr="0069569E" w:rsidRDefault="00017499" w:rsidP="0069559E">
      <w:pPr>
        <w:rPr>
          <w:color w:val="000000"/>
          <w:sz w:val="22"/>
          <w:szCs w:val="22"/>
          <w:lang w:val="lt-LT"/>
        </w:rPr>
      </w:pPr>
    </w:p>
    <w:p w14:paraId="407E288A" w14:textId="77777777" w:rsidR="00017499" w:rsidRPr="0069569E" w:rsidRDefault="00017499" w:rsidP="0069559E">
      <w:pPr>
        <w:keepNext/>
        <w:keepLines/>
        <w:rPr>
          <w:b/>
          <w:bCs/>
          <w:color w:val="000000"/>
          <w:sz w:val="22"/>
          <w:szCs w:val="22"/>
          <w:lang w:val="lt-LT"/>
        </w:rPr>
      </w:pPr>
      <w:r w:rsidRPr="0069569E">
        <w:rPr>
          <w:b/>
          <w:bCs/>
          <w:color w:val="000000"/>
          <w:sz w:val="22"/>
          <w:szCs w:val="22"/>
          <w:lang w:val="lt-LT"/>
        </w:rPr>
        <w:t>Jeigu Jums nevyksta ovuliacija, nėra mėnesinių ir nustatytas labai mažas FSH r LH hormonų kiekis</w:t>
      </w:r>
    </w:p>
    <w:p w14:paraId="42E61751" w14:textId="77777777" w:rsidR="00AD07D4" w:rsidRPr="0069569E" w:rsidRDefault="00AD07D4" w:rsidP="0069559E">
      <w:pPr>
        <w:keepNext/>
        <w:keepLines/>
        <w:rPr>
          <w:b/>
          <w:bCs/>
          <w:color w:val="000000"/>
          <w:sz w:val="22"/>
          <w:szCs w:val="22"/>
          <w:lang w:val="lt-LT"/>
        </w:rPr>
      </w:pPr>
    </w:p>
    <w:p w14:paraId="10194875" w14:textId="62A46D66" w:rsidR="00017499" w:rsidRPr="0069569E" w:rsidRDefault="00017499" w:rsidP="0069559E">
      <w:pPr>
        <w:numPr>
          <w:ilvl w:val="0"/>
          <w:numId w:val="38"/>
        </w:numPr>
        <w:overflowPunct/>
        <w:autoSpaceDE/>
        <w:autoSpaceDN/>
        <w:adjustRightInd/>
        <w:textAlignment w:val="auto"/>
        <w:rPr>
          <w:color w:val="000000"/>
          <w:sz w:val="22"/>
          <w:szCs w:val="22"/>
          <w:lang w:val="lt-LT"/>
        </w:rPr>
      </w:pPr>
      <w:r w:rsidRPr="0069569E">
        <w:rPr>
          <w:color w:val="000000"/>
          <w:sz w:val="22"/>
          <w:szCs w:val="22"/>
          <w:lang w:val="lt-LT"/>
        </w:rPr>
        <w:t>Įprasta pradinė GONAL</w:t>
      </w:r>
      <w:r w:rsidRPr="0069569E">
        <w:rPr>
          <w:color w:val="000000"/>
          <w:sz w:val="22"/>
          <w:szCs w:val="22"/>
          <w:lang w:val="lt-LT"/>
        </w:rPr>
        <w:noBreakHyphen/>
        <w:t xml:space="preserve">f dozė yra 75–150 TV, kartu su 75 TV </w:t>
      </w:r>
      <w:proofErr w:type="spellStart"/>
      <w:r w:rsidRPr="0069569E">
        <w:rPr>
          <w:color w:val="000000"/>
          <w:sz w:val="22"/>
          <w:szCs w:val="22"/>
          <w:lang w:val="lt-LT"/>
        </w:rPr>
        <w:t>lutropino</w:t>
      </w:r>
      <w:proofErr w:type="spellEnd"/>
      <w:r w:rsidR="00291AFB" w:rsidRPr="0069569E">
        <w:rPr>
          <w:color w:val="000000"/>
          <w:sz w:val="22"/>
          <w:szCs w:val="22"/>
          <w:lang w:val="lt-LT"/>
        </w:rPr>
        <w:t xml:space="preserve"> alfa</w:t>
      </w:r>
      <w:r w:rsidRPr="0069569E">
        <w:rPr>
          <w:color w:val="000000"/>
          <w:sz w:val="22"/>
          <w:szCs w:val="22"/>
          <w:lang w:val="lt-LT"/>
        </w:rPr>
        <w:t>.</w:t>
      </w:r>
    </w:p>
    <w:p w14:paraId="34FD75AA" w14:textId="77777777" w:rsidR="00017499" w:rsidRPr="0069569E" w:rsidRDefault="00017499" w:rsidP="0069559E">
      <w:pPr>
        <w:numPr>
          <w:ilvl w:val="0"/>
          <w:numId w:val="38"/>
        </w:numPr>
        <w:overflowPunct/>
        <w:autoSpaceDE/>
        <w:autoSpaceDN/>
        <w:adjustRightInd/>
        <w:textAlignment w:val="auto"/>
        <w:rPr>
          <w:color w:val="000000"/>
          <w:sz w:val="22"/>
          <w:szCs w:val="22"/>
          <w:lang w:val="lt-LT"/>
        </w:rPr>
      </w:pPr>
      <w:r w:rsidRPr="0069569E">
        <w:rPr>
          <w:color w:val="000000"/>
          <w:sz w:val="22"/>
          <w:szCs w:val="22"/>
          <w:lang w:val="lt-LT"/>
        </w:rPr>
        <w:t>Abu šiuos vaistus vartosite kasdien iki penkių savaičių.</w:t>
      </w:r>
    </w:p>
    <w:p w14:paraId="7A97C755" w14:textId="77777777" w:rsidR="00017499" w:rsidRPr="0069569E" w:rsidRDefault="00017499" w:rsidP="0069559E">
      <w:pPr>
        <w:numPr>
          <w:ilvl w:val="0"/>
          <w:numId w:val="38"/>
        </w:numPr>
        <w:overflowPunct/>
        <w:autoSpaceDE/>
        <w:autoSpaceDN/>
        <w:adjustRightInd/>
        <w:textAlignment w:val="auto"/>
        <w:rPr>
          <w:color w:val="000000"/>
          <w:sz w:val="22"/>
          <w:szCs w:val="22"/>
          <w:lang w:val="lt-LT"/>
        </w:rPr>
      </w:pPr>
      <w:r w:rsidRPr="0069569E">
        <w:rPr>
          <w:color w:val="000000"/>
          <w:sz w:val="22"/>
          <w:szCs w:val="22"/>
          <w:lang w:val="lt-LT"/>
        </w:rPr>
        <w:t>Jūsų GONAL</w:t>
      </w:r>
      <w:r w:rsidRPr="0069569E">
        <w:rPr>
          <w:color w:val="000000"/>
          <w:sz w:val="22"/>
          <w:szCs w:val="22"/>
          <w:lang w:val="lt-LT"/>
        </w:rPr>
        <w:noBreakHyphen/>
        <w:t>f dozę galima kas 7 arba kas 14 dienų didinti 37,5–75 TV, kol bus pasiektas reikiamas poveikis.</w:t>
      </w:r>
    </w:p>
    <w:p w14:paraId="2BC6FA25" w14:textId="77777777" w:rsidR="00017499" w:rsidRPr="0069569E" w:rsidRDefault="00017499" w:rsidP="0069559E">
      <w:pPr>
        <w:numPr>
          <w:ilvl w:val="0"/>
          <w:numId w:val="38"/>
        </w:numPr>
        <w:overflowPunct/>
        <w:autoSpaceDE/>
        <w:autoSpaceDN/>
        <w:adjustRightInd/>
        <w:textAlignment w:val="auto"/>
        <w:rPr>
          <w:color w:val="000000"/>
          <w:sz w:val="22"/>
          <w:szCs w:val="22"/>
          <w:lang w:val="lt-LT"/>
        </w:rPr>
      </w:pPr>
      <w:r w:rsidRPr="0069569E">
        <w:rPr>
          <w:color w:val="000000"/>
          <w:sz w:val="22"/>
          <w:szCs w:val="22"/>
          <w:lang w:val="lt-LT"/>
        </w:rPr>
        <w:t>Kai pasiekiamas reikiamas vaisto poveikis, Jums bus skirta vienkartinė 250 </w:t>
      </w:r>
      <w:proofErr w:type="spellStart"/>
      <w:r w:rsidRPr="0069569E">
        <w:rPr>
          <w:color w:val="000000"/>
          <w:sz w:val="22"/>
          <w:szCs w:val="22"/>
          <w:lang w:val="lt-LT"/>
        </w:rPr>
        <w:t>mikrogramų</w:t>
      </w:r>
      <w:proofErr w:type="spellEnd"/>
      <w:r w:rsidRPr="0069569E">
        <w:rPr>
          <w:color w:val="000000"/>
          <w:sz w:val="22"/>
          <w:szCs w:val="22"/>
          <w:lang w:val="lt-LT"/>
        </w:rPr>
        <w:t xml:space="preserve"> </w:t>
      </w:r>
      <w:proofErr w:type="spellStart"/>
      <w:r w:rsidRPr="0069569E">
        <w:rPr>
          <w:color w:val="000000"/>
          <w:sz w:val="22"/>
          <w:szCs w:val="22"/>
          <w:lang w:val="lt-LT"/>
        </w:rPr>
        <w:t>rekombinantinio</w:t>
      </w:r>
      <w:proofErr w:type="spellEnd"/>
      <w:r w:rsidRPr="0069569E">
        <w:rPr>
          <w:color w:val="000000"/>
          <w:sz w:val="22"/>
          <w:szCs w:val="22"/>
          <w:lang w:val="lt-LT"/>
        </w:rPr>
        <w:t xml:space="preserve"> </w:t>
      </w:r>
      <w:proofErr w:type="spellStart"/>
      <w:r w:rsidRPr="0069569E">
        <w:rPr>
          <w:color w:val="000000"/>
          <w:sz w:val="22"/>
          <w:szCs w:val="22"/>
          <w:lang w:val="lt-LT"/>
        </w:rPr>
        <w:t>žCG</w:t>
      </w:r>
      <w:proofErr w:type="spellEnd"/>
      <w:r w:rsidRPr="0069569E">
        <w:rPr>
          <w:color w:val="000000"/>
          <w:sz w:val="22"/>
          <w:szCs w:val="22"/>
          <w:lang w:val="lt-LT"/>
        </w:rPr>
        <w:t xml:space="preserve"> (r</w:t>
      </w:r>
      <w:r w:rsidRPr="0069569E">
        <w:rPr>
          <w:color w:val="000000"/>
          <w:sz w:val="22"/>
          <w:szCs w:val="22"/>
          <w:lang w:val="lt-LT"/>
        </w:rPr>
        <w:noBreakHyphen/>
      </w:r>
      <w:proofErr w:type="spellStart"/>
      <w:r w:rsidRPr="0069569E">
        <w:rPr>
          <w:color w:val="000000"/>
          <w:sz w:val="22"/>
          <w:szCs w:val="22"/>
          <w:lang w:val="lt-LT"/>
        </w:rPr>
        <w:t>žCG</w:t>
      </w:r>
      <w:proofErr w:type="spellEnd"/>
      <w:r w:rsidRPr="0069569E">
        <w:rPr>
          <w:color w:val="000000"/>
          <w:sz w:val="22"/>
          <w:szCs w:val="22"/>
          <w:lang w:val="lt-LT"/>
        </w:rPr>
        <w:t xml:space="preserve">, t. y., specialia DNR technologija laboratorijoje pagaminto </w:t>
      </w:r>
      <w:proofErr w:type="spellStart"/>
      <w:r w:rsidRPr="0069569E">
        <w:rPr>
          <w:color w:val="000000"/>
          <w:sz w:val="22"/>
          <w:szCs w:val="22"/>
          <w:lang w:val="lt-LT"/>
        </w:rPr>
        <w:t>žCG</w:t>
      </w:r>
      <w:proofErr w:type="spellEnd"/>
      <w:r w:rsidRPr="0069569E">
        <w:rPr>
          <w:color w:val="000000"/>
          <w:sz w:val="22"/>
          <w:szCs w:val="22"/>
          <w:lang w:val="lt-LT"/>
        </w:rPr>
        <w:t xml:space="preserve">) arba 5 000–10 000 TV </w:t>
      </w:r>
      <w:proofErr w:type="spellStart"/>
      <w:r w:rsidRPr="0069569E">
        <w:rPr>
          <w:color w:val="000000"/>
          <w:sz w:val="22"/>
          <w:szCs w:val="22"/>
          <w:lang w:val="lt-LT"/>
        </w:rPr>
        <w:t>žCG</w:t>
      </w:r>
      <w:proofErr w:type="spellEnd"/>
      <w:r w:rsidRPr="0069569E">
        <w:rPr>
          <w:color w:val="000000"/>
          <w:sz w:val="22"/>
          <w:szCs w:val="22"/>
          <w:lang w:val="lt-LT"/>
        </w:rPr>
        <w:t xml:space="preserve"> injekcija, praėjus 24–48 valandoms po paskutinės GONAL</w:t>
      </w:r>
      <w:r w:rsidRPr="0069569E">
        <w:rPr>
          <w:color w:val="000000"/>
          <w:sz w:val="22"/>
          <w:szCs w:val="22"/>
          <w:lang w:val="lt-LT"/>
        </w:rPr>
        <w:noBreakHyphen/>
        <w:t xml:space="preserve">f ir </w:t>
      </w:r>
      <w:proofErr w:type="spellStart"/>
      <w:r w:rsidRPr="0069569E">
        <w:rPr>
          <w:color w:val="000000"/>
          <w:sz w:val="22"/>
          <w:szCs w:val="22"/>
          <w:lang w:val="lt-LT"/>
        </w:rPr>
        <w:t>lutropino</w:t>
      </w:r>
      <w:proofErr w:type="spellEnd"/>
      <w:r w:rsidR="00291AFB" w:rsidRPr="0069569E">
        <w:rPr>
          <w:color w:val="000000"/>
          <w:sz w:val="22"/>
          <w:szCs w:val="22"/>
          <w:lang w:val="lt-LT"/>
        </w:rPr>
        <w:t xml:space="preserve"> alfa</w:t>
      </w:r>
      <w:r w:rsidRPr="0069569E">
        <w:rPr>
          <w:color w:val="000000"/>
          <w:sz w:val="22"/>
          <w:szCs w:val="22"/>
          <w:lang w:val="lt-LT"/>
        </w:rPr>
        <w:t xml:space="preserve"> injekcijos. Jums rekomenduojama atlikti lytinį aktą </w:t>
      </w:r>
      <w:proofErr w:type="spellStart"/>
      <w:r w:rsidRPr="0069569E">
        <w:rPr>
          <w:color w:val="000000"/>
          <w:sz w:val="22"/>
          <w:szCs w:val="22"/>
          <w:lang w:val="lt-LT"/>
        </w:rPr>
        <w:t>žCG</w:t>
      </w:r>
      <w:proofErr w:type="spellEnd"/>
      <w:r w:rsidRPr="0069569E">
        <w:rPr>
          <w:color w:val="000000"/>
          <w:sz w:val="22"/>
          <w:szCs w:val="22"/>
          <w:lang w:val="lt-LT"/>
        </w:rPr>
        <w:t xml:space="preserve"> injekcijos dieną ir kitą dieną. Taip pat galima atlikti vidinį gimdos apsėklinimą, įšvirkščiant spermos į moters gimdą.</w:t>
      </w:r>
    </w:p>
    <w:p w14:paraId="0B77376F" w14:textId="77777777" w:rsidR="00AD07D4" w:rsidRPr="0069569E" w:rsidRDefault="00AD07D4" w:rsidP="0069559E">
      <w:pPr>
        <w:rPr>
          <w:color w:val="000000"/>
          <w:sz w:val="22"/>
          <w:szCs w:val="22"/>
          <w:lang w:val="lt-LT"/>
        </w:rPr>
      </w:pPr>
    </w:p>
    <w:p w14:paraId="77965691" w14:textId="77777777" w:rsidR="00017499" w:rsidRPr="0069569E" w:rsidRDefault="00017499" w:rsidP="0069559E">
      <w:pPr>
        <w:rPr>
          <w:color w:val="000000"/>
          <w:sz w:val="22"/>
          <w:szCs w:val="22"/>
          <w:lang w:val="lt-LT"/>
        </w:rPr>
      </w:pPr>
      <w:r w:rsidRPr="0069569E">
        <w:rPr>
          <w:color w:val="000000"/>
          <w:sz w:val="22"/>
          <w:szCs w:val="22"/>
          <w:lang w:val="lt-LT"/>
        </w:rPr>
        <w:lastRenderedPageBreak/>
        <w:t>Jei po 5 gydymo savaičių gydytojas poveikio nenustato, gydymo GONAL</w:t>
      </w:r>
      <w:r w:rsidRPr="0069569E">
        <w:rPr>
          <w:color w:val="000000"/>
          <w:sz w:val="22"/>
          <w:szCs w:val="22"/>
          <w:lang w:val="lt-LT"/>
        </w:rPr>
        <w:noBreakHyphen/>
        <w:t>f ciklas turi būti nutrauktas. Kitam gydymo ciklui Jūsų gydytojas skirs didesnę pradinę GONAL</w:t>
      </w:r>
      <w:r w:rsidRPr="0069569E">
        <w:rPr>
          <w:color w:val="000000"/>
          <w:sz w:val="22"/>
          <w:szCs w:val="22"/>
          <w:lang w:val="lt-LT"/>
        </w:rPr>
        <w:noBreakHyphen/>
        <w:t>f dozę nei praeitame cikle.</w:t>
      </w:r>
    </w:p>
    <w:p w14:paraId="5D83F02F" w14:textId="77777777" w:rsidR="00017499" w:rsidRPr="0069569E" w:rsidRDefault="00017499" w:rsidP="0069559E">
      <w:pPr>
        <w:rPr>
          <w:color w:val="000000"/>
          <w:sz w:val="22"/>
          <w:szCs w:val="22"/>
          <w:lang w:val="lt-LT"/>
        </w:rPr>
      </w:pPr>
      <w:r w:rsidRPr="0069569E">
        <w:rPr>
          <w:color w:val="000000"/>
          <w:sz w:val="22"/>
          <w:szCs w:val="22"/>
          <w:lang w:val="lt-LT"/>
        </w:rPr>
        <w:t>Jeigu Jūsų organizmo reakcija yra per stipri, gydymas GONAL</w:t>
      </w:r>
      <w:r w:rsidRPr="0069569E">
        <w:rPr>
          <w:color w:val="000000"/>
          <w:sz w:val="22"/>
          <w:szCs w:val="22"/>
          <w:lang w:val="lt-LT"/>
        </w:rPr>
        <w:noBreakHyphen/>
        <w:t xml:space="preserve">f bus nutrauktas ir </w:t>
      </w:r>
      <w:proofErr w:type="spellStart"/>
      <w:r w:rsidRPr="0069569E">
        <w:rPr>
          <w:color w:val="000000"/>
          <w:sz w:val="22"/>
          <w:szCs w:val="22"/>
          <w:lang w:val="lt-LT"/>
        </w:rPr>
        <w:t>žCG</w:t>
      </w:r>
      <w:proofErr w:type="spellEnd"/>
      <w:r w:rsidRPr="0069569E">
        <w:rPr>
          <w:color w:val="000000"/>
          <w:sz w:val="22"/>
          <w:szCs w:val="22"/>
          <w:lang w:val="lt-LT"/>
        </w:rPr>
        <w:t xml:space="preserve"> Jums nebebus skiriamas (žr. 2 skyrių, „KHSS“). Kitam gydymo ciklui Jūsų gydytojas skirs mažesnę GONAL</w:t>
      </w:r>
      <w:r w:rsidRPr="0069569E">
        <w:rPr>
          <w:color w:val="000000"/>
          <w:sz w:val="22"/>
          <w:szCs w:val="22"/>
          <w:lang w:val="lt-LT"/>
        </w:rPr>
        <w:noBreakHyphen/>
        <w:t>f dozę nei praeitame cikle.</w:t>
      </w:r>
    </w:p>
    <w:p w14:paraId="29A2307D" w14:textId="77777777" w:rsidR="00017499" w:rsidRPr="0069569E" w:rsidRDefault="00017499" w:rsidP="0069559E">
      <w:pPr>
        <w:rPr>
          <w:color w:val="000000"/>
          <w:sz w:val="22"/>
          <w:szCs w:val="22"/>
          <w:lang w:val="lt-LT"/>
        </w:rPr>
      </w:pPr>
    </w:p>
    <w:p w14:paraId="4E2AF716" w14:textId="77777777" w:rsidR="00017499" w:rsidRPr="0069569E" w:rsidRDefault="00017499" w:rsidP="0069559E">
      <w:pPr>
        <w:keepNext/>
        <w:rPr>
          <w:b/>
          <w:bCs/>
          <w:color w:val="000000"/>
          <w:sz w:val="22"/>
          <w:szCs w:val="22"/>
          <w:lang w:val="lt-LT"/>
        </w:rPr>
      </w:pPr>
      <w:r w:rsidRPr="0069569E">
        <w:rPr>
          <w:b/>
          <w:bCs/>
          <w:color w:val="000000"/>
          <w:sz w:val="22"/>
          <w:szCs w:val="22"/>
          <w:lang w:val="lt-LT"/>
        </w:rPr>
        <w:t>Jeigu reikia, kad subręstų keli kiaušinėliai paėmimui prieš dirbtinį apvaisinimą</w:t>
      </w:r>
    </w:p>
    <w:p w14:paraId="6155F25D" w14:textId="77777777" w:rsidR="00AD07D4" w:rsidRPr="0069569E" w:rsidRDefault="00AD07D4" w:rsidP="0069559E">
      <w:pPr>
        <w:keepNext/>
        <w:rPr>
          <w:b/>
          <w:bCs/>
          <w:color w:val="000000"/>
          <w:sz w:val="22"/>
          <w:szCs w:val="22"/>
          <w:lang w:val="lt-LT"/>
        </w:rPr>
      </w:pPr>
    </w:p>
    <w:p w14:paraId="393FBECA" w14:textId="5905DAB0" w:rsidR="00017499" w:rsidRPr="0069569E" w:rsidRDefault="00017499" w:rsidP="0069559E">
      <w:pPr>
        <w:numPr>
          <w:ilvl w:val="0"/>
          <w:numId w:val="39"/>
        </w:numPr>
        <w:overflowPunct/>
        <w:autoSpaceDE/>
        <w:autoSpaceDN/>
        <w:adjustRightInd/>
        <w:textAlignment w:val="auto"/>
        <w:rPr>
          <w:color w:val="000000"/>
          <w:sz w:val="22"/>
          <w:szCs w:val="22"/>
          <w:lang w:val="lt-LT"/>
        </w:rPr>
      </w:pPr>
      <w:r w:rsidRPr="0069569E">
        <w:rPr>
          <w:color w:val="000000"/>
          <w:sz w:val="22"/>
          <w:szCs w:val="22"/>
          <w:lang w:val="lt-LT"/>
        </w:rPr>
        <w:t>Įprasta pradinė GONAL-f dozė yra 150–225 TV, vartojama kasdien, pradedant 2 arba 3 gydymo ciklo dieną.</w:t>
      </w:r>
    </w:p>
    <w:p w14:paraId="5D871F87" w14:textId="50A37CB6" w:rsidR="00017499" w:rsidRPr="0069569E" w:rsidRDefault="00017499" w:rsidP="0069559E">
      <w:pPr>
        <w:numPr>
          <w:ilvl w:val="0"/>
          <w:numId w:val="39"/>
        </w:numPr>
        <w:overflowPunct/>
        <w:autoSpaceDE/>
        <w:autoSpaceDN/>
        <w:adjustRightInd/>
        <w:textAlignment w:val="auto"/>
        <w:rPr>
          <w:color w:val="000000"/>
          <w:sz w:val="22"/>
          <w:szCs w:val="22"/>
          <w:lang w:val="lt-LT"/>
        </w:rPr>
      </w:pPr>
      <w:r w:rsidRPr="0069569E">
        <w:rPr>
          <w:color w:val="000000"/>
          <w:sz w:val="22"/>
          <w:szCs w:val="22"/>
          <w:lang w:val="lt-LT"/>
        </w:rPr>
        <w:t>GONAL</w:t>
      </w:r>
      <w:r w:rsidRPr="0069569E">
        <w:rPr>
          <w:color w:val="000000"/>
          <w:sz w:val="22"/>
          <w:szCs w:val="22"/>
          <w:lang w:val="lt-LT"/>
        </w:rPr>
        <w:noBreakHyphen/>
        <w:t>f dozę galima didinti priklausomai nuo Jūsų atsako. Didžiausia paros dozė yra 450 TV.</w:t>
      </w:r>
    </w:p>
    <w:p w14:paraId="23D15736" w14:textId="77777777" w:rsidR="00017499" w:rsidRPr="0069569E" w:rsidRDefault="00017499" w:rsidP="0069559E">
      <w:pPr>
        <w:numPr>
          <w:ilvl w:val="0"/>
          <w:numId w:val="39"/>
        </w:numPr>
        <w:overflowPunct/>
        <w:autoSpaceDE/>
        <w:autoSpaceDN/>
        <w:adjustRightInd/>
        <w:textAlignment w:val="auto"/>
        <w:rPr>
          <w:color w:val="000000"/>
          <w:sz w:val="22"/>
          <w:szCs w:val="22"/>
          <w:lang w:val="lt-LT"/>
        </w:rPr>
      </w:pPr>
      <w:r w:rsidRPr="0069569E">
        <w:rPr>
          <w:color w:val="000000"/>
          <w:sz w:val="22"/>
          <w:szCs w:val="22"/>
          <w:lang w:val="lt-LT"/>
        </w:rPr>
        <w:t>Gydymas tęsiamas, kol subręsta reikiamas kiaušinėlių kiekis. Paprastai tam reikia 10 dienų, bet gali prireikti ir 5–20 dienų. Gydytojas tai patikrins, atlikęs kraujo tyrimą ir (arba) ištyręs ultragarsu.</w:t>
      </w:r>
    </w:p>
    <w:p w14:paraId="310B6BF0" w14:textId="77777777" w:rsidR="00017499" w:rsidRPr="0069569E" w:rsidRDefault="00017499" w:rsidP="0069559E">
      <w:pPr>
        <w:numPr>
          <w:ilvl w:val="0"/>
          <w:numId w:val="39"/>
        </w:numPr>
        <w:overflowPunct/>
        <w:autoSpaceDE/>
        <w:autoSpaceDN/>
        <w:adjustRightInd/>
        <w:textAlignment w:val="auto"/>
        <w:rPr>
          <w:color w:val="000000"/>
          <w:sz w:val="22"/>
          <w:szCs w:val="22"/>
          <w:lang w:val="lt-LT"/>
        </w:rPr>
      </w:pPr>
      <w:r w:rsidRPr="0069569E">
        <w:rPr>
          <w:color w:val="000000"/>
          <w:sz w:val="22"/>
          <w:szCs w:val="22"/>
          <w:lang w:val="lt-LT"/>
        </w:rPr>
        <w:t>Kai kiaušinėliai bus paruošti, Jums bus skirta vienkartinė 250 </w:t>
      </w:r>
      <w:proofErr w:type="spellStart"/>
      <w:r w:rsidRPr="0069569E">
        <w:rPr>
          <w:color w:val="000000"/>
          <w:sz w:val="22"/>
          <w:szCs w:val="22"/>
          <w:lang w:val="lt-LT"/>
        </w:rPr>
        <w:t>mikrogramų</w:t>
      </w:r>
      <w:proofErr w:type="spellEnd"/>
      <w:r w:rsidRPr="0069569E">
        <w:rPr>
          <w:color w:val="000000"/>
          <w:sz w:val="22"/>
          <w:szCs w:val="22"/>
          <w:lang w:val="lt-LT"/>
        </w:rPr>
        <w:t xml:space="preserve"> </w:t>
      </w:r>
      <w:proofErr w:type="spellStart"/>
      <w:r w:rsidRPr="0069569E">
        <w:rPr>
          <w:color w:val="000000"/>
          <w:sz w:val="22"/>
          <w:szCs w:val="22"/>
          <w:lang w:val="lt-LT"/>
        </w:rPr>
        <w:t>rekombinantinio</w:t>
      </w:r>
      <w:proofErr w:type="spellEnd"/>
      <w:r w:rsidRPr="0069569E">
        <w:rPr>
          <w:color w:val="000000"/>
          <w:sz w:val="22"/>
          <w:szCs w:val="22"/>
          <w:lang w:val="lt-LT"/>
        </w:rPr>
        <w:t xml:space="preserve"> </w:t>
      </w:r>
      <w:proofErr w:type="spellStart"/>
      <w:r w:rsidRPr="0069569E">
        <w:rPr>
          <w:color w:val="000000"/>
          <w:sz w:val="22"/>
          <w:szCs w:val="22"/>
          <w:lang w:val="lt-LT"/>
        </w:rPr>
        <w:t>žCG</w:t>
      </w:r>
      <w:proofErr w:type="spellEnd"/>
      <w:r w:rsidRPr="0069569E">
        <w:rPr>
          <w:color w:val="000000"/>
          <w:sz w:val="22"/>
          <w:szCs w:val="22"/>
          <w:lang w:val="lt-LT"/>
        </w:rPr>
        <w:t xml:space="preserve"> (r-</w:t>
      </w:r>
      <w:proofErr w:type="spellStart"/>
      <w:r w:rsidRPr="0069569E">
        <w:rPr>
          <w:color w:val="000000"/>
          <w:sz w:val="22"/>
          <w:szCs w:val="22"/>
          <w:lang w:val="lt-LT"/>
        </w:rPr>
        <w:t>žCG</w:t>
      </w:r>
      <w:proofErr w:type="spellEnd"/>
      <w:r w:rsidRPr="0069569E">
        <w:rPr>
          <w:color w:val="000000"/>
          <w:sz w:val="22"/>
          <w:szCs w:val="22"/>
          <w:lang w:val="lt-LT"/>
        </w:rPr>
        <w:t xml:space="preserve">, t. y., specialia </w:t>
      </w:r>
      <w:proofErr w:type="spellStart"/>
      <w:r w:rsidRPr="0069569E">
        <w:rPr>
          <w:color w:val="000000"/>
          <w:sz w:val="22"/>
          <w:szCs w:val="22"/>
          <w:lang w:val="lt-LT"/>
        </w:rPr>
        <w:t>rekombinantine</w:t>
      </w:r>
      <w:proofErr w:type="spellEnd"/>
      <w:r w:rsidRPr="0069569E">
        <w:rPr>
          <w:color w:val="000000"/>
          <w:sz w:val="22"/>
          <w:szCs w:val="22"/>
          <w:lang w:val="lt-LT"/>
        </w:rPr>
        <w:t xml:space="preserve"> DNR technologija laboratorijoje pagaminto </w:t>
      </w:r>
      <w:proofErr w:type="spellStart"/>
      <w:r w:rsidRPr="0069569E">
        <w:rPr>
          <w:color w:val="000000"/>
          <w:sz w:val="22"/>
          <w:szCs w:val="22"/>
          <w:lang w:val="lt-LT"/>
        </w:rPr>
        <w:t>žCG</w:t>
      </w:r>
      <w:proofErr w:type="spellEnd"/>
      <w:r w:rsidRPr="0069569E">
        <w:rPr>
          <w:color w:val="000000"/>
          <w:sz w:val="22"/>
          <w:szCs w:val="22"/>
          <w:lang w:val="lt-LT"/>
        </w:rPr>
        <w:t xml:space="preserve">) arba 5 000–10 000 TV </w:t>
      </w:r>
      <w:proofErr w:type="spellStart"/>
      <w:r w:rsidRPr="0069569E">
        <w:rPr>
          <w:color w:val="000000"/>
          <w:sz w:val="22"/>
          <w:szCs w:val="22"/>
          <w:lang w:val="lt-LT"/>
        </w:rPr>
        <w:t>žCG</w:t>
      </w:r>
      <w:proofErr w:type="spellEnd"/>
      <w:r w:rsidRPr="0069569E">
        <w:rPr>
          <w:color w:val="000000"/>
          <w:sz w:val="22"/>
          <w:szCs w:val="22"/>
          <w:lang w:val="lt-LT"/>
        </w:rPr>
        <w:t xml:space="preserve"> injekcija, praėjus 24–48 valandoms po paskutinės GONAL</w:t>
      </w:r>
      <w:r w:rsidRPr="0069569E">
        <w:rPr>
          <w:color w:val="000000"/>
          <w:sz w:val="22"/>
          <w:szCs w:val="22"/>
          <w:lang w:val="lt-LT"/>
        </w:rPr>
        <w:noBreakHyphen/>
        <w:t>f injekcijos. Taip Jūsų kiaušinėliai paruošiami paėmimui.</w:t>
      </w:r>
    </w:p>
    <w:p w14:paraId="1E38AE4E" w14:textId="77777777" w:rsidR="00AD07D4" w:rsidRPr="0069569E" w:rsidRDefault="00AD07D4" w:rsidP="0069559E">
      <w:pPr>
        <w:rPr>
          <w:color w:val="000000"/>
          <w:sz w:val="22"/>
          <w:szCs w:val="22"/>
          <w:lang w:val="lt-LT"/>
        </w:rPr>
      </w:pPr>
    </w:p>
    <w:p w14:paraId="7F83B130" w14:textId="77777777" w:rsidR="00576516" w:rsidRPr="0069569E" w:rsidRDefault="00017499" w:rsidP="0069559E">
      <w:pPr>
        <w:rPr>
          <w:color w:val="000000"/>
          <w:sz w:val="22"/>
          <w:szCs w:val="22"/>
          <w:lang w:val="lt-LT"/>
        </w:rPr>
      </w:pPr>
      <w:r w:rsidRPr="0069569E">
        <w:rPr>
          <w:color w:val="000000"/>
          <w:sz w:val="22"/>
          <w:szCs w:val="22"/>
          <w:lang w:val="lt-LT"/>
        </w:rPr>
        <w:t xml:space="preserve">Kitais atvejais gydytojas gali pirma sustabdyti Jūsų ovuliaciją, skirdamas </w:t>
      </w:r>
      <w:proofErr w:type="spellStart"/>
      <w:r w:rsidRPr="0069569E">
        <w:rPr>
          <w:color w:val="000000"/>
          <w:sz w:val="22"/>
          <w:szCs w:val="22"/>
          <w:lang w:val="lt-LT"/>
        </w:rPr>
        <w:t>gonadotropiną</w:t>
      </w:r>
      <w:proofErr w:type="spellEnd"/>
      <w:r w:rsidRPr="0069569E">
        <w:rPr>
          <w:color w:val="000000"/>
          <w:sz w:val="22"/>
          <w:szCs w:val="22"/>
          <w:lang w:val="lt-LT"/>
        </w:rPr>
        <w:t xml:space="preserve"> atpalaiduojančio hormono (GnRH) </w:t>
      </w:r>
      <w:proofErr w:type="spellStart"/>
      <w:r w:rsidRPr="0069569E">
        <w:rPr>
          <w:color w:val="000000"/>
          <w:sz w:val="22"/>
          <w:szCs w:val="22"/>
          <w:lang w:val="lt-LT"/>
        </w:rPr>
        <w:t>agonistą</w:t>
      </w:r>
      <w:proofErr w:type="spellEnd"/>
      <w:r w:rsidRPr="0069569E">
        <w:rPr>
          <w:color w:val="000000"/>
          <w:sz w:val="22"/>
          <w:szCs w:val="22"/>
          <w:lang w:val="lt-LT"/>
        </w:rPr>
        <w:t xml:space="preserve"> arba antagonistą. Tais atvejais GONAL</w:t>
      </w:r>
      <w:r w:rsidRPr="0069569E">
        <w:rPr>
          <w:color w:val="000000"/>
          <w:sz w:val="22"/>
          <w:szCs w:val="22"/>
          <w:lang w:val="lt-LT"/>
        </w:rPr>
        <w:noBreakHyphen/>
        <w:t xml:space="preserve">f pradedama gydyti, praėjus dviem savaitėms nuo gydymo </w:t>
      </w:r>
      <w:proofErr w:type="spellStart"/>
      <w:r w:rsidRPr="0069569E">
        <w:rPr>
          <w:color w:val="000000"/>
          <w:sz w:val="22"/>
          <w:szCs w:val="22"/>
          <w:lang w:val="lt-LT"/>
        </w:rPr>
        <w:t>agonistu</w:t>
      </w:r>
      <w:proofErr w:type="spellEnd"/>
      <w:r w:rsidRPr="0069569E">
        <w:rPr>
          <w:color w:val="000000"/>
          <w:sz w:val="22"/>
          <w:szCs w:val="22"/>
          <w:lang w:val="lt-LT"/>
        </w:rPr>
        <w:t xml:space="preserve"> pradžios. Tuomet GONAL</w:t>
      </w:r>
      <w:r w:rsidRPr="0069569E">
        <w:rPr>
          <w:color w:val="000000"/>
          <w:sz w:val="22"/>
          <w:szCs w:val="22"/>
          <w:lang w:val="lt-LT"/>
        </w:rPr>
        <w:noBreakHyphen/>
        <w:t xml:space="preserve">f ir GnRH </w:t>
      </w:r>
      <w:proofErr w:type="spellStart"/>
      <w:r w:rsidRPr="0069569E">
        <w:rPr>
          <w:color w:val="000000"/>
          <w:sz w:val="22"/>
          <w:szCs w:val="22"/>
          <w:lang w:val="lt-LT"/>
        </w:rPr>
        <w:t>agonistas</w:t>
      </w:r>
      <w:proofErr w:type="spellEnd"/>
      <w:r w:rsidRPr="0069569E">
        <w:rPr>
          <w:color w:val="000000"/>
          <w:sz w:val="22"/>
          <w:szCs w:val="22"/>
          <w:lang w:val="lt-LT"/>
        </w:rPr>
        <w:t xml:space="preserve"> skiriami, kol subręsta reikiamas folikulų kiekis. Pavyzdžiui, po dviejų gydymo GnRH </w:t>
      </w:r>
      <w:proofErr w:type="spellStart"/>
      <w:r w:rsidRPr="0069569E">
        <w:rPr>
          <w:color w:val="000000"/>
          <w:sz w:val="22"/>
          <w:szCs w:val="22"/>
          <w:lang w:val="lt-LT"/>
        </w:rPr>
        <w:t>agonistu</w:t>
      </w:r>
      <w:proofErr w:type="spellEnd"/>
      <w:r w:rsidRPr="0069569E">
        <w:rPr>
          <w:color w:val="000000"/>
          <w:sz w:val="22"/>
          <w:szCs w:val="22"/>
          <w:lang w:val="lt-LT"/>
        </w:rPr>
        <w:t xml:space="preserve"> savaičių 150–225 TV GONAL</w:t>
      </w:r>
      <w:r w:rsidRPr="0069569E">
        <w:rPr>
          <w:color w:val="000000"/>
          <w:sz w:val="22"/>
          <w:szCs w:val="22"/>
          <w:lang w:val="lt-LT"/>
        </w:rPr>
        <w:noBreakHyphen/>
        <w:t>f skiriama 7 dienas. Tuomet dozė koreguojama pagal kiaušidžių atsaką.</w:t>
      </w:r>
    </w:p>
    <w:p w14:paraId="7A3169E2" w14:textId="77777777" w:rsidR="00017499" w:rsidRPr="0069569E" w:rsidRDefault="00017499" w:rsidP="0069559E">
      <w:pPr>
        <w:rPr>
          <w:color w:val="000000"/>
          <w:sz w:val="22"/>
          <w:szCs w:val="22"/>
          <w:lang w:val="lt-LT"/>
        </w:rPr>
      </w:pPr>
    </w:p>
    <w:p w14:paraId="54B7EF39" w14:textId="77777777" w:rsidR="00017499" w:rsidRPr="0069569E" w:rsidRDefault="00017499" w:rsidP="0069559E">
      <w:pPr>
        <w:keepNext/>
        <w:keepLines/>
        <w:rPr>
          <w:color w:val="000000"/>
          <w:sz w:val="22"/>
          <w:szCs w:val="22"/>
          <w:lang w:val="lt-LT"/>
        </w:rPr>
      </w:pPr>
      <w:r w:rsidRPr="0069569E">
        <w:rPr>
          <w:b/>
          <w:bCs/>
          <w:color w:val="000000"/>
          <w:sz w:val="22"/>
          <w:szCs w:val="22"/>
          <w:lang w:val="lt-LT"/>
        </w:rPr>
        <w:t>Vyrams</w:t>
      </w:r>
    </w:p>
    <w:p w14:paraId="2F613BBE" w14:textId="77777777" w:rsidR="00017499" w:rsidRPr="0069569E" w:rsidRDefault="00017499" w:rsidP="0069559E">
      <w:pPr>
        <w:pStyle w:val="NormalIndent"/>
        <w:keepNext/>
        <w:keepLines/>
        <w:spacing w:before="0"/>
        <w:ind w:left="0"/>
        <w:rPr>
          <w:color w:val="000000"/>
          <w:sz w:val="22"/>
          <w:szCs w:val="22"/>
          <w:u w:val="single"/>
          <w:lang w:val="lt-LT"/>
        </w:rPr>
      </w:pPr>
    </w:p>
    <w:p w14:paraId="403DC04A" w14:textId="2AF425BD" w:rsidR="00017499" w:rsidRPr="0069569E" w:rsidRDefault="00017499" w:rsidP="0069559E">
      <w:pPr>
        <w:numPr>
          <w:ilvl w:val="0"/>
          <w:numId w:val="40"/>
        </w:numPr>
        <w:overflowPunct/>
        <w:autoSpaceDE/>
        <w:autoSpaceDN/>
        <w:adjustRightInd/>
        <w:textAlignment w:val="auto"/>
        <w:rPr>
          <w:color w:val="000000"/>
          <w:sz w:val="22"/>
          <w:szCs w:val="22"/>
          <w:lang w:val="lt-LT"/>
        </w:rPr>
      </w:pPr>
      <w:r w:rsidRPr="0069569E">
        <w:rPr>
          <w:color w:val="000000"/>
          <w:sz w:val="22"/>
          <w:szCs w:val="22"/>
          <w:lang w:val="lt-LT"/>
        </w:rPr>
        <w:t>Įprasta GONAL</w:t>
      </w:r>
      <w:r w:rsidRPr="0069569E">
        <w:rPr>
          <w:color w:val="000000"/>
          <w:sz w:val="22"/>
          <w:szCs w:val="22"/>
          <w:lang w:val="lt-LT"/>
        </w:rPr>
        <w:noBreakHyphen/>
        <w:t xml:space="preserve">f dozė yra 150 TV, vartojama kartu su </w:t>
      </w:r>
      <w:proofErr w:type="spellStart"/>
      <w:r w:rsidRPr="0069569E">
        <w:rPr>
          <w:color w:val="000000"/>
          <w:sz w:val="22"/>
          <w:szCs w:val="22"/>
          <w:lang w:val="lt-LT"/>
        </w:rPr>
        <w:t>žCG</w:t>
      </w:r>
      <w:proofErr w:type="spellEnd"/>
      <w:r w:rsidRPr="0069569E">
        <w:rPr>
          <w:color w:val="000000"/>
          <w:sz w:val="22"/>
          <w:szCs w:val="22"/>
          <w:lang w:val="lt-LT"/>
        </w:rPr>
        <w:t>.</w:t>
      </w:r>
    </w:p>
    <w:p w14:paraId="1C06AFAD" w14:textId="77777777" w:rsidR="00017499" w:rsidRPr="0069569E" w:rsidRDefault="00017499" w:rsidP="0069559E">
      <w:pPr>
        <w:numPr>
          <w:ilvl w:val="0"/>
          <w:numId w:val="40"/>
        </w:numPr>
        <w:overflowPunct/>
        <w:autoSpaceDE/>
        <w:autoSpaceDN/>
        <w:adjustRightInd/>
        <w:textAlignment w:val="auto"/>
        <w:rPr>
          <w:color w:val="000000"/>
          <w:sz w:val="22"/>
          <w:szCs w:val="22"/>
          <w:lang w:val="lt-LT"/>
        </w:rPr>
      </w:pPr>
      <w:r w:rsidRPr="0069569E">
        <w:rPr>
          <w:color w:val="000000"/>
          <w:sz w:val="22"/>
          <w:szCs w:val="22"/>
          <w:lang w:val="lt-LT"/>
        </w:rPr>
        <w:t>Abu šiuos vaistus vartosite tris kartus per savaitę ne mažiau kaip 4 mėnesius.</w:t>
      </w:r>
    </w:p>
    <w:p w14:paraId="478E3CB0" w14:textId="77777777" w:rsidR="00017499" w:rsidRPr="0069569E" w:rsidRDefault="00017499" w:rsidP="0069559E">
      <w:pPr>
        <w:numPr>
          <w:ilvl w:val="0"/>
          <w:numId w:val="40"/>
        </w:numPr>
        <w:overflowPunct/>
        <w:autoSpaceDE/>
        <w:autoSpaceDN/>
        <w:adjustRightInd/>
        <w:textAlignment w:val="auto"/>
        <w:rPr>
          <w:color w:val="000000"/>
          <w:sz w:val="22"/>
          <w:szCs w:val="22"/>
          <w:lang w:val="lt-LT"/>
        </w:rPr>
      </w:pPr>
      <w:r w:rsidRPr="0069569E">
        <w:rPr>
          <w:color w:val="000000"/>
          <w:sz w:val="22"/>
          <w:szCs w:val="22"/>
          <w:lang w:val="lt-LT"/>
        </w:rPr>
        <w:t>Jeigu po 4 mėnesių atsakas į gydymą nebuvo pasiektas, gydytojas gali pasiūlyti toliau vartoti šiuos du vaistus ne mažiau kaip 18 mėnesių.</w:t>
      </w:r>
    </w:p>
    <w:p w14:paraId="36BB18A9" w14:textId="77777777" w:rsidR="00017499" w:rsidRPr="0069569E" w:rsidRDefault="00017499" w:rsidP="0069559E">
      <w:pPr>
        <w:pStyle w:val="BodyText2"/>
        <w:jc w:val="left"/>
        <w:rPr>
          <w:b/>
          <w:color w:val="000000"/>
          <w:szCs w:val="22"/>
          <w:lang w:val="lt-LT"/>
        </w:rPr>
      </w:pPr>
    </w:p>
    <w:p w14:paraId="42ADD460" w14:textId="77777777" w:rsidR="00017499" w:rsidRPr="0069569E" w:rsidRDefault="00576516" w:rsidP="0069559E">
      <w:pPr>
        <w:pStyle w:val="BodyText2"/>
        <w:keepNext/>
        <w:keepLines/>
        <w:jc w:val="left"/>
        <w:rPr>
          <w:b/>
          <w:iCs/>
          <w:color w:val="000000"/>
          <w:szCs w:val="22"/>
          <w:lang w:val="lt-LT"/>
        </w:rPr>
      </w:pPr>
      <w:r w:rsidRPr="0069569E">
        <w:rPr>
          <w:b/>
          <w:color w:val="000000"/>
          <w:szCs w:val="22"/>
          <w:lang w:val="lt-LT"/>
        </w:rPr>
        <w:t xml:space="preserve">Ką daryti pavartojus </w:t>
      </w:r>
      <w:r w:rsidR="00017499" w:rsidRPr="0069569E">
        <w:rPr>
          <w:b/>
          <w:color w:val="000000"/>
          <w:szCs w:val="22"/>
          <w:lang w:val="lt-LT"/>
        </w:rPr>
        <w:t xml:space="preserve">per didelę </w:t>
      </w:r>
      <w:r w:rsidR="00017499" w:rsidRPr="0069569E">
        <w:rPr>
          <w:b/>
          <w:iCs/>
          <w:color w:val="000000"/>
          <w:szCs w:val="22"/>
          <w:lang w:val="lt-LT"/>
        </w:rPr>
        <w:t>GONAL</w:t>
      </w:r>
      <w:r w:rsidR="00017499" w:rsidRPr="0069569E">
        <w:rPr>
          <w:b/>
          <w:iCs/>
          <w:color w:val="000000"/>
          <w:szCs w:val="22"/>
          <w:lang w:val="lt-LT"/>
        </w:rPr>
        <w:noBreakHyphen/>
        <w:t>f dozę</w:t>
      </w:r>
      <w:r w:rsidR="00FD2258" w:rsidRPr="0069569E">
        <w:rPr>
          <w:b/>
          <w:iCs/>
          <w:color w:val="000000"/>
          <w:szCs w:val="22"/>
          <w:lang w:val="lt-LT"/>
        </w:rPr>
        <w:t>?</w:t>
      </w:r>
    </w:p>
    <w:p w14:paraId="21B93D92" w14:textId="77777777" w:rsidR="00017499" w:rsidRPr="0069569E" w:rsidRDefault="00017499" w:rsidP="0069559E">
      <w:pPr>
        <w:pStyle w:val="BodyText2"/>
        <w:keepNext/>
        <w:keepLines/>
        <w:jc w:val="left"/>
        <w:rPr>
          <w:b/>
          <w:i/>
          <w:iCs/>
          <w:color w:val="000000"/>
          <w:szCs w:val="22"/>
          <w:lang w:val="lt-LT"/>
        </w:rPr>
      </w:pPr>
    </w:p>
    <w:p w14:paraId="5A7BC395" w14:textId="77777777" w:rsidR="00017499" w:rsidRPr="0069569E" w:rsidRDefault="00017499" w:rsidP="0069559E">
      <w:pPr>
        <w:pStyle w:val="BodyText"/>
        <w:rPr>
          <w:bCs/>
          <w:i/>
          <w:iCs/>
          <w:color w:val="000000"/>
          <w:szCs w:val="22"/>
          <w:lang w:val="lt-LT"/>
        </w:rPr>
      </w:pPr>
      <w:r w:rsidRPr="0069569E">
        <w:rPr>
          <w:color w:val="000000"/>
          <w:szCs w:val="22"/>
          <w:lang w:val="lt-LT"/>
        </w:rPr>
        <w:t xml:space="preserve">Nėra pranešimų apie poveikį dėl per didelio vaisto kiekio pavartojimo. Tačiau gali išsivystyti kiaušidžių </w:t>
      </w:r>
      <w:proofErr w:type="spellStart"/>
      <w:r w:rsidRPr="0069569E">
        <w:rPr>
          <w:color w:val="000000"/>
          <w:szCs w:val="22"/>
          <w:lang w:val="lt-LT"/>
        </w:rPr>
        <w:t>hiperstimuliacijos</w:t>
      </w:r>
      <w:proofErr w:type="spellEnd"/>
      <w:r w:rsidRPr="0069569E">
        <w:rPr>
          <w:color w:val="000000"/>
          <w:szCs w:val="22"/>
          <w:lang w:val="lt-LT"/>
        </w:rPr>
        <w:t xml:space="preserve"> sindromas (KHSS), kuris aprašytas 4 skyriuje</w:t>
      </w:r>
      <w:r w:rsidRPr="0069569E">
        <w:rPr>
          <w:iCs/>
          <w:color w:val="000000"/>
          <w:szCs w:val="22"/>
          <w:lang w:val="lt-LT"/>
        </w:rPr>
        <w:t xml:space="preserve">. Tačiau KHSS gali atsirasti tik tuomet, jei kartu vartojamas ir </w:t>
      </w:r>
      <w:proofErr w:type="spellStart"/>
      <w:r w:rsidRPr="0069569E">
        <w:rPr>
          <w:iCs/>
          <w:color w:val="000000"/>
          <w:szCs w:val="22"/>
          <w:lang w:val="lt-LT"/>
        </w:rPr>
        <w:t>žCG</w:t>
      </w:r>
      <w:proofErr w:type="spellEnd"/>
      <w:r w:rsidRPr="0069569E">
        <w:rPr>
          <w:iCs/>
          <w:color w:val="000000"/>
          <w:szCs w:val="22"/>
          <w:lang w:val="lt-LT"/>
        </w:rPr>
        <w:t xml:space="preserve"> (žr. </w:t>
      </w:r>
      <w:r w:rsidRPr="0069569E">
        <w:rPr>
          <w:bCs/>
          <w:iCs/>
          <w:color w:val="000000"/>
          <w:szCs w:val="22"/>
          <w:lang w:val="lt-LT"/>
        </w:rPr>
        <w:t>2 skyrių, „KHSS“)</w:t>
      </w:r>
      <w:r w:rsidRPr="0069569E">
        <w:rPr>
          <w:bCs/>
          <w:i/>
          <w:iCs/>
          <w:color w:val="000000"/>
          <w:szCs w:val="22"/>
          <w:lang w:val="lt-LT"/>
        </w:rPr>
        <w:t>.</w:t>
      </w:r>
    </w:p>
    <w:p w14:paraId="590B1826" w14:textId="77777777" w:rsidR="00017499" w:rsidRPr="0069569E" w:rsidRDefault="00017499" w:rsidP="0069559E">
      <w:pPr>
        <w:pStyle w:val="BodyText2"/>
        <w:jc w:val="left"/>
        <w:rPr>
          <w:b/>
          <w:color w:val="000000"/>
          <w:szCs w:val="22"/>
          <w:lang w:val="lt-LT"/>
        </w:rPr>
      </w:pPr>
    </w:p>
    <w:p w14:paraId="19AA4EA9" w14:textId="77777777" w:rsidR="00017499" w:rsidRPr="0069569E" w:rsidRDefault="00017499" w:rsidP="0069559E">
      <w:pPr>
        <w:pStyle w:val="BodyText2"/>
        <w:keepNext/>
        <w:keepLines/>
        <w:jc w:val="left"/>
        <w:rPr>
          <w:b/>
          <w:color w:val="000000"/>
          <w:szCs w:val="22"/>
          <w:lang w:val="lt-LT"/>
        </w:rPr>
      </w:pPr>
      <w:r w:rsidRPr="0069569E">
        <w:rPr>
          <w:b/>
          <w:color w:val="000000"/>
          <w:szCs w:val="22"/>
          <w:lang w:val="lt-LT"/>
        </w:rPr>
        <w:t xml:space="preserve">Pamiršus pavartoti </w:t>
      </w:r>
      <w:r w:rsidRPr="0069569E">
        <w:rPr>
          <w:b/>
          <w:iCs/>
          <w:color w:val="000000"/>
          <w:szCs w:val="22"/>
          <w:lang w:val="lt-LT"/>
        </w:rPr>
        <w:t>GONAL</w:t>
      </w:r>
      <w:r w:rsidRPr="0069569E">
        <w:rPr>
          <w:b/>
          <w:iCs/>
          <w:color w:val="000000"/>
          <w:szCs w:val="22"/>
          <w:lang w:val="lt-LT"/>
        </w:rPr>
        <w:noBreakHyphen/>
        <w:t>f</w:t>
      </w:r>
    </w:p>
    <w:p w14:paraId="35986F9A" w14:textId="77777777" w:rsidR="00017499" w:rsidRPr="0069569E" w:rsidRDefault="00017499" w:rsidP="0069559E">
      <w:pPr>
        <w:pStyle w:val="BodyText2"/>
        <w:keepNext/>
        <w:keepLines/>
        <w:jc w:val="left"/>
        <w:rPr>
          <w:color w:val="000000"/>
          <w:szCs w:val="22"/>
          <w:lang w:val="lt-LT"/>
        </w:rPr>
      </w:pPr>
    </w:p>
    <w:p w14:paraId="33FE485A" w14:textId="77777777" w:rsidR="00017499" w:rsidRPr="0069569E" w:rsidRDefault="00017499" w:rsidP="0069559E">
      <w:pPr>
        <w:pStyle w:val="BodyText2"/>
        <w:jc w:val="left"/>
        <w:rPr>
          <w:color w:val="000000"/>
          <w:szCs w:val="22"/>
          <w:lang w:val="lt-LT"/>
        </w:rPr>
      </w:pPr>
      <w:r w:rsidRPr="0069569E">
        <w:rPr>
          <w:color w:val="000000"/>
          <w:szCs w:val="22"/>
          <w:lang w:val="lt-LT"/>
        </w:rPr>
        <w:t>Pamiršus pavartoti GONAL</w:t>
      </w:r>
      <w:r w:rsidRPr="0069569E">
        <w:rPr>
          <w:color w:val="000000"/>
          <w:szCs w:val="22"/>
          <w:lang w:val="lt-LT"/>
        </w:rPr>
        <w:noBreakHyphen/>
        <w:t>f, negalima vartoti dvigubos dozės norint kompensuoti praleistą dozę. Kai tik pastebėsite, kad praleidote dozę, kreipkitės į gydytoją.</w:t>
      </w:r>
    </w:p>
    <w:p w14:paraId="3D2A83A1" w14:textId="77777777" w:rsidR="00017499" w:rsidRPr="0069569E" w:rsidRDefault="00017499" w:rsidP="0069559E">
      <w:pPr>
        <w:rPr>
          <w:color w:val="000000"/>
          <w:sz w:val="22"/>
          <w:szCs w:val="22"/>
          <w:lang w:val="lt-LT"/>
        </w:rPr>
      </w:pPr>
    </w:p>
    <w:p w14:paraId="230896A6" w14:textId="77777777" w:rsidR="00017499" w:rsidRPr="0069569E" w:rsidRDefault="00017499" w:rsidP="0069559E">
      <w:pPr>
        <w:pStyle w:val="BodyText"/>
        <w:rPr>
          <w:color w:val="000000"/>
          <w:szCs w:val="22"/>
          <w:lang w:val="lt-LT"/>
        </w:rPr>
      </w:pPr>
      <w:r w:rsidRPr="0069569E">
        <w:rPr>
          <w:color w:val="000000"/>
          <w:szCs w:val="22"/>
          <w:lang w:val="lt-LT"/>
        </w:rPr>
        <w:t>Jeigu kiltų daugiau klausimų dėl šio vaisto vartojimo, kreipkitės į gydytoją arba vaistininką.</w:t>
      </w:r>
    </w:p>
    <w:p w14:paraId="1B882C02" w14:textId="77777777" w:rsidR="00017499" w:rsidRPr="0069569E" w:rsidRDefault="00017499" w:rsidP="0069559E">
      <w:pPr>
        <w:pStyle w:val="BodyText"/>
        <w:rPr>
          <w:color w:val="000000"/>
          <w:szCs w:val="22"/>
          <w:lang w:val="lt-LT"/>
        </w:rPr>
      </w:pPr>
    </w:p>
    <w:p w14:paraId="520D0A10" w14:textId="77777777" w:rsidR="00017499" w:rsidRPr="0069569E" w:rsidRDefault="00017499" w:rsidP="0069559E">
      <w:pPr>
        <w:rPr>
          <w:b/>
          <w:color w:val="000000"/>
          <w:sz w:val="22"/>
          <w:szCs w:val="22"/>
          <w:lang w:val="lt-LT"/>
        </w:rPr>
      </w:pPr>
    </w:p>
    <w:p w14:paraId="5947F0A3" w14:textId="77777777" w:rsidR="00017499" w:rsidRPr="0069569E" w:rsidRDefault="00D642BA" w:rsidP="0069559E">
      <w:pPr>
        <w:keepNext/>
        <w:keepLines/>
        <w:rPr>
          <w:b/>
          <w:color w:val="000000"/>
          <w:sz w:val="22"/>
          <w:szCs w:val="22"/>
          <w:lang w:val="lt-LT"/>
        </w:rPr>
      </w:pPr>
      <w:r w:rsidRPr="0069569E">
        <w:rPr>
          <w:b/>
          <w:color w:val="000000"/>
          <w:sz w:val="22"/>
          <w:szCs w:val="22"/>
          <w:lang w:val="lt-LT"/>
        </w:rPr>
        <w:t>4.</w:t>
      </w:r>
      <w:r w:rsidRPr="0069569E">
        <w:rPr>
          <w:b/>
          <w:color w:val="000000"/>
          <w:sz w:val="22"/>
          <w:szCs w:val="22"/>
          <w:lang w:val="lt-LT"/>
        </w:rPr>
        <w:tab/>
        <w:t>Galimas šalutinis poveikis</w:t>
      </w:r>
    </w:p>
    <w:p w14:paraId="37E77B7A" w14:textId="77777777" w:rsidR="00017499" w:rsidRPr="0069569E" w:rsidRDefault="00017499" w:rsidP="0069559E">
      <w:pPr>
        <w:keepNext/>
        <w:keepLines/>
        <w:rPr>
          <w:b/>
          <w:color w:val="000000"/>
          <w:sz w:val="22"/>
          <w:szCs w:val="22"/>
          <w:lang w:val="lt-LT"/>
        </w:rPr>
      </w:pPr>
    </w:p>
    <w:p w14:paraId="4678BE21" w14:textId="77777777" w:rsidR="00017499" w:rsidRPr="0069569E" w:rsidRDefault="00576516" w:rsidP="0069559E">
      <w:pPr>
        <w:pStyle w:val="BodyText2"/>
        <w:jc w:val="left"/>
        <w:rPr>
          <w:color w:val="000000"/>
          <w:szCs w:val="22"/>
          <w:lang w:val="lt-LT"/>
        </w:rPr>
      </w:pPr>
      <w:r w:rsidRPr="0069569E">
        <w:rPr>
          <w:iCs/>
          <w:color w:val="000000"/>
          <w:szCs w:val="22"/>
          <w:lang w:val="lt-LT"/>
        </w:rPr>
        <w:t>Šis vaistas, kaip ir visi kiti</w:t>
      </w:r>
      <w:r w:rsidR="00017499" w:rsidRPr="0069569E">
        <w:rPr>
          <w:iCs/>
          <w:color w:val="000000"/>
          <w:szCs w:val="22"/>
          <w:lang w:val="lt-LT"/>
        </w:rPr>
        <w:t xml:space="preserve">, gali sukelti šalutinį poveikį, nors jis pasireiškia ne visiems </w:t>
      </w:r>
      <w:r w:rsidR="00017499" w:rsidRPr="0069569E">
        <w:rPr>
          <w:color w:val="000000"/>
          <w:szCs w:val="22"/>
          <w:lang w:val="lt-LT"/>
        </w:rPr>
        <w:t>žmonėms</w:t>
      </w:r>
      <w:r w:rsidR="00017499" w:rsidRPr="0069569E">
        <w:rPr>
          <w:iCs/>
          <w:color w:val="000000"/>
          <w:szCs w:val="22"/>
          <w:lang w:val="lt-LT"/>
        </w:rPr>
        <w:t>.</w:t>
      </w:r>
    </w:p>
    <w:p w14:paraId="2122C46B" w14:textId="77777777" w:rsidR="00017499" w:rsidRPr="0069569E" w:rsidRDefault="00017499" w:rsidP="0069559E">
      <w:pPr>
        <w:pStyle w:val="BodyText2"/>
        <w:jc w:val="left"/>
        <w:rPr>
          <w:color w:val="000000"/>
          <w:szCs w:val="22"/>
          <w:lang w:val="lt-LT"/>
        </w:rPr>
      </w:pPr>
    </w:p>
    <w:p w14:paraId="4DD5FAD6" w14:textId="77777777" w:rsidR="00017499" w:rsidRPr="0069569E" w:rsidRDefault="00017499" w:rsidP="0069559E">
      <w:pPr>
        <w:keepNext/>
        <w:keepLines/>
        <w:rPr>
          <w:b/>
          <w:bCs/>
          <w:color w:val="000000"/>
          <w:sz w:val="22"/>
          <w:szCs w:val="22"/>
          <w:lang w:val="lt-LT"/>
        </w:rPr>
      </w:pPr>
      <w:r w:rsidRPr="0069569E">
        <w:rPr>
          <w:b/>
          <w:bCs/>
          <w:color w:val="000000"/>
          <w:sz w:val="22"/>
          <w:szCs w:val="22"/>
          <w:lang w:val="lt-LT"/>
        </w:rPr>
        <w:t>Sunkus šalutinis poveikis moterims</w:t>
      </w:r>
    </w:p>
    <w:p w14:paraId="2504C5E6" w14:textId="77777777" w:rsidR="00A269C3" w:rsidRPr="0069569E" w:rsidRDefault="00A269C3" w:rsidP="0069559E">
      <w:pPr>
        <w:keepNext/>
        <w:keepLines/>
        <w:rPr>
          <w:b/>
          <w:bCs/>
          <w:color w:val="000000"/>
          <w:sz w:val="22"/>
          <w:szCs w:val="22"/>
          <w:lang w:val="lt-LT"/>
        </w:rPr>
      </w:pPr>
    </w:p>
    <w:p w14:paraId="4328E072" w14:textId="77777777" w:rsidR="00017499" w:rsidRPr="0069569E" w:rsidRDefault="00017499" w:rsidP="0069559E">
      <w:pPr>
        <w:numPr>
          <w:ilvl w:val="0"/>
          <w:numId w:val="41"/>
        </w:numPr>
        <w:tabs>
          <w:tab w:val="clear" w:pos="567"/>
        </w:tabs>
        <w:overflowPunct/>
        <w:autoSpaceDE/>
        <w:autoSpaceDN/>
        <w:adjustRightInd/>
        <w:textAlignment w:val="auto"/>
        <w:rPr>
          <w:color w:val="000000"/>
          <w:sz w:val="22"/>
          <w:szCs w:val="22"/>
          <w:lang w:val="lt-LT"/>
        </w:rPr>
      </w:pPr>
      <w:r w:rsidRPr="0069569E">
        <w:rPr>
          <w:color w:val="000000"/>
          <w:sz w:val="22"/>
          <w:szCs w:val="22"/>
          <w:lang w:val="lt-LT"/>
        </w:rPr>
        <w:t xml:space="preserve">Skausmas pilvo apačioje kartu su pykinimu arba vėmimu gali būti kiaušidžių </w:t>
      </w:r>
      <w:proofErr w:type="spellStart"/>
      <w:r w:rsidRPr="0069569E">
        <w:rPr>
          <w:color w:val="000000"/>
          <w:sz w:val="22"/>
          <w:szCs w:val="22"/>
          <w:lang w:val="lt-LT"/>
        </w:rPr>
        <w:t>hiperstimuliacijos</w:t>
      </w:r>
      <w:proofErr w:type="spellEnd"/>
      <w:r w:rsidRPr="0069569E">
        <w:rPr>
          <w:color w:val="000000"/>
          <w:sz w:val="22"/>
          <w:szCs w:val="22"/>
          <w:lang w:val="lt-LT"/>
        </w:rPr>
        <w:t xml:space="preserve"> sindromo (KHSS) simptomai. Tai gali rodyti, kad kiaušidžių reakcija į gydymą yra per stipri ir kad kiaušidėse susidarė didelių cistų </w:t>
      </w:r>
      <w:r w:rsidR="00576516" w:rsidRPr="0069569E">
        <w:rPr>
          <w:color w:val="000000"/>
          <w:sz w:val="22"/>
          <w:szCs w:val="22"/>
          <w:lang w:val="lt-LT"/>
        </w:rPr>
        <w:t xml:space="preserve">(taip pat žr. 2 skyriaus dalį „Kiaušidžių </w:t>
      </w:r>
      <w:proofErr w:type="spellStart"/>
      <w:r w:rsidR="00576516" w:rsidRPr="0069569E">
        <w:rPr>
          <w:color w:val="000000"/>
          <w:sz w:val="22"/>
          <w:szCs w:val="22"/>
          <w:lang w:val="lt-LT"/>
        </w:rPr>
        <w:t>hiperstimuliacijos</w:t>
      </w:r>
      <w:proofErr w:type="spellEnd"/>
      <w:r w:rsidR="00576516" w:rsidRPr="0069569E">
        <w:rPr>
          <w:color w:val="000000"/>
          <w:sz w:val="22"/>
          <w:szCs w:val="22"/>
          <w:lang w:val="lt-LT"/>
        </w:rPr>
        <w:t xml:space="preserve"> sindromas“). Šis šalutinis poveikis yra dažnas (gali pasireikšti ne daugiau nei 1 iš 10 </w:t>
      </w:r>
      <w:r w:rsidR="001F3B6C" w:rsidRPr="0069569E">
        <w:rPr>
          <w:color w:val="000000"/>
          <w:sz w:val="22"/>
          <w:szCs w:val="22"/>
          <w:lang w:val="lt-LT"/>
        </w:rPr>
        <w:t>žmonių</w:t>
      </w:r>
      <w:r w:rsidR="00576516" w:rsidRPr="0069569E">
        <w:rPr>
          <w:color w:val="000000"/>
          <w:sz w:val="22"/>
          <w:szCs w:val="22"/>
          <w:lang w:val="lt-LT"/>
        </w:rPr>
        <w:t>)</w:t>
      </w:r>
      <w:r w:rsidRPr="0069569E">
        <w:rPr>
          <w:color w:val="000000"/>
          <w:sz w:val="22"/>
          <w:szCs w:val="22"/>
          <w:lang w:val="lt-LT"/>
        </w:rPr>
        <w:t>.</w:t>
      </w:r>
    </w:p>
    <w:p w14:paraId="123751BB" w14:textId="77777777" w:rsidR="00017499" w:rsidRPr="0069569E" w:rsidRDefault="00017499" w:rsidP="0069559E">
      <w:pPr>
        <w:numPr>
          <w:ilvl w:val="0"/>
          <w:numId w:val="41"/>
        </w:numPr>
        <w:tabs>
          <w:tab w:val="clear" w:pos="567"/>
        </w:tabs>
        <w:overflowPunct/>
        <w:autoSpaceDE/>
        <w:autoSpaceDN/>
        <w:adjustRightInd/>
        <w:textAlignment w:val="auto"/>
        <w:rPr>
          <w:color w:val="000000"/>
          <w:sz w:val="22"/>
          <w:szCs w:val="22"/>
          <w:lang w:val="lt-LT"/>
        </w:rPr>
      </w:pPr>
      <w:r w:rsidRPr="0069569E">
        <w:rPr>
          <w:color w:val="000000"/>
          <w:sz w:val="22"/>
          <w:szCs w:val="22"/>
          <w:lang w:val="lt-LT"/>
        </w:rPr>
        <w:lastRenderedPageBreak/>
        <w:t>KHSS gali tapti sunkus su aiškiai padidėjusiomis kiaušidėmis, sumažėjusiu šlapimo susidarymu, svorio didėjimu, pasunkėjusiu kvėpavimu ir (arba) skysčių kaupimusi pilve arba krūtinėje. Šis šalutinis poveikis yra nedažnas</w:t>
      </w:r>
      <w:r w:rsidR="00576516" w:rsidRPr="0069569E">
        <w:rPr>
          <w:color w:val="000000"/>
          <w:sz w:val="22"/>
          <w:szCs w:val="22"/>
          <w:lang w:val="lt-LT"/>
        </w:rPr>
        <w:t xml:space="preserve"> (gali pasireikšti ne daugiau nei 1 iš 100 </w:t>
      </w:r>
      <w:r w:rsidR="001F3B6C" w:rsidRPr="0069569E">
        <w:rPr>
          <w:color w:val="000000"/>
          <w:sz w:val="22"/>
          <w:szCs w:val="22"/>
          <w:lang w:val="lt-LT"/>
        </w:rPr>
        <w:t>žmonių</w:t>
      </w:r>
      <w:r w:rsidR="00576516" w:rsidRPr="0069569E">
        <w:rPr>
          <w:color w:val="000000"/>
          <w:sz w:val="22"/>
          <w:szCs w:val="22"/>
          <w:lang w:val="lt-LT"/>
        </w:rPr>
        <w:t>)</w:t>
      </w:r>
      <w:r w:rsidRPr="0069569E">
        <w:rPr>
          <w:color w:val="000000"/>
          <w:sz w:val="22"/>
          <w:szCs w:val="22"/>
          <w:lang w:val="lt-LT"/>
        </w:rPr>
        <w:t>.</w:t>
      </w:r>
    </w:p>
    <w:p w14:paraId="6F471E04" w14:textId="77777777" w:rsidR="00017499" w:rsidRPr="0069569E" w:rsidRDefault="00017499" w:rsidP="0069559E">
      <w:pPr>
        <w:numPr>
          <w:ilvl w:val="0"/>
          <w:numId w:val="41"/>
        </w:numPr>
        <w:tabs>
          <w:tab w:val="clear" w:pos="567"/>
        </w:tabs>
        <w:overflowPunct/>
        <w:autoSpaceDE/>
        <w:autoSpaceDN/>
        <w:adjustRightInd/>
        <w:textAlignment w:val="auto"/>
        <w:rPr>
          <w:color w:val="000000"/>
          <w:sz w:val="22"/>
          <w:szCs w:val="22"/>
          <w:lang w:val="lt-LT"/>
        </w:rPr>
      </w:pPr>
      <w:r w:rsidRPr="0069569E">
        <w:rPr>
          <w:color w:val="000000"/>
          <w:sz w:val="22"/>
          <w:szCs w:val="22"/>
          <w:lang w:val="lt-LT"/>
        </w:rPr>
        <w:t>Retai gali pasireikšti KHSS komplikacijos, pvz., kiaušidės persisukimas arba kraujo krešuliai.</w:t>
      </w:r>
    </w:p>
    <w:p w14:paraId="16576A4E" w14:textId="77777777" w:rsidR="00017499" w:rsidRPr="0069569E" w:rsidRDefault="0052664F" w:rsidP="0069559E">
      <w:pPr>
        <w:numPr>
          <w:ilvl w:val="0"/>
          <w:numId w:val="41"/>
        </w:numPr>
        <w:tabs>
          <w:tab w:val="clear" w:pos="567"/>
        </w:tabs>
        <w:overflowPunct/>
        <w:autoSpaceDE/>
        <w:autoSpaceDN/>
        <w:adjustRightInd/>
        <w:textAlignment w:val="auto"/>
        <w:rPr>
          <w:color w:val="000000"/>
          <w:sz w:val="22"/>
          <w:szCs w:val="22"/>
          <w:lang w:val="lt-LT"/>
        </w:rPr>
      </w:pPr>
      <w:r w:rsidRPr="0069569E">
        <w:rPr>
          <w:color w:val="000000"/>
          <w:sz w:val="22"/>
          <w:szCs w:val="22"/>
          <w:lang w:val="lt-LT"/>
        </w:rPr>
        <w:t xml:space="preserve">Labai retai gali </w:t>
      </w:r>
      <w:r w:rsidR="00017499" w:rsidRPr="0069569E">
        <w:rPr>
          <w:color w:val="000000"/>
          <w:sz w:val="22"/>
          <w:szCs w:val="22"/>
          <w:lang w:val="lt-LT"/>
        </w:rPr>
        <w:t>pasireikšti sunkios kraujo krešėjimo komplikacijos (</w:t>
      </w:r>
      <w:proofErr w:type="spellStart"/>
      <w:r w:rsidR="00017499" w:rsidRPr="0069569E">
        <w:rPr>
          <w:color w:val="000000"/>
          <w:sz w:val="22"/>
          <w:szCs w:val="22"/>
          <w:lang w:val="lt-LT"/>
        </w:rPr>
        <w:t>tromboemboliniai</w:t>
      </w:r>
      <w:proofErr w:type="spellEnd"/>
      <w:r w:rsidR="00017499" w:rsidRPr="0069569E">
        <w:rPr>
          <w:color w:val="000000"/>
          <w:sz w:val="22"/>
          <w:szCs w:val="22"/>
          <w:lang w:val="lt-LT"/>
        </w:rPr>
        <w:t xml:space="preserve"> reiškiniai), </w:t>
      </w:r>
      <w:r w:rsidR="000A19AC" w:rsidRPr="0069569E">
        <w:rPr>
          <w:color w:val="000000"/>
          <w:sz w:val="22"/>
          <w:szCs w:val="22"/>
          <w:lang w:val="lt-LT"/>
        </w:rPr>
        <w:t xml:space="preserve">kartais </w:t>
      </w:r>
      <w:r w:rsidR="00CD3336" w:rsidRPr="0069569E">
        <w:rPr>
          <w:color w:val="000000"/>
          <w:sz w:val="22"/>
          <w:szCs w:val="22"/>
          <w:lang w:val="lt-LT"/>
        </w:rPr>
        <w:t>nepriklausomai nuo</w:t>
      </w:r>
      <w:r w:rsidR="00017499" w:rsidRPr="0069569E">
        <w:rPr>
          <w:color w:val="000000"/>
          <w:sz w:val="22"/>
          <w:szCs w:val="22"/>
          <w:lang w:val="lt-LT"/>
        </w:rPr>
        <w:t xml:space="preserve"> KHSS</w:t>
      </w:r>
      <w:r w:rsidR="00576516" w:rsidRPr="0069569E">
        <w:rPr>
          <w:color w:val="000000"/>
          <w:sz w:val="22"/>
          <w:szCs w:val="22"/>
          <w:lang w:val="lt-LT"/>
        </w:rPr>
        <w:t xml:space="preserve"> (gali pasireikšti ne daugiau nei 1 iš </w:t>
      </w:r>
      <w:r w:rsidR="006F16FE" w:rsidRPr="0069569E">
        <w:rPr>
          <w:color w:val="000000"/>
          <w:sz w:val="22"/>
          <w:szCs w:val="22"/>
          <w:lang w:val="lt-LT"/>
        </w:rPr>
        <w:t>10 000</w:t>
      </w:r>
      <w:r w:rsidR="00576516" w:rsidRPr="0069569E">
        <w:rPr>
          <w:color w:val="000000"/>
          <w:sz w:val="22"/>
          <w:szCs w:val="22"/>
          <w:lang w:val="lt-LT"/>
        </w:rPr>
        <w:t> </w:t>
      </w:r>
      <w:r w:rsidR="001F3B6C" w:rsidRPr="0069569E">
        <w:rPr>
          <w:color w:val="000000"/>
          <w:sz w:val="22"/>
          <w:szCs w:val="22"/>
          <w:lang w:val="lt-LT"/>
        </w:rPr>
        <w:t>žmonių</w:t>
      </w:r>
      <w:r w:rsidR="00576516" w:rsidRPr="0069569E">
        <w:rPr>
          <w:color w:val="000000"/>
          <w:sz w:val="22"/>
          <w:szCs w:val="22"/>
          <w:lang w:val="lt-LT"/>
        </w:rPr>
        <w:t>)</w:t>
      </w:r>
      <w:r w:rsidR="00017499" w:rsidRPr="0069569E">
        <w:rPr>
          <w:color w:val="000000"/>
          <w:sz w:val="22"/>
          <w:szCs w:val="22"/>
          <w:lang w:val="lt-LT"/>
        </w:rPr>
        <w:t>. Tai gali sukelti krūtinės skausmą, dusulį, insultą ar širdies smūgį (</w:t>
      </w:r>
      <w:r w:rsidR="00576516" w:rsidRPr="0069569E">
        <w:rPr>
          <w:color w:val="000000"/>
          <w:sz w:val="22"/>
          <w:szCs w:val="22"/>
          <w:lang w:val="lt-LT"/>
        </w:rPr>
        <w:t>taip pat žr. 2 skyriaus dalį „Kraujo krešėjimo sutrikimai</w:t>
      </w:r>
      <w:r w:rsidR="00017499" w:rsidRPr="0069569E">
        <w:rPr>
          <w:color w:val="000000"/>
          <w:sz w:val="22"/>
          <w:szCs w:val="22"/>
          <w:lang w:val="lt-LT"/>
        </w:rPr>
        <w:t>“).</w:t>
      </w:r>
    </w:p>
    <w:p w14:paraId="3295E6B6" w14:textId="77777777" w:rsidR="00017499" w:rsidRPr="0069569E" w:rsidRDefault="00017499" w:rsidP="0069559E">
      <w:pPr>
        <w:rPr>
          <w:color w:val="000000"/>
          <w:sz w:val="22"/>
          <w:szCs w:val="22"/>
          <w:lang w:val="lt-LT"/>
        </w:rPr>
      </w:pPr>
    </w:p>
    <w:p w14:paraId="3BC0ACAF" w14:textId="77777777" w:rsidR="00017499" w:rsidRPr="0069569E" w:rsidRDefault="00017499" w:rsidP="0069559E">
      <w:pPr>
        <w:keepNext/>
        <w:rPr>
          <w:b/>
          <w:bCs/>
          <w:color w:val="000000"/>
          <w:sz w:val="22"/>
          <w:szCs w:val="22"/>
          <w:lang w:val="lt-LT"/>
        </w:rPr>
      </w:pPr>
      <w:r w:rsidRPr="0069569E">
        <w:rPr>
          <w:b/>
          <w:bCs/>
          <w:color w:val="000000"/>
          <w:sz w:val="22"/>
          <w:szCs w:val="22"/>
          <w:lang w:val="lt-LT"/>
        </w:rPr>
        <w:t>Sunkus šalutinis poveikis vyrams ir moterims</w:t>
      </w:r>
    </w:p>
    <w:p w14:paraId="69AD83DF" w14:textId="77777777" w:rsidR="00A269C3" w:rsidRPr="0069569E" w:rsidRDefault="00A269C3" w:rsidP="0069559E">
      <w:pPr>
        <w:keepNext/>
        <w:rPr>
          <w:b/>
          <w:bCs/>
          <w:color w:val="000000"/>
          <w:sz w:val="22"/>
          <w:szCs w:val="22"/>
          <w:lang w:val="lt-LT"/>
        </w:rPr>
      </w:pPr>
    </w:p>
    <w:p w14:paraId="40A8FB19" w14:textId="77777777" w:rsidR="00017499" w:rsidRPr="0069569E" w:rsidRDefault="00017499" w:rsidP="0069559E">
      <w:pPr>
        <w:numPr>
          <w:ilvl w:val="0"/>
          <w:numId w:val="57"/>
        </w:numPr>
        <w:tabs>
          <w:tab w:val="clear" w:pos="720"/>
        </w:tabs>
        <w:ind w:left="567" w:hanging="567"/>
        <w:rPr>
          <w:color w:val="000000"/>
          <w:sz w:val="22"/>
          <w:szCs w:val="22"/>
          <w:lang w:val="lt-LT"/>
        </w:rPr>
      </w:pPr>
      <w:r w:rsidRPr="0069569E">
        <w:rPr>
          <w:color w:val="000000"/>
          <w:sz w:val="22"/>
          <w:szCs w:val="22"/>
          <w:lang w:val="lt-LT"/>
        </w:rPr>
        <w:t>Alerginės reakcijos</w:t>
      </w:r>
      <w:r w:rsidR="00463C9C" w:rsidRPr="0069569E">
        <w:rPr>
          <w:color w:val="000000"/>
          <w:sz w:val="22"/>
          <w:szCs w:val="22"/>
          <w:lang w:val="lt-LT"/>
        </w:rPr>
        <w:t>, pvz., išbėrimas, odos paraudimas, veido patinimas su pasunkėjusiu kvėpavimu</w:t>
      </w:r>
      <w:r w:rsidRPr="0069569E">
        <w:rPr>
          <w:color w:val="000000"/>
          <w:sz w:val="22"/>
          <w:szCs w:val="22"/>
          <w:lang w:val="lt-LT"/>
        </w:rPr>
        <w:t xml:space="preserve"> kartais gali būti sunkios. Šis šalutinis poveikis yra labai retas</w:t>
      </w:r>
      <w:r w:rsidR="00576516" w:rsidRPr="0069569E">
        <w:rPr>
          <w:color w:val="000000"/>
          <w:sz w:val="22"/>
          <w:szCs w:val="22"/>
          <w:lang w:val="lt-LT"/>
        </w:rPr>
        <w:t xml:space="preserve"> (gali pasireikšti ne daugiau nei 1 iš 10 000 </w:t>
      </w:r>
      <w:r w:rsidR="001F3B6C" w:rsidRPr="0069569E">
        <w:rPr>
          <w:color w:val="000000"/>
          <w:sz w:val="22"/>
          <w:szCs w:val="22"/>
          <w:lang w:val="lt-LT"/>
        </w:rPr>
        <w:t>žmonių</w:t>
      </w:r>
      <w:r w:rsidR="00576516" w:rsidRPr="0069569E">
        <w:rPr>
          <w:color w:val="000000"/>
          <w:sz w:val="22"/>
          <w:szCs w:val="22"/>
          <w:lang w:val="lt-LT"/>
        </w:rPr>
        <w:t>)</w:t>
      </w:r>
      <w:r w:rsidRPr="0069569E">
        <w:rPr>
          <w:color w:val="000000"/>
          <w:sz w:val="22"/>
          <w:szCs w:val="22"/>
          <w:lang w:val="lt-LT"/>
        </w:rPr>
        <w:t>.</w:t>
      </w:r>
    </w:p>
    <w:p w14:paraId="2DB5B5F1" w14:textId="77777777" w:rsidR="00017499" w:rsidRPr="0069569E" w:rsidRDefault="00017499" w:rsidP="0069559E">
      <w:pPr>
        <w:rPr>
          <w:color w:val="000000"/>
          <w:sz w:val="22"/>
          <w:szCs w:val="22"/>
          <w:lang w:val="lt-LT"/>
        </w:rPr>
      </w:pPr>
    </w:p>
    <w:p w14:paraId="2F119972" w14:textId="77777777" w:rsidR="00017499" w:rsidRPr="0069569E" w:rsidRDefault="00017499" w:rsidP="0069559E">
      <w:pPr>
        <w:rPr>
          <w:b/>
          <w:bCs/>
          <w:color w:val="000000"/>
          <w:sz w:val="22"/>
          <w:szCs w:val="22"/>
          <w:lang w:val="lt-LT"/>
        </w:rPr>
      </w:pPr>
      <w:r w:rsidRPr="0069569E">
        <w:rPr>
          <w:b/>
          <w:bCs/>
          <w:color w:val="000000"/>
          <w:sz w:val="22"/>
          <w:szCs w:val="22"/>
          <w:lang w:val="lt-LT"/>
        </w:rPr>
        <w:t>Jeigu pasireiškė bet kuris aukščiau nurodytas šalutinis poveikis, nedelsdami kreipkitės į gydytoją, kuris gali paprašyti nutraukti GONAL-f vartojimą.</w:t>
      </w:r>
    </w:p>
    <w:p w14:paraId="51387B69" w14:textId="77777777" w:rsidR="00017499" w:rsidRPr="0069569E" w:rsidRDefault="00017499" w:rsidP="0069559E">
      <w:pPr>
        <w:pStyle w:val="BodyText2"/>
        <w:jc w:val="left"/>
        <w:rPr>
          <w:color w:val="000000"/>
          <w:szCs w:val="22"/>
          <w:lang w:val="lt-LT"/>
        </w:rPr>
      </w:pPr>
    </w:p>
    <w:p w14:paraId="7EE3528B" w14:textId="77777777" w:rsidR="00017499" w:rsidRPr="0069569E" w:rsidRDefault="00017499" w:rsidP="0069559E">
      <w:pPr>
        <w:keepNext/>
        <w:rPr>
          <w:b/>
          <w:bCs/>
          <w:color w:val="000000"/>
          <w:sz w:val="22"/>
          <w:szCs w:val="22"/>
          <w:lang w:val="lt-LT"/>
        </w:rPr>
      </w:pPr>
      <w:r w:rsidRPr="0069569E">
        <w:rPr>
          <w:b/>
          <w:bCs/>
          <w:color w:val="000000"/>
          <w:sz w:val="22"/>
          <w:szCs w:val="22"/>
          <w:lang w:val="lt-LT"/>
        </w:rPr>
        <w:t>Kitas šalutinis poveikis moterims</w:t>
      </w:r>
    </w:p>
    <w:p w14:paraId="71E291CF" w14:textId="77777777" w:rsidR="00A269C3" w:rsidRPr="0069569E" w:rsidRDefault="00A269C3" w:rsidP="0069559E">
      <w:pPr>
        <w:keepNext/>
        <w:rPr>
          <w:b/>
          <w:bCs/>
          <w:color w:val="000000"/>
          <w:sz w:val="22"/>
          <w:szCs w:val="22"/>
          <w:lang w:val="lt-LT"/>
        </w:rPr>
      </w:pPr>
    </w:p>
    <w:p w14:paraId="1C00A105" w14:textId="77777777" w:rsidR="00017499" w:rsidRPr="0069569E" w:rsidRDefault="00017499" w:rsidP="0069559E">
      <w:pPr>
        <w:keepNext/>
        <w:rPr>
          <w:color w:val="000000"/>
          <w:sz w:val="22"/>
          <w:szCs w:val="22"/>
          <w:lang w:val="lt-LT"/>
        </w:rPr>
      </w:pPr>
      <w:r w:rsidRPr="0069569E">
        <w:rPr>
          <w:color w:val="000000"/>
          <w:sz w:val="22"/>
          <w:szCs w:val="22"/>
          <w:u w:val="single"/>
          <w:lang w:val="lt-LT"/>
        </w:rPr>
        <w:t>Labai dažni</w:t>
      </w:r>
      <w:r w:rsidR="00576516" w:rsidRPr="0069569E">
        <w:rPr>
          <w:color w:val="000000"/>
          <w:sz w:val="22"/>
          <w:szCs w:val="22"/>
          <w:u w:val="single"/>
          <w:lang w:val="lt-LT"/>
        </w:rPr>
        <w:t xml:space="preserve"> </w:t>
      </w:r>
      <w:r w:rsidR="00576516" w:rsidRPr="0069569E">
        <w:rPr>
          <w:color w:val="000000"/>
          <w:sz w:val="22"/>
          <w:szCs w:val="22"/>
          <w:lang w:val="lt-LT"/>
        </w:rPr>
        <w:t>(gali pasireikšti daugiau nei 1 iš 10 </w:t>
      </w:r>
      <w:r w:rsidR="001F3B6C" w:rsidRPr="0069569E">
        <w:rPr>
          <w:color w:val="000000"/>
          <w:sz w:val="22"/>
          <w:szCs w:val="22"/>
          <w:lang w:val="lt-LT"/>
        </w:rPr>
        <w:t>žmonių</w:t>
      </w:r>
      <w:r w:rsidR="00576516" w:rsidRPr="0069569E">
        <w:rPr>
          <w:color w:val="000000"/>
          <w:sz w:val="22"/>
          <w:szCs w:val="22"/>
          <w:lang w:val="lt-LT"/>
        </w:rPr>
        <w:t>)</w:t>
      </w:r>
      <w:r w:rsidRPr="0069569E">
        <w:rPr>
          <w:color w:val="000000"/>
          <w:sz w:val="22"/>
          <w:szCs w:val="22"/>
          <w:lang w:val="lt-LT"/>
        </w:rPr>
        <w:t>:</w:t>
      </w:r>
    </w:p>
    <w:p w14:paraId="5F2E092B" w14:textId="77777777" w:rsidR="00A269C3" w:rsidRPr="0069569E" w:rsidRDefault="00A269C3" w:rsidP="0069559E">
      <w:pPr>
        <w:keepNext/>
        <w:rPr>
          <w:color w:val="000000"/>
          <w:sz w:val="22"/>
          <w:szCs w:val="22"/>
          <w:lang w:val="lt-LT"/>
        </w:rPr>
      </w:pPr>
    </w:p>
    <w:p w14:paraId="042293FC" w14:textId="77777777" w:rsidR="00017499" w:rsidRPr="0069569E" w:rsidRDefault="00017499" w:rsidP="0069559E">
      <w:pPr>
        <w:keepNext/>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skysčio maišeliai kiaušidėse (kiaušidžių cistos);</w:t>
      </w:r>
    </w:p>
    <w:p w14:paraId="3D93EA76" w14:textId="77777777" w:rsidR="00017499" w:rsidRPr="0069569E" w:rsidRDefault="00017499" w:rsidP="0069559E">
      <w:pPr>
        <w:keepNext/>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galvos skausmas;</w:t>
      </w:r>
    </w:p>
    <w:p w14:paraId="6E968862"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vietinės reakcijos injekcijos vietoje, pvz., skausmas, paraudimas, kraujosruvos, patinimas ir (arba) sudirginimas.</w:t>
      </w:r>
    </w:p>
    <w:p w14:paraId="1FFAF770" w14:textId="77777777" w:rsidR="00A269C3" w:rsidRPr="0069569E" w:rsidRDefault="00A269C3" w:rsidP="0069559E">
      <w:pPr>
        <w:overflowPunct/>
        <w:autoSpaceDE/>
        <w:autoSpaceDN/>
        <w:adjustRightInd/>
        <w:textAlignment w:val="auto"/>
        <w:rPr>
          <w:color w:val="000000"/>
          <w:sz w:val="22"/>
          <w:szCs w:val="22"/>
          <w:lang w:val="lt-LT"/>
        </w:rPr>
      </w:pPr>
    </w:p>
    <w:p w14:paraId="79F34373" w14:textId="77777777" w:rsidR="00017499" w:rsidRPr="0069569E" w:rsidRDefault="00017499" w:rsidP="0069559E">
      <w:pPr>
        <w:keepNext/>
        <w:keepLines/>
        <w:rPr>
          <w:color w:val="000000"/>
          <w:sz w:val="22"/>
          <w:szCs w:val="22"/>
          <w:u w:val="single"/>
          <w:lang w:val="lt-LT"/>
        </w:rPr>
      </w:pPr>
      <w:r w:rsidRPr="0069569E">
        <w:rPr>
          <w:color w:val="000000"/>
          <w:sz w:val="22"/>
          <w:szCs w:val="22"/>
          <w:u w:val="single"/>
          <w:lang w:val="lt-LT"/>
        </w:rPr>
        <w:t>Dažni</w:t>
      </w:r>
      <w:r w:rsidR="00576516" w:rsidRPr="0069569E">
        <w:rPr>
          <w:color w:val="000000"/>
          <w:sz w:val="22"/>
          <w:szCs w:val="22"/>
          <w:u w:val="single"/>
          <w:lang w:val="lt-LT"/>
        </w:rPr>
        <w:t xml:space="preserve"> </w:t>
      </w:r>
      <w:r w:rsidR="00576516" w:rsidRPr="0069569E">
        <w:rPr>
          <w:color w:val="000000"/>
          <w:sz w:val="22"/>
          <w:szCs w:val="22"/>
          <w:lang w:val="lt-LT"/>
        </w:rPr>
        <w:t>(gali pasireikšti ne daugiau nei 1 iš 10 </w:t>
      </w:r>
      <w:r w:rsidR="001F3B6C" w:rsidRPr="0069569E">
        <w:rPr>
          <w:color w:val="000000"/>
          <w:sz w:val="22"/>
          <w:szCs w:val="22"/>
          <w:lang w:val="lt-LT"/>
        </w:rPr>
        <w:t>žmonių</w:t>
      </w:r>
      <w:r w:rsidR="00576516" w:rsidRPr="0069569E">
        <w:rPr>
          <w:color w:val="000000"/>
          <w:sz w:val="22"/>
          <w:szCs w:val="22"/>
          <w:lang w:val="lt-LT"/>
        </w:rPr>
        <w:t>)</w:t>
      </w:r>
      <w:r w:rsidRPr="0069569E">
        <w:rPr>
          <w:color w:val="000000"/>
          <w:sz w:val="22"/>
          <w:szCs w:val="22"/>
          <w:u w:val="single"/>
          <w:lang w:val="lt-LT"/>
        </w:rPr>
        <w:t>:</w:t>
      </w:r>
    </w:p>
    <w:p w14:paraId="046F82B9" w14:textId="77777777" w:rsidR="00A269C3" w:rsidRPr="0069569E" w:rsidRDefault="00A269C3" w:rsidP="0069559E">
      <w:pPr>
        <w:keepNext/>
        <w:keepLines/>
        <w:rPr>
          <w:color w:val="000000"/>
          <w:sz w:val="22"/>
          <w:szCs w:val="22"/>
          <w:u w:val="single"/>
          <w:lang w:val="lt-LT"/>
        </w:rPr>
      </w:pPr>
    </w:p>
    <w:p w14:paraId="44F6B512"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pilvo skausmas;</w:t>
      </w:r>
    </w:p>
    <w:p w14:paraId="478D406A"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pykinimas, vėmimas, viduriavimas, pilvo spazmai ir vidurių pūtimas.</w:t>
      </w:r>
    </w:p>
    <w:p w14:paraId="10ED0A49" w14:textId="77777777" w:rsidR="00A269C3" w:rsidRPr="0069569E" w:rsidRDefault="00A269C3" w:rsidP="0069559E">
      <w:pPr>
        <w:overflowPunct/>
        <w:autoSpaceDE/>
        <w:autoSpaceDN/>
        <w:adjustRightInd/>
        <w:textAlignment w:val="auto"/>
        <w:rPr>
          <w:color w:val="000000"/>
          <w:sz w:val="22"/>
          <w:szCs w:val="22"/>
          <w:lang w:val="lt-LT"/>
        </w:rPr>
      </w:pPr>
    </w:p>
    <w:p w14:paraId="70B05BF2" w14:textId="77777777" w:rsidR="00017499" w:rsidRPr="0069569E" w:rsidRDefault="00017499" w:rsidP="0069559E">
      <w:pPr>
        <w:keepNext/>
        <w:keepLines/>
        <w:rPr>
          <w:color w:val="000000"/>
          <w:sz w:val="22"/>
          <w:szCs w:val="22"/>
          <w:lang w:val="lt-LT"/>
        </w:rPr>
      </w:pPr>
      <w:r w:rsidRPr="0069569E">
        <w:rPr>
          <w:color w:val="000000"/>
          <w:sz w:val="22"/>
          <w:szCs w:val="22"/>
          <w:u w:val="single"/>
          <w:lang w:val="lt-LT"/>
        </w:rPr>
        <w:t>Labai reti</w:t>
      </w:r>
      <w:r w:rsidR="00576516" w:rsidRPr="0069569E">
        <w:rPr>
          <w:color w:val="000000"/>
          <w:sz w:val="22"/>
          <w:szCs w:val="22"/>
          <w:u w:val="single"/>
          <w:lang w:val="lt-LT"/>
        </w:rPr>
        <w:t xml:space="preserve"> </w:t>
      </w:r>
      <w:r w:rsidR="00576516" w:rsidRPr="0069569E">
        <w:rPr>
          <w:color w:val="000000"/>
          <w:sz w:val="22"/>
          <w:szCs w:val="22"/>
          <w:lang w:val="lt-LT"/>
        </w:rPr>
        <w:t>(gali pasireikšti ne daugiau nei 1 iš 10 000 </w:t>
      </w:r>
      <w:r w:rsidR="001F3B6C" w:rsidRPr="0069569E">
        <w:rPr>
          <w:color w:val="000000"/>
          <w:sz w:val="22"/>
          <w:szCs w:val="22"/>
          <w:lang w:val="lt-LT"/>
        </w:rPr>
        <w:t>žmonių</w:t>
      </w:r>
      <w:r w:rsidR="00576516" w:rsidRPr="0069569E">
        <w:rPr>
          <w:color w:val="000000"/>
          <w:sz w:val="22"/>
          <w:szCs w:val="22"/>
          <w:lang w:val="lt-LT"/>
        </w:rPr>
        <w:t>)</w:t>
      </w:r>
      <w:r w:rsidRPr="0069569E">
        <w:rPr>
          <w:color w:val="000000"/>
          <w:sz w:val="22"/>
          <w:szCs w:val="22"/>
          <w:lang w:val="lt-LT"/>
        </w:rPr>
        <w:t>:</w:t>
      </w:r>
    </w:p>
    <w:p w14:paraId="38C4536B" w14:textId="77777777" w:rsidR="00A269C3" w:rsidRPr="0069569E" w:rsidRDefault="00A269C3" w:rsidP="0069559E">
      <w:pPr>
        <w:keepNext/>
        <w:keepLines/>
        <w:rPr>
          <w:color w:val="000000"/>
          <w:sz w:val="22"/>
          <w:szCs w:val="22"/>
          <w:lang w:val="lt-LT"/>
        </w:rPr>
      </w:pPr>
    </w:p>
    <w:p w14:paraId="5EC0F720"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gali pasireikšti alerginės reakcijos, pvz., išbėrimas, odos paraudimas, veido patinimas su pasunkėjusiu kvėpavimu. Kartais šios reakcijos gali būti sunkios;</w:t>
      </w:r>
    </w:p>
    <w:p w14:paraId="2BD57CDD"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gali pasunkėti astma.</w:t>
      </w:r>
    </w:p>
    <w:p w14:paraId="3823F5E3" w14:textId="77777777" w:rsidR="00017499" w:rsidRPr="0069569E" w:rsidRDefault="00017499" w:rsidP="0069559E">
      <w:pPr>
        <w:pStyle w:val="BodyText2"/>
        <w:jc w:val="left"/>
        <w:rPr>
          <w:color w:val="000000"/>
          <w:szCs w:val="22"/>
          <w:lang w:val="lt-LT"/>
        </w:rPr>
      </w:pPr>
    </w:p>
    <w:p w14:paraId="569CE9DE" w14:textId="77777777" w:rsidR="00017499" w:rsidRPr="0069569E" w:rsidRDefault="00463C9C" w:rsidP="0069559E">
      <w:pPr>
        <w:pStyle w:val="BodyText2"/>
        <w:keepNext/>
        <w:keepLines/>
        <w:jc w:val="left"/>
        <w:rPr>
          <w:b/>
          <w:color w:val="000000"/>
          <w:szCs w:val="22"/>
          <w:lang w:val="lt-LT"/>
        </w:rPr>
      </w:pPr>
      <w:r w:rsidRPr="0069569E">
        <w:rPr>
          <w:b/>
          <w:color w:val="000000"/>
          <w:szCs w:val="22"/>
          <w:lang w:val="lt-LT"/>
        </w:rPr>
        <w:t>Kit</w:t>
      </w:r>
      <w:r w:rsidR="00CD3336" w:rsidRPr="0069569E">
        <w:rPr>
          <w:b/>
          <w:color w:val="000000"/>
          <w:szCs w:val="22"/>
          <w:lang w:val="lt-LT"/>
        </w:rPr>
        <w:t>as</w:t>
      </w:r>
      <w:r w:rsidRPr="0069569E">
        <w:rPr>
          <w:b/>
          <w:color w:val="000000"/>
          <w:szCs w:val="22"/>
          <w:lang w:val="lt-LT"/>
        </w:rPr>
        <w:t xml:space="preserve"> š</w:t>
      </w:r>
      <w:r w:rsidR="00017499" w:rsidRPr="0069569E">
        <w:rPr>
          <w:b/>
          <w:color w:val="000000"/>
          <w:szCs w:val="22"/>
          <w:lang w:val="lt-LT"/>
        </w:rPr>
        <w:t>alutinis poveikis vyrams</w:t>
      </w:r>
    </w:p>
    <w:p w14:paraId="5CC4D2C5" w14:textId="77777777" w:rsidR="00A269C3" w:rsidRPr="0069569E" w:rsidRDefault="00A269C3" w:rsidP="0069559E">
      <w:pPr>
        <w:pStyle w:val="BodyText2"/>
        <w:keepNext/>
        <w:keepLines/>
        <w:jc w:val="left"/>
        <w:rPr>
          <w:b/>
          <w:color w:val="000000"/>
          <w:szCs w:val="22"/>
          <w:lang w:val="lt-LT"/>
        </w:rPr>
      </w:pPr>
    </w:p>
    <w:p w14:paraId="05D6C9B4" w14:textId="77777777" w:rsidR="00017499" w:rsidRPr="0069569E" w:rsidRDefault="00017499" w:rsidP="0069559E">
      <w:pPr>
        <w:keepNext/>
        <w:keepLines/>
        <w:rPr>
          <w:color w:val="000000"/>
          <w:sz w:val="22"/>
          <w:szCs w:val="22"/>
          <w:lang w:val="lt-LT"/>
        </w:rPr>
      </w:pPr>
      <w:r w:rsidRPr="0069569E">
        <w:rPr>
          <w:color w:val="000000"/>
          <w:sz w:val="22"/>
          <w:szCs w:val="22"/>
          <w:u w:val="single"/>
          <w:lang w:val="lt-LT"/>
        </w:rPr>
        <w:t>Labai dažni</w:t>
      </w:r>
      <w:r w:rsidR="00576516" w:rsidRPr="0069569E">
        <w:rPr>
          <w:color w:val="000000"/>
          <w:sz w:val="22"/>
          <w:szCs w:val="22"/>
          <w:u w:val="single"/>
          <w:lang w:val="lt-LT"/>
        </w:rPr>
        <w:t xml:space="preserve"> </w:t>
      </w:r>
      <w:r w:rsidR="00576516" w:rsidRPr="0069569E">
        <w:rPr>
          <w:color w:val="000000"/>
          <w:sz w:val="22"/>
          <w:szCs w:val="22"/>
          <w:lang w:val="lt-LT"/>
        </w:rPr>
        <w:t>(gali pasireikšti daugiau nei 1 iš 10 </w:t>
      </w:r>
      <w:r w:rsidR="001F3B6C" w:rsidRPr="0069569E">
        <w:rPr>
          <w:color w:val="000000"/>
          <w:sz w:val="22"/>
          <w:szCs w:val="22"/>
          <w:lang w:val="lt-LT"/>
        </w:rPr>
        <w:t>žmonių</w:t>
      </w:r>
      <w:r w:rsidR="00576516" w:rsidRPr="0069569E">
        <w:rPr>
          <w:color w:val="000000"/>
          <w:sz w:val="22"/>
          <w:szCs w:val="22"/>
          <w:lang w:val="lt-LT"/>
        </w:rPr>
        <w:t>)</w:t>
      </w:r>
      <w:r w:rsidRPr="0069569E">
        <w:rPr>
          <w:color w:val="000000"/>
          <w:sz w:val="22"/>
          <w:szCs w:val="22"/>
          <w:lang w:val="lt-LT"/>
        </w:rPr>
        <w:t>:</w:t>
      </w:r>
    </w:p>
    <w:p w14:paraId="1C04B4B7" w14:textId="77777777" w:rsidR="00A269C3" w:rsidRPr="0069569E" w:rsidRDefault="00A269C3" w:rsidP="0069559E">
      <w:pPr>
        <w:keepNext/>
        <w:keepLines/>
        <w:rPr>
          <w:color w:val="000000"/>
          <w:sz w:val="22"/>
          <w:szCs w:val="22"/>
          <w:lang w:val="lt-LT"/>
        </w:rPr>
      </w:pPr>
    </w:p>
    <w:p w14:paraId="7B959E67" w14:textId="77777777" w:rsidR="00017499" w:rsidRPr="0069569E" w:rsidRDefault="00017499" w:rsidP="0069559E">
      <w:pPr>
        <w:numPr>
          <w:ilvl w:val="0"/>
          <w:numId w:val="42"/>
        </w:numPr>
        <w:overflowPunct/>
        <w:autoSpaceDE/>
        <w:autoSpaceDN/>
        <w:adjustRightInd/>
        <w:textAlignment w:val="auto"/>
        <w:rPr>
          <w:color w:val="000000"/>
          <w:sz w:val="22"/>
          <w:szCs w:val="22"/>
          <w:lang w:val="lt-LT"/>
        </w:rPr>
      </w:pPr>
      <w:r w:rsidRPr="0069569E">
        <w:rPr>
          <w:color w:val="000000"/>
          <w:sz w:val="22"/>
          <w:szCs w:val="22"/>
          <w:lang w:val="lt-LT"/>
        </w:rPr>
        <w:t>vietinės reakcijos injekcijos vietoje, pvz., skausmas, paraudimas, kraujosruvos, patinimas ir (arba) sudirginimas.</w:t>
      </w:r>
    </w:p>
    <w:p w14:paraId="35EAD206" w14:textId="77777777" w:rsidR="00A269C3" w:rsidRPr="0069569E" w:rsidRDefault="00A269C3" w:rsidP="0069559E">
      <w:pPr>
        <w:overflowPunct/>
        <w:autoSpaceDE/>
        <w:autoSpaceDN/>
        <w:adjustRightInd/>
        <w:textAlignment w:val="auto"/>
        <w:rPr>
          <w:color w:val="000000"/>
          <w:sz w:val="22"/>
          <w:szCs w:val="22"/>
          <w:lang w:val="lt-LT"/>
        </w:rPr>
      </w:pPr>
    </w:p>
    <w:p w14:paraId="0C880CB8" w14:textId="77777777" w:rsidR="00017499" w:rsidRPr="0069569E" w:rsidRDefault="00017499" w:rsidP="0069559E">
      <w:pPr>
        <w:keepNext/>
        <w:keepLines/>
        <w:rPr>
          <w:color w:val="000000"/>
          <w:sz w:val="22"/>
          <w:szCs w:val="22"/>
          <w:lang w:val="lt-LT"/>
        </w:rPr>
      </w:pPr>
      <w:r w:rsidRPr="0069569E">
        <w:rPr>
          <w:color w:val="000000"/>
          <w:sz w:val="22"/>
          <w:szCs w:val="22"/>
          <w:u w:val="single"/>
          <w:lang w:val="lt-LT"/>
        </w:rPr>
        <w:t>Dažni</w:t>
      </w:r>
      <w:r w:rsidR="00576516" w:rsidRPr="0069569E">
        <w:rPr>
          <w:color w:val="000000"/>
          <w:sz w:val="22"/>
          <w:szCs w:val="22"/>
          <w:u w:val="single"/>
          <w:lang w:val="lt-LT"/>
        </w:rPr>
        <w:t xml:space="preserve"> </w:t>
      </w:r>
      <w:r w:rsidR="00576516" w:rsidRPr="0069569E">
        <w:rPr>
          <w:color w:val="000000"/>
          <w:sz w:val="22"/>
          <w:szCs w:val="22"/>
          <w:lang w:val="lt-LT"/>
        </w:rPr>
        <w:t>(gali pasireikšti ne daugiau nei 1 iš 10 </w:t>
      </w:r>
      <w:r w:rsidR="001F3B6C" w:rsidRPr="0069569E">
        <w:rPr>
          <w:color w:val="000000"/>
          <w:sz w:val="22"/>
          <w:szCs w:val="22"/>
          <w:lang w:val="lt-LT"/>
        </w:rPr>
        <w:t>žmonių</w:t>
      </w:r>
      <w:r w:rsidR="00576516" w:rsidRPr="0069569E">
        <w:rPr>
          <w:color w:val="000000"/>
          <w:sz w:val="22"/>
          <w:szCs w:val="22"/>
          <w:lang w:val="lt-LT"/>
        </w:rPr>
        <w:t>)</w:t>
      </w:r>
      <w:r w:rsidRPr="0069569E">
        <w:rPr>
          <w:color w:val="000000"/>
          <w:sz w:val="22"/>
          <w:szCs w:val="22"/>
          <w:lang w:val="lt-LT"/>
        </w:rPr>
        <w:t>:</w:t>
      </w:r>
    </w:p>
    <w:p w14:paraId="5A5CAED5" w14:textId="77777777" w:rsidR="00A269C3" w:rsidRPr="0069569E" w:rsidRDefault="00A269C3" w:rsidP="0069559E">
      <w:pPr>
        <w:keepNext/>
        <w:keepLines/>
        <w:rPr>
          <w:color w:val="000000"/>
          <w:sz w:val="22"/>
          <w:szCs w:val="22"/>
          <w:lang w:val="lt-LT"/>
        </w:rPr>
      </w:pPr>
    </w:p>
    <w:p w14:paraId="30ABFFDD" w14:textId="77777777" w:rsidR="00017499" w:rsidRPr="0069569E" w:rsidRDefault="00017499" w:rsidP="0069559E">
      <w:pPr>
        <w:numPr>
          <w:ilvl w:val="0"/>
          <w:numId w:val="42"/>
        </w:numPr>
        <w:overflowPunct/>
        <w:autoSpaceDE/>
        <w:autoSpaceDN/>
        <w:adjustRightInd/>
        <w:textAlignment w:val="auto"/>
        <w:rPr>
          <w:color w:val="000000"/>
          <w:sz w:val="22"/>
          <w:szCs w:val="22"/>
          <w:lang w:val="lt-LT"/>
        </w:rPr>
      </w:pPr>
      <w:r w:rsidRPr="0069569E">
        <w:rPr>
          <w:color w:val="000000"/>
          <w:sz w:val="22"/>
          <w:szCs w:val="22"/>
          <w:lang w:val="lt-LT"/>
        </w:rPr>
        <w:t xml:space="preserve">venų padidėjimas virš </w:t>
      </w:r>
      <w:r w:rsidR="00CD3336" w:rsidRPr="0069569E">
        <w:rPr>
          <w:color w:val="000000"/>
          <w:sz w:val="22"/>
          <w:szCs w:val="22"/>
          <w:lang w:val="lt-LT"/>
        </w:rPr>
        <w:t>sėklidžių</w:t>
      </w:r>
      <w:r w:rsidRPr="0069569E">
        <w:rPr>
          <w:color w:val="000000"/>
          <w:sz w:val="22"/>
          <w:szCs w:val="22"/>
          <w:lang w:val="lt-LT"/>
        </w:rPr>
        <w:t xml:space="preserve"> ir žemiau jų (</w:t>
      </w:r>
      <w:proofErr w:type="spellStart"/>
      <w:r w:rsidRPr="0069569E">
        <w:rPr>
          <w:color w:val="000000"/>
          <w:sz w:val="22"/>
          <w:szCs w:val="22"/>
          <w:lang w:val="lt-LT"/>
        </w:rPr>
        <w:t>varikocelė</w:t>
      </w:r>
      <w:proofErr w:type="spellEnd"/>
      <w:r w:rsidRPr="0069569E">
        <w:rPr>
          <w:color w:val="000000"/>
          <w:sz w:val="22"/>
          <w:szCs w:val="22"/>
          <w:lang w:val="lt-LT"/>
        </w:rPr>
        <w:t>);</w:t>
      </w:r>
    </w:p>
    <w:p w14:paraId="51839CFF" w14:textId="77777777" w:rsidR="00017499" w:rsidRPr="0069569E" w:rsidRDefault="00017499" w:rsidP="0069559E">
      <w:pPr>
        <w:numPr>
          <w:ilvl w:val="0"/>
          <w:numId w:val="42"/>
        </w:numPr>
        <w:overflowPunct/>
        <w:autoSpaceDE/>
        <w:autoSpaceDN/>
        <w:adjustRightInd/>
        <w:textAlignment w:val="auto"/>
        <w:rPr>
          <w:color w:val="000000"/>
          <w:sz w:val="22"/>
          <w:szCs w:val="22"/>
          <w:lang w:val="lt-LT"/>
        </w:rPr>
      </w:pPr>
      <w:r w:rsidRPr="0069569E">
        <w:rPr>
          <w:color w:val="000000"/>
          <w:sz w:val="22"/>
          <w:szCs w:val="22"/>
          <w:lang w:val="lt-LT"/>
        </w:rPr>
        <w:t>krūtų padidėjimas, spuogai arba svorio didėjimas.</w:t>
      </w:r>
    </w:p>
    <w:p w14:paraId="412AC910" w14:textId="77777777" w:rsidR="00A269C3" w:rsidRPr="0069569E" w:rsidRDefault="00A269C3" w:rsidP="0069559E">
      <w:pPr>
        <w:overflowPunct/>
        <w:autoSpaceDE/>
        <w:autoSpaceDN/>
        <w:adjustRightInd/>
        <w:textAlignment w:val="auto"/>
        <w:rPr>
          <w:color w:val="000000"/>
          <w:sz w:val="22"/>
          <w:szCs w:val="22"/>
          <w:lang w:val="lt-LT"/>
        </w:rPr>
      </w:pPr>
    </w:p>
    <w:p w14:paraId="21705045" w14:textId="77777777" w:rsidR="00017499" w:rsidRPr="0069569E" w:rsidRDefault="00017499" w:rsidP="0069559E">
      <w:pPr>
        <w:keepNext/>
        <w:keepLines/>
        <w:rPr>
          <w:color w:val="000000"/>
          <w:sz w:val="22"/>
          <w:szCs w:val="22"/>
          <w:lang w:val="lt-LT"/>
        </w:rPr>
      </w:pPr>
      <w:r w:rsidRPr="0069569E">
        <w:rPr>
          <w:color w:val="000000"/>
          <w:sz w:val="22"/>
          <w:szCs w:val="22"/>
          <w:u w:val="single"/>
          <w:lang w:val="lt-LT"/>
        </w:rPr>
        <w:t>Labai reti</w:t>
      </w:r>
      <w:r w:rsidR="00576516" w:rsidRPr="0069569E">
        <w:rPr>
          <w:color w:val="000000"/>
          <w:sz w:val="22"/>
          <w:szCs w:val="22"/>
          <w:u w:val="single"/>
          <w:lang w:val="lt-LT"/>
        </w:rPr>
        <w:t xml:space="preserve"> </w:t>
      </w:r>
      <w:r w:rsidR="00576516" w:rsidRPr="0069569E">
        <w:rPr>
          <w:color w:val="000000"/>
          <w:sz w:val="22"/>
          <w:szCs w:val="22"/>
          <w:lang w:val="lt-LT"/>
        </w:rPr>
        <w:t>(gali pasireikšti ne daugiau nei 1 iš 10 000 </w:t>
      </w:r>
      <w:r w:rsidR="001F3B6C" w:rsidRPr="0069569E">
        <w:rPr>
          <w:color w:val="000000"/>
          <w:sz w:val="22"/>
          <w:szCs w:val="22"/>
          <w:lang w:val="lt-LT"/>
        </w:rPr>
        <w:t>žmonių</w:t>
      </w:r>
      <w:r w:rsidR="00576516" w:rsidRPr="0069569E">
        <w:rPr>
          <w:color w:val="000000"/>
          <w:sz w:val="22"/>
          <w:szCs w:val="22"/>
          <w:lang w:val="lt-LT"/>
        </w:rPr>
        <w:t>)</w:t>
      </w:r>
      <w:r w:rsidRPr="0069569E">
        <w:rPr>
          <w:color w:val="000000"/>
          <w:sz w:val="22"/>
          <w:szCs w:val="22"/>
          <w:lang w:val="lt-LT"/>
        </w:rPr>
        <w:t>:</w:t>
      </w:r>
    </w:p>
    <w:p w14:paraId="6CC4184B" w14:textId="77777777" w:rsidR="00A269C3" w:rsidRPr="0069569E" w:rsidRDefault="00A269C3" w:rsidP="0069559E">
      <w:pPr>
        <w:keepNext/>
        <w:keepLines/>
        <w:rPr>
          <w:color w:val="000000"/>
          <w:sz w:val="22"/>
          <w:szCs w:val="22"/>
          <w:lang w:val="lt-LT"/>
        </w:rPr>
      </w:pPr>
    </w:p>
    <w:p w14:paraId="39E4DC0C"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gali pasireikšti alerginės reakcijos, pvz., išbėrimas, odos paraudimas, dilgėlinė, veido patinimas su pasunkėjusiu kvėpavimu. Kartais šios reakcijos gali būti sunkios;</w:t>
      </w:r>
    </w:p>
    <w:p w14:paraId="1BDA9A4B" w14:textId="77777777" w:rsidR="00017499" w:rsidRPr="0069569E" w:rsidRDefault="00017499" w:rsidP="0069559E">
      <w:pPr>
        <w:numPr>
          <w:ilvl w:val="0"/>
          <w:numId w:val="41"/>
        </w:numPr>
        <w:overflowPunct/>
        <w:autoSpaceDE/>
        <w:autoSpaceDN/>
        <w:adjustRightInd/>
        <w:textAlignment w:val="auto"/>
        <w:rPr>
          <w:color w:val="000000"/>
          <w:sz w:val="22"/>
          <w:szCs w:val="22"/>
          <w:lang w:val="lt-LT"/>
        </w:rPr>
      </w:pPr>
      <w:r w:rsidRPr="0069569E">
        <w:rPr>
          <w:color w:val="000000"/>
          <w:sz w:val="22"/>
          <w:szCs w:val="22"/>
          <w:lang w:val="lt-LT"/>
        </w:rPr>
        <w:t>gali pasunkėti astma.</w:t>
      </w:r>
    </w:p>
    <w:p w14:paraId="2C5DF23C" w14:textId="77777777" w:rsidR="00017499" w:rsidRPr="0069569E" w:rsidRDefault="00017499" w:rsidP="0069559E">
      <w:pPr>
        <w:pStyle w:val="BodyText2"/>
        <w:jc w:val="left"/>
        <w:rPr>
          <w:color w:val="000000"/>
          <w:szCs w:val="22"/>
          <w:lang w:val="lt-LT"/>
        </w:rPr>
      </w:pPr>
    </w:p>
    <w:p w14:paraId="2B22AA1C" w14:textId="77777777" w:rsidR="00576516" w:rsidRPr="0069569E" w:rsidRDefault="00576516" w:rsidP="0069559E">
      <w:pPr>
        <w:keepNext/>
        <w:keepLines/>
        <w:rPr>
          <w:b/>
          <w:sz w:val="22"/>
          <w:szCs w:val="22"/>
          <w:lang w:val="lt-LT"/>
        </w:rPr>
      </w:pPr>
      <w:r w:rsidRPr="0069569E">
        <w:rPr>
          <w:b/>
          <w:sz w:val="22"/>
          <w:szCs w:val="22"/>
          <w:lang w:val="lt-LT"/>
        </w:rPr>
        <w:lastRenderedPageBreak/>
        <w:t>Pranešimas apie šalutinį poveikį</w:t>
      </w:r>
    </w:p>
    <w:p w14:paraId="6BE4C47E" w14:textId="77777777" w:rsidR="0052664F" w:rsidRPr="0069569E" w:rsidRDefault="0052664F" w:rsidP="0069559E">
      <w:pPr>
        <w:pStyle w:val="BodyText2"/>
        <w:keepNext/>
        <w:keepLines/>
        <w:jc w:val="left"/>
        <w:rPr>
          <w:szCs w:val="22"/>
          <w:lang w:val="lt-LT"/>
        </w:rPr>
      </w:pPr>
      <w:r w:rsidRPr="0069569E">
        <w:rPr>
          <w:szCs w:val="22"/>
          <w:lang w:val="lt-LT"/>
        </w:rPr>
        <w:t xml:space="preserve">Jeigu pasireiškė šalutinis poveikis, įskaitant šiame lapelyje nenurodytą, pasakykite gydytojui arba vaistininkui. </w:t>
      </w:r>
      <w:r w:rsidRPr="0069569E">
        <w:rPr>
          <w:snapToGrid w:val="0"/>
          <w:szCs w:val="22"/>
          <w:lang w:val="lt-LT"/>
        </w:rPr>
        <w:t xml:space="preserve">Apie šalutinį poveikį taip pat galite pranešti tiesiogiai naudodamiesi </w:t>
      </w:r>
      <w:hyperlink r:id="rId22">
        <w:r w:rsidRPr="003F47AF">
          <w:rPr>
            <w:rStyle w:val="Hyperlink"/>
            <w:szCs w:val="22"/>
            <w:shd w:val="clear" w:color="auto" w:fill="D9D9D9"/>
            <w:lang w:val="lt-LT"/>
          </w:rPr>
          <w:t xml:space="preserve">V priede </w:t>
        </w:r>
      </w:hyperlink>
      <w:r w:rsidRPr="003F47AF">
        <w:rPr>
          <w:szCs w:val="22"/>
          <w:shd w:val="clear" w:color="auto" w:fill="D9D9D9"/>
          <w:lang w:val="lt-LT"/>
        </w:rPr>
        <w:t>nurod</w:t>
      </w:r>
      <w:r w:rsidRPr="0069569E">
        <w:rPr>
          <w:szCs w:val="22"/>
          <w:shd w:val="clear" w:color="auto" w:fill="D9D9D9"/>
          <w:lang w:val="lt-LT"/>
        </w:rPr>
        <w:t>yta nacionaline pranešimo sistema</w:t>
      </w:r>
      <w:r w:rsidRPr="0069569E">
        <w:rPr>
          <w:szCs w:val="22"/>
          <w:lang w:val="lt-LT"/>
        </w:rPr>
        <w:t>. Pranešdami apie šalutinį poveikį galite mums padėti gauti daugiau informacijos apie šio vaisto saugumą.</w:t>
      </w:r>
    </w:p>
    <w:p w14:paraId="42530B30" w14:textId="77777777" w:rsidR="0052664F" w:rsidRPr="0069569E" w:rsidRDefault="0052664F" w:rsidP="0069559E">
      <w:pPr>
        <w:pStyle w:val="BodyText2"/>
        <w:jc w:val="left"/>
        <w:rPr>
          <w:color w:val="000000"/>
          <w:szCs w:val="22"/>
          <w:lang w:val="lt-LT"/>
        </w:rPr>
      </w:pPr>
    </w:p>
    <w:p w14:paraId="06E0FC32" w14:textId="77777777" w:rsidR="0052664F" w:rsidRPr="0069569E" w:rsidRDefault="0052664F" w:rsidP="0069559E">
      <w:pPr>
        <w:pStyle w:val="BodyText2"/>
        <w:jc w:val="left"/>
        <w:rPr>
          <w:color w:val="000000"/>
          <w:szCs w:val="22"/>
          <w:lang w:val="lt-LT"/>
        </w:rPr>
      </w:pPr>
    </w:p>
    <w:p w14:paraId="0037AFC8" w14:textId="77777777" w:rsidR="0052664F" w:rsidRPr="0069569E" w:rsidRDefault="0052664F" w:rsidP="0069559E">
      <w:pPr>
        <w:keepNext/>
        <w:keepLines/>
        <w:rPr>
          <w:b/>
          <w:color w:val="000000"/>
          <w:sz w:val="22"/>
          <w:szCs w:val="22"/>
          <w:lang w:val="lt-LT"/>
        </w:rPr>
      </w:pPr>
      <w:r w:rsidRPr="0069569E">
        <w:rPr>
          <w:b/>
          <w:color w:val="000000"/>
          <w:sz w:val="22"/>
          <w:szCs w:val="22"/>
          <w:lang w:val="lt-LT"/>
        </w:rPr>
        <w:t>5.</w:t>
      </w:r>
      <w:r w:rsidRPr="0069569E">
        <w:rPr>
          <w:b/>
          <w:color w:val="000000"/>
          <w:sz w:val="22"/>
          <w:szCs w:val="22"/>
          <w:lang w:val="lt-LT"/>
        </w:rPr>
        <w:tab/>
        <w:t>Kaip laikyti G</w:t>
      </w:r>
      <w:r w:rsidR="006F16FE" w:rsidRPr="0069569E">
        <w:rPr>
          <w:b/>
          <w:color w:val="000000"/>
          <w:sz w:val="22"/>
          <w:szCs w:val="22"/>
          <w:lang w:val="lt-LT"/>
        </w:rPr>
        <w:t>ONAL</w:t>
      </w:r>
      <w:r w:rsidRPr="0069569E">
        <w:rPr>
          <w:b/>
          <w:color w:val="000000"/>
          <w:sz w:val="22"/>
          <w:szCs w:val="22"/>
          <w:lang w:val="lt-LT"/>
        </w:rPr>
        <w:noBreakHyphen/>
        <w:t>f</w:t>
      </w:r>
    </w:p>
    <w:p w14:paraId="735F462C" w14:textId="77777777" w:rsidR="00017499" w:rsidRPr="0069569E" w:rsidRDefault="00017499" w:rsidP="0069559E">
      <w:pPr>
        <w:pStyle w:val="BodyText2"/>
        <w:keepNext/>
        <w:jc w:val="left"/>
        <w:rPr>
          <w:color w:val="000000"/>
          <w:szCs w:val="22"/>
          <w:lang w:val="lt-LT"/>
        </w:rPr>
      </w:pPr>
    </w:p>
    <w:p w14:paraId="291400DF" w14:textId="77777777" w:rsidR="00017499" w:rsidRPr="0069569E" w:rsidRDefault="00576516" w:rsidP="0069559E">
      <w:pPr>
        <w:pStyle w:val="BodyText2"/>
        <w:jc w:val="left"/>
        <w:rPr>
          <w:color w:val="000000"/>
          <w:szCs w:val="22"/>
          <w:lang w:val="lt-LT"/>
        </w:rPr>
      </w:pPr>
      <w:r w:rsidRPr="0069569E">
        <w:rPr>
          <w:color w:val="000000"/>
          <w:szCs w:val="22"/>
          <w:lang w:val="lt-LT"/>
        </w:rPr>
        <w:t>Šį vaistą laikykite vaikams nepastebimoje ir nepasiekiamoje</w:t>
      </w:r>
      <w:r w:rsidRPr="0069569E" w:rsidDel="00576516">
        <w:rPr>
          <w:color w:val="000000"/>
          <w:szCs w:val="22"/>
          <w:lang w:val="lt-LT"/>
        </w:rPr>
        <w:t xml:space="preserve"> </w:t>
      </w:r>
      <w:r w:rsidR="00017499" w:rsidRPr="0069569E">
        <w:rPr>
          <w:color w:val="000000"/>
          <w:szCs w:val="22"/>
          <w:lang w:val="lt-LT"/>
        </w:rPr>
        <w:t>vietoje.</w:t>
      </w:r>
    </w:p>
    <w:p w14:paraId="7F7228AD" w14:textId="77777777" w:rsidR="00017499" w:rsidRPr="0069569E" w:rsidRDefault="00017499" w:rsidP="0069559E">
      <w:pPr>
        <w:pStyle w:val="BodyText2"/>
        <w:jc w:val="left"/>
        <w:rPr>
          <w:color w:val="000000"/>
          <w:szCs w:val="22"/>
          <w:lang w:val="lt-LT"/>
        </w:rPr>
      </w:pPr>
    </w:p>
    <w:p w14:paraId="598F617E" w14:textId="77777777" w:rsidR="00017499" w:rsidRPr="0069569E" w:rsidRDefault="00017499" w:rsidP="0069559E">
      <w:pPr>
        <w:pStyle w:val="BodyText2"/>
        <w:jc w:val="left"/>
        <w:rPr>
          <w:iCs/>
          <w:color w:val="000000"/>
          <w:szCs w:val="22"/>
          <w:lang w:val="lt-LT"/>
        </w:rPr>
      </w:pPr>
      <w:r w:rsidRPr="0069569E">
        <w:rPr>
          <w:iCs/>
          <w:color w:val="000000"/>
          <w:szCs w:val="22"/>
          <w:lang w:val="lt-LT"/>
        </w:rPr>
        <w:t xml:space="preserve">Ant </w:t>
      </w:r>
      <w:r w:rsidR="00C7141A" w:rsidRPr="0069569E">
        <w:rPr>
          <w:iCs/>
          <w:color w:val="000000"/>
          <w:szCs w:val="22"/>
          <w:lang w:val="lt-LT"/>
        </w:rPr>
        <w:t xml:space="preserve">užtaiso </w:t>
      </w:r>
      <w:r w:rsidRPr="0069569E">
        <w:rPr>
          <w:iCs/>
          <w:color w:val="000000"/>
          <w:szCs w:val="22"/>
          <w:lang w:val="lt-LT"/>
        </w:rPr>
        <w:t xml:space="preserve">etiketės </w:t>
      </w:r>
      <w:r w:rsidR="00576516" w:rsidRPr="0069569E">
        <w:rPr>
          <w:iCs/>
          <w:color w:val="000000"/>
          <w:szCs w:val="22"/>
          <w:lang w:val="lt-LT"/>
        </w:rPr>
        <w:t xml:space="preserve">po „EXP“ </w:t>
      </w:r>
      <w:r w:rsidR="000F2259" w:rsidRPr="0069569E">
        <w:rPr>
          <w:iCs/>
          <w:color w:val="000000"/>
          <w:szCs w:val="22"/>
          <w:lang w:val="lt-LT"/>
        </w:rPr>
        <w:t>arba</w:t>
      </w:r>
      <w:r w:rsidR="00C7141A" w:rsidRPr="0069569E">
        <w:rPr>
          <w:iCs/>
          <w:color w:val="000000"/>
          <w:szCs w:val="22"/>
          <w:lang w:val="lt-LT"/>
        </w:rPr>
        <w:t xml:space="preserve"> dėžutės </w:t>
      </w:r>
      <w:r w:rsidRPr="0069569E">
        <w:rPr>
          <w:iCs/>
          <w:color w:val="000000"/>
          <w:szCs w:val="22"/>
          <w:lang w:val="lt-LT"/>
        </w:rPr>
        <w:t>po „Tinka iki“ nurodytam tinkamumo laikui pasibaigus,</w:t>
      </w:r>
      <w:r w:rsidRPr="0069569E">
        <w:rPr>
          <w:bCs/>
          <w:iCs/>
          <w:color w:val="000000"/>
          <w:szCs w:val="22"/>
          <w:lang w:val="lt-LT"/>
        </w:rPr>
        <w:t xml:space="preserve"> </w:t>
      </w:r>
      <w:r w:rsidR="00576516" w:rsidRPr="0069569E">
        <w:rPr>
          <w:bCs/>
          <w:iCs/>
          <w:color w:val="000000"/>
          <w:szCs w:val="22"/>
          <w:lang w:val="lt-LT"/>
        </w:rPr>
        <w:t>šio vaisto</w:t>
      </w:r>
      <w:r w:rsidRPr="0069569E">
        <w:rPr>
          <w:bCs/>
          <w:iCs/>
          <w:color w:val="000000"/>
          <w:szCs w:val="22"/>
          <w:lang w:val="lt-LT"/>
        </w:rPr>
        <w:t xml:space="preserve"> vartoti negalima</w:t>
      </w:r>
      <w:r w:rsidRPr="0069569E">
        <w:rPr>
          <w:color w:val="000000"/>
          <w:szCs w:val="22"/>
          <w:lang w:val="lt-LT"/>
        </w:rPr>
        <w:t xml:space="preserve">. </w:t>
      </w:r>
      <w:r w:rsidRPr="0069569E">
        <w:rPr>
          <w:iCs/>
          <w:color w:val="000000"/>
          <w:szCs w:val="22"/>
          <w:lang w:val="lt-LT"/>
        </w:rPr>
        <w:t>Vaistas tinkamas vartoti iki paskutinės nurodyto mėnesio dienos.</w:t>
      </w:r>
    </w:p>
    <w:p w14:paraId="6C9C074C" w14:textId="77777777" w:rsidR="00017499" w:rsidRPr="0069569E" w:rsidRDefault="00017499" w:rsidP="0069559E">
      <w:pPr>
        <w:pStyle w:val="BodyText2"/>
        <w:tabs>
          <w:tab w:val="clear" w:pos="567"/>
          <w:tab w:val="left" w:pos="5100"/>
        </w:tabs>
        <w:jc w:val="left"/>
        <w:rPr>
          <w:color w:val="000000"/>
          <w:szCs w:val="22"/>
          <w:lang w:val="lt-LT"/>
        </w:rPr>
      </w:pPr>
    </w:p>
    <w:p w14:paraId="38D0D75C" w14:textId="77777777" w:rsidR="00017499" w:rsidRPr="0069569E" w:rsidRDefault="00017499" w:rsidP="0069559E">
      <w:pPr>
        <w:pStyle w:val="BodyText"/>
        <w:tabs>
          <w:tab w:val="clear" w:pos="567"/>
        </w:tabs>
        <w:rPr>
          <w:color w:val="000000"/>
          <w:szCs w:val="22"/>
          <w:lang w:val="lt-LT"/>
        </w:rPr>
      </w:pPr>
      <w:r w:rsidRPr="0069569E">
        <w:rPr>
          <w:color w:val="000000"/>
          <w:szCs w:val="22"/>
          <w:lang w:val="lt-LT"/>
        </w:rPr>
        <w:t>Laikyti šaldytuve (2 °C – 8 °C). Negalima užšaldyti.</w:t>
      </w:r>
    </w:p>
    <w:p w14:paraId="3EE2BBDD" w14:textId="77777777" w:rsidR="00017499" w:rsidRPr="0069569E" w:rsidRDefault="00017499" w:rsidP="0069559E">
      <w:pPr>
        <w:pStyle w:val="NormalIndent"/>
        <w:spacing w:before="0"/>
        <w:ind w:left="0"/>
        <w:rPr>
          <w:color w:val="000000"/>
          <w:sz w:val="22"/>
          <w:szCs w:val="22"/>
          <w:lang w:val="lt-LT"/>
        </w:rPr>
      </w:pPr>
    </w:p>
    <w:p w14:paraId="1B4DE627" w14:textId="77777777" w:rsidR="00017499" w:rsidRPr="0069569E" w:rsidRDefault="00017499" w:rsidP="0069559E">
      <w:pPr>
        <w:rPr>
          <w:color w:val="000000"/>
          <w:sz w:val="22"/>
          <w:szCs w:val="22"/>
          <w:lang w:val="lt-LT"/>
        </w:rPr>
      </w:pPr>
      <w:r w:rsidRPr="0069569E">
        <w:rPr>
          <w:color w:val="000000"/>
          <w:sz w:val="22"/>
          <w:szCs w:val="22"/>
          <w:lang w:val="lt-LT"/>
        </w:rPr>
        <w:t xml:space="preserve">Jei tinkamumo </w:t>
      </w:r>
      <w:r w:rsidR="00A103E3" w:rsidRPr="0069569E">
        <w:rPr>
          <w:color w:val="000000"/>
          <w:sz w:val="22"/>
          <w:szCs w:val="22"/>
          <w:lang w:val="lt-LT"/>
        </w:rPr>
        <w:t>laik</w:t>
      </w:r>
      <w:r w:rsidRPr="0069569E">
        <w:rPr>
          <w:color w:val="000000"/>
          <w:sz w:val="22"/>
          <w:szCs w:val="22"/>
          <w:lang w:val="lt-LT"/>
        </w:rPr>
        <w:t xml:space="preserve">as nepasibaigęs ir jeigu </w:t>
      </w:r>
      <w:r w:rsidR="00000B26" w:rsidRPr="0069569E">
        <w:rPr>
          <w:color w:val="000000"/>
          <w:sz w:val="22"/>
          <w:szCs w:val="22"/>
          <w:lang w:val="lt-LT"/>
        </w:rPr>
        <w:t xml:space="preserve">vaistas </w:t>
      </w:r>
      <w:r w:rsidRPr="0069569E">
        <w:rPr>
          <w:color w:val="000000"/>
          <w:sz w:val="22"/>
          <w:szCs w:val="22"/>
          <w:lang w:val="lt-LT"/>
        </w:rPr>
        <w:t xml:space="preserve">vėl neatšaldomas, </w:t>
      </w:r>
      <w:r w:rsidR="00000B26" w:rsidRPr="0069569E">
        <w:rPr>
          <w:color w:val="000000"/>
          <w:sz w:val="22"/>
          <w:szCs w:val="22"/>
          <w:lang w:val="lt-LT"/>
        </w:rPr>
        <w:t xml:space="preserve">vaistą </w:t>
      </w:r>
      <w:r w:rsidRPr="0069569E">
        <w:rPr>
          <w:color w:val="000000"/>
          <w:sz w:val="22"/>
          <w:szCs w:val="22"/>
          <w:lang w:val="lt-LT"/>
        </w:rPr>
        <w:t xml:space="preserve">galima laikyti ne aukštesnėje kaip 25 °C temperatūroje ir ne ilgiau kaip 3 mėnesius. Jeigu </w:t>
      </w:r>
      <w:r w:rsidR="00000B26" w:rsidRPr="0069569E">
        <w:rPr>
          <w:color w:val="000000"/>
          <w:sz w:val="22"/>
          <w:szCs w:val="22"/>
          <w:lang w:val="lt-LT"/>
        </w:rPr>
        <w:t xml:space="preserve">vaistas </w:t>
      </w:r>
      <w:r w:rsidRPr="0069569E">
        <w:rPr>
          <w:color w:val="000000"/>
          <w:sz w:val="22"/>
          <w:szCs w:val="22"/>
          <w:lang w:val="lt-LT"/>
        </w:rPr>
        <w:t>nebuvo vartojamas 3 mėnesius, nesuvartotą tirpalą reikia sunaikinti.</w:t>
      </w:r>
    </w:p>
    <w:p w14:paraId="168329FB" w14:textId="77777777" w:rsidR="00017499" w:rsidRPr="0069569E" w:rsidRDefault="00017499" w:rsidP="0069559E">
      <w:pPr>
        <w:pStyle w:val="BodyText2"/>
        <w:jc w:val="left"/>
        <w:rPr>
          <w:color w:val="000000"/>
          <w:szCs w:val="22"/>
          <w:lang w:val="lt-LT"/>
        </w:rPr>
      </w:pPr>
    </w:p>
    <w:p w14:paraId="40EE446C" w14:textId="77777777" w:rsidR="00017499" w:rsidRPr="0069569E" w:rsidRDefault="00017499" w:rsidP="0069559E">
      <w:pPr>
        <w:pStyle w:val="BodyText2"/>
        <w:jc w:val="left"/>
        <w:rPr>
          <w:color w:val="000000"/>
          <w:szCs w:val="22"/>
          <w:lang w:val="lt-LT"/>
        </w:rPr>
      </w:pPr>
      <w:r w:rsidRPr="0069569E">
        <w:rPr>
          <w:color w:val="000000"/>
          <w:szCs w:val="22"/>
          <w:lang w:val="lt-LT"/>
        </w:rPr>
        <w:t xml:space="preserve">Laikyti gamintojo pakuotėje, kad </w:t>
      </w:r>
      <w:r w:rsidR="00000B26" w:rsidRPr="0069569E">
        <w:rPr>
          <w:color w:val="000000"/>
          <w:szCs w:val="22"/>
          <w:lang w:val="lt-LT"/>
        </w:rPr>
        <w:t xml:space="preserve">vaistas </w:t>
      </w:r>
      <w:r w:rsidRPr="0069569E">
        <w:rPr>
          <w:color w:val="000000"/>
          <w:szCs w:val="22"/>
          <w:lang w:val="lt-LT"/>
        </w:rPr>
        <w:t>būtų apsaugotas nuo šviesos.</w:t>
      </w:r>
    </w:p>
    <w:p w14:paraId="0FC3AC98" w14:textId="77777777" w:rsidR="00017499" w:rsidRPr="0069569E" w:rsidRDefault="00017499" w:rsidP="0069559E">
      <w:pPr>
        <w:pStyle w:val="BodyText2"/>
        <w:jc w:val="left"/>
        <w:rPr>
          <w:color w:val="000000"/>
          <w:szCs w:val="22"/>
          <w:lang w:val="lt-LT"/>
        </w:rPr>
      </w:pPr>
    </w:p>
    <w:p w14:paraId="60C0F006" w14:textId="77777777" w:rsidR="00017499" w:rsidRPr="0069569E" w:rsidRDefault="00017499" w:rsidP="0069559E">
      <w:pPr>
        <w:pStyle w:val="BodyText2"/>
        <w:jc w:val="left"/>
        <w:rPr>
          <w:color w:val="000000"/>
          <w:szCs w:val="22"/>
          <w:lang w:val="lt-LT"/>
        </w:rPr>
      </w:pPr>
      <w:r w:rsidRPr="0069569E">
        <w:rPr>
          <w:color w:val="000000"/>
          <w:szCs w:val="22"/>
          <w:lang w:val="lt-LT"/>
        </w:rPr>
        <w:t xml:space="preserve">Pastebėjus matomų gedimo požymių, jei </w:t>
      </w:r>
      <w:r w:rsidR="001C0E1A" w:rsidRPr="0069569E">
        <w:rPr>
          <w:color w:val="000000"/>
          <w:szCs w:val="22"/>
          <w:lang w:val="lt-LT"/>
        </w:rPr>
        <w:t>skystyje</w:t>
      </w:r>
      <w:r w:rsidRPr="0069569E">
        <w:rPr>
          <w:color w:val="000000"/>
          <w:szCs w:val="22"/>
          <w:lang w:val="lt-LT"/>
        </w:rPr>
        <w:t xml:space="preserve"> yra neištirpusių dalelių arba jis neskaidrus, GONAL</w:t>
      </w:r>
      <w:r w:rsidRPr="0069569E">
        <w:rPr>
          <w:color w:val="000000"/>
          <w:szCs w:val="22"/>
          <w:lang w:val="lt-LT"/>
        </w:rPr>
        <w:noBreakHyphen/>
        <w:t>f vartoti negalima.</w:t>
      </w:r>
    </w:p>
    <w:p w14:paraId="64C507D8" w14:textId="77777777" w:rsidR="00017499" w:rsidRPr="0069569E" w:rsidRDefault="00017499" w:rsidP="0069559E">
      <w:pPr>
        <w:pStyle w:val="BodyText2"/>
        <w:jc w:val="left"/>
        <w:rPr>
          <w:iCs/>
          <w:color w:val="000000"/>
          <w:szCs w:val="22"/>
          <w:lang w:val="lt-LT"/>
        </w:rPr>
      </w:pPr>
    </w:p>
    <w:p w14:paraId="75CAD85C" w14:textId="77777777" w:rsidR="00017499" w:rsidRPr="0069569E" w:rsidRDefault="00017499" w:rsidP="00591680">
      <w:pPr>
        <w:keepNext/>
        <w:rPr>
          <w:color w:val="000000"/>
          <w:sz w:val="22"/>
          <w:szCs w:val="22"/>
          <w:lang w:val="lt-LT"/>
        </w:rPr>
      </w:pPr>
      <w:r w:rsidRPr="0069569E">
        <w:rPr>
          <w:color w:val="000000"/>
          <w:sz w:val="22"/>
          <w:szCs w:val="22"/>
          <w:lang w:val="lt-LT"/>
        </w:rPr>
        <w:t>Pasižymėkite ant GONAL</w:t>
      </w:r>
      <w:r w:rsidRPr="0069569E">
        <w:rPr>
          <w:color w:val="000000"/>
          <w:sz w:val="22"/>
          <w:szCs w:val="22"/>
          <w:lang w:val="lt-LT"/>
        </w:rPr>
        <w:noBreakHyphen/>
        <w:t xml:space="preserve">f užpildyto </w:t>
      </w:r>
      <w:proofErr w:type="spellStart"/>
      <w:r w:rsidRPr="0069569E">
        <w:rPr>
          <w:color w:val="000000"/>
          <w:sz w:val="22"/>
          <w:szCs w:val="22"/>
          <w:lang w:val="lt-LT"/>
        </w:rPr>
        <w:t>švirkšti</w:t>
      </w:r>
      <w:r w:rsidR="002F555B" w:rsidRPr="0069569E">
        <w:rPr>
          <w:color w:val="000000"/>
          <w:sz w:val="22"/>
          <w:szCs w:val="22"/>
          <w:lang w:val="lt-LT"/>
        </w:rPr>
        <w:t>klio</w:t>
      </w:r>
      <w:proofErr w:type="spellEnd"/>
      <w:r w:rsidRPr="0069569E">
        <w:rPr>
          <w:color w:val="000000"/>
          <w:sz w:val="22"/>
          <w:szCs w:val="22"/>
          <w:lang w:val="lt-LT"/>
        </w:rPr>
        <w:t xml:space="preserve"> dieną, kada</w:t>
      </w:r>
      <w:r w:rsidR="002F555B" w:rsidRPr="0069569E">
        <w:rPr>
          <w:color w:val="000000"/>
          <w:sz w:val="22"/>
          <w:szCs w:val="22"/>
          <w:lang w:val="lt-LT"/>
        </w:rPr>
        <w:t xml:space="preserve"> jį</w:t>
      </w:r>
      <w:r w:rsidRPr="0069569E">
        <w:rPr>
          <w:color w:val="000000"/>
          <w:sz w:val="22"/>
          <w:szCs w:val="22"/>
          <w:lang w:val="lt-LT"/>
        </w:rPr>
        <w:t xml:space="preserve"> pirmą kartą naudojote.</w:t>
      </w:r>
      <w:r w:rsidR="00AC6EA8" w:rsidRPr="0069569E">
        <w:rPr>
          <w:color w:val="000000"/>
          <w:sz w:val="22"/>
          <w:szCs w:val="22"/>
          <w:lang w:val="lt-LT"/>
        </w:rPr>
        <w:t xml:space="preserve"> Šiam tikslui pateiktas lipdukas su „Naudojimo instrukcija“.</w:t>
      </w:r>
    </w:p>
    <w:p w14:paraId="01DB3B09" w14:textId="77777777" w:rsidR="00017499" w:rsidRPr="0069569E" w:rsidRDefault="00017499" w:rsidP="0069559E">
      <w:pPr>
        <w:numPr>
          <w:ilvl w:val="0"/>
          <w:numId w:val="44"/>
        </w:numPr>
        <w:tabs>
          <w:tab w:val="clear" w:pos="360"/>
          <w:tab w:val="num" w:pos="567"/>
        </w:tabs>
        <w:overflowPunct/>
        <w:autoSpaceDE/>
        <w:autoSpaceDN/>
        <w:adjustRightInd/>
        <w:ind w:left="567" w:hanging="567"/>
        <w:textAlignment w:val="auto"/>
        <w:rPr>
          <w:color w:val="000000"/>
          <w:sz w:val="22"/>
          <w:szCs w:val="22"/>
          <w:lang w:val="lt-LT"/>
        </w:rPr>
      </w:pPr>
      <w:r w:rsidRPr="0069569E">
        <w:rPr>
          <w:color w:val="000000"/>
          <w:sz w:val="22"/>
          <w:szCs w:val="22"/>
          <w:lang w:val="lt-LT"/>
        </w:rPr>
        <w:t xml:space="preserve">Atidarius, </w:t>
      </w:r>
      <w:proofErr w:type="spellStart"/>
      <w:r w:rsidR="00AC6EA8" w:rsidRPr="0069569E">
        <w:rPr>
          <w:color w:val="000000"/>
          <w:sz w:val="22"/>
          <w:szCs w:val="22"/>
          <w:lang w:val="lt-LT"/>
        </w:rPr>
        <w:t>švirkštiklį</w:t>
      </w:r>
      <w:proofErr w:type="spellEnd"/>
      <w:r w:rsidR="00AC6EA8" w:rsidRPr="0069569E">
        <w:rPr>
          <w:color w:val="000000"/>
          <w:sz w:val="22"/>
          <w:szCs w:val="22"/>
          <w:lang w:val="lt-LT"/>
        </w:rPr>
        <w:t xml:space="preserve"> </w:t>
      </w:r>
      <w:r w:rsidRPr="0069569E">
        <w:rPr>
          <w:color w:val="000000"/>
          <w:sz w:val="22"/>
          <w:szCs w:val="22"/>
          <w:lang w:val="lt-LT"/>
        </w:rPr>
        <w:t>galima laikyti ne šaldytuve (ne aukštesnėje kaip 25 </w:t>
      </w:r>
      <w:r w:rsidRPr="0069569E">
        <w:rPr>
          <w:color w:val="000000"/>
          <w:sz w:val="22"/>
          <w:szCs w:val="22"/>
          <w:lang w:val="lt-LT"/>
        </w:rPr>
        <w:sym w:font="Symbol" w:char="F0B0"/>
      </w:r>
      <w:r w:rsidRPr="0069569E">
        <w:rPr>
          <w:color w:val="000000"/>
          <w:sz w:val="22"/>
          <w:szCs w:val="22"/>
          <w:lang w:val="lt-LT"/>
        </w:rPr>
        <w:t>C temperatūroje) ne ilgiau kaip 28 dienas.</w:t>
      </w:r>
    </w:p>
    <w:p w14:paraId="52747440" w14:textId="77777777" w:rsidR="00017499" w:rsidRPr="0069569E" w:rsidRDefault="00017499" w:rsidP="0069559E">
      <w:pPr>
        <w:numPr>
          <w:ilvl w:val="0"/>
          <w:numId w:val="44"/>
        </w:numPr>
        <w:tabs>
          <w:tab w:val="clear" w:pos="360"/>
          <w:tab w:val="num" w:pos="567"/>
        </w:tabs>
        <w:overflowPunct/>
        <w:autoSpaceDE/>
        <w:autoSpaceDN/>
        <w:adjustRightInd/>
        <w:ind w:left="567" w:hanging="567"/>
        <w:textAlignment w:val="auto"/>
        <w:rPr>
          <w:color w:val="000000"/>
          <w:sz w:val="22"/>
          <w:szCs w:val="22"/>
          <w:lang w:val="lt-LT"/>
        </w:rPr>
      </w:pPr>
      <w:r w:rsidRPr="0069569E">
        <w:rPr>
          <w:color w:val="000000"/>
          <w:sz w:val="22"/>
          <w:szCs w:val="22"/>
          <w:lang w:val="lt-LT"/>
        </w:rPr>
        <w:t>Praėjus 28 dienoms, užpildyt</w:t>
      </w:r>
      <w:r w:rsidR="002F555B"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klyje</w:t>
      </w:r>
      <w:proofErr w:type="spellEnd"/>
      <w:r w:rsidRPr="0069569E">
        <w:rPr>
          <w:color w:val="000000"/>
          <w:sz w:val="22"/>
          <w:szCs w:val="22"/>
          <w:lang w:val="lt-LT"/>
        </w:rPr>
        <w:t xml:space="preserve"> likusio vaisto vartoti nebegalima.</w:t>
      </w:r>
    </w:p>
    <w:p w14:paraId="589CACFE" w14:textId="77777777" w:rsidR="00017499" w:rsidRPr="0069569E" w:rsidRDefault="00017499" w:rsidP="0069559E">
      <w:pPr>
        <w:pStyle w:val="BodyText"/>
        <w:tabs>
          <w:tab w:val="left" w:pos="720"/>
        </w:tabs>
        <w:rPr>
          <w:color w:val="000000"/>
          <w:szCs w:val="22"/>
          <w:lang w:val="lt-LT"/>
        </w:rPr>
      </w:pPr>
      <w:r w:rsidRPr="0069569E">
        <w:rPr>
          <w:color w:val="000000"/>
          <w:szCs w:val="22"/>
          <w:lang w:val="lt-LT"/>
        </w:rPr>
        <w:t>Pasibaigus gydymui, tirpalo likutį reikia sunaikinti.</w:t>
      </w:r>
    </w:p>
    <w:p w14:paraId="0DA572C7" w14:textId="77777777" w:rsidR="00017499" w:rsidRPr="0069569E" w:rsidRDefault="00017499" w:rsidP="0069559E">
      <w:pPr>
        <w:pStyle w:val="BodyText2"/>
        <w:jc w:val="left"/>
        <w:rPr>
          <w:color w:val="000000"/>
          <w:szCs w:val="22"/>
          <w:lang w:val="lt-LT"/>
        </w:rPr>
      </w:pPr>
    </w:p>
    <w:p w14:paraId="1F31025A" w14:textId="77777777" w:rsidR="00017499" w:rsidRPr="0069569E" w:rsidRDefault="00017499" w:rsidP="0069559E">
      <w:pPr>
        <w:pStyle w:val="BodyText"/>
        <w:tabs>
          <w:tab w:val="left" w:pos="720"/>
        </w:tabs>
        <w:rPr>
          <w:color w:val="000000"/>
          <w:szCs w:val="22"/>
          <w:lang w:val="lt-LT"/>
        </w:rPr>
      </w:pPr>
      <w:r w:rsidRPr="0069569E">
        <w:rPr>
          <w:color w:val="000000"/>
          <w:szCs w:val="22"/>
          <w:lang w:val="lt-LT"/>
        </w:rPr>
        <w:t>Vaistų negalima iš</w:t>
      </w:r>
      <w:r w:rsidR="00576516" w:rsidRPr="0069569E">
        <w:rPr>
          <w:color w:val="000000"/>
          <w:szCs w:val="22"/>
          <w:lang w:val="lt-LT"/>
        </w:rPr>
        <w:t>mesti</w:t>
      </w:r>
      <w:r w:rsidRPr="0069569E">
        <w:rPr>
          <w:color w:val="000000"/>
          <w:szCs w:val="22"/>
          <w:lang w:val="lt-LT"/>
        </w:rPr>
        <w:t xml:space="preserve"> į kanalizaciją. Kaip </w:t>
      </w:r>
      <w:r w:rsidR="000B3122" w:rsidRPr="0069569E">
        <w:rPr>
          <w:color w:val="000000"/>
          <w:szCs w:val="22"/>
          <w:lang w:val="lt-LT"/>
        </w:rPr>
        <w:t>išmesti</w:t>
      </w:r>
      <w:r w:rsidRPr="0069569E">
        <w:rPr>
          <w:color w:val="000000"/>
          <w:szCs w:val="22"/>
          <w:lang w:val="lt-LT"/>
        </w:rPr>
        <w:t xml:space="preserve"> nereikalingus vaistus, klauskite vaistininko. Šios priemonės padės apsaugoti aplinką.</w:t>
      </w:r>
    </w:p>
    <w:p w14:paraId="36340A2B" w14:textId="77777777" w:rsidR="00017499" w:rsidRPr="0069569E" w:rsidRDefault="00017499" w:rsidP="0069559E">
      <w:pPr>
        <w:pStyle w:val="BodyText2"/>
        <w:jc w:val="left"/>
        <w:rPr>
          <w:color w:val="000000"/>
          <w:szCs w:val="22"/>
          <w:lang w:val="lt-LT"/>
        </w:rPr>
      </w:pPr>
    </w:p>
    <w:p w14:paraId="0576D470" w14:textId="77777777" w:rsidR="001C0E1A" w:rsidRPr="0069569E" w:rsidRDefault="001C0E1A" w:rsidP="0069559E">
      <w:pPr>
        <w:pStyle w:val="BodyText2"/>
        <w:jc w:val="left"/>
        <w:rPr>
          <w:color w:val="000000"/>
          <w:szCs w:val="22"/>
          <w:lang w:val="lt-LT"/>
        </w:rPr>
      </w:pPr>
    </w:p>
    <w:p w14:paraId="3AC084BC" w14:textId="77777777" w:rsidR="00017499" w:rsidRPr="0069569E" w:rsidRDefault="00017499" w:rsidP="0069559E">
      <w:pPr>
        <w:pStyle w:val="BodyText2"/>
        <w:keepNext/>
        <w:keepLines/>
        <w:tabs>
          <w:tab w:val="clear" w:pos="567"/>
        </w:tabs>
        <w:ind w:left="567" w:hanging="567"/>
        <w:jc w:val="left"/>
        <w:rPr>
          <w:b/>
          <w:bCs/>
          <w:caps/>
          <w:color w:val="000000"/>
          <w:szCs w:val="22"/>
          <w:lang w:val="lt-LT"/>
        </w:rPr>
      </w:pPr>
      <w:r w:rsidRPr="0069569E">
        <w:rPr>
          <w:b/>
          <w:bCs/>
          <w:caps/>
          <w:color w:val="000000"/>
          <w:szCs w:val="22"/>
          <w:lang w:val="lt-LT"/>
        </w:rPr>
        <w:t>6.</w:t>
      </w:r>
      <w:r w:rsidRPr="0069569E">
        <w:rPr>
          <w:b/>
          <w:bCs/>
          <w:caps/>
          <w:color w:val="000000"/>
          <w:szCs w:val="22"/>
          <w:lang w:val="lt-LT"/>
        </w:rPr>
        <w:tab/>
      </w:r>
      <w:r w:rsidR="00576516" w:rsidRPr="0069569E">
        <w:rPr>
          <w:b/>
          <w:bCs/>
          <w:szCs w:val="22"/>
          <w:lang w:val="lt-LT"/>
        </w:rPr>
        <w:t>Pakuotės turinys ir kita informacija</w:t>
      </w:r>
    </w:p>
    <w:p w14:paraId="06B0F50B" w14:textId="77777777" w:rsidR="00017499" w:rsidRPr="0069569E" w:rsidRDefault="00017499" w:rsidP="0069559E">
      <w:pPr>
        <w:keepNext/>
        <w:keepLines/>
        <w:rPr>
          <w:color w:val="000000"/>
          <w:sz w:val="22"/>
          <w:szCs w:val="22"/>
          <w:lang w:val="lt-LT"/>
        </w:rPr>
      </w:pPr>
    </w:p>
    <w:p w14:paraId="4DB56B2E" w14:textId="77777777" w:rsidR="00017499" w:rsidRPr="0069569E" w:rsidRDefault="00017499" w:rsidP="0069559E">
      <w:pPr>
        <w:pStyle w:val="BodyText2"/>
        <w:keepNext/>
        <w:keepLines/>
        <w:jc w:val="left"/>
        <w:rPr>
          <w:b/>
          <w:bCs/>
          <w:iCs/>
          <w:color w:val="000000"/>
          <w:szCs w:val="22"/>
          <w:lang w:val="lt-LT"/>
        </w:rPr>
      </w:pPr>
      <w:r w:rsidRPr="0069569E">
        <w:rPr>
          <w:b/>
          <w:bCs/>
          <w:iCs/>
          <w:color w:val="000000"/>
          <w:szCs w:val="22"/>
          <w:lang w:val="lt-LT"/>
        </w:rPr>
        <w:t>GONAL</w:t>
      </w:r>
      <w:r w:rsidRPr="0069569E">
        <w:rPr>
          <w:b/>
          <w:bCs/>
          <w:iCs/>
          <w:color w:val="000000"/>
          <w:szCs w:val="22"/>
          <w:lang w:val="lt-LT"/>
        </w:rPr>
        <w:noBreakHyphen/>
        <w:t xml:space="preserve">f </w:t>
      </w:r>
      <w:r w:rsidRPr="0069569E">
        <w:rPr>
          <w:b/>
          <w:bCs/>
          <w:color w:val="000000"/>
          <w:szCs w:val="22"/>
          <w:lang w:val="lt-LT"/>
        </w:rPr>
        <w:t>sudėtis</w:t>
      </w:r>
    </w:p>
    <w:p w14:paraId="43DDA8CA" w14:textId="77777777" w:rsidR="00017499" w:rsidRPr="0069569E" w:rsidRDefault="00017499" w:rsidP="0069559E">
      <w:pPr>
        <w:pStyle w:val="BodyText2"/>
        <w:keepNext/>
        <w:keepLines/>
        <w:jc w:val="left"/>
        <w:rPr>
          <w:b/>
          <w:bCs/>
          <w:caps/>
          <w:color w:val="000000"/>
          <w:szCs w:val="22"/>
          <w:lang w:val="lt-LT"/>
        </w:rPr>
      </w:pPr>
    </w:p>
    <w:p w14:paraId="29A1287F" w14:textId="77777777" w:rsidR="00017499" w:rsidRPr="0069569E" w:rsidRDefault="00017499" w:rsidP="0069559E">
      <w:pPr>
        <w:numPr>
          <w:ilvl w:val="0"/>
          <w:numId w:val="51"/>
        </w:numPr>
        <w:tabs>
          <w:tab w:val="clear" w:pos="360"/>
        </w:tabs>
        <w:ind w:left="567" w:hanging="567"/>
        <w:rPr>
          <w:color w:val="000000"/>
          <w:sz w:val="22"/>
          <w:szCs w:val="22"/>
          <w:lang w:val="lt-LT"/>
        </w:rPr>
      </w:pPr>
      <w:r w:rsidRPr="0069569E">
        <w:rPr>
          <w:color w:val="000000"/>
          <w:sz w:val="22"/>
          <w:szCs w:val="22"/>
          <w:lang w:val="lt-LT"/>
        </w:rPr>
        <w:t xml:space="preserve">Veiklioji medžiaga yra </w:t>
      </w:r>
      <w:proofErr w:type="spellStart"/>
      <w:r w:rsidRPr="0069569E">
        <w:rPr>
          <w:color w:val="000000"/>
          <w:sz w:val="22"/>
          <w:szCs w:val="22"/>
          <w:lang w:val="lt-LT"/>
        </w:rPr>
        <w:t>folitropinas</w:t>
      </w:r>
      <w:proofErr w:type="spellEnd"/>
      <w:r w:rsidR="00472BCE" w:rsidRPr="0069569E">
        <w:rPr>
          <w:color w:val="000000"/>
          <w:sz w:val="22"/>
          <w:szCs w:val="22"/>
          <w:lang w:val="lt-LT"/>
        </w:rPr>
        <w:t xml:space="preserve"> alfa</w:t>
      </w:r>
      <w:r w:rsidRPr="0069569E">
        <w:rPr>
          <w:color w:val="000000"/>
          <w:sz w:val="22"/>
          <w:szCs w:val="22"/>
          <w:lang w:val="lt-LT"/>
        </w:rPr>
        <w:t>.</w:t>
      </w:r>
    </w:p>
    <w:p w14:paraId="269B652F" w14:textId="4D87EDB1" w:rsidR="00AC6EA8" w:rsidRPr="0069569E" w:rsidRDefault="00AC6EA8" w:rsidP="00AC6EA8">
      <w:pPr>
        <w:keepNext/>
        <w:keepLines/>
        <w:shd w:val="clear" w:color="auto" w:fill="E7E6E6"/>
        <w:tabs>
          <w:tab w:val="left" w:pos="4820"/>
        </w:tabs>
        <w:ind w:left="567" w:hanging="567"/>
        <w:rPr>
          <w:i/>
          <w:sz w:val="22"/>
          <w:szCs w:val="22"/>
          <w:lang w:val="lt-LT"/>
        </w:rPr>
      </w:pPr>
      <w:r w:rsidRPr="0069569E">
        <w:rPr>
          <w:bCs/>
          <w:i/>
          <w:sz w:val="22"/>
          <w:szCs w:val="22"/>
          <w:lang w:val="lt-LT"/>
        </w:rPr>
        <w:t>&lt;GONAL-f 150</w:t>
      </w:r>
      <w:r w:rsidR="007576A9">
        <w:rPr>
          <w:bCs/>
          <w:i/>
          <w:sz w:val="22"/>
          <w:szCs w:val="22"/>
          <w:lang w:val="lt-LT"/>
        </w:rPr>
        <w:t> </w:t>
      </w:r>
      <w:r w:rsidRPr="0069569E">
        <w:rPr>
          <w:bCs/>
          <w:i/>
          <w:sz w:val="22"/>
          <w:szCs w:val="22"/>
          <w:lang w:val="lt-LT"/>
        </w:rPr>
        <w:t>IU– PEN&gt;</w:t>
      </w:r>
    </w:p>
    <w:p w14:paraId="328575C5" w14:textId="77777777" w:rsidR="00AC6EA8" w:rsidRPr="0069569E" w:rsidRDefault="00AC6EA8" w:rsidP="00AC6EA8">
      <w:pPr>
        <w:pStyle w:val="NormalIndent"/>
        <w:numPr>
          <w:ilvl w:val="0"/>
          <w:numId w:val="71"/>
        </w:numPr>
        <w:shd w:val="clear" w:color="auto" w:fill="E7E6E6"/>
        <w:adjustRightInd w:val="0"/>
        <w:spacing w:before="0"/>
        <w:rPr>
          <w:sz w:val="22"/>
          <w:szCs w:val="22"/>
          <w:lang w:val="lt-LT"/>
        </w:rPr>
      </w:pPr>
      <w:r w:rsidRPr="0069569E">
        <w:rPr>
          <w:sz w:val="22"/>
          <w:szCs w:val="22"/>
          <w:lang w:val="lt-LT"/>
        </w:rPr>
        <w:t>Vienam</w:t>
      </w:r>
      <w:r w:rsidR="00783F37" w:rsidRPr="0069569E">
        <w:rPr>
          <w:sz w:val="22"/>
          <w:szCs w:val="22"/>
          <w:lang w:val="lt-LT"/>
        </w:rPr>
        <w:t>e mi</w:t>
      </w:r>
      <w:r w:rsidRPr="0069569E">
        <w:rPr>
          <w:sz w:val="22"/>
          <w:szCs w:val="22"/>
          <w:lang w:val="lt-LT"/>
        </w:rPr>
        <w:t>lilitre tirpalo yra 600 </w:t>
      </w:r>
      <w:r w:rsidR="00783F37" w:rsidRPr="0069569E">
        <w:rPr>
          <w:sz w:val="22"/>
          <w:szCs w:val="22"/>
          <w:lang w:val="lt-LT"/>
        </w:rPr>
        <w:t xml:space="preserve">TV </w:t>
      </w:r>
      <w:proofErr w:type="spellStart"/>
      <w:r w:rsidR="00783F37" w:rsidRPr="0069569E">
        <w:rPr>
          <w:sz w:val="22"/>
          <w:szCs w:val="22"/>
          <w:lang w:val="lt-LT"/>
        </w:rPr>
        <w:t>foli</w:t>
      </w:r>
      <w:r w:rsidRPr="0069569E">
        <w:rPr>
          <w:sz w:val="22"/>
          <w:szCs w:val="22"/>
          <w:lang w:val="lt-LT"/>
        </w:rPr>
        <w:t>tropino</w:t>
      </w:r>
      <w:proofErr w:type="spellEnd"/>
      <w:r w:rsidRPr="0069569E">
        <w:rPr>
          <w:sz w:val="22"/>
          <w:szCs w:val="22"/>
          <w:lang w:val="lt-LT"/>
        </w:rPr>
        <w:t xml:space="preserve"> alfa (atitinka 44 </w:t>
      </w:r>
      <w:proofErr w:type="spellStart"/>
      <w:r w:rsidRPr="0069569E">
        <w:rPr>
          <w:sz w:val="22"/>
          <w:szCs w:val="22"/>
          <w:lang w:val="lt-LT"/>
        </w:rPr>
        <w:t>mikrogramus</w:t>
      </w:r>
      <w:proofErr w:type="spellEnd"/>
      <w:r w:rsidRPr="0069569E">
        <w:rPr>
          <w:sz w:val="22"/>
          <w:szCs w:val="22"/>
          <w:lang w:val="lt-LT"/>
        </w:rPr>
        <w:t>). Ki</w:t>
      </w:r>
      <w:r w:rsidR="00AF5EFE" w:rsidRPr="0069569E">
        <w:rPr>
          <w:sz w:val="22"/>
          <w:szCs w:val="22"/>
          <w:lang w:val="lt-LT"/>
        </w:rPr>
        <w:t>e</w:t>
      </w:r>
      <w:r w:rsidRPr="0069569E">
        <w:rPr>
          <w:sz w:val="22"/>
          <w:szCs w:val="22"/>
          <w:lang w:val="lt-LT"/>
        </w:rPr>
        <w:t xml:space="preserve">kviename užpildytame </w:t>
      </w:r>
      <w:proofErr w:type="spellStart"/>
      <w:r w:rsidRPr="0069569E">
        <w:rPr>
          <w:sz w:val="22"/>
          <w:szCs w:val="22"/>
          <w:lang w:val="lt-LT"/>
        </w:rPr>
        <w:t>švirkštiklyje</w:t>
      </w:r>
      <w:proofErr w:type="spellEnd"/>
      <w:r w:rsidRPr="0069569E">
        <w:rPr>
          <w:sz w:val="22"/>
          <w:szCs w:val="22"/>
          <w:lang w:val="lt-LT"/>
        </w:rPr>
        <w:t xml:space="preserve"> su </w:t>
      </w:r>
      <w:proofErr w:type="spellStart"/>
      <w:r w:rsidRPr="0069569E">
        <w:rPr>
          <w:sz w:val="22"/>
          <w:szCs w:val="22"/>
          <w:lang w:val="lt-LT"/>
        </w:rPr>
        <w:t>daugiadoziu</w:t>
      </w:r>
      <w:proofErr w:type="spellEnd"/>
      <w:r w:rsidRPr="0069569E">
        <w:rPr>
          <w:sz w:val="22"/>
          <w:szCs w:val="22"/>
          <w:lang w:val="lt-LT"/>
        </w:rPr>
        <w:t xml:space="preserve"> užtaisu yra 150 TV/0,25 ml (atitinka 11 </w:t>
      </w:r>
      <w:proofErr w:type="spellStart"/>
      <w:r w:rsidRPr="0069569E">
        <w:rPr>
          <w:sz w:val="22"/>
          <w:szCs w:val="22"/>
          <w:lang w:val="lt-LT"/>
        </w:rPr>
        <w:t>mikrogramų</w:t>
      </w:r>
      <w:proofErr w:type="spellEnd"/>
      <w:r w:rsidRPr="0069569E">
        <w:rPr>
          <w:sz w:val="22"/>
          <w:szCs w:val="22"/>
          <w:lang w:val="lt-LT"/>
        </w:rPr>
        <w:t>).</w:t>
      </w:r>
    </w:p>
    <w:p w14:paraId="4503DB29" w14:textId="73589268" w:rsidR="00AC6EA8" w:rsidRPr="0069569E" w:rsidRDefault="00AC6EA8" w:rsidP="00AC6EA8">
      <w:pPr>
        <w:pStyle w:val="BodyText2"/>
        <w:numPr>
          <w:ilvl w:val="0"/>
          <w:numId w:val="71"/>
        </w:numPr>
        <w:shd w:val="clear" w:color="auto" w:fill="E7E6E6"/>
        <w:overflowPunct/>
        <w:autoSpaceDE/>
        <w:autoSpaceDN/>
        <w:jc w:val="left"/>
        <w:textAlignment w:val="auto"/>
        <w:rPr>
          <w:szCs w:val="22"/>
          <w:lang w:val="lt-LT"/>
        </w:rPr>
      </w:pPr>
      <w:r w:rsidRPr="0069569E">
        <w:rPr>
          <w:szCs w:val="22"/>
          <w:lang w:val="lt-LT"/>
        </w:rPr>
        <w:t xml:space="preserve">Pagalbinės medžiagos yra </w:t>
      </w:r>
      <w:proofErr w:type="spellStart"/>
      <w:r w:rsidRPr="0069569E">
        <w:rPr>
          <w:szCs w:val="22"/>
          <w:lang w:val="lt-LT"/>
        </w:rPr>
        <w:t>poloksameras</w:t>
      </w:r>
      <w:proofErr w:type="spellEnd"/>
      <w:r w:rsidRPr="0069569E">
        <w:rPr>
          <w:szCs w:val="22"/>
          <w:lang w:val="lt-LT"/>
        </w:rPr>
        <w:t xml:space="preserve"> 188, sacharozė, </w:t>
      </w:r>
      <w:proofErr w:type="spellStart"/>
      <w:r w:rsidRPr="0069569E">
        <w:rPr>
          <w:szCs w:val="22"/>
          <w:lang w:val="lt-LT"/>
        </w:rPr>
        <w:t>metioninas</w:t>
      </w:r>
      <w:proofErr w:type="spellEnd"/>
      <w:r w:rsidRPr="0069569E">
        <w:rPr>
          <w:szCs w:val="22"/>
          <w:lang w:val="lt-LT"/>
        </w:rPr>
        <w:t>, natrio-</w:t>
      </w:r>
      <w:proofErr w:type="spellStart"/>
      <w:r w:rsidRPr="0069569E">
        <w:rPr>
          <w:szCs w:val="22"/>
          <w:lang w:val="lt-LT"/>
        </w:rPr>
        <w:t>divandenilio</w:t>
      </w:r>
      <w:proofErr w:type="spellEnd"/>
      <w:r w:rsidRPr="0069569E">
        <w:rPr>
          <w:szCs w:val="22"/>
          <w:lang w:val="lt-LT"/>
        </w:rPr>
        <w:t xml:space="preserve"> fosfatas </w:t>
      </w:r>
      <w:proofErr w:type="spellStart"/>
      <w:r w:rsidRPr="0069569E">
        <w:rPr>
          <w:szCs w:val="22"/>
          <w:lang w:val="lt-LT"/>
        </w:rPr>
        <w:t>monohidratas</w:t>
      </w:r>
      <w:proofErr w:type="spellEnd"/>
      <w:r w:rsidRPr="0069569E">
        <w:rPr>
          <w:szCs w:val="22"/>
          <w:lang w:val="lt-LT"/>
        </w:rPr>
        <w:t xml:space="preserve">, </w:t>
      </w:r>
      <w:proofErr w:type="spellStart"/>
      <w:r w:rsidRPr="0069569E">
        <w:rPr>
          <w:szCs w:val="22"/>
          <w:lang w:val="lt-LT"/>
        </w:rPr>
        <w:t>dinatrio</w:t>
      </w:r>
      <w:proofErr w:type="spellEnd"/>
      <w:r w:rsidRPr="0069569E">
        <w:rPr>
          <w:szCs w:val="22"/>
          <w:lang w:val="lt-LT"/>
        </w:rPr>
        <w:t xml:space="preserve"> fosfatas </w:t>
      </w:r>
      <w:proofErr w:type="spellStart"/>
      <w:r w:rsidRPr="0069569E">
        <w:rPr>
          <w:szCs w:val="22"/>
          <w:lang w:val="lt-LT"/>
        </w:rPr>
        <w:t>dihidratas</w:t>
      </w:r>
      <w:proofErr w:type="spellEnd"/>
      <w:r w:rsidRPr="0069569E">
        <w:rPr>
          <w:szCs w:val="22"/>
          <w:lang w:val="lt-LT"/>
        </w:rPr>
        <w:t xml:space="preserve">, </w:t>
      </w:r>
      <w:proofErr w:type="spellStart"/>
      <w:r w:rsidRPr="0069569E">
        <w:rPr>
          <w:szCs w:val="22"/>
          <w:lang w:val="lt-LT"/>
        </w:rPr>
        <w:t>metakrezolis</w:t>
      </w:r>
      <w:proofErr w:type="spellEnd"/>
      <w:r w:rsidRPr="0069569E">
        <w:rPr>
          <w:szCs w:val="22"/>
          <w:lang w:val="lt-LT"/>
        </w:rPr>
        <w:t>, koncentruota fosf</w:t>
      </w:r>
      <w:r w:rsidR="00412A20">
        <w:rPr>
          <w:szCs w:val="22"/>
          <w:lang w:val="lt-LT"/>
        </w:rPr>
        <w:t>at</w:t>
      </w:r>
      <w:r w:rsidRPr="0069569E">
        <w:rPr>
          <w:szCs w:val="22"/>
          <w:lang w:val="lt-LT"/>
        </w:rPr>
        <w:t>o rūgštis, natrio hidroksidas ir injekcinis vanduo.</w:t>
      </w:r>
    </w:p>
    <w:p w14:paraId="3FFB9082" w14:textId="77777777" w:rsidR="00AC6EA8" w:rsidRPr="0069569E" w:rsidRDefault="00AC6EA8" w:rsidP="00AC6EA8">
      <w:pPr>
        <w:tabs>
          <w:tab w:val="left" w:pos="567"/>
        </w:tabs>
        <w:ind w:left="567" w:hanging="567"/>
        <w:rPr>
          <w:sz w:val="22"/>
          <w:szCs w:val="22"/>
          <w:lang w:val="lt-LT"/>
        </w:rPr>
      </w:pPr>
    </w:p>
    <w:p w14:paraId="30E3922F" w14:textId="60DE82E2" w:rsidR="002E5BAB" w:rsidRPr="0069569E" w:rsidRDefault="002E5BAB" w:rsidP="007576A9">
      <w:pPr>
        <w:keepNext/>
        <w:shd w:val="clear" w:color="auto" w:fill="CCFFFF"/>
        <w:tabs>
          <w:tab w:val="left" w:pos="4820"/>
        </w:tabs>
        <w:rPr>
          <w:i/>
          <w:sz w:val="22"/>
          <w:szCs w:val="22"/>
          <w:lang w:val="lt-LT"/>
        </w:rPr>
      </w:pPr>
      <w:r w:rsidRPr="0069569E">
        <w:rPr>
          <w:bCs/>
          <w:i/>
          <w:sz w:val="22"/>
          <w:szCs w:val="22"/>
          <w:lang w:val="lt-LT"/>
        </w:rPr>
        <w:t>&lt;GONAL-f 300</w:t>
      </w:r>
      <w:r w:rsidR="001236D5">
        <w:rPr>
          <w:bCs/>
          <w:i/>
          <w:sz w:val="22"/>
          <w:szCs w:val="22"/>
          <w:lang w:val="lt-LT"/>
        </w:rPr>
        <w:t> </w:t>
      </w:r>
      <w:r w:rsidRPr="0069569E">
        <w:rPr>
          <w:bCs/>
          <w:i/>
          <w:sz w:val="22"/>
          <w:szCs w:val="22"/>
          <w:lang w:val="lt-LT"/>
        </w:rPr>
        <w:t>IU – PEN&gt;</w:t>
      </w:r>
    </w:p>
    <w:p w14:paraId="256BEF71" w14:textId="77777777" w:rsidR="002E5BAB" w:rsidRPr="0069569E" w:rsidRDefault="00747EE9" w:rsidP="0069559E">
      <w:pPr>
        <w:pStyle w:val="NormalIndent"/>
        <w:numPr>
          <w:ilvl w:val="0"/>
          <w:numId w:val="71"/>
        </w:numPr>
        <w:shd w:val="clear" w:color="auto" w:fill="CCFFFF"/>
        <w:spacing w:before="0"/>
        <w:rPr>
          <w:sz w:val="22"/>
          <w:szCs w:val="22"/>
          <w:lang w:val="lt-LT"/>
        </w:rPr>
      </w:pPr>
      <w:r w:rsidRPr="0069569E">
        <w:rPr>
          <w:sz w:val="22"/>
          <w:szCs w:val="22"/>
          <w:lang w:val="lt-LT"/>
        </w:rPr>
        <w:t xml:space="preserve">Viename mililitre tirpalo yra 600 TV </w:t>
      </w:r>
      <w:proofErr w:type="spellStart"/>
      <w:r w:rsidRPr="0069569E">
        <w:rPr>
          <w:sz w:val="22"/>
          <w:szCs w:val="22"/>
          <w:lang w:val="lt-LT"/>
        </w:rPr>
        <w:t>folitropino</w:t>
      </w:r>
      <w:proofErr w:type="spellEnd"/>
      <w:r w:rsidRPr="0069569E">
        <w:rPr>
          <w:sz w:val="22"/>
          <w:szCs w:val="22"/>
          <w:lang w:val="lt-LT"/>
        </w:rPr>
        <w:t xml:space="preserve"> </w:t>
      </w:r>
      <w:r w:rsidR="00734ED2" w:rsidRPr="0069569E">
        <w:rPr>
          <w:sz w:val="22"/>
          <w:szCs w:val="22"/>
          <w:lang w:val="lt-LT"/>
        </w:rPr>
        <w:t xml:space="preserve">alfa </w:t>
      </w:r>
      <w:r w:rsidRPr="0069569E">
        <w:rPr>
          <w:sz w:val="22"/>
          <w:szCs w:val="22"/>
          <w:lang w:val="lt-LT"/>
        </w:rPr>
        <w:t>(atitinka 44 </w:t>
      </w:r>
      <w:proofErr w:type="spellStart"/>
      <w:r w:rsidRPr="0069569E">
        <w:rPr>
          <w:sz w:val="22"/>
          <w:szCs w:val="22"/>
          <w:lang w:val="lt-LT"/>
        </w:rPr>
        <w:t>mikrogramus</w:t>
      </w:r>
      <w:proofErr w:type="spellEnd"/>
      <w:r w:rsidRPr="0069569E">
        <w:rPr>
          <w:sz w:val="22"/>
          <w:szCs w:val="22"/>
          <w:lang w:val="lt-LT"/>
        </w:rPr>
        <w:t>). Kiekvien</w:t>
      </w:r>
      <w:r w:rsidR="002F555B" w:rsidRPr="0069569E">
        <w:rPr>
          <w:sz w:val="22"/>
          <w:szCs w:val="22"/>
          <w:lang w:val="lt-LT"/>
        </w:rPr>
        <w:t>ame</w:t>
      </w:r>
      <w:r w:rsidRPr="0069569E">
        <w:rPr>
          <w:sz w:val="22"/>
          <w:szCs w:val="22"/>
          <w:lang w:val="lt-LT"/>
        </w:rPr>
        <w:t xml:space="preserve"> užpildyt</w:t>
      </w:r>
      <w:r w:rsidR="002F555B" w:rsidRPr="0069569E">
        <w:rPr>
          <w:sz w:val="22"/>
          <w:szCs w:val="22"/>
          <w:lang w:val="lt-LT"/>
        </w:rPr>
        <w:t>ame</w:t>
      </w:r>
      <w:r w:rsidRPr="0069569E">
        <w:rPr>
          <w:sz w:val="22"/>
          <w:szCs w:val="22"/>
          <w:lang w:val="lt-LT"/>
        </w:rPr>
        <w:t xml:space="preserve"> </w:t>
      </w:r>
      <w:proofErr w:type="spellStart"/>
      <w:r w:rsidRPr="0069569E">
        <w:rPr>
          <w:sz w:val="22"/>
          <w:szCs w:val="22"/>
          <w:lang w:val="lt-LT"/>
        </w:rPr>
        <w:t>švirkšti</w:t>
      </w:r>
      <w:r w:rsidR="002F555B" w:rsidRPr="0069569E">
        <w:rPr>
          <w:sz w:val="22"/>
          <w:szCs w:val="22"/>
          <w:lang w:val="lt-LT"/>
        </w:rPr>
        <w:t>klyje</w:t>
      </w:r>
      <w:proofErr w:type="spellEnd"/>
      <w:r w:rsidRPr="0069569E">
        <w:rPr>
          <w:sz w:val="22"/>
          <w:szCs w:val="22"/>
          <w:lang w:val="lt-LT"/>
        </w:rPr>
        <w:t xml:space="preserve"> su </w:t>
      </w:r>
      <w:proofErr w:type="spellStart"/>
      <w:r w:rsidRPr="0069569E">
        <w:rPr>
          <w:sz w:val="22"/>
          <w:szCs w:val="22"/>
          <w:lang w:val="lt-LT"/>
        </w:rPr>
        <w:t>daugiadoziu</w:t>
      </w:r>
      <w:proofErr w:type="spellEnd"/>
      <w:r w:rsidRPr="0069569E">
        <w:rPr>
          <w:sz w:val="22"/>
          <w:szCs w:val="22"/>
          <w:lang w:val="lt-LT"/>
        </w:rPr>
        <w:t xml:space="preserve"> užtaisu yra 300 TV/0,5 ml (atitinka 22 </w:t>
      </w:r>
      <w:proofErr w:type="spellStart"/>
      <w:r w:rsidRPr="0069569E">
        <w:rPr>
          <w:sz w:val="22"/>
          <w:szCs w:val="22"/>
          <w:lang w:val="lt-LT"/>
        </w:rPr>
        <w:t>mikrogramus</w:t>
      </w:r>
      <w:proofErr w:type="spellEnd"/>
      <w:r w:rsidRPr="0069569E">
        <w:rPr>
          <w:sz w:val="22"/>
          <w:szCs w:val="22"/>
          <w:lang w:val="lt-LT"/>
        </w:rPr>
        <w:t xml:space="preserve">) </w:t>
      </w:r>
      <w:proofErr w:type="spellStart"/>
      <w:r w:rsidRPr="0069569E">
        <w:rPr>
          <w:sz w:val="22"/>
          <w:szCs w:val="22"/>
          <w:lang w:val="lt-LT"/>
        </w:rPr>
        <w:t>folitropino</w:t>
      </w:r>
      <w:proofErr w:type="spellEnd"/>
      <w:r w:rsidR="00734ED2" w:rsidRPr="0069569E">
        <w:rPr>
          <w:sz w:val="22"/>
          <w:szCs w:val="22"/>
          <w:lang w:val="lt-LT"/>
        </w:rPr>
        <w:t xml:space="preserve"> alfa</w:t>
      </w:r>
      <w:r w:rsidRPr="0069569E">
        <w:rPr>
          <w:sz w:val="22"/>
          <w:szCs w:val="22"/>
          <w:lang w:val="lt-LT"/>
        </w:rPr>
        <w:t>.</w:t>
      </w:r>
    </w:p>
    <w:p w14:paraId="38CD77C6" w14:textId="27F59C50" w:rsidR="002E5BAB" w:rsidRPr="0069569E" w:rsidRDefault="00747EE9" w:rsidP="0069559E">
      <w:pPr>
        <w:pStyle w:val="BodyText2"/>
        <w:numPr>
          <w:ilvl w:val="0"/>
          <w:numId w:val="71"/>
        </w:numPr>
        <w:shd w:val="clear" w:color="auto" w:fill="CCFFFF"/>
        <w:overflowPunct/>
        <w:autoSpaceDE/>
        <w:autoSpaceDN/>
        <w:adjustRightInd/>
        <w:jc w:val="left"/>
        <w:textAlignment w:val="auto"/>
        <w:rPr>
          <w:szCs w:val="22"/>
          <w:lang w:val="lt-LT"/>
        </w:rPr>
      </w:pPr>
      <w:r w:rsidRPr="0069569E">
        <w:rPr>
          <w:szCs w:val="22"/>
          <w:lang w:val="lt-LT"/>
        </w:rPr>
        <w:t xml:space="preserve">Pagalbinės medžiagos yra </w:t>
      </w:r>
      <w:proofErr w:type="spellStart"/>
      <w:r w:rsidRPr="0069569E">
        <w:rPr>
          <w:szCs w:val="22"/>
          <w:lang w:val="lt-LT"/>
        </w:rPr>
        <w:t>poloksameras</w:t>
      </w:r>
      <w:proofErr w:type="spellEnd"/>
      <w:r w:rsidRPr="0069569E">
        <w:rPr>
          <w:szCs w:val="22"/>
          <w:lang w:val="lt-LT"/>
        </w:rPr>
        <w:t xml:space="preserve"> 188, sacharozė, </w:t>
      </w:r>
      <w:proofErr w:type="spellStart"/>
      <w:r w:rsidRPr="0069569E">
        <w:rPr>
          <w:szCs w:val="22"/>
          <w:lang w:val="lt-LT"/>
        </w:rPr>
        <w:t>metioninas</w:t>
      </w:r>
      <w:proofErr w:type="spellEnd"/>
      <w:r w:rsidRPr="0069569E">
        <w:rPr>
          <w:szCs w:val="22"/>
          <w:lang w:val="lt-LT"/>
        </w:rPr>
        <w:t>, natrio-</w:t>
      </w:r>
      <w:proofErr w:type="spellStart"/>
      <w:r w:rsidRPr="0069569E">
        <w:rPr>
          <w:szCs w:val="22"/>
          <w:lang w:val="lt-LT"/>
        </w:rPr>
        <w:t>divandenilio</w:t>
      </w:r>
      <w:proofErr w:type="spellEnd"/>
      <w:r w:rsidRPr="0069569E">
        <w:rPr>
          <w:szCs w:val="22"/>
          <w:lang w:val="lt-LT"/>
        </w:rPr>
        <w:t xml:space="preserve"> fosfatas </w:t>
      </w:r>
      <w:proofErr w:type="spellStart"/>
      <w:r w:rsidRPr="0069569E">
        <w:rPr>
          <w:szCs w:val="22"/>
          <w:lang w:val="lt-LT"/>
        </w:rPr>
        <w:t>monohidratas</w:t>
      </w:r>
      <w:proofErr w:type="spellEnd"/>
      <w:r w:rsidRPr="0069569E">
        <w:rPr>
          <w:szCs w:val="22"/>
          <w:lang w:val="lt-LT"/>
        </w:rPr>
        <w:t xml:space="preserve">, </w:t>
      </w:r>
      <w:proofErr w:type="spellStart"/>
      <w:r w:rsidRPr="0069569E">
        <w:rPr>
          <w:szCs w:val="22"/>
          <w:lang w:val="lt-LT"/>
        </w:rPr>
        <w:t>dinatrio</w:t>
      </w:r>
      <w:proofErr w:type="spellEnd"/>
      <w:r w:rsidRPr="0069569E">
        <w:rPr>
          <w:szCs w:val="22"/>
          <w:lang w:val="lt-LT"/>
        </w:rPr>
        <w:t xml:space="preserve"> fosfatas </w:t>
      </w:r>
      <w:proofErr w:type="spellStart"/>
      <w:r w:rsidRPr="0069569E">
        <w:rPr>
          <w:szCs w:val="22"/>
          <w:lang w:val="lt-LT"/>
        </w:rPr>
        <w:t>dihidratas</w:t>
      </w:r>
      <w:proofErr w:type="spellEnd"/>
      <w:r w:rsidRPr="0069569E">
        <w:rPr>
          <w:szCs w:val="22"/>
          <w:lang w:val="lt-LT"/>
        </w:rPr>
        <w:t xml:space="preserve">, </w:t>
      </w:r>
      <w:proofErr w:type="spellStart"/>
      <w:r w:rsidRPr="0069569E">
        <w:rPr>
          <w:szCs w:val="22"/>
          <w:lang w:val="lt-LT"/>
        </w:rPr>
        <w:t>metakrezolis</w:t>
      </w:r>
      <w:proofErr w:type="spellEnd"/>
      <w:r w:rsidRPr="0069569E">
        <w:rPr>
          <w:szCs w:val="22"/>
          <w:lang w:val="lt-LT"/>
        </w:rPr>
        <w:t>, koncentruota fosf</w:t>
      </w:r>
      <w:r w:rsidR="00115B21">
        <w:rPr>
          <w:szCs w:val="22"/>
          <w:lang w:val="lt-LT"/>
        </w:rPr>
        <w:t>at</w:t>
      </w:r>
      <w:r w:rsidRPr="0069569E">
        <w:rPr>
          <w:szCs w:val="22"/>
          <w:lang w:val="lt-LT"/>
        </w:rPr>
        <w:t>o rūgštis, natrio hidroksidas ir injekcinis vanduo.</w:t>
      </w:r>
    </w:p>
    <w:p w14:paraId="3D78C9D6" w14:textId="77777777" w:rsidR="002E5BAB" w:rsidRPr="0069569E" w:rsidRDefault="002E5BAB" w:rsidP="0069559E">
      <w:pPr>
        <w:tabs>
          <w:tab w:val="left" w:pos="567"/>
        </w:tabs>
        <w:rPr>
          <w:sz w:val="22"/>
          <w:szCs w:val="22"/>
          <w:lang w:val="lt-LT"/>
        </w:rPr>
      </w:pPr>
    </w:p>
    <w:p w14:paraId="5DE3E797" w14:textId="3D46791F" w:rsidR="002E5BAB" w:rsidRPr="0069569E" w:rsidRDefault="002E5BAB" w:rsidP="0069559E">
      <w:pPr>
        <w:shd w:val="clear" w:color="auto" w:fill="CCECFF"/>
        <w:tabs>
          <w:tab w:val="left" w:pos="567"/>
        </w:tabs>
        <w:rPr>
          <w:sz w:val="22"/>
          <w:szCs w:val="22"/>
          <w:lang w:val="lt-LT"/>
        </w:rPr>
      </w:pPr>
      <w:r w:rsidRPr="0069569E">
        <w:rPr>
          <w:bCs/>
          <w:i/>
          <w:sz w:val="22"/>
          <w:szCs w:val="22"/>
          <w:lang w:val="lt-LT"/>
        </w:rPr>
        <w:t>&lt;GONAL-f 450</w:t>
      </w:r>
      <w:r w:rsidR="001236D5">
        <w:rPr>
          <w:bCs/>
          <w:i/>
          <w:sz w:val="22"/>
          <w:szCs w:val="22"/>
          <w:lang w:val="lt-LT"/>
        </w:rPr>
        <w:t> </w:t>
      </w:r>
      <w:r w:rsidRPr="0069569E">
        <w:rPr>
          <w:bCs/>
          <w:i/>
          <w:sz w:val="22"/>
          <w:szCs w:val="22"/>
          <w:lang w:val="lt-LT"/>
        </w:rPr>
        <w:t>IU</w:t>
      </w:r>
      <w:r w:rsidR="00820B46" w:rsidRPr="0069569E">
        <w:rPr>
          <w:bCs/>
          <w:i/>
          <w:sz w:val="22"/>
          <w:szCs w:val="22"/>
          <w:lang w:val="lt-LT"/>
        </w:rPr>
        <w:t xml:space="preserve"> – PEN</w:t>
      </w:r>
      <w:r w:rsidRPr="0069569E">
        <w:rPr>
          <w:bCs/>
          <w:i/>
          <w:sz w:val="22"/>
          <w:szCs w:val="22"/>
          <w:lang w:val="lt-LT"/>
        </w:rPr>
        <w:t>&gt;</w:t>
      </w:r>
    </w:p>
    <w:p w14:paraId="0B386553" w14:textId="77777777" w:rsidR="008004BD" w:rsidRPr="0069569E" w:rsidRDefault="008004BD" w:rsidP="0069559E">
      <w:pPr>
        <w:pStyle w:val="BodyText2"/>
        <w:numPr>
          <w:ilvl w:val="0"/>
          <w:numId w:val="73"/>
        </w:numPr>
        <w:shd w:val="clear" w:color="auto" w:fill="CCECFF"/>
        <w:overflowPunct/>
        <w:autoSpaceDE/>
        <w:autoSpaceDN/>
        <w:adjustRightInd/>
        <w:jc w:val="left"/>
        <w:textAlignment w:val="auto"/>
        <w:rPr>
          <w:bCs/>
          <w:iCs/>
          <w:color w:val="000000"/>
          <w:szCs w:val="22"/>
          <w:lang w:val="lt-LT"/>
        </w:rPr>
      </w:pPr>
      <w:r w:rsidRPr="0069569E">
        <w:rPr>
          <w:bCs/>
          <w:iCs/>
          <w:color w:val="000000"/>
          <w:szCs w:val="22"/>
          <w:lang w:val="lt-LT"/>
        </w:rPr>
        <w:lastRenderedPageBreak/>
        <w:t xml:space="preserve">Viename mililitre tirpalo yra 600 TV </w:t>
      </w:r>
      <w:proofErr w:type="spellStart"/>
      <w:r w:rsidRPr="0069569E">
        <w:rPr>
          <w:bCs/>
          <w:iCs/>
          <w:color w:val="000000"/>
          <w:szCs w:val="22"/>
          <w:lang w:val="lt-LT"/>
        </w:rPr>
        <w:t>folitropino</w:t>
      </w:r>
      <w:proofErr w:type="spellEnd"/>
      <w:r w:rsidRPr="0069569E">
        <w:rPr>
          <w:bCs/>
          <w:iCs/>
          <w:color w:val="000000"/>
          <w:szCs w:val="22"/>
          <w:lang w:val="lt-LT"/>
        </w:rPr>
        <w:t xml:space="preserve"> </w:t>
      </w:r>
      <w:r w:rsidR="00734ED2" w:rsidRPr="0069569E">
        <w:rPr>
          <w:bCs/>
          <w:iCs/>
          <w:color w:val="000000"/>
          <w:szCs w:val="22"/>
          <w:lang w:val="lt-LT"/>
        </w:rPr>
        <w:t xml:space="preserve">alfa </w:t>
      </w:r>
      <w:r w:rsidRPr="0069569E">
        <w:rPr>
          <w:bCs/>
          <w:iCs/>
          <w:color w:val="000000"/>
          <w:szCs w:val="22"/>
          <w:lang w:val="lt-LT"/>
        </w:rPr>
        <w:t>(atitinka 44 </w:t>
      </w:r>
      <w:proofErr w:type="spellStart"/>
      <w:r w:rsidRPr="0069569E">
        <w:rPr>
          <w:bCs/>
          <w:iCs/>
          <w:color w:val="000000"/>
          <w:szCs w:val="22"/>
          <w:lang w:val="lt-LT"/>
        </w:rPr>
        <w:t>mikrogramus</w:t>
      </w:r>
      <w:proofErr w:type="spellEnd"/>
      <w:r w:rsidRPr="0069569E">
        <w:rPr>
          <w:bCs/>
          <w:iCs/>
          <w:color w:val="000000"/>
          <w:szCs w:val="22"/>
          <w:lang w:val="lt-LT"/>
        </w:rPr>
        <w:t>). Kiekvien</w:t>
      </w:r>
      <w:r w:rsidR="002F555B" w:rsidRPr="0069569E">
        <w:rPr>
          <w:bCs/>
          <w:iCs/>
          <w:color w:val="000000"/>
          <w:szCs w:val="22"/>
          <w:lang w:val="lt-LT"/>
        </w:rPr>
        <w:t>ame</w:t>
      </w:r>
      <w:r w:rsidRPr="0069569E">
        <w:rPr>
          <w:bCs/>
          <w:iCs/>
          <w:color w:val="000000"/>
          <w:szCs w:val="22"/>
          <w:lang w:val="lt-LT"/>
        </w:rPr>
        <w:t xml:space="preserve"> užpildyt</w:t>
      </w:r>
      <w:r w:rsidR="002F555B" w:rsidRPr="0069569E">
        <w:rPr>
          <w:bCs/>
          <w:iCs/>
          <w:color w:val="000000"/>
          <w:szCs w:val="22"/>
          <w:lang w:val="lt-LT"/>
        </w:rPr>
        <w:t>ame</w:t>
      </w:r>
      <w:r w:rsidRPr="0069569E">
        <w:rPr>
          <w:bCs/>
          <w:iCs/>
          <w:color w:val="000000"/>
          <w:szCs w:val="22"/>
          <w:lang w:val="lt-LT"/>
        </w:rPr>
        <w:t xml:space="preserve"> </w:t>
      </w:r>
      <w:proofErr w:type="spellStart"/>
      <w:r w:rsidRPr="0069569E">
        <w:rPr>
          <w:bCs/>
          <w:iCs/>
          <w:color w:val="000000"/>
          <w:szCs w:val="22"/>
          <w:lang w:val="lt-LT"/>
        </w:rPr>
        <w:t>švirkšti</w:t>
      </w:r>
      <w:r w:rsidR="002F555B" w:rsidRPr="0069569E">
        <w:rPr>
          <w:bCs/>
          <w:iCs/>
          <w:color w:val="000000"/>
          <w:szCs w:val="22"/>
          <w:lang w:val="lt-LT"/>
        </w:rPr>
        <w:t>klyje</w:t>
      </w:r>
      <w:proofErr w:type="spellEnd"/>
      <w:r w:rsidRPr="0069569E">
        <w:rPr>
          <w:bCs/>
          <w:iCs/>
          <w:color w:val="000000"/>
          <w:szCs w:val="22"/>
          <w:lang w:val="lt-LT"/>
        </w:rPr>
        <w:t xml:space="preserve"> su </w:t>
      </w:r>
      <w:proofErr w:type="spellStart"/>
      <w:r w:rsidRPr="0069569E">
        <w:rPr>
          <w:bCs/>
          <w:iCs/>
          <w:color w:val="000000"/>
          <w:szCs w:val="22"/>
          <w:lang w:val="lt-LT"/>
        </w:rPr>
        <w:t>daugiadoziu</w:t>
      </w:r>
      <w:proofErr w:type="spellEnd"/>
      <w:r w:rsidRPr="0069569E">
        <w:rPr>
          <w:bCs/>
          <w:iCs/>
          <w:color w:val="000000"/>
          <w:szCs w:val="22"/>
          <w:lang w:val="lt-LT"/>
        </w:rPr>
        <w:t xml:space="preserve"> užtaisu yra 450 TV/0,75 ml (atitinka 33 </w:t>
      </w:r>
      <w:proofErr w:type="spellStart"/>
      <w:r w:rsidRPr="0069569E">
        <w:rPr>
          <w:bCs/>
          <w:iCs/>
          <w:color w:val="000000"/>
          <w:szCs w:val="22"/>
          <w:lang w:val="lt-LT"/>
        </w:rPr>
        <w:t>mikrogramus</w:t>
      </w:r>
      <w:proofErr w:type="spellEnd"/>
      <w:r w:rsidRPr="0069569E">
        <w:rPr>
          <w:bCs/>
          <w:iCs/>
          <w:color w:val="000000"/>
          <w:szCs w:val="22"/>
          <w:lang w:val="lt-LT"/>
        </w:rPr>
        <w:t xml:space="preserve">) </w:t>
      </w:r>
      <w:proofErr w:type="spellStart"/>
      <w:r w:rsidRPr="0069569E">
        <w:rPr>
          <w:bCs/>
          <w:iCs/>
          <w:color w:val="000000"/>
          <w:szCs w:val="22"/>
          <w:lang w:val="lt-LT"/>
        </w:rPr>
        <w:t>folitropino</w:t>
      </w:r>
      <w:proofErr w:type="spellEnd"/>
      <w:r w:rsidR="00734ED2" w:rsidRPr="0069569E">
        <w:rPr>
          <w:bCs/>
          <w:iCs/>
          <w:color w:val="000000"/>
          <w:szCs w:val="22"/>
          <w:lang w:val="lt-LT"/>
        </w:rPr>
        <w:t xml:space="preserve"> alfa</w:t>
      </w:r>
      <w:r w:rsidRPr="0069569E">
        <w:rPr>
          <w:bCs/>
          <w:iCs/>
          <w:color w:val="000000"/>
          <w:szCs w:val="22"/>
          <w:lang w:val="lt-LT"/>
        </w:rPr>
        <w:t>.</w:t>
      </w:r>
    </w:p>
    <w:p w14:paraId="0D93CFFC" w14:textId="147A7EB5" w:rsidR="002E5BAB" w:rsidRPr="0069569E" w:rsidRDefault="008004BD" w:rsidP="0069559E">
      <w:pPr>
        <w:pStyle w:val="BodyText2"/>
        <w:numPr>
          <w:ilvl w:val="0"/>
          <w:numId w:val="73"/>
        </w:numPr>
        <w:shd w:val="clear" w:color="auto" w:fill="CCECFF"/>
        <w:overflowPunct/>
        <w:autoSpaceDE/>
        <w:autoSpaceDN/>
        <w:adjustRightInd/>
        <w:jc w:val="left"/>
        <w:textAlignment w:val="auto"/>
        <w:rPr>
          <w:szCs w:val="22"/>
          <w:lang w:val="lt-LT"/>
        </w:rPr>
      </w:pPr>
      <w:r w:rsidRPr="0069569E">
        <w:rPr>
          <w:bCs/>
          <w:iCs/>
          <w:color w:val="000000"/>
          <w:szCs w:val="22"/>
          <w:lang w:val="lt-LT"/>
        </w:rPr>
        <w:t xml:space="preserve">Pagalbinės medžiagos yra </w:t>
      </w:r>
      <w:proofErr w:type="spellStart"/>
      <w:r w:rsidRPr="0069569E">
        <w:rPr>
          <w:bCs/>
          <w:iCs/>
          <w:color w:val="000000"/>
          <w:szCs w:val="22"/>
          <w:lang w:val="lt-LT"/>
        </w:rPr>
        <w:t>poloksameras</w:t>
      </w:r>
      <w:proofErr w:type="spellEnd"/>
      <w:r w:rsidRPr="0069569E">
        <w:rPr>
          <w:bCs/>
          <w:iCs/>
          <w:color w:val="000000"/>
          <w:szCs w:val="22"/>
          <w:lang w:val="lt-LT"/>
        </w:rPr>
        <w:t xml:space="preserve"> 188, sacharozė, </w:t>
      </w:r>
      <w:proofErr w:type="spellStart"/>
      <w:r w:rsidRPr="0069569E">
        <w:rPr>
          <w:bCs/>
          <w:iCs/>
          <w:color w:val="000000"/>
          <w:szCs w:val="22"/>
          <w:lang w:val="lt-LT"/>
        </w:rPr>
        <w:t>metioninas</w:t>
      </w:r>
      <w:proofErr w:type="spellEnd"/>
      <w:r w:rsidRPr="0069569E">
        <w:rPr>
          <w:bCs/>
          <w:iCs/>
          <w:color w:val="000000"/>
          <w:szCs w:val="22"/>
          <w:lang w:val="lt-LT"/>
        </w:rPr>
        <w:t>, natrio-</w:t>
      </w:r>
      <w:proofErr w:type="spellStart"/>
      <w:r w:rsidRPr="0069569E">
        <w:rPr>
          <w:bCs/>
          <w:iCs/>
          <w:color w:val="000000"/>
          <w:szCs w:val="22"/>
          <w:lang w:val="lt-LT"/>
        </w:rPr>
        <w:t>divandenilio</w:t>
      </w:r>
      <w:proofErr w:type="spellEnd"/>
      <w:r w:rsidRPr="0069569E">
        <w:rPr>
          <w:bCs/>
          <w:iCs/>
          <w:color w:val="000000"/>
          <w:szCs w:val="22"/>
          <w:lang w:val="lt-LT"/>
        </w:rPr>
        <w:t xml:space="preserve"> fosfatas </w:t>
      </w:r>
      <w:proofErr w:type="spellStart"/>
      <w:r w:rsidRPr="0069569E">
        <w:rPr>
          <w:bCs/>
          <w:iCs/>
          <w:color w:val="000000"/>
          <w:szCs w:val="22"/>
          <w:lang w:val="lt-LT"/>
        </w:rPr>
        <w:t>monohidratas</w:t>
      </w:r>
      <w:proofErr w:type="spellEnd"/>
      <w:r w:rsidRPr="0069569E">
        <w:rPr>
          <w:bCs/>
          <w:iCs/>
          <w:color w:val="000000"/>
          <w:szCs w:val="22"/>
          <w:lang w:val="lt-LT"/>
        </w:rPr>
        <w:t xml:space="preserve">, </w:t>
      </w:r>
      <w:proofErr w:type="spellStart"/>
      <w:r w:rsidRPr="0069569E">
        <w:rPr>
          <w:bCs/>
          <w:iCs/>
          <w:color w:val="000000"/>
          <w:szCs w:val="22"/>
          <w:lang w:val="lt-LT"/>
        </w:rPr>
        <w:t>dinatrio</w:t>
      </w:r>
      <w:proofErr w:type="spellEnd"/>
      <w:r w:rsidRPr="0069569E">
        <w:rPr>
          <w:bCs/>
          <w:iCs/>
          <w:color w:val="000000"/>
          <w:szCs w:val="22"/>
          <w:lang w:val="lt-LT"/>
        </w:rPr>
        <w:t xml:space="preserve"> fosfatas </w:t>
      </w:r>
      <w:proofErr w:type="spellStart"/>
      <w:r w:rsidRPr="0069569E">
        <w:rPr>
          <w:bCs/>
          <w:iCs/>
          <w:color w:val="000000"/>
          <w:szCs w:val="22"/>
          <w:lang w:val="lt-LT"/>
        </w:rPr>
        <w:t>dihidratas</w:t>
      </w:r>
      <w:proofErr w:type="spellEnd"/>
      <w:r w:rsidRPr="0069569E">
        <w:rPr>
          <w:bCs/>
          <w:iCs/>
          <w:color w:val="000000"/>
          <w:szCs w:val="22"/>
          <w:lang w:val="lt-LT"/>
        </w:rPr>
        <w:t xml:space="preserve">, </w:t>
      </w:r>
      <w:proofErr w:type="spellStart"/>
      <w:r w:rsidRPr="0069569E">
        <w:rPr>
          <w:bCs/>
          <w:iCs/>
          <w:color w:val="000000"/>
          <w:szCs w:val="22"/>
          <w:lang w:val="lt-LT"/>
        </w:rPr>
        <w:t>metakrezolis</w:t>
      </w:r>
      <w:proofErr w:type="spellEnd"/>
      <w:r w:rsidRPr="0069569E">
        <w:rPr>
          <w:bCs/>
          <w:iCs/>
          <w:color w:val="000000"/>
          <w:szCs w:val="22"/>
          <w:lang w:val="lt-LT"/>
        </w:rPr>
        <w:t>, koncentruota fosf</w:t>
      </w:r>
      <w:r w:rsidR="00115B21">
        <w:rPr>
          <w:bCs/>
          <w:iCs/>
          <w:color w:val="000000"/>
          <w:szCs w:val="22"/>
          <w:lang w:val="lt-LT"/>
        </w:rPr>
        <w:t>at</w:t>
      </w:r>
      <w:r w:rsidRPr="0069569E">
        <w:rPr>
          <w:bCs/>
          <w:iCs/>
          <w:color w:val="000000"/>
          <w:szCs w:val="22"/>
          <w:lang w:val="lt-LT"/>
        </w:rPr>
        <w:t>o rūgštis, natrio hidroksidas ir injekcinis vanduo.</w:t>
      </w:r>
    </w:p>
    <w:p w14:paraId="7A9EBE2D" w14:textId="77777777" w:rsidR="002E5BAB" w:rsidRPr="0069569E" w:rsidRDefault="002E5BAB" w:rsidP="0069559E">
      <w:pPr>
        <w:tabs>
          <w:tab w:val="left" w:pos="567"/>
        </w:tabs>
        <w:rPr>
          <w:sz w:val="22"/>
          <w:szCs w:val="22"/>
          <w:lang w:val="lt-LT"/>
        </w:rPr>
      </w:pPr>
    </w:p>
    <w:p w14:paraId="36F2B710" w14:textId="708BC22C" w:rsidR="002E5BAB" w:rsidRPr="0069569E" w:rsidRDefault="002E5BAB" w:rsidP="0069559E">
      <w:pPr>
        <w:shd w:val="clear" w:color="auto" w:fill="99CCFF"/>
        <w:tabs>
          <w:tab w:val="left" w:pos="567"/>
        </w:tabs>
        <w:rPr>
          <w:sz w:val="22"/>
          <w:szCs w:val="22"/>
          <w:lang w:val="lt-LT"/>
        </w:rPr>
      </w:pPr>
      <w:r w:rsidRPr="0069569E">
        <w:rPr>
          <w:bCs/>
          <w:i/>
          <w:sz w:val="22"/>
          <w:szCs w:val="22"/>
          <w:lang w:val="lt-LT"/>
        </w:rPr>
        <w:t>&lt;GONAL-f 900</w:t>
      </w:r>
      <w:r w:rsidR="001236D5">
        <w:rPr>
          <w:bCs/>
          <w:i/>
          <w:sz w:val="22"/>
          <w:szCs w:val="22"/>
          <w:lang w:val="lt-LT"/>
        </w:rPr>
        <w:t> </w:t>
      </w:r>
      <w:r w:rsidRPr="0069569E">
        <w:rPr>
          <w:bCs/>
          <w:i/>
          <w:sz w:val="22"/>
          <w:szCs w:val="22"/>
          <w:lang w:val="lt-LT"/>
        </w:rPr>
        <w:t>IU</w:t>
      </w:r>
      <w:r w:rsidR="00820B46" w:rsidRPr="0069569E">
        <w:rPr>
          <w:bCs/>
          <w:i/>
          <w:sz w:val="22"/>
          <w:szCs w:val="22"/>
          <w:lang w:val="lt-LT"/>
        </w:rPr>
        <w:t xml:space="preserve"> – PEN</w:t>
      </w:r>
      <w:r w:rsidRPr="0069569E">
        <w:rPr>
          <w:bCs/>
          <w:i/>
          <w:sz w:val="22"/>
          <w:szCs w:val="22"/>
          <w:lang w:val="lt-LT"/>
        </w:rPr>
        <w:t>&gt;</w:t>
      </w:r>
    </w:p>
    <w:p w14:paraId="1865BE40" w14:textId="77777777" w:rsidR="00E37558" w:rsidRPr="0069569E" w:rsidRDefault="00E37558" w:rsidP="0069559E">
      <w:pPr>
        <w:numPr>
          <w:ilvl w:val="0"/>
          <w:numId w:val="43"/>
        </w:numPr>
        <w:shd w:val="clear" w:color="auto" w:fill="99CCFF"/>
        <w:overflowPunct/>
        <w:autoSpaceDE/>
        <w:autoSpaceDN/>
        <w:adjustRightInd/>
        <w:textAlignment w:val="auto"/>
        <w:rPr>
          <w:color w:val="000000"/>
          <w:sz w:val="22"/>
          <w:szCs w:val="22"/>
          <w:lang w:val="lt-LT"/>
        </w:rPr>
      </w:pPr>
      <w:r w:rsidRPr="0069569E">
        <w:rPr>
          <w:color w:val="000000"/>
          <w:sz w:val="22"/>
          <w:szCs w:val="22"/>
          <w:lang w:val="lt-LT"/>
        </w:rPr>
        <w:t xml:space="preserve">Viename mililitre tirpalo yra 600 TV </w:t>
      </w:r>
      <w:proofErr w:type="spellStart"/>
      <w:r w:rsidRPr="0069569E">
        <w:rPr>
          <w:color w:val="000000"/>
          <w:sz w:val="22"/>
          <w:szCs w:val="22"/>
          <w:lang w:val="lt-LT"/>
        </w:rPr>
        <w:t>folitropino</w:t>
      </w:r>
      <w:proofErr w:type="spellEnd"/>
      <w:r w:rsidR="00734ED2" w:rsidRPr="0069569E">
        <w:rPr>
          <w:color w:val="000000"/>
          <w:sz w:val="22"/>
          <w:szCs w:val="22"/>
          <w:lang w:val="lt-LT"/>
        </w:rPr>
        <w:t xml:space="preserve"> alfa</w:t>
      </w:r>
      <w:r w:rsidRPr="0069569E">
        <w:rPr>
          <w:color w:val="000000"/>
          <w:sz w:val="22"/>
          <w:szCs w:val="22"/>
          <w:lang w:val="lt-LT"/>
        </w:rPr>
        <w:t xml:space="preserve"> (atitinka 44 </w:t>
      </w:r>
      <w:proofErr w:type="spellStart"/>
      <w:r w:rsidRPr="0069569E">
        <w:rPr>
          <w:color w:val="000000"/>
          <w:sz w:val="22"/>
          <w:szCs w:val="22"/>
          <w:lang w:val="lt-LT"/>
        </w:rPr>
        <w:t>mikrogramus</w:t>
      </w:r>
      <w:proofErr w:type="spellEnd"/>
      <w:r w:rsidRPr="0069569E">
        <w:rPr>
          <w:color w:val="000000"/>
          <w:sz w:val="22"/>
          <w:szCs w:val="22"/>
          <w:lang w:val="lt-LT"/>
        </w:rPr>
        <w:t>). Kiekvien</w:t>
      </w:r>
      <w:r w:rsidR="002F555B" w:rsidRPr="0069569E">
        <w:rPr>
          <w:color w:val="000000"/>
          <w:sz w:val="22"/>
          <w:szCs w:val="22"/>
          <w:lang w:val="lt-LT"/>
        </w:rPr>
        <w:t>ame</w:t>
      </w:r>
      <w:r w:rsidRPr="0069569E">
        <w:rPr>
          <w:color w:val="000000"/>
          <w:sz w:val="22"/>
          <w:szCs w:val="22"/>
          <w:lang w:val="lt-LT"/>
        </w:rPr>
        <w:t xml:space="preserve"> užpildyt</w:t>
      </w:r>
      <w:r w:rsidR="002F555B"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klyje</w:t>
      </w:r>
      <w:proofErr w:type="spellEnd"/>
      <w:r w:rsidRPr="0069569E">
        <w:rPr>
          <w:color w:val="000000"/>
          <w:sz w:val="22"/>
          <w:szCs w:val="22"/>
          <w:lang w:val="lt-LT"/>
        </w:rPr>
        <w:t xml:space="preserve"> su </w:t>
      </w:r>
      <w:proofErr w:type="spellStart"/>
      <w:r w:rsidRPr="0069569E">
        <w:rPr>
          <w:color w:val="000000"/>
          <w:sz w:val="22"/>
          <w:szCs w:val="22"/>
          <w:lang w:val="lt-LT"/>
        </w:rPr>
        <w:t>daugiadoziu</w:t>
      </w:r>
      <w:proofErr w:type="spellEnd"/>
      <w:r w:rsidRPr="0069569E">
        <w:rPr>
          <w:color w:val="000000"/>
          <w:sz w:val="22"/>
          <w:szCs w:val="22"/>
          <w:lang w:val="lt-LT"/>
        </w:rPr>
        <w:t xml:space="preserve"> užtaisu yra 900 TV/1,5 ml (atitinka 66 </w:t>
      </w:r>
      <w:proofErr w:type="spellStart"/>
      <w:r w:rsidRPr="0069569E">
        <w:rPr>
          <w:color w:val="000000"/>
          <w:sz w:val="22"/>
          <w:szCs w:val="22"/>
          <w:lang w:val="lt-LT"/>
        </w:rPr>
        <w:t>mikrogramus</w:t>
      </w:r>
      <w:proofErr w:type="spellEnd"/>
      <w:r w:rsidRPr="0069569E">
        <w:rPr>
          <w:color w:val="000000"/>
          <w:sz w:val="22"/>
          <w:szCs w:val="22"/>
          <w:lang w:val="lt-LT"/>
        </w:rPr>
        <w:t xml:space="preserve">) </w:t>
      </w:r>
      <w:proofErr w:type="spellStart"/>
      <w:r w:rsidRPr="0069569E">
        <w:rPr>
          <w:color w:val="000000"/>
          <w:sz w:val="22"/>
          <w:szCs w:val="22"/>
          <w:lang w:val="lt-LT"/>
        </w:rPr>
        <w:t>folitropino</w:t>
      </w:r>
      <w:proofErr w:type="spellEnd"/>
      <w:r w:rsidR="00734ED2" w:rsidRPr="0069569E">
        <w:rPr>
          <w:color w:val="000000"/>
          <w:sz w:val="22"/>
          <w:szCs w:val="22"/>
          <w:lang w:val="lt-LT"/>
        </w:rPr>
        <w:t xml:space="preserve"> alfa</w:t>
      </w:r>
      <w:r w:rsidRPr="0069569E">
        <w:rPr>
          <w:color w:val="000000"/>
          <w:sz w:val="22"/>
          <w:szCs w:val="22"/>
          <w:lang w:val="lt-LT"/>
        </w:rPr>
        <w:t>.</w:t>
      </w:r>
    </w:p>
    <w:p w14:paraId="12406423" w14:textId="6A9BB55E" w:rsidR="002E5BAB" w:rsidRPr="0069569E" w:rsidRDefault="00E37558" w:rsidP="0069559E">
      <w:pPr>
        <w:numPr>
          <w:ilvl w:val="0"/>
          <w:numId w:val="43"/>
        </w:numPr>
        <w:shd w:val="clear" w:color="auto" w:fill="99CCFF"/>
        <w:overflowPunct/>
        <w:autoSpaceDE/>
        <w:autoSpaceDN/>
        <w:adjustRightInd/>
        <w:textAlignment w:val="auto"/>
        <w:rPr>
          <w:sz w:val="22"/>
          <w:szCs w:val="22"/>
          <w:lang w:val="lt-LT"/>
        </w:rPr>
      </w:pPr>
      <w:r w:rsidRPr="0069569E">
        <w:rPr>
          <w:color w:val="000000"/>
          <w:sz w:val="22"/>
          <w:szCs w:val="22"/>
          <w:lang w:val="lt-LT"/>
        </w:rPr>
        <w:t xml:space="preserve">Pagalbinės medžiagos yra </w:t>
      </w:r>
      <w:proofErr w:type="spellStart"/>
      <w:r w:rsidRPr="0069569E">
        <w:rPr>
          <w:color w:val="000000"/>
          <w:sz w:val="22"/>
          <w:szCs w:val="22"/>
          <w:lang w:val="lt-LT"/>
        </w:rPr>
        <w:t>poloksameras</w:t>
      </w:r>
      <w:proofErr w:type="spellEnd"/>
      <w:r w:rsidRPr="0069569E">
        <w:rPr>
          <w:color w:val="000000"/>
          <w:sz w:val="22"/>
          <w:szCs w:val="22"/>
          <w:lang w:val="lt-LT"/>
        </w:rPr>
        <w:t xml:space="preserve"> 188, sacharozė, </w:t>
      </w:r>
      <w:proofErr w:type="spellStart"/>
      <w:r w:rsidRPr="0069569E">
        <w:rPr>
          <w:color w:val="000000"/>
          <w:sz w:val="22"/>
          <w:szCs w:val="22"/>
          <w:lang w:val="lt-LT"/>
        </w:rPr>
        <w:t>metioninas</w:t>
      </w:r>
      <w:proofErr w:type="spellEnd"/>
      <w:r w:rsidRPr="0069569E">
        <w:rPr>
          <w:color w:val="000000"/>
          <w:sz w:val="22"/>
          <w:szCs w:val="22"/>
          <w:lang w:val="lt-LT"/>
        </w:rPr>
        <w:t>, natrio-</w:t>
      </w:r>
      <w:proofErr w:type="spellStart"/>
      <w:r w:rsidRPr="0069569E">
        <w:rPr>
          <w:color w:val="000000"/>
          <w:sz w:val="22"/>
          <w:szCs w:val="22"/>
          <w:lang w:val="lt-LT"/>
        </w:rPr>
        <w:t>divandenilio</w:t>
      </w:r>
      <w:proofErr w:type="spellEnd"/>
      <w:r w:rsidRPr="0069569E">
        <w:rPr>
          <w:color w:val="000000"/>
          <w:sz w:val="22"/>
          <w:szCs w:val="22"/>
          <w:lang w:val="lt-LT"/>
        </w:rPr>
        <w:t xml:space="preserve"> fosfatas </w:t>
      </w:r>
      <w:proofErr w:type="spellStart"/>
      <w:r w:rsidRPr="0069569E">
        <w:rPr>
          <w:color w:val="000000"/>
          <w:sz w:val="22"/>
          <w:szCs w:val="22"/>
          <w:lang w:val="lt-LT"/>
        </w:rPr>
        <w:t>monohidratas</w:t>
      </w:r>
      <w:proofErr w:type="spellEnd"/>
      <w:r w:rsidRPr="0069569E">
        <w:rPr>
          <w:color w:val="000000"/>
          <w:sz w:val="22"/>
          <w:szCs w:val="22"/>
          <w:lang w:val="lt-LT"/>
        </w:rPr>
        <w:t xml:space="preserve">, </w:t>
      </w:r>
      <w:proofErr w:type="spellStart"/>
      <w:r w:rsidRPr="0069569E">
        <w:rPr>
          <w:color w:val="000000"/>
          <w:sz w:val="22"/>
          <w:szCs w:val="22"/>
          <w:lang w:val="lt-LT"/>
        </w:rPr>
        <w:t>dinatrio</w:t>
      </w:r>
      <w:proofErr w:type="spellEnd"/>
      <w:r w:rsidRPr="0069569E">
        <w:rPr>
          <w:color w:val="000000"/>
          <w:sz w:val="22"/>
          <w:szCs w:val="22"/>
          <w:lang w:val="lt-LT"/>
        </w:rPr>
        <w:t xml:space="preserve"> fosfatas </w:t>
      </w:r>
      <w:proofErr w:type="spellStart"/>
      <w:r w:rsidRPr="0069569E">
        <w:rPr>
          <w:color w:val="000000"/>
          <w:sz w:val="22"/>
          <w:szCs w:val="22"/>
          <w:lang w:val="lt-LT"/>
        </w:rPr>
        <w:t>dihidratas</w:t>
      </w:r>
      <w:proofErr w:type="spellEnd"/>
      <w:r w:rsidRPr="0069569E">
        <w:rPr>
          <w:color w:val="000000"/>
          <w:sz w:val="22"/>
          <w:szCs w:val="22"/>
          <w:lang w:val="lt-LT"/>
        </w:rPr>
        <w:t xml:space="preserve">, </w:t>
      </w:r>
      <w:proofErr w:type="spellStart"/>
      <w:r w:rsidRPr="0069569E">
        <w:rPr>
          <w:color w:val="000000"/>
          <w:sz w:val="22"/>
          <w:szCs w:val="22"/>
          <w:lang w:val="lt-LT"/>
        </w:rPr>
        <w:t>metakrezolis</w:t>
      </w:r>
      <w:proofErr w:type="spellEnd"/>
      <w:r w:rsidRPr="0069569E">
        <w:rPr>
          <w:color w:val="000000"/>
          <w:sz w:val="22"/>
          <w:szCs w:val="22"/>
          <w:lang w:val="lt-LT"/>
        </w:rPr>
        <w:t>, koncentruota fosf</w:t>
      </w:r>
      <w:r w:rsidR="00412A20">
        <w:rPr>
          <w:color w:val="000000"/>
          <w:sz w:val="22"/>
          <w:szCs w:val="22"/>
          <w:lang w:val="lt-LT"/>
        </w:rPr>
        <w:t>at</w:t>
      </w:r>
      <w:r w:rsidRPr="0069569E">
        <w:rPr>
          <w:color w:val="000000"/>
          <w:sz w:val="22"/>
          <w:szCs w:val="22"/>
          <w:lang w:val="lt-LT"/>
        </w:rPr>
        <w:t>o rūgštis, natrio hidroksidas ir injekcinis vanduo</w:t>
      </w:r>
    </w:p>
    <w:p w14:paraId="4B4E3FBF" w14:textId="77777777" w:rsidR="00017499" w:rsidRPr="0069569E" w:rsidRDefault="00017499" w:rsidP="0069559E">
      <w:pPr>
        <w:pStyle w:val="BodyText2"/>
        <w:jc w:val="left"/>
        <w:rPr>
          <w:color w:val="000000"/>
          <w:szCs w:val="22"/>
          <w:lang w:val="lt-LT"/>
        </w:rPr>
      </w:pPr>
    </w:p>
    <w:p w14:paraId="13F06299" w14:textId="77777777" w:rsidR="00017499" w:rsidRPr="0069569E" w:rsidRDefault="00017499" w:rsidP="0069559E">
      <w:pPr>
        <w:keepNext/>
        <w:keepLines/>
        <w:numPr>
          <w:ilvl w:val="12"/>
          <w:numId w:val="0"/>
        </w:numPr>
        <w:rPr>
          <w:b/>
          <w:bCs/>
          <w:color w:val="000000"/>
          <w:sz w:val="22"/>
          <w:szCs w:val="22"/>
          <w:lang w:val="lt-LT"/>
        </w:rPr>
      </w:pPr>
      <w:r w:rsidRPr="0069569E">
        <w:rPr>
          <w:b/>
          <w:bCs/>
          <w:iCs/>
          <w:color w:val="000000"/>
          <w:sz w:val="22"/>
          <w:szCs w:val="22"/>
          <w:lang w:val="lt-LT"/>
        </w:rPr>
        <w:t>GONAL</w:t>
      </w:r>
      <w:r w:rsidRPr="0069569E">
        <w:rPr>
          <w:b/>
          <w:bCs/>
          <w:iCs/>
          <w:color w:val="000000"/>
          <w:sz w:val="22"/>
          <w:szCs w:val="22"/>
          <w:lang w:val="lt-LT"/>
        </w:rPr>
        <w:noBreakHyphen/>
        <w:t xml:space="preserve">f </w:t>
      </w:r>
      <w:r w:rsidRPr="0069569E">
        <w:rPr>
          <w:b/>
          <w:bCs/>
          <w:color w:val="000000"/>
          <w:sz w:val="22"/>
          <w:szCs w:val="22"/>
          <w:lang w:val="lt-LT"/>
        </w:rPr>
        <w:t>išvaizda ir kiekis pakuotėje</w:t>
      </w:r>
    </w:p>
    <w:p w14:paraId="080343C1" w14:textId="77777777" w:rsidR="00017499" w:rsidRPr="0069569E" w:rsidRDefault="00017499" w:rsidP="0069559E">
      <w:pPr>
        <w:keepNext/>
        <w:keepLines/>
        <w:tabs>
          <w:tab w:val="left" w:pos="567"/>
        </w:tabs>
        <w:rPr>
          <w:bCs/>
          <w:iCs/>
          <w:color w:val="000000"/>
          <w:sz w:val="22"/>
          <w:szCs w:val="22"/>
          <w:lang w:val="lt-LT"/>
        </w:rPr>
      </w:pPr>
    </w:p>
    <w:p w14:paraId="004AF120" w14:textId="519E9F70" w:rsidR="00AC6EA8" w:rsidRPr="0069569E" w:rsidRDefault="00AC6EA8" w:rsidP="00AC6EA8">
      <w:pPr>
        <w:keepNext/>
        <w:keepLines/>
        <w:shd w:val="clear" w:color="auto" w:fill="E7E6E6"/>
        <w:tabs>
          <w:tab w:val="left" w:pos="4820"/>
        </w:tabs>
        <w:ind w:left="567" w:hanging="567"/>
        <w:rPr>
          <w:i/>
          <w:sz w:val="22"/>
          <w:szCs w:val="22"/>
          <w:lang w:val="lt-LT"/>
        </w:rPr>
      </w:pPr>
      <w:r w:rsidRPr="0069569E">
        <w:rPr>
          <w:bCs/>
          <w:i/>
          <w:sz w:val="22"/>
          <w:szCs w:val="22"/>
          <w:lang w:val="lt-LT"/>
        </w:rPr>
        <w:t>&lt;GONAL-f 150</w:t>
      </w:r>
      <w:r w:rsidR="007576A9">
        <w:rPr>
          <w:bCs/>
          <w:i/>
          <w:sz w:val="22"/>
          <w:szCs w:val="22"/>
          <w:lang w:val="lt-LT"/>
        </w:rPr>
        <w:t> </w:t>
      </w:r>
      <w:r w:rsidRPr="0069569E">
        <w:rPr>
          <w:bCs/>
          <w:i/>
          <w:sz w:val="22"/>
          <w:szCs w:val="22"/>
          <w:lang w:val="lt-LT"/>
        </w:rPr>
        <w:t xml:space="preserve">IU– PEN&gt; </w:t>
      </w:r>
    </w:p>
    <w:p w14:paraId="5610F9F8" w14:textId="77777777" w:rsidR="00AC6EA8" w:rsidRPr="0069569E" w:rsidRDefault="00047B9D" w:rsidP="00AC6EA8">
      <w:pPr>
        <w:pStyle w:val="BodyText2"/>
        <w:numPr>
          <w:ilvl w:val="0"/>
          <w:numId w:val="104"/>
        </w:numPr>
        <w:shd w:val="clear" w:color="auto" w:fill="E7E6E6"/>
        <w:overflowPunct/>
        <w:autoSpaceDE/>
        <w:autoSpaceDN/>
        <w:jc w:val="left"/>
        <w:textAlignment w:val="auto"/>
        <w:rPr>
          <w:szCs w:val="22"/>
          <w:lang w:val="lt-LT"/>
        </w:rPr>
      </w:pPr>
      <w:r w:rsidRPr="0069569E">
        <w:rPr>
          <w:bCs/>
          <w:iCs/>
          <w:color w:val="000000"/>
          <w:szCs w:val="22"/>
          <w:lang w:val="lt-LT"/>
        </w:rPr>
        <w:t>GONAL</w:t>
      </w:r>
      <w:r w:rsidRPr="0069569E">
        <w:rPr>
          <w:bCs/>
          <w:iCs/>
          <w:color w:val="000000"/>
          <w:szCs w:val="22"/>
          <w:lang w:val="lt-LT"/>
        </w:rPr>
        <w:noBreakHyphen/>
        <w:t>f</w:t>
      </w:r>
      <w:r w:rsidRPr="0069569E">
        <w:rPr>
          <w:bCs/>
          <w:caps/>
          <w:color w:val="000000"/>
          <w:szCs w:val="22"/>
          <w:lang w:val="lt-LT"/>
        </w:rPr>
        <w:t xml:space="preserve"> </w:t>
      </w:r>
      <w:r w:rsidRPr="0069569E">
        <w:rPr>
          <w:color w:val="000000"/>
          <w:szCs w:val="22"/>
          <w:lang w:val="lt-LT"/>
        </w:rPr>
        <w:t>tiekiamas kaip</w:t>
      </w:r>
      <w:r w:rsidRPr="0069569E">
        <w:rPr>
          <w:b/>
          <w:caps/>
          <w:color w:val="000000"/>
          <w:szCs w:val="22"/>
          <w:lang w:val="lt-LT"/>
        </w:rPr>
        <w:t xml:space="preserve"> </w:t>
      </w:r>
      <w:r w:rsidRPr="0069569E">
        <w:rPr>
          <w:color w:val="000000"/>
          <w:szCs w:val="22"/>
          <w:lang w:val="lt-LT"/>
        </w:rPr>
        <w:t xml:space="preserve">skaidrus bespalvis injekcinis skystis užpildytame </w:t>
      </w:r>
      <w:proofErr w:type="spellStart"/>
      <w:r w:rsidRPr="0069569E">
        <w:rPr>
          <w:color w:val="000000"/>
          <w:szCs w:val="22"/>
          <w:lang w:val="lt-LT"/>
        </w:rPr>
        <w:t>švirkštiklyje</w:t>
      </w:r>
      <w:proofErr w:type="spellEnd"/>
      <w:r w:rsidRPr="0069569E">
        <w:rPr>
          <w:color w:val="000000"/>
          <w:szCs w:val="22"/>
          <w:lang w:val="lt-LT"/>
        </w:rPr>
        <w:t>.</w:t>
      </w:r>
    </w:p>
    <w:p w14:paraId="6452726A" w14:textId="77777777" w:rsidR="00AC6EA8" w:rsidRPr="0069569E" w:rsidRDefault="00047B9D" w:rsidP="00AC6EA8">
      <w:pPr>
        <w:pStyle w:val="BodyText2"/>
        <w:numPr>
          <w:ilvl w:val="0"/>
          <w:numId w:val="104"/>
        </w:numPr>
        <w:shd w:val="clear" w:color="auto" w:fill="E7E6E6"/>
        <w:overflowPunct/>
        <w:autoSpaceDE/>
        <w:autoSpaceDN/>
        <w:jc w:val="left"/>
        <w:textAlignment w:val="auto"/>
        <w:rPr>
          <w:szCs w:val="22"/>
          <w:lang w:val="lt-LT"/>
        </w:rPr>
      </w:pPr>
      <w:r w:rsidRPr="0069569E">
        <w:rPr>
          <w:bCs/>
          <w:iCs/>
          <w:color w:val="000000"/>
          <w:szCs w:val="22"/>
          <w:lang w:val="lt-LT"/>
        </w:rPr>
        <w:t>Vaistas</w:t>
      </w:r>
      <w:r w:rsidRPr="0069569E">
        <w:rPr>
          <w:color w:val="000000"/>
          <w:szCs w:val="22"/>
          <w:lang w:val="lt-LT"/>
        </w:rPr>
        <w:t xml:space="preserve"> tiekiamas pakuotėje, kurioje yra 1 užpildytas </w:t>
      </w:r>
      <w:proofErr w:type="spellStart"/>
      <w:r w:rsidRPr="0069569E">
        <w:rPr>
          <w:color w:val="000000"/>
          <w:szCs w:val="22"/>
          <w:lang w:val="lt-LT"/>
        </w:rPr>
        <w:t>švirkštiklis</w:t>
      </w:r>
      <w:proofErr w:type="spellEnd"/>
      <w:r w:rsidRPr="0069569E">
        <w:rPr>
          <w:color w:val="000000"/>
          <w:szCs w:val="22"/>
          <w:lang w:val="lt-LT"/>
        </w:rPr>
        <w:t xml:space="preserve"> ir 4 vienkartinės adatos</w:t>
      </w:r>
      <w:r w:rsidR="00AC6EA8" w:rsidRPr="0069569E">
        <w:rPr>
          <w:szCs w:val="22"/>
          <w:lang w:val="lt-LT"/>
        </w:rPr>
        <w:t>.</w:t>
      </w:r>
    </w:p>
    <w:p w14:paraId="49FC3422" w14:textId="77777777" w:rsidR="00AC6EA8" w:rsidRPr="0069569E" w:rsidRDefault="00AC6EA8" w:rsidP="00AC6EA8">
      <w:pPr>
        <w:pStyle w:val="BodyText2"/>
        <w:rPr>
          <w:szCs w:val="22"/>
          <w:lang w:val="lt-LT"/>
        </w:rPr>
      </w:pPr>
    </w:p>
    <w:p w14:paraId="6B68DE35" w14:textId="2DCA731D" w:rsidR="00B67D76" w:rsidRPr="0069569E" w:rsidRDefault="00B67D76" w:rsidP="0069559E">
      <w:pPr>
        <w:shd w:val="clear" w:color="auto" w:fill="CCFFFF"/>
        <w:tabs>
          <w:tab w:val="left" w:pos="4820"/>
        </w:tabs>
        <w:rPr>
          <w:i/>
          <w:sz w:val="22"/>
          <w:szCs w:val="22"/>
          <w:lang w:val="lt-LT"/>
        </w:rPr>
      </w:pPr>
      <w:r w:rsidRPr="0069569E">
        <w:rPr>
          <w:bCs/>
          <w:i/>
          <w:sz w:val="22"/>
          <w:szCs w:val="22"/>
          <w:lang w:val="lt-LT"/>
        </w:rPr>
        <w:t>&lt;GONAL-f 300</w:t>
      </w:r>
      <w:r w:rsidR="001236D5">
        <w:rPr>
          <w:bCs/>
          <w:i/>
          <w:sz w:val="22"/>
          <w:szCs w:val="22"/>
          <w:lang w:val="lt-LT"/>
        </w:rPr>
        <w:t> </w:t>
      </w:r>
      <w:r w:rsidRPr="0069569E">
        <w:rPr>
          <w:bCs/>
          <w:i/>
          <w:sz w:val="22"/>
          <w:szCs w:val="22"/>
          <w:lang w:val="lt-LT"/>
        </w:rPr>
        <w:t>IU – PEN&gt;</w:t>
      </w:r>
    </w:p>
    <w:p w14:paraId="312179A3" w14:textId="77777777" w:rsidR="00017499" w:rsidRPr="0069569E" w:rsidRDefault="00017499" w:rsidP="0069559E">
      <w:pPr>
        <w:numPr>
          <w:ilvl w:val="0"/>
          <w:numId w:val="55"/>
        </w:numPr>
        <w:shd w:val="clear" w:color="auto" w:fill="CCFFFF"/>
        <w:tabs>
          <w:tab w:val="clear" w:pos="360"/>
        </w:tabs>
        <w:ind w:left="567" w:hanging="567"/>
        <w:rPr>
          <w:color w:val="000000"/>
          <w:sz w:val="22"/>
          <w:szCs w:val="22"/>
          <w:lang w:val="lt-LT"/>
        </w:rPr>
      </w:pPr>
      <w:r w:rsidRPr="0069569E">
        <w:rPr>
          <w:bCs/>
          <w:iCs/>
          <w:color w:val="000000"/>
          <w:sz w:val="22"/>
          <w:szCs w:val="22"/>
          <w:lang w:val="lt-LT"/>
        </w:rPr>
        <w:t>GONAL</w:t>
      </w:r>
      <w:r w:rsidRPr="0069569E">
        <w:rPr>
          <w:bCs/>
          <w:iCs/>
          <w:color w:val="000000"/>
          <w:sz w:val="22"/>
          <w:szCs w:val="22"/>
          <w:lang w:val="lt-LT"/>
        </w:rPr>
        <w:noBreakHyphen/>
        <w:t>f</w:t>
      </w:r>
      <w:r w:rsidRPr="0069569E">
        <w:rPr>
          <w:bCs/>
          <w:caps/>
          <w:color w:val="000000"/>
          <w:sz w:val="22"/>
          <w:szCs w:val="22"/>
          <w:lang w:val="lt-LT"/>
        </w:rPr>
        <w:t xml:space="preserve"> </w:t>
      </w:r>
      <w:r w:rsidRPr="0069569E">
        <w:rPr>
          <w:color w:val="000000"/>
          <w:sz w:val="22"/>
          <w:szCs w:val="22"/>
          <w:lang w:val="lt-LT"/>
        </w:rPr>
        <w:t>tiekiamas kaip</w:t>
      </w:r>
      <w:r w:rsidRPr="0069569E">
        <w:rPr>
          <w:b/>
          <w:caps/>
          <w:color w:val="000000"/>
          <w:sz w:val="22"/>
          <w:szCs w:val="22"/>
          <w:lang w:val="lt-LT"/>
        </w:rPr>
        <w:t xml:space="preserve"> </w:t>
      </w:r>
      <w:r w:rsidRPr="0069569E">
        <w:rPr>
          <w:color w:val="000000"/>
          <w:sz w:val="22"/>
          <w:szCs w:val="22"/>
          <w:lang w:val="lt-LT"/>
        </w:rPr>
        <w:t>skaidrus bespalvis injekcinis skystis užpildyt</w:t>
      </w:r>
      <w:r w:rsidR="002F555B"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klyje</w:t>
      </w:r>
      <w:proofErr w:type="spellEnd"/>
      <w:r w:rsidRPr="0069569E">
        <w:rPr>
          <w:color w:val="000000"/>
          <w:sz w:val="22"/>
          <w:szCs w:val="22"/>
          <w:lang w:val="lt-LT"/>
        </w:rPr>
        <w:t xml:space="preserve">. </w:t>
      </w:r>
    </w:p>
    <w:p w14:paraId="6C4428B8" w14:textId="77777777" w:rsidR="00017499" w:rsidRPr="0069569E" w:rsidRDefault="00017499" w:rsidP="0069559E">
      <w:pPr>
        <w:numPr>
          <w:ilvl w:val="0"/>
          <w:numId w:val="55"/>
        </w:numPr>
        <w:shd w:val="clear" w:color="auto" w:fill="CCFFFF"/>
        <w:tabs>
          <w:tab w:val="clear" w:pos="360"/>
        </w:tabs>
        <w:ind w:left="567" w:hanging="567"/>
        <w:rPr>
          <w:color w:val="000000"/>
          <w:sz w:val="22"/>
          <w:szCs w:val="22"/>
          <w:lang w:val="lt-LT"/>
        </w:rPr>
      </w:pPr>
      <w:r w:rsidRPr="0069569E">
        <w:rPr>
          <w:bCs/>
          <w:iCs/>
          <w:color w:val="000000"/>
          <w:sz w:val="22"/>
          <w:szCs w:val="22"/>
          <w:lang w:val="lt-LT"/>
        </w:rPr>
        <w:t>Vaistas</w:t>
      </w:r>
      <w:r w:rsidRPr="0069569E">
        <w:rPr>
          <w:color w:val="000000"/>
          <w:sz w:val="22"/>
          <w:szCs w:val="22"/>
          <w:lang w:val="lt-LT"/>
        </w:rPr>
        <w:t xml:space="preserve"> tiekiamas pakuotėje, kurioje yra 1 užpildyta</w:t>
      </w:r>
      <w:r w:rsidR="002F555B" w:rsidRPr="0069569E">
        <w:rPr>
          <w:color w:val="000000"/>
          <w:sz w:val="22"/>
          <w:szCs w:val="22"/>
          <w:lang w:val="lt-LT"/>
        </w:rPr>
        <w:t>s</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klis</w:t>
      </w:r>
      <w:proofErr w:type="spellEnd"/>
      <w:r w:rsidRPr="0069569E">
        <w:rPr>
          <w:color w:val="000000"/>
          <w:sz w:val="22"/>
          <w:szCs w:val="22"/>
          <w:lang w:val="lt-LT"/>
        </w:rPr>
        <w:t xml:space="preserve"> ir </w:t>
      </w:r>
      <w:r w:rsidR="00B66359" w:rsidRPr="0069569E">
        <w:rPr>
          <w:color w:val="000000"/>
          <w:sz w:val="22"/>
          <w:szCs w:val="22"/>
          <w:lang w:val="lt-LT"/>
        </w:rPr>
        <w:t>8</w:t>
      </w:r>
      <w:r w:rsidRPr="0069569E">
        <w:rPr>
          <w:color w:val="000000"/>
          <w:sz w:val="22"/>
          <w:szCs w:val="22"/>
          <w:lang w:val="lt-LT"/>
        </w:rPr>
        <w:t> vienkartinės adatos.</w:t>
      </w:r>
    </w:p>
    <w:p w14:paraId="0DDB1821" w14:textId="77777777" w:rsidR="00B67D76" w:rsidRPr="0069569E" w:rsidRDefault="00B67D76" w:rsidP="0069559E">
      <w:pPr>
        <w:rPr>
          <w:color w:val="000000"/>
          <w:sz w:val="22"/>
          <w:szCs w:val="22"/>
          <w:lang w:val="lt-LT"/>
        </w:rPr>
      </w:pPr>
    </w:p>
    <w:p w14:paraId="29395214" w14:textId="30EA5FDD" w:rsidR="00B67D76" w:rsidRPr="0069569E" w:rsidRDefault="00B67D76" w:rsidP="0069559E">
      <w:pPr>
        <w:shd w:val="clear" w:color="auto" w:fill="CCECFF"/>
        <w:tabs>
          <w:tab w:val="left" w:pos="567"/>
        </w:tabs>
        <w:rPr>
          <w:sz w:val="22"/>
          <w:szCs w:val="22"/>
          <w:lang w:val="lt-LT"/>
        </w:rPr>
      </w:pPr>
      <w:r w:rsidRPr="0069569E">
        <w:rPr>
          <w:bCs/>
          <w:i/>
          <w:sz w:val="22"/>
          <w:szCs w:val="22"/>
          <w:lang w:val="lt-LT"/>
        </w:rPr>
        <w:t>&lt;GONAL-f 450</w:t>
      </w:r>
      <w:r w:rsidR="001236D5">
        <w:rPr>
          <w:bCs/>
          <w:i/>
          <w:sz w:val="22"/>
          <w:szCs w:val="22"/>
          <w:lang w:val="lt-LT"/>
        </w:rPr>
        <w:t> </w:t>
      </w:r>
      <w:r w:rsidRPr="0069569E">
        <w:rPr>
          <w:bCs/>
          <w:i/>
          <w:sz w:val="22"/>
          <w:szCs w:val="22"/>
          <w:lang w:val="lt-LT"/>
        </w:rPr>
        <w:t>IU</w:t>
      </w:r>
      <w:r w:rsidR="00820B46" w:rsidRPr="0069569E">
        <w:rPr>
          <w:bCs/>
          <w:i/>
          <w:sz w:val="22"/>
          <w:szCs w:val="22"/>
          <w:lang w:val="lt-LT"/>
        </w:rPr>
        <w:t xml:space="preserve"> – PEN</w:t>
      </w:r>
      <w:r w:rsidRPr="0069569E">
        <w:rPr>
          <w:bCs/>
          <w:i/>
          <w:sz w:val="22"/>
          <w:szCs w:val="22"/>
          <w:lang w:val="lt-LT"/>
        </w:rPr>
        <w:t>&gt;</w:t>
      </w:r>
    </w:p>
    <w:p w14:paraId="170E8390" w14:textId="77777777" w:rsidR="00B67D76" w:rsidRPr="0069569E" w:rsidRDefault="00B67D76" w:rsidP="0069559E">
      <w:pPr>
        <w:pStyle w:val="BodyText2"/>
        <w:numPr>
          <w:ilvl w:val="0"/>
          <w:numId w:val="73"/>
        </w:numPr>
        <w:shd w:val="clear" w:color="auto" w:fill="CCECFF"/>
        <w:overflowPunct/>
        <w:autoSpaceDE/>
        <w:autoSpaceDN/>
        <w:adjustRightInd/>
        <w:jc w:val="left"/>
        <w:textAlignment w:val="auto"/>
        <w:rPr>
          <w:bCs/>
          <w:iCs/>
          <w:color w:val="000000"/>
          <w:szCs w:val="22"/>
          <w:lang w:val="lt-LT"/>
        </w:rPr>
      </w:pPr>
      <w:r w:rsidRPr="0069569E">
        <w:rPr>
          <w:bCs/>
          <w:iCs/>
          <w:color w:val="000000"/>
          <w:szCs w:val="22"/>
          <w:lang w:val="lt-LT"/>
        </w:rPr>
        <w:t>GONAL</w:t>
      </w:r>
      <w:r w:rsidRPr="0069569E">
        <w:rPr>
          <w:bCs/>
          <w:iCs/>
          <w:color w:val="000000"/>
          <w:szCs w:val="22"/>
          <w:lang w:val="lt-LT"/>
        </w:rPr>
        <w:noBreakHyphen/>
        <w:t>f tiekiamas kaip skaidrus bespalvis injekcinis skystis užpildyt</w:t>
      </w:r>
      <w:r w:rsidR="002F555B" w:rsidRPr="0069569E">
        <w:rPr>
          <w:bCs/>
          <w:iCs/>
          <w:color w:val="000000"/>
          <w:szCs w:val="22"/>
          <w:lang w:val="lt-LT"/>
        </w:rPr>
        <w:t>ame</w:t>
      </w:r>
      <w:r w:rsidRPr="0069569E">
        <w:rPr>
          <w:bCs/>
          <w:iCs/>
          <w:color w:val="000000"/>
          <w:szCs w:val="22"/>
          <w:lang w:val="lt-LT"/>
        </w:rPr>
        <w:t xml:space="preserve"> </w:t>
      </w:r>
      <w:proofErr w:type="spellStart"/>
      <w:r w:rsidRPr="0069569E">
        <w:rPr>
          <w:bCs/>
          <w:iCs/>
          <w:color w:val="000000"/>
          <w:szCs w:val="22"/>
          <w:lang w:val="lt-LT"/>
        </w:rPr>
        <w:t>švirkšti</w:t>
      </w:r>
      <w:r w:rsidR="002F555B" w:rsidRPr="0069569E">
        <w:rPr>
          <w:bCs/>
          <w:iCs/>
          <w:color w:val="000000"/>
          <w:szCs w:val="22"/>
          <w:lang w:val="lt-LT"/>
        </w:rPr>
        <w:t>klyje</w:t>
      </w:r>
      <w:proofErr w:type="spellEnd"/>
      <w:r w:rsidRPr="0069569E">
        <w:rPr>
          <w:bCs/>
          <w:iCs/>
          <w:color w:val="000000"/>
          <w:szCs w:val="22"/>
          <w:lang w:val="lt-LT"/>
        </w:rPr>
        <w:t xml:space="preserve">. </w:t>
      </w:r>
    </w:p>
    <w:p w14:paraId="22D9EAEE" w14:textId="77777777" w:rsidR="00B67D76" w:rsidRPr="0069569E" w:rsidRDefault="00B67D76" w:rsidP="0069559E">
      <w:pPr>
        <w:pStyle w:val="BodyText2"/>
        <w:numPr>
          <w:ilvl w:val="0"/>
          <w:numId w:val="73"/>
        </w:numPr>
        <w:shd w:val="clear" w:color="auto" w:fill="CCECFF"/>
        <w:overflowPunct/>
        <w:autoSpaceDE/>
        <w:autoSpaceDN/>
        <w:adjustRightInd/>
        <w:jc w:val="left"/>
        <w:textAlignment w:val="auto"/>
        <w:rPr>
          <w:bCs/>
          <w:iCs/>
          <w:color w:val="000000"/>
          <w:szCs w:val="22"/>
          <w:lang w:val="lt-LT"/>
        </w:rPr>
      </w:pPr>
      <w:r w:rsidRPr="0069569E">
        <w:rPr>
          <w:bCs/>
          <w:iCs/>
          <w:color w:val="000000"/>
          <w:szCs w:val="22"/>
          <w:lang w:val="lt-LT"/>
        </w:rPr>
        <w:t>Vaistas tiekiamas pakuotėje, kurioje yra 1 užpildyta</w:t>
      </w:r>
      <w:r w:rsidR="002F555B" w:rsidRPr="0069569E">
        <w:rPr>
          <w:bCs/>
          <w:iCs/>
          <w:color w:val="000000"/>
          <w:szCs w:val="22"/>
          <w:lang w:val="lt-LT"/>
        </w:rPr>
        <w:t>s</w:t>
      </w:r>
      <w:r w:rsidRPr="0069569E">
        <w:rPr>
          <w:bCs/>
          <w:iCs/>
          <w:color w:val="000000"/>
          <w:szCs w:val="22"/>
          <w:lang w:val="lt-LT"/>
        </w:rPr>
        <w:t xml:space="preserve"> </w:t>
      </w:r>
      <w:proofErr w:type="spellStart"/>
      <w:r w:rsidRPr="0069569E">
        <w:rPr>
          <w:bCs/>
          <w:iCs/>
          <w:color w:val="000000"/>
          <w:szCs w:val="22"/>
          <w:lang w:val="lt-LT"/>
        </w:rPr>
        <w:t>švirkšti</w:t>
      </w:r>
      <w:r w:rsidR="002F555B" w:rsidRPr="0069569E">
        <w:rPr>
          <w:bCs/>
          <w:iCs/>
          <w:color w:val="000000"/>
          <w:szCs w:val="22"/>
          <w:lang w:val="lt-LT"/>
        </w:rPr>
        <w:t>klis</w:t>
      </w:r>
      <w:proofErr w:type="spellEnd"/>
      <w:r w:rsidRPr="0069569E">
        <w:rPr>
          <w:bCs/>
          <w:iCs/>
          <w:color w:val="000000"/>
          <w:szCs w:val="22"/>
          <w:lang w:val="lt-LT"/>
        </w:rPr>
        <w:t xml:space="preserve"> ir 12 vienkartin</w:t>
      </w:r>
      <w:r w:rsidR="002F555B" w:rsidRPr="0069569E">
        <w:rPr>
          <w:bCs/>
          <w:iCs/>
          <w:color w:val="000000"/>
          <w:szCs w:val="22"/>
          <w:lang w:val="lt-LT"/>
        </w:rPr>
        <w:t>ių adatų</w:t>
      </w:r>
      <w:r w:rsidRPr="0069569E">
        <w:rPr>
          <w:bCs/>
          <w:iCs/>
          <w:color w:val="000000"/>
          <w:szCs w:val="22"/>
          <w:lang w:val="lt-LT"/>
        </w:rPr>
        <w:t>.</w:t>
      </w:r>
    </w:p>
    <w:p w14:paraId="1D16681B" w14:textId="77777777" w:rsidR="00B67D76" w:rsidRPr="0069569E" w:rsidRDefault="00B67D76" w:rsidP="0069559E">
      <w:pPr>
        <w:rPr>
          <w:color w:val="000000"/>
          <w:sz w:val="22"/>
          <w:szCs w:val="22"/>
          <w:lang w:val="lt-LT"/>
        </w:rPr>
      </w:pPr>
    </w:p>
    <w:p w14:paraId="7FA49DC2" w14:textId="1F578551" w:rsidR="00B67D76" w:rsidRPr="0069569E" w:rsidRDefault="00B67D76" w:rsidP="0069559E">
      <w:pPr>
        <w:shd w:val="clear" w:color="auto" w:fill="99CCFF"/>
        <w:tabs>
          <w:tab w:val="left" w:pos="567"/>
        </w:tabs>
        <w:rPr>
          <w:sz w:val="22"/>
          <w:szCs w:val="22"/>
          <w:lang w:val="lt-LT"/>
        </w:rPr>
      </w:pPr>
      <w:r w:rsidRPr="0069569E">
        <w:rPr>
          <w:bCs/>
          <w:i/>
          <w:sz w:val="22"/>
          <w:szCs w:val="22"/>
          <w:lang w:val="lt-LT"/>
        </w:rPr>
        <w:t>&lt;GONAL-f 900</w:t>
      </w:r>
      <w:r w:rsidR="007576A9">
        <w:rPr>
          <w:bCs/>
          <w:i/>
          <w:sz w:val="22"/>
          <w:szCs w:val="22"/>
          <w:lang w:val="lt-LT"/>
        </w:rPr>
        <w:t> </w:t>
      </w:r>
      <w:r w:rsidRPr="0069569E">
        <w:rPr>
          <w:bCs/>
          <w:i/>
          <w:sz w:val="22"/>
          <w:szCs w:val="22"/>
          <w:lang w:val="lt-LT"/>
        </w:rPr>
        <w:t>IU</w:t>
      </w:r>
      <w:r w:rsidR="00820B46" w:rsidRPr="0069569E">
        <w:rPr>
          <w:bCs/>
          <w:i/>
          <w:sz w:val="22"/>
          <w:szCs w:val="22"/>
          <w:lang w:val="lt-LT"/>
        </w:rPr>
        <w:t xml:space="preserve"> – PEN</w:t>
      </w:r>
      <w:r w:rsidRPr="0069569E">
        <w:rPr>
          <w:bCs/>
          <w:i/>
          <w:sz w:val="22"/>
          <w:szCs w:val="22"/>
          <w:lang w:val="lt-LT"/>
        </w:rPr>
        <w:t>&gt;</w:t>
      </w:r>
    </w:p>
    <w:p w14:paraId="69452664" w14:textId="77777777" w:rsidR="00B67D76" w:rsidRPr="0069569E" w:rsidRDefault="00B67D76" w:rsidP="0069559E">
      <w:pPr>
        <w:numPr>
          <w:ilvl w:val="0"/>
          <w:numId w:val="55"/>
        </w:numPr>
        <w:shd w:val="clear" w:color="auto" w:fill="99CCFF"/>
        <w:tabs>
          <w:tab w:val="clear" w:pos="360"/>
        </w:tabs>
        <w:ind w:left="567" w:hanging="567"/>
        <w:rPr>
          <w:color w:val="000000"/>
          <w:sz w:val="22"/>
          <w:szCs w:val="22"/>
          <w:lang w:val="lt-LT"/>
        </w:rPr>
      </w:pPr>
      <w:r w:rsidRPr="0069569E">
        <w:rPr>
          <w:bCs/>
          <w:iCs/>
          <w:color w:val="000000"/>
          <w:sz w:val="22"/>
          <w:szCs w:val="22"/>
          <w:lang w:val="lt-LT"/>
        </w:rPr>
        <w:t>GONAL</w:t>
      </w:r>
      <w:r w:rsidRPr="0069569E">
        <w:rPr>
          <w:bCs/>
          <w:iCs/>
          <w:color w:val="000000"/>
          <w:sz w:val="22"/>
          <w:szCs w:val="22"/>
          <w:lang w:val="lt-LT"/>
        </w:rPr>
        <w:noBreakHyphen/>
        <w:t>f</w:t>
      </w:r>
      <w:r w:rsidRPr="0069569E">
        <w:rPr>
          <w:bCs/>
          <w:caps/>
          <w:color w:val="000000"/>
          <w:sz w:val="22"/>
          <w:szCs w:val="22"/>
          <w:lang w:val="lt-LT"/>
        </w:rPr>
        <w:t xml:space="preserve"> </w:t>
      </w:r>
      <w:r w:rsidRPr="0069569E">
        <w:rPr>
          <w:color w:val="000000"/>
          <w:sz w:val="22"/>
          <w:szCs w:val="22"/>
          <w:lang w:val="lt-LT"/>
        </w:rPr>
        <w:t>tiekiamas kaip</w:t>
      </w:r>
      <w:r w:rsidRPr="0069569E">
        <w:rPr>
          <w:b/>
          <w:caps/>
          <w:color w:val="000000"/>
          <w:sz w:val="22"/>
          <w:szCs w:val="22"/>
          <w:lang w:val="lt-LT"/>
        </w:rPr>
        <w:t xml:space="preserve"> </w:t>
      </w:r>
      <w:r w:rsidRPr="0069569E">
        <w:rPr>
          <w:color w:val="000000"/>
          <w:sz w:val="22"/>
          <w:szCs w:val="22"/>
          <w:lang w:val="lt-LT"/>
        </w:rPr>
        <w:t>skaidrus bespalvis injekcinis skystis užpildyt</w:t>
      </w:r>
      <w:r w:rsidR="002F555B" w:rsidRPr="0069569E">
        <w:rPr>
          <w:color w:val="000000"/>
          <w:sz w:val="22"/>
          <w:szCs w:val="22"/>
          <w:lang w:val="lt-LT"/>
        </w:rPr>
        <w:t>ame</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klyje</w:t>
      </w:r>
      <w:proofErr w:type="spellEnd"/>
      <w:r w:rsidRPr="0069569E">
        <w:rPr>
          <w:color w:val="000000"/>
          <w:sz w:val="22"/>
          <w:szCs w:val="22"/>
          <w:lang w:val="lt-LT"/>
        </w:rPr>
        <w:t xml:space="preserve">. </w:t>
      </w:r>
    </w:p>
    <w:p w14:paraId="1CDEC18B" w14:textId="77777777" w:rsidR="00B67D76" w:rsidRPr="0069569E" w:rsidRDefault="00B67D76" w:rsidP="0069559E">
      <w:pPr>
        <w:numPr>
          <w:ilvl w:val="0"/>
          <w:numId w:val="55"/>
        </w:numPr>
        <w:shd w:val="clear" w:color="auto" w:fill="99CCFF"/>
        <w:tabs>
          <w:tab w:val="clear" w:pos="360"/>
        </w:tabs>
        <w:ind w:left="567" w:hanging="567"/>
        <w:rPr>
          <w:color w:val="000000"/>
          <w:sz w:val="22"/>
          <w:szCs w:val="22"/>
          <w:lang w:val="lt-LT"/>
        </w:rPr>
      </w:pPr>
      <w:r w:rsidRPr="0069569E">
        <w:rPr>
          <w:bCs/>
          <w:iCs/>
          <w:color w:val="000000"/>
          <w:sz w:val="22"/>
          <w:szCs w:val="22"/>
          <w:lang w:val="lt-LT"/>
        </w:rPr>
        <w:t>Vaistas</w:t>
      </w:r>
      <w:r w:rsidRPr="0069569E">
        <w:rPr>
          <w:color w:val="000000"/>
          <w:sz w:val="22"/>
          <w:szCs w:val="22"/>
          <w:lang w:val="lt-LT"/>
        </w:rPr>
        <w:t xml:space="preserve"> tiekiamas pakuotėje, kurioje yra 1 užpildyta</w:t>
      </w:r>
      <w:r w:rsidR="002F555B" w:rsidRPr="0069569E">
        <w:rPr>
          <w:color w:val="000000"/>
          <w:sz w:val="22"/>
          <w:szCs w:val="22"/>
          <w:lang w:val="lt-LT"/>
        </w:rPr>
        <w:t>s</w:t>
      </w:r>
      <w:r w:rsidRPr="0069569E">
        <w:rPr>
          <w:color w:val="000000"/>
          <w:sz w:val="22"/>
          <w:szCs w:val="22"/>
          <w:lang w:val="lt-LT"/>
        </w:rPr>
        <w:t xml:space="preserve"> </w:t>
      </w:r>
      <w:proofErr w:type="spellStart"/>
      <w:r w:rsidRPr="0069569E">
        <w:rPr>
          <w:color w:val="000000"/>
          <w:sz w:val="22"/>
          <w:szCs w:val="22"/>
          <w:lang w:val="lt-LT"/>
        </w:rPr>
        <w:t>švirkšti</w:t>
      </w:r>
      <w:r w:rsidR="002F555B" w:rsidRPr="0069569E">
        <w:rPr>
          <w:color w:val="000000"/>
          <w:sz w:val="22"/>
          <w:szCs w:val="22"/>
          <w:lang w:val="lt-LT"/>
        </w:rPr>
        <w:t>klis</w:t>
      </w:r>
      <w:proofErr w:type="spellEnd"/>
      <w:r w:rsidRPr="0069569E">
        <w:rPr>
          <w:color w:val="000000"/>
          <w:sz w:val="22"/>
          <w:szCs w:val="22"/>
          <w:lang w:val="lt-LT"/>
        </w:rPr>
        <w:t xml:space="preserve"> ir 20 vienkartin</w:t>
      </w:r>
      <w:r w:rsidR="002F555B" w:rsidRPr="0069569E">
        <w:rPr>
          <w:color w:val="000000"/>
          <w:sz w:val="22"/>
          <w:szCs w:val="22"/>
          <w:lang w:val="lt-LT"/>
        </w:rPr>
        <w:t xml:space="preserve">ių </w:t>
      </w:r>
      <w:r w:rsidRPr="0069569E">
        <w:rPr>
          <w:color w:val="000000"/>
          <w:sz w:val="22"/>
          <w:szCs w:val="22"/>
          <w:lang w:val="lt-LT"/>
        </w:rPr>
        <w:t>adat</w:t>
      </w:r>
      <w:r w:rsidR="002F555B" w:rsidRPr="0069569E">
        <w:rPr>
          <w:color w:val="000000"/>
          <w:sz w:val="22"/>
          <w:szCs w:val="22"/>
          <w:lang w:val="lt-LT"/>
        </w:rPr>
        <w:t>ų</w:t>
      </w:r>
      <w:r w:rsidRPr="0069569E">
        <w:rPr>
          <w:color w:val="000000"/>
          <w:sz w:val="22"/>
          <w:szCs w:val="22"/>
          <w:lang w:val="lt-LT"/>
        </w:rPr>
        <w:t>.</w:t>
      </w:r>
    </w:p>
    <w:p w14:paraId="28B3A499" w14:textId="77777777" w:rsidR="00B67D76" w:rsidRPr="0069569E" w:rsidRDefault="00B67D76" w:rsidP="0069559E">
      <w:pPr>
        <w:rPr>
          <w:color w:val="000000"/>
          <w:sz w:val="22"/>
          <w:szCs w:val="22"/>
          <w:lang w:val="lt-LT"/>
        </w:rPr>
      </w:pPr>
    </w:p>
    <w:p w14:paraId="0EBE56C7" w14:textId="77777777" w:rsidR="0052664F" w:rsidRPr="0069569E" w:rsidRDefault="0052664F" w:rsidP="0069559E">
      <w:pPr>
        <w:keepNext/>
        <w:keepLines/>
        <w:rPr>
          <w:b/>
          <w:color w:val="000000"/>
          <w:sz w:val="22"/>
          <w:szCs w:val="22"/>
          <w:lang w:val="lt-LT"/>
        </w:rPr>
      </w:pPr>
      <w:r w:rsidRPr="0069569E">
        <w:rPr>
          <w:b/>
          <w:sz w:val="22"/>
          <w:lang w:val="lt-LT" w:eastAsia="lt-LT"/>
        </w:rPr>
        <w:t>Registruotojas</w:t>
      </w:r>
    </w:p>
    <w:p w14:paraId="3713D7ED" w14:textId="77777777" w:rsidR="0052664F" w:rsidRPr="0069569E" w:rsidRDefault="0052664F" w:rsidP="0069559E">
      <w:pPr>
        <w:pStyle w:val="BodyText2"/>
        <w:keepNext/>
        <w:keepLines/>
        <w:jc w:val="left"/>
        <w:rPr>
          <w:color w:val="000000"/>
          <w:szCs w:val="22"/>
          <w:lang w:val="lt-LT"/>
        </w:rPr>
      </w:pPr>
    </w:p>
    <w:p w14:paraId="0F4F6B74" w14:textId="77777777" w:rsidR="00047B9D" w:rsidRPr="0069569E" w:rsidRDefault="00047B9D" w:rsidP="00047B9D">
      <w:pPr>
        <w:pStyle w:val="ListParagraph"/>
        <w:spacing w:before="0" w:line="240" w:lineRule="auto"/>
        <w:ind w:left="0"/>
        <w:rPr>
          <w:sz w:val="22"/>
          <w:szCs w:val="22"/>
          <w:lang w:val="lt-LT"/>
        </w:rPr>
      </w:pPr>
      <w:proofErr w:type="spellStart"/>
      <w:r w:rsidRPr="0069569E">
        <w:rPr>
          <w:sz w:val="22"/>
          <w:szCs w:val="22"/>
          <w:lang w:val="lt-LT"/>
        </w:rPr>
        <w:t>Merck</w:t>
      </w:r>
      <w:proofErr w:type="spellEnd"/>
      <w:r w:rsidRPr="0069569E">
        <w:rPr>
          <w:sz w:val="22"/>
          <w:szCs w:val="22"/>
          <w:lang w:val="lt-LT"/>
        </w:rPr>
        <w:t xml:space="preserve"> </w:t>
      </w:r>
      <w:proofErr w:type="spellStart"/>
      <w:r w:rsidRPr="0069569E">
        <w:rPr>
          <w:sz w:val="22"/>
          <w:szCs w:val="22"/>
          <w:lang w:val="lt-LT"/>
        </w:rPr>
        <w:t>Europe</w:t>
      </w:r>
      <w:proofErr w:type="spellEnd"/>
      <w:r w:rsidRPr="0069569E">
        <w:rPr>
          <w:sz w:val="22"/>
          <w:szCs w:val="22"/>
          <w:lang w:val="lt-LT"/>
        </w:rPr>
        <w:t xml:space="preserve"> B.V., </w:t>
      </w:r>
      <w:proofErr w:type="spellStart"/>
      <w:r w:rsidRPr="0069569E">
        <w:rPr>
          <w:sz w:val="22"/>
          <w:szCs w:val="22"/>
          <w:lang w:val="lt-LT"/>
        </w:rPr>
        <w:t>Gustav</w:t>
      </w:r>
      <w:proofErr w:type="spellEnd"/>
      <w:r w:rsidRPr="0069569E">
        <w:rPr>
          <w:sz w:val="22"/>
          <w:szCs w:val="22"/>
          <w:lang w:val="lt-LT"/>
        </w:rPr>
        <w:t xml:space="preserve"> </w:t>
      </w:r>
      <w:proofErr w:type="spellStart"/>
      <w:r w:rsidRPr="0069569E">
        <w:rPr>
          <w:sz w:val="22"/>
          <w:szCs w:val="22"/>
          <w:lang w:val="lt-LT"/>
        </w:rPr>
        <w:t>Mahlerplein</w:t>
      </w:r>
      <w:proofErr w:type="spellEnd"/>
      <w:r w:rsidRPr="0069569E">
        <w:rPr>
          <w:sz w:val="22"/>
          <w:szCs w:val="22"/>
          <w:lang w:val="lt-LT"/>
        </w:rPr>
        <w:t xml:space="preserve"> 102, 1082 MA </w:t>
      </w:r>
      <w:proofErr w:type="spellStart"/>
      <w:r w:rsidRPr="0069569E">
        <w:rPr>
          <w:sz w:val="22"/>
          <w:szCs w:val="22"/>
          <w:lang w:val="lt-LT"/>
        </w:rPr>
        <w:t>Amsterdam</w:t>
      </w:r>
      <w:proofErr w:type="spellEnd"/>
      <w:r w:rsidRPr="0069569E">
        <w:rPr>
          <w:sz w:val="22"/>
          <w:szCs w:val="22"/>
          <w:lang w:val="lt-LT"/>
        </w:rPr>
        <w:t>, Nyderlandai</w:t>
      </w:r>
    </w:p>
    <w:p w14:paraId="74D9F823" w14:textId="77777777" w:rsidR="0052664F" w:rsidRPr="0069569E" w:rsidRDefault="0052664F" w:rsidP="0069559E">
      <w:pPr>
        <w:pStyle w:val="BodyText2"/>
        <w:jc w:val="left"/>
        <w:rPr>
          <w:color w:val="000000"/>
          <w:szCs w:val="22"/>
          <w:lang w:val="lt-LT"/>
        </w:rPr>
      </w:pPr>
    </w:p>
    <w:p w14:paraId="69113CFD" w14:textId="77777777" w:rsidR="0052664F" w:rsidRPr="0069569E" w:rsidRDefault="0052664F" w:rsidP="0069559E">
      <w:pPr>
        <w:pStyle w:val="BodyText2"/>
        <w:keepNext/>
        <w:keepLines/>
        <w:jc w:val="left"/>
        <w:rPr>
          <w:b/>
          <w:color w:val="000000"/>
          <w:szCs w:val="22"/>
          <w:lang w:val="lt-LT"/>
        </w:rPr>
      </w:pPr>
      <w:r w:rsidRPr="0069569E">
        <w:rPr>
          <w:b/>
          <w:color w:val="000000"/>
          <w:szCs w:val="22"/>
          <w:lang w:val="lt-LT"/>
        </w:rPr>
        <w:t>Gamintojas</w:t>
      </w:r>
    </w:p>
    <w:p w14:paraId="555DB3DD" w14:textId="77777777" w:rsidR="0052664F" w:rsidRPr="0069569E" w:rsidRDefault="0052664F" w:rsidP="0069559E">
      <w:pPr>
        <w:pStyle w:val="BodyText2"/>
        <w:keepNext/>
        <w:keepLines/>
        <w:jc w:val="left"/>
        <w:rPr>
          <w:color w:val="000000"/>
          <w:szCs w:val="22"/>
          <w:lang w:val="lt-LT"/>
        </w:rPr>
      </w:pPr>
    </w:p>
    <w:p w14:paraId="06CA0C17" w14:textId="283501A0" w:rsidR="0052664F" w:rsidRPr="0069569E" w:rsidRDefault="0052664F" w:rsidP="0069559E">
      <w:pPr>
        <w:rPr>
          <w:color w:val="000000"/>
          <w:sz w:val="22"/>
          <w:szCs w:val="22"/>
          <w:lang w:val="lt-LT"/>
        </w:rPr>
      </w:pPr>
      <w:proofErr w:type="spellStart"/>
      <w:r w:rsidRPr="0069569E">
        <w:rPr>
          <w:color w:val="000000"/>
          <w:sz w:val="22"/>
          <w:szCs w:val="22"/>
          <w:lang w:val="lt-LT"/>
        </w:rPr>
        <w:t>Merck</w:t>
      </w:r>
      <w:proofErr w:type="spellEnd"/>
      <w:r w:rsidRPr="0069569E">
        <w:rPr>
          <w:color w:val="000000"/>
          <w:sz w:val="22"/>
          <w:szCs w:val="22"/>
          <w:lang w:val="lt-LT"/>
        </w:rPr>
        <w:t xml:space="preserve"> </w:t>
      </w:r>
      <w:proofErr w:type="spellStart"/>
      <w:r w:rsidRPr="0069569E">
        <w:rPr>
          <w:color w:val="000000"/>
          <w:sz w:val="22"/>
          <w:szCs w:val="22"/>
          <w:lang w:val="lt-LT"/>
        </w:rPr>
        <w:t>Serono</w:t>
      </w:r>
      <w:proofErr w:type="spellEnd"/>
      <w:r w:rsidRPr="0069569E">
        <w:rPr>
          <w:color w:val="000000"/>
          <w:sz w:val="22"/>
          <w:szCs w:val="22"/>
          <w:lang w:val="lt-LT"/>
        </w:rPr>
        <w:t xml:space="preserve"> </w:t>
      </w:r>
      <w:proofErr w:type="spellStart"/>
      <w:r w:rsidRPr="0069569E">
        <w:rPr>
          <w:color w:val="000000"/>
          <w:sz w:val="22"/>
          <w:szCs w:val="22"/>
          <w:lang w:val="lt-LT"/>
        </w:rPr>
        <w:t>S.p.A</w:t>
      </w:r>
      <w:proofErr w:type="spellEnd"/>
      <w:r w:rsidRPr="0069569E">
        <w:rPr>
          <w:color w:val="000000"/>
          <w:sz w:val="22"/>
          <w:szCs w:val="22"/>
          <w:lang w:val="lt-LT"/>
        </w:rPr>
        <w:t xml:space="preserve">., Via </w:t>
      </w:r>
      <w:proofErr w:type="spellStart"/>
      <w:r w:rsidRPr="0069569E">
        <w:rPr>
          <w:color w:val="000000"/>
          <w:sz w:val="22"/>
          <w:szCs w:val="22"/>
          <w:lang w:val="lt-LT"/>
        </w:rPr>
        <w:t>delle</w:t>
      </w:r>
      <w:proofErr w:type="spellEnd"/>
      <w:r w:rsidRPr="0069569E">
        <w:rPr>
          <w:color w:val="000000"/>
          <w:sz w:val="22"/>
          <w:szCs w:val="22"/>
          <w:lang w:val="lt-LT"/>
        </w:rPr>
        <w:t xml:space="preserve"> </w:t>
      </w:r>
      <w:proofErr w:type="spellStart"/>
      <w:r w:rsidRPr="0069569E">
        <w:rPr>
          <w:color w:val="000000"/>
          <w:sz w:val="22"/>
          <w:szCs w:val="22"/>
          <w:lang w:val="lt-LT"/>
        </w:rPr>
        <w:t>Magnolie</w:t>
      </w:r>
      <w:proofErr w:type="spellEnd"/>
      <w:r w:rsidRPr="0069569E">
        <w:rPr>
          <w:color w:val="000000"/>
          <w:sz w:val="22"/>
          <w:szCs w:val="22"/>
          <w:lang w:val="lt-LT"/>
        </w:rPr>
        <w:t xml:space="preserve"> 15, 70026 </w:t>
      </w:r>
      <w:proofErr w:type="spellStart"/>
      <w:r w:rsidRPr="0069569E">
        <w:rPr>
          <w:color w:val="000000"/>
          <w:sz w:val="22"/>
          <w:szCs w:val="22"/>
          <w:lang w:val="lt-LT"/>
        </w:rPr>
        <w:t>Modugno</w:t>
      </w:r>
      <w:proofErr w:type="spellEnd"/>
      <w:r w:rsidRPr="0069569E">
        <w:rPr>
          <w:color w:val="000000"/>
          <w:sz w:val="22"/>
          <w:szCs w:val="22"/>
          <w:lang w:val="lt-LT"/>
        </w:rPr>
        <w:t xml:space="preserve"> (Bari), Italija</w:t>
      </w:r>
    </w:p>
    <w:p w14:paraId="103E89ED" w14:textId="77777777" w:rsidR="0052664F" w:rsidRPr="0069569E" w:rsidRDefault="0052664F" w:rsidP="0069559E">
      <w:pPr>
        <w:rPr>
          <w:color w:val="000000"/>
          <w:sz w:val="22"/>
          <w:szCs w:val="22"/>
          <w:lang w:val="lt-LT"/>
        </w:rPr>
      </w:pPr>
    </w:p>
    <w:p w14:paraId="4D866039" w14:textId="77777777" w:rsidR="0052664F" w:rsidRPr="0069569E" w:rsidRDefault="0052664F" w:rsidP="0069559E">
      <w:pPr>
        <w:rPr>
          <w:color w:val="000000"/>
          <w:sz w:val="22"/>
          <w:szCs w:val="22"/>
          <w:lang w:val="lt-LT"/>
        </w:rPr>
      </w:pPr>
    </w:p>
    <w:p w14:paraId="37263A6E" w14:textId="77777777" w:rsidR="002B6638" w:rsidRPr="0069569E" w:rsidRDefault="002B6638" w:rsidP="0069559E">
      <w:pPr>
        <w:keepNext/>
        <w:rPr>
          <w:b/>
          <w:bCs/>
          <w:color w:val="000000"/>
          <w:sz w:val="22"/>
          <w:szCs w:val="22"/>
          <w:lang w:val="lt-LT"/>
        </w:rPr>
      </w:pPr>
      <w:r w:rsidRPr="0069569E">
        <w:rPr>
          <w:b/>
          <w:bCs/>
          <w:color w:val="000000"/>
          <w:sz w:val="22"/>
          <w:szCs w:val="22"/>
          <w:lang w:val="lt-LT"/>
        </w:rPr>
        <w:t xml:space="preserve">Šis pakuotės lapelis paskutinį kartą peržiūrėtas </w:t>
      </w:r>
      <w:r w:rsidRPr="0069569E">
        <w:rPr>
          <w:b/>
          <w:sz w:val="22"/>
          <w:szCs w:val="22"/>
          <w:lang w:val="lt-LT"/>
        </w:rPr>
        <w:t>{MMMM</w:t>
      </w:r>
      <w:r w:rsidRPr="0069569E">
        <w:rPr>
          <w:b/>
          <w:lang w:val="lt-LT"/>
        </w:rPr>
        <w:t> m.-{mėnesio} mėn.</w:t>
      </w:r>
      <w:r w:rsidRPr="0069569E">
        <w:rPr>
          <w:b/>
          <w:sz w:val="22"/>
          <w:szCs w:val="22"/>
          <w:lang w:val="lt-LT"/>
        </w:rPr>
        <w:t>}.</w:t>
      </w:r>
    </w:p>
    <w:p w14:paraId="509C71FD" w14:textId="77777777" w:rsidR="0052664F" w:rsidRPr="0069569E" w:rsidRDefault="0052664F" w:rsidP="0069559E">
      <w:pPr>
        <w:keepNext/>
        <w:rPr>
          <w:iCs/>
          <w:color w:val="000000"/>
          <w:sz w:val="22"/>
          <w:szCs w:val="22"/>
          <w:lang w:val="lt-LT"/>
        </w:rPr>
      </w:pPr>
    </w:p>
    <w:p w14:paraId="1CCDE38F" w14:textId="77777777" w:rsidR="0052664F" w:rsidRPr="0069569E" w:rsidRDefault="0052664F" w:rsidP="0069559E">
      <w:pPr>
        <w:rPr>
          <w:color w:val="000000"/>
          <w:sz w:val="22"/>
          <w:szCs w:val="22"/>
          <w:lang w:val="lt-LT"/>
        </w:rPr>
      </w:pPr>
      <w:r w:rsidRPr="0069569E">
        <w:rPr>
          <w:sz w:val="22"/>
          <w:szCs w:val="22"/>
          <w:lang w:val="lt-LT"/>
        </w:rPr>
        <w:t xml:space="preserve">Išsami informacija apie šį vaistą pateikiama Europos vaistų agentūros tinklalapyje </w:t>
      </w:r>
      <w:hyperlink r:id="rId23" w:history="1">
        <w:r w:rsidRPr="0069569E">
          <w:rPr>
            <w:rStyle w:val="Hyperlink"/>
            <w:sz w:val="22"/>
            <w:szCs w:val="22"/>
            <w:lang w:val="lt-LT"/>
          </w:rPr>
          <w:t>http://www.ema.europa.eu</w:t>
        </w:r>
      </w:hyperlink>
      <w:r w:rsidRPr="0069569E">
        <w:rPr>
          <w:sz w:val="22"/>
          <w:szCs w:val="22"/>
          <w:lang w:val="lt-LT"/>
        </w:rPr>
        <w:t>.</w:t>
      </w:r>
    </w:p>
    <w:p w14:paraId="219FA6F7" w14:textId="77777777" w:rsidR="00047B9D" w:rsidRPr="007B7C9B" w:rsidRDefault="00820B46" w:rsidP="00047B9D">
      <w:pPr>
        <w:pStyle w:val="Gonal-fTitle1"/>
        <w:widowControl/>
        <w:spacing w:before="0" w:after="0" w:line="240" w:lineRule="auto"/>
        <w:ind w:left="567" w:hanging="567"/>
        <w:jc w:val="center"/>
        <w:rPr>
          <w:color w:val="auto"/>
          <w:lang w:val="lt-LT"/>
        </w:rPr>
      </w:pPr>
      <w:r w:rsidRPr="0069569E">
        <w:rPr>
          <w:lang w:val="lt-LT"/>
        </w:rPr>
        <w:br w:type="page"/>
      </w:r>
      <w:r w:rsidR="00047B9D" w:rsidRPr="007B7C9B">
        <w:rPr>
          <w:color w:val="auto"/>
          <w:lang w:val="lt-LT"/>
        </w:rPr>
        <w:lastRenderedPageBreak/>
        <w:t>Naudojimo instrukcija</w:t>
      </w:r>
    </w:p>
    <w:p w14:paraId="04D5062F" w14:textId="77777777" w:rsidR="00017499" w:rsidRPr="0069569E" w:rsidRDefault="00017499" w:rsidP="0069559E">
      <w:pPr>
        <w:rPr>
          <w:sz w:val="22"/>
          <w:szCs w:val="22"/>
          <w:lang w:val="lt-LT"/>
        </w:rPr>
      </w:pPr>
    </w:p>
    <w:p w14:paraId="7B5AF23E" w14:textId="4F3BF8A1" w:rsidR="00047B9D" w:rsidRPr="0069569E" w:rsidRDefault="00047B9D" w:rsidP="00047B9D">
      <w:pPr>
        <w:shd w:val="clear" w:color="auto" w:fill="E7E6E6"/>
        <w:tabs>
          <w:tab w:val="left" w:pos="4820"/>
        </w:tabs>
        <w:jc w:val="center"/>
        <w:rPr>
          <w:b/>
          <w:bCs/>
          <w:sz w:val="22"/>
          <w:szCs w:val="22"/>
          <w:lang w:val="lt-LT"/>
        </w:rPr>
      </w:pPr>
      <w:r w:rsidRPr="0069569E">
        <w:rPr>
          <w:bCs/>
          <w:i/>
          <w:sz w:val="22"/>
          <w:szCs w:val="22"/>
          <w:lang w:val="lt-LT"/>
        </w:rPr>
        <w:t>&lt;</w:t>
      </w:r>
      <w:r w:rsidRPr="0069569E">
        <w:rPr>
          <w:i/>
          <w:sz w:val="22"/>
          <w:szCs w:val="22"/>
          <w:lang w:val="lt-LT"/>
        </w:rPr>
        <w:t>GONAL-f 150</w:t>
      </w:r>
      <w:r w:rsidR="007576A9">
        <w:rPr>
          <w:i/>
          <w:sz w:val="22"/>
          <w:szCs w:val="22"/>
          <w:lang w:val="lt-LT"/>
        </w:rPr>
        <w:t> </w:t>
      </w:r>
      <w:r w:rsidRPr="0069569E">
        <w:rPr>
          <w:i/>
          <w:sz w:val="22"/>
          <w:szCs w:val="22"/>
          <w:lang w:val="lt-LT"/>
        </w:rPr>
        <w:t>IU</w:t>
      </w:r>
      <w:r w:rsidRPr="0069569E">
        <w:rPr>
          <w:bCs/>
          <w:i/>
          <w:sz w:val="22"/>
          <w:szCs w:val="22"/>
          <w:lang w:val="lt-LT"/>
        </w:rPr>
        <w:t>–</w:t>
      </w:r>
      <w:r w:rsidRPr="0069569E">
        <w:rPr>
          <w:i/>
          <w:sz w:val="22"/>
          <w:szCs w:val="22"/>
          <w:lang w:val="lt-LT"/>
        </w:rPr>
        <w:t xml:space="preserve"> PEN</w:t>
      </w:r>
      <w:r w:rsidRPr="0069569E">
        <w:rPr>
          <w:bCs/>
          <w:i/>
          <w:sz w:val="22"/>
          <w:szCs w:val="22"/>
          <w:lang w:val="lt-LT"/>
        </w:rPr>
        <w:t>&gt;</w:t>
      </w:r>
    </w:p>
    <w:p w14:paraId="6B0C2510" w14:textId="77777777" w:rsidR="00047B9D" w:rsidRPr="0069569E" w:rsidRDefault="00047B9D" w:rsidP="00047B9D">
      <w:pPr>
        <w:shd w:val="clear" w:color="auto" w:fill="E7E6E6"/>
        <w:tabs>
          <w:tab w:val="left" w:pos="4820"/>
        </w:tabs>
        <w:ind w:left="567" w:hanging="567"/>
        <w:jc w:val="center"/>
        <w:rPr>
          <w:b/>
          <w:bCs/>
          <w:sz w:val="22"/>
          <w:szCs w:val="22"/>
          <w:lang w:val="lt-LT"/>
        </w:rPr>
      </w:pPr>
      <w:r w:rsidRPr="0069569E">
        <w:rPr>
          <w:b/>
          <w:bCs/>
          <w:sz w:val="22"/>
          <w:szCs w:val="22"/>
          <w:lang w:val="lt-LT"/>
        </w:rPr>
        <w:t>GONAL-f UŽPILDYTAS ŠVIRKŠTIKLIS 150 TV/0,25 ml</w:t>
      </w:r>
    </w:p>
    <w:p w14:paraId="56A69194" w14:textId="7C4A2A39" w:rsidR="00053945" w:rsidRPr="0069569E" w:rsidRDefault="00053945" w:rsidP="0069559E">
      <w:pPr>
        <w:shd w:val="clear" w:color="auto" w:fill="CCFFFF"/>
        <w:tabs>
          <w:tab w:val="left" w:pos="4820"/>
        </w:tabs>
        <w:jc w:val="center"/>
        <w:rPr>
          <w:bCs/>
          <w:i/>
          <w:color w:val="000000"/>
          <w:sz w:val="22"/>
          <w:szCs w:val="22"/>
          <w:lang w:val="lt-LT"/>
        </w:rPr>
      </w:pPr>
      <w:r w:rsidRPr="0069569E">
        <w:rPr>
          <w:bCs/>
          <w:i/>
          <w:color w:val="000000"/>
          <w:sz w:val="22"/>
          <w:szCs w:val="22"/>
          <w:lang w:val="lt-LT"/>
        </w:rPr>
        <w:t>&lt;</w:t>
      </w:r>
      <w:r w:rsidRPr="0069569E">
        <w:rPr>
          <w:i/>
          <w:color w:val="000000"/>
          <w:sz w:val="22"/>
          <w:szCs w:val="22"/>
          <w:lang w:val="lt-LT"/>
        </w:rPr>
        <w:t xml:space="preserve">GONAL-f </w:t>
      </w:r>
      <w:r w:rsidRPr="0069569E">
        <w:rPr>
          <w:bCs/>
          <w:i/>
          <w:color w:val="000000"/>
          <w:sz w:val="22"/>
          <w:szCs w:val="22"/>
          <w:lang w:val="lt-LT"/>
        </w:rPr>
        <w:t>300</w:t>
      </w:r>
      <w:r w:rsidR="001236D5">
        <w:rPr>
          <w:bCs/>
          <w:i/>
          <w:color w:val="000000"/>
          <w:sz w:val="22"/>
          <w:szCs w:val="22"/>
          <w:lang w:val="lt-LT"/>
        </w:rPr>
        <w:t> </w:t>
      </w:r>
      <w:r w:rsidRPr="0069569E">
        <w:rPr>
          <w:bCs/>
          <w:i/>
          <w:color w:val="000000"/>
          <w:sz w:val="22"/>
          <w:szCs w:val="22"/>
          <w:lang w:val="lt-LT"/>
        </w:rPr>
        <w:t>IU–</w:t>
      </w:r>
      <w:r w:rsidRPr="0069569E">
        <w:rPr>
          <w:i/>
          <w:color w:val="000000"/>
          <w:sz w:val="22"/>
          <w:szCs w:val="22"/>
          <w:lang w:val="lt-LT"/>
        </w:rPr>
        <w:t xml:space="preserve"> PEN</w:t>
      </w:r>
      <w:r w:rsidRPr="0069569E">
        <w:rPr>
          <w:bCs/>
          <w:i/>
          <w:color w:val="000000"/>
          <w:sz w:val="22"/>
          <w:szCs w:val="22"/>
          <w:lang w:val="lt-LT"/>
        </w:rPr>
        <w:t>&gt;</w:t>
      </w:r>
    </w:p>
    <w:p w14:paraId="4F2BCC82" w14:textId="77777777" w:rsidR="00053945" w:rsidRPr="0069569E" w:rsidRDefault="00053945" w:rsidP="0069559E">
      <w:pPr>
        <w:shd w:val="clear" w:color="auto" w:fill="CCFFFF"/>
        <w:tabs>
          <w:tab w:val="left" w:pos="4820"/>
        </w:tabs>
        <w:jc w:val="center"/>
        <w:rPr>
          <w:b/>
          <w:bCs/>
          <w:color w:val="000000"/>
          <w:sz w:val="22"/>
          <w:szCs w:val="22"/>
          <w:lang w:val="lt-LT"/>
        </w:rPr>
      </w:pPr>
      <w:r w:rsidRPr="0069569E">
        <w:rPr>
          <w:b/>
          <w:bCs/>
          <w:color w:val="000000"/>
          <w:sz w:val="22"/>
          <w:szCs w:val="22"/>
          <w:lang w:val="lt-LT"/>
        </w:rPr>
        <w:t>GONAL</w:t>
      </w:r>
      <w:r w:rsidRPr="0069569E">
        <w:rPr>
          <w:b/>
          <w:bCs/>
          <w:color w:val="000000"/>
          <w:sz w:val="22"/>
          <w:szCs w:val="22"/>
          <w:lang w:val="lt-LT"/>
        </w:rPr>
        <w:noBreakHyphen/>
        <w:t xml:space="preserve">f </w:t>
      </w:r>
      <w:r w:rsidR="00047B9D" w:rsidRPr="0069569E">
        <w:rPr>
          <w:b/>
          <w:bCs/>
          <w:color w:val="000000"/>
          <w:sz w:val="22"/>
          <w:szCs w:val="22"/>
          <w:lang w:val="lt-LT"/>
        </w:rPr>
        <w:t>UŽPILDYTAS ŠVIRKŠTIKLIS</w:t>
      </w:r>
      <w:r w:rsidRPr="0069569E">
        <w:rPr>
          <w:b/>
          <w:bCs/>
          <w:color w:val="000000"/>
          <w:sz w:val="22"/>
          <w:szCs w:val="22"/>
          <w:lang w:val="lt-LT"/>
        </w:rPr>
        <w:t xml:space="preserve"> 300 TV/0,5 ml</w:t>
      </w:r>
    </w:p>
    <w:p w14:paraId="73DEBCB1" w14:textId="508E060B" w:rsidR="00053945" w:rsidRPr="0069569E" w:rsidRDefault="00053945" w:rsidP="0069559E">
      <w:pPr>
        <w:shd w:val="clear" w:color="auto" w:fill="CCECFF"/>
        <w:tabs>
          <w:tab w:val="left" w:pos="567"/>
        </w:tabs>
        <w:jc w:val="center"/>
        <w:rPr>
          <w:color w:val="000000"/>
          <w:sz w:val="22"/>
          <w:szCs w:val="22"/>
          <w:lang w:val="lt-LT"/>
        </w:rPr>
      </w:pPr>
      <w:r w:rsidRPr="0069569E">
        <w:rPr>
          <w:bCs/>
          <w:i/>
          <w:color w:val="000000"/>
          <w:sz w:val="22"/>
          <w:szCs w:val="22"/>
          <w:lang w:val="lt-LT"/>
        </w:rPr>
        <w:t>&lt;GONAL-f 450</w:t>
      </w:r>
      <w:r w:rsidR="001236D5">
        <w:rPr>
          <w:bCs/>
          <w:i/>
          <w:color w:val="000000"/>
          <w:sz w:val="22"/>
          <w:szCs w:val="22"/>
          <w:lang w:val="lt-LT"/>
        </w:rPr>
        <w:t> </w:t>
      </w:r>
      <w:r w:rsidRPr="0069569E">
        <w:rPr>
          <w:bCs/>
          <w:i/>
          <w:color w:val="000000"/>
          <w:sz w:val="22"/>
          <w:szCs w:val="22"/>
          <w:lang w:val="lt-LT"/>
        </w:rPr>
        <w:t>IU</w:t>
      </w:r>
      <w:r w:rsidR="00820B46" w:rsidRPr="0069569E">
        <w:rPr>
          <w:bCs/>
          <w:i/>
          <w:sz w:val="22"/>
          <w:szCs w:val="22"/>
          <w:lang w:val="lt-LT"/>
        </w:rPr>
        <w:t>– PEN</w:t>
      </w:r>
      <w:r w:rsidRPr="0069569E">
        <w:rPr>
          <w:bCs/>
          <w:i/>
          <w:color w:val="000000"/>
          <w:sz w:val="22"/>
          <w:szCs w:val="22"/>
          <w:lang w:val="lt-LT"/>
        </w:rPr>
        <w:t>&gt;</w:t>
      </w:r>
    </w:p>
    <w:p w14:paraId="42F9CB4F" w14:textId="77777777" w:rsidR="00053945" w:rsidRPr="0069569E" w:rsidRDefault="00053945" w:rsidP="0069559E">
      <w:pPr>
        <w:shd w:val="clear" w:color="auto" w:fill="CCECFF"/>
        <w:tabs>
          <w:tab w:val="left" w:pos="567"/>
        </w:tabs>
        <w:jc w:val="center"/>
        <w:rPr>
          <w:b/>
          <w:color w:val="000000"/>
          <w:sz w:val="22"/>
          <w:szCs w:val="22"/>
          <w:lang w:val="lt-LT"/>
        </w:rPr>
      </w:pPr>
      <w:r w:rsidRPr="0069569E">
        <w:rPr>
          <w:b/>
          <w:color w:val="000000"/>
          <w:sz w:val="22"/>
          <w:szCs w:val="22"/>
          <w:lang w:val="lt-LT"/>
        </w:rPr>
        <w:t>GONAL</w:t>
      </w:r>
      <w:r w:rsidRPr="0069569E">
        <w:rPr>
          <w:b/>
          <w:color w:val="000000"/>
          <w:sz w:val="22"/>
          <w:szCs w:val="22"/>
          <w:lang w:val="lt-LT"/>
        </w:rPr>
        <w:noBreakHyphen/>
        <w:t xml:space="preserve">f </w:t>
      </w:r>
      <w:r w:rsidR="00047B9D" w:rsidRPr="0069569E">
        <w:rPr>
          <w:b/>
          <w:color w:val="000000"/>
          <w:sz w:val="22"/>
          <w:szCs w:val="22"/>
          <w:lang w:val="lt-LT"/>
        </w:rPr>
        <w:t>UŽPILDYTAS ŠVIRKŠTIKLIS</w:t>
      </w:r>
      <w:r w:rsidRPr="0069569E">
        <w:rPr>
          <w:b/>
          <w:color w:val="000000"/>
          <w:sz w:val="22"/>
          <w:szCs w:val="22"/>
          <w:lang w:val="lt-LT"/>
        </w:rPr>
        <w:t xml:space="preserve"> 450 TV/0,75 ml</w:t>
      </w:r>
    </w:p>
    <w:p w14:paraId="153E3B87" w14:textId="2DDC32A5" w:rsidR="00053945" w:rsidRPr="0069569E" w:rsidRDefault="00053945" w:rsidP="0069559E">
      <w:pPr>
        <w:shd w:val="clear" w:color="auto" w:fill="99CCFF"/>
        <w:tabs>
          <w:tab w:val="left" w:pos="567"/>
        </w:tabs>
        <w:jc w:val="center"/>
        <w:rPr>
          <w:i/>
          <w:color w:val="000000"/>
          <w:sz w:val="22"/>
          <w:szCs w:val="22"/>
          <w:lang w:val="lt-LT"/>
        </w:rPr>
      </w:pPr>
      <w:r w:rsidRPr="0069569E">
        <w:rPr>
          <w:bCs/>
          <w:i/>
          <w:color w:val="000000"/>
          <w:sz w:val="22"/>
          <w:szCs w:val="22"/>
          <w:lang w:val="lt-LT"/>
        </w:rPr>
        <w:t>&lt;GONAL-f 900</w:t>
      </w:r>
      <w:r w:rsidR="001236D5">
        <w:rPr>
          <w:bCs/>
          <w:i/>
          <w:color w:val="000000"/>
          <w:sz w:val="22"/>
          <w:szCs w:val="22"/>
          <w:lang w:val="lt-LT"/>
        </w:rPr>
        <w:t> </w:t>
      </w:r>
      <w:r w:rsidRPr="0069569E">
        <w:rPr>
          <w:bCs/>
          <w:i/>
          <w:color w:val="000000"/>
          <w:sz w:val="22"/>
          <w:szCs w:val="22"/>
          <w:lang w:val="lt-LT"/>
        </w:rPr>
        <w:t>IU</w:t>
      </w:r>
      <w:r w:rsidR="00820B46" w:rsidRPr="0069569E">
        <w:rPr>
          <w:bCs/>
          <w:i/>
          <w:sz w:val="22"/>
          <w:szCs w:val="22"/>
          <w:lang w:val="lt-LT"/>
        </w:rPr>
        <w:t>– PEN</w:t>
      </w:r>
      <w:r w:rsidR="00820B46" w:rsidRPr="0069569E">
        <w:rPr>
          <w:bCs/>
          <w:i/>
          <w:color w:val="000000"/>
          <w:sz w:val="22"/>
          <w:szCs w:val="22"/>
          <w:lang w:val="lt-LT"/>
        </w:rPr>
        <w:t xml:space="preserve"> </w:t>
      </w:r>
      <w:r w:rsidRPr="0069569E">
        <w:rPr>
          <w:bCs/>
          <w:i/>
          <w:color w:val="000000"/>
          <w:sz w:val="22"/>
          <w:szCs w:val="22"/>
          <w:lang w:val="lt-LT"/>
        </w:rPr>
        <w:t>&gt;</w:t>
      </w:r>
    </w:p>
    <w:p w14:paraId="0F7E768C" w14:textId="77777777" w:rsidR="00053945" w:rsidRPr="0069569E" w:rsidRDefault="00053945" w:rsidP="0069559E">
      <w:pPr>
        <w:shd w:val="clear" w:color="auto" w:fill="99CCFF"/>
        <w:tabs>
          <w:tab w:val="left" w:pos="567"/>
        </w:tabs>
        <w:jc w:val="center"/>
        <w:rPr>
          <w:b/>
          <w:color w:val="000000"/>
          <w:sz w:val="22"/>
          <w:szCs w:val="22"/>
          <w:lang w:val="lt-LT"/>
        </w:rPr>
      </w:pPr>
      <w:r w:rsidRPr="0069569E">
        <w:rPr>
          <w:b/>
          <w:color w:val="000000"/>
          <w:sz w:val="22"/>
          <w:szCs w:val="22"/>
          <w:lang w:val="lt-LT"/>
        </w:rPr>
        <w:t>GONAL</w:t>
      </w:r>
      <w:r w:rsidRPr="0069569E">
        <w:rPr>
          <w:b/>
          <w:color w:val="000000"/>
          <w:sz w:val="22"/>
          <w:szCs w:val="22"/>
          <w:lang w:val="lt-LT"/>
        </w:rPr>
        <w:noBreakHyphen/>
        <w:t xml:space="preserve">f </w:t>
      </w:r>
      <w:r w:rsidR="00047B9D" w:rsidRPr="0069569E">
        <w:rPr>
          <w:b/>
          <w:color w:val="000000"/>
          <w:sz w:val="22"/>
          <w:szCs w:val="22"/>
          <w:lang w:val="lt-LT"/>
        </w:rPr>
        <w:t>UŽPILDYTAS ŠVIRKŠTIKLIS</w:t>
      </w:r>
      <w:r w:rsidRPr="0069569E">
        <w:rPr>
          <w:b/>
          <w:color w:val="000000"/>
          <w:sz w:val="22"/>
          <w:szCs w:val="22"/>
          <w:lang w:val="lt-LT"/>
        </w:rPr>
        <w:t xml:space="preserve"> 900 TV/1,5 ml</w:t>
      </w:r>
    </w:p>
    <w:p w14:paraId="01969DCC" w14:textId="77777777" w:rsidR="00047B9D" w:rsidRPr="0069569E" w:rsidRDefault="00047B9D" w:rsidP="00047B9D">
      <w:pPr>
        <w:ind w:left="567" w:hanging="567"/>
        <w:jc w:val="center"/>
        <w:rPr>
          <w:bCs/>
          <w:sz w:val="22"/>
          <w:szCs w:val="22"/>
          <w:lang w:val="lt-LT" w:eastAsia="hu-HU"/>
        </w:rPr>
      </w:pPr>
      <w:r w:rsidRPr="0069569E">
        <w:rPr>
          <w:bCs/>
          <w:sz w:val="22"/>
          <w:szCs w:val="22"/>
          <w:lang w:val="lt-LT" w:eastAsia="hu-HU"/>
        </w:rPr>
        <w:t>Injekcinis tirpalas užpildytame švirkštiklyje</w:t>
      </w:r>
    </w:p>
    <w:p w14:paraId="0A3052C9" w14:textId="77777777" w:rsidR="00047B9D" w:rsidRPr="0069569E" w:rsidRDefault="00047B9D" w:rsidP="00047B9D">
      <w:pPr>
        <w:ind w:left="567" w:hanging="567"/>
        <w:jc w:val="center"/>
        <w:rPr>
          <w:bCs/>
          <w:sz w:val="22"/>
          <w:szCs w:val="22"/>
          <w:lang w:val="lt-LT" w:eastAsia="hu-HU"/>
        </w:rPr>
      </w:pPr>
      <w:r w:rsidRPr="0069569E">
        <w:rPr>
          <w:bCs/>
          <w:sz w:val="22"/>
          <w:szCs w:val="22"/>
          <w:lang w:val="lt-LT" w:eastAsia="hu-HU"/>
        </w:rPr>
        <w:t>Folitropinas alfa</w:t>
      </w:r>
    </w:p>
    <w:p w14:paraId="7AE49AEB" w14:textId="77777777" w:rsidR="00300947" w:rsidRPr="0069569E" w:rsidRDefault="00300947" w:rsidP="0069559E">
      <w:pPr>
        <w:rPr>
          <w:color w:val="000000"/>
          <w:sz w:val="22"/>
          <w:szCs w:val="22"/>
          <w:lang w:val="lt-LT"/>
        </w:rPr>
      </w:pPr>
    </w:p>
    <w:p w14:paraId="4E90BC25" w14:textId="77777777" w:rsidR="00300947" w:rsidRPr="0069569E" w:rsidRDefault="00300947" w:rsidP="003F47AF">
      <w:pPr>
        <w:pBdr>
          <w:bottom w:val="single" w:sz="4" w:space="1" w:color="auto"/>
        </w:pBdr>
        <w:rPr>
          <w:b/>
          <w:bCs/>
          <w:sz w:val="22"/>
          <w:szCs w:val="22"/>
          <w:lang w:val="lt-LT"/>
        </w:rPr>
      </w:pPr>
      <w:r w:rsidRPr="0069569E">
        <w:rPr>
          <w:b/>
          <w:bCs/>
          <w:sz w:val="22"/>
          <w:szCs w:val="22"/>
          <w:lang w:val="lt-LT"/>
        </w:rPr>
        <w:t>Turinys</w:t>
      </w:r>
    </w:p>
    <w:p w14:paraId="218EBBD9" w14:textId="77777777" w:rsidR="00047B9D" w:rsidRPr="0069569E" w:rsidRDefault="00047B9D" w:rsidP="006A4B85">
      <w:pPr>
        <w:tabs>
          <w:tab w:val="num" w:pos="540"/>
        </w:tabs>
        <w:rPr>
          <w:b/>
          <w:sz w:val="22"/>
          <w:szCs w:val="22"/>
          <w:lang w:val="lt-LT"/>
        </w:rPr>
      </w:pPr>
    </w:p>
    <w:p w14:paraId="7BC93697" w14:textId="77777777" w:rsidR="00300947" w:rsidRPr="0069569E" w:rsidRDefault="00300947" w:rsidP="006A4B85">
      <w:pPr>
        <w:tabs>
          <w:tab w:val="num" w:pos="540"/>
        </w:tabs>
        <w:rPr>
          <w:b/>
          <w:sz w:val="22"/>
          <w:szCs w:val="22"/>
          <w:lang w:val="lt-LT"/>
        </w:rPr>
      </w:pPr>
      <w:r w:rsidRPr="0069569E">
        <w:rPr>
          <w:b/>
          <w:sz w:val="22"/>
          <w:szCs w:val="22"/>
          <w:lang w:val="lt-LT"/>
        </w:rPr>
        <w:t>1.</w:t>
      </w:r>
      <w:r w:rsidRPr="0069569E">
        <w:rPr>
          <w:b/>
          <w:sz w:val="22"/>
          <w:szCs w:val="22"/>
          <w:lang w:val="lt-LT"/>
        </w:rPr>
        <w:tab/>
        <w:t>Kaip naudoti GONAL</w:t>
      </w:r>
      <w:r w:rsidRPr="0069569E">
        <w:rPr>
          <w:b/>
          <w:sz w:val="22"/>
          <w:szCs w:val="22"/>
          <w:lang w:val="lt-LT"/>
        </w:rPr>
        <w:noBreakHyphen/>
        <w:t>f užpildytą švirkštiklį</w:t>
      </w:r>
    </w:p>
    <w:p w14:paraId="714038FC" w14:textId="77777777" w:rsidR="00300947" w:rsidRPr="0069569E" w:rsidRDefault="00300947" w:rsidP="006A4B85">
      <w:pPr>
        <w:tabs>
          <w:tab w:val="num" w:pos="540"/>
        </w:tabs>
        <w:rPr>
          <w:b/>
          <w:sz w:val="22"/>
          <w:szCs w:val="22"/>
          <w:lang w:val="lt-LT"/>
        </w:rPr>
      </w:pPr>
      <w:r w:rsidRPr="0069569E">
        <w:rPr>
          <w:b/>
          <w:sz w:val="22"/>
          <w:szCs w:val="22"/>
          <w:lang w:val="lt-LT"/>
        </w:rPr>
        <w:t>2.</w:t>
      </w:r>
      <w:r w:rsidRPr="0069569E">
        <w:rPr>
          <w:b/>
          <w:sz w:val="22"/>
          <w:szCs w:val="22"/>
          <w:lang w:val="lt-LT"/>
        </w:rPr>
        <w:tab/>
        <w:t>Kaip naudoti GONAL</w:t>
      </w:r>
      <w:r w:rsidRPr="0069569E">
        <w:rPr>
          <w:b/>
          <w:sz w:val="22"/>
          <w:szCs w:val="22"/>
          <w:lang w:val="lt-LT"/>
        </w:rPr>
        <w:noBreakHyphen/>
        <w:t xml:space="preserve">f užpildyto švirkštiklio </w:t>
      </w:r>
      <w:r w:rsidR="004C068F" w:rsidRPr="0069569E">
        <w:rPr>
          <w:b/>
          <w:sz w:val="22"/>
          <w:szCs w:val="22"/>
          <w:lang w:val="lt-LT"/>
        </w:rPr>
        <w:t>g</w:t>
      </w:r>
      <w:r w:rsidRPr="0069569E">
        <w:rPr>
          <w:b/>
          <w:sz w:val="22"/>
          <w:szCs w:val="22"/>
          <w:lang w:val="lt-LT"/>
        </w:rPr>
        <w:t>ydymo dienoraštį</w:t>
      </w:r>
    </w:p>
    <w:p w14:paraId="47D71EBF" w14:textId="77777777" w:rsidR="00300947" w:rsidRPr="0069569E" w:rsidRDefault="00300947" w:rsidP="006A4B85">
      <w:pPr>
        <w:tabs>
          <w:tab w:val="num" w:pos="540"/>
        </w:tabs>
        <w:rPr>
          <w:b/>
          <w:sz w:val="22"/>
          <w:szCs w:val="22"/>
          <w:lang w:val="lt-LT"/>
        </w:rPr>
      </w:pPr>
      <w:r w:rsidRPr="0069569E">
        <w:rPr>
          <w:b/>
          <w:sz w:val="22"/>
          <w:szCs w:val="22"/>
          <w:lang w:val="lt-LT"/>
        </w:rPr>
        <w:t>3.</w:t>
      </w:r>
      <w:r w:rsidRPr="0069569E">
        <w:rPr>
          <w:b/>
          <w:sz w:val="22"/>
          <w:szCs w:val="22"/>
          <w:lang w:val="lt-LT"/>
        </w:rPr>
        <w:tab/>
        <w:t>Prieš pradedant naudoti GONAL</w:t>
      </w:r>
      <w:r w:rsidRPr="0069569E">
        <w:rPr>
          <w:b/>
          <w:sz w:val="22"/>
          <w:szCs w:val="22"/>
          <w:lang w:val="lt-LT"/>
        </w:rPr>
        <w:noBreakHyphen/>
        <w:t>f užpildytą švirkštiklį</w:t>
      </w:r>
    </w:p>
    <w:p w14:paraId="22C36153" w14:textId="77777777" w:rsidR="00300947" w:rsidRPr="0069569E" w:rsidRDefault="00300947" w:rsidP="006A4B85">
      <w:pPr>
        <w:tabs>
          <w:tab w:val="num" w:pos="540"/>
        </w:tabs>
        <w:rPr>
          <w:b/>
          <w:sz w:val="22"/>
          <w:szCs w:val="22"/>
          <w:lang w:val="lt-LT"/>
        </w:rPr>
      </w:pPr>
      <w:r w:rsidRPr="0069569E">
        <w:rPr>
          <w:b/>
          <w:sz w:val="22"/>
          <w:szCs w:val="22"/>
          <w:lang w:val="lt-LT"/>
        </w:rPr>
        <w:t>4.</w:t>
      </w:r>
      <w:r w:rsidRPr="0069569E">
        <w:rPr>
          <w:b/>
          <w:sz w:val="22"/>
          <w:szCs w:val="22"/>
          <w:lang w:val="lt-LT"/>
        </w:rPr>
        <w:tab/>
        <w:t>GONAL</w:t>
      </w:r>
      <w:r w:rsidRPr="0069569E">
        <w:rPr>
          <w:b/>
          <w:sz w:val="22"/>
          <w:szCs w:val="22"/>
          <w:lang w:val="lt-LT"/>
        </w:rPr>
        <w:noBreakHyphen/>
        <w:t>f užpildyto švirkštiklio paruošimas injekcijai</w:t>
      </w:r>
    </w:p>
    <w:p w14:paraId="3C79821F" w14:textId="77777777" w:rsidR="00300947" w:rsidRPr="0069569E" w:rsidRDefault="00300947" w:rsidP="006A4B85">
      <w:pPr>
        <w:tabs>
          <w:tab w:val="num" w:pos="540"/>
        </w:tabs>
        <w:rPr>
          <w:b/>
          <w:sz w:val="22"/>
          <w:szCs w:val="22"/>
          <w:lang w:val="lt-LT"/>
        </w:rPr>
      </w:pPr>
      <w:r w:rsidRPr="0069569E">
        <w:rPr>
          <w:b/>
          <w:sz w:val="22"/>
          <w:szCs w:val="22"/>
          <w:lang w:val="lt-LT"/>
        </w:rPr>
        <w:t>5.</w:t>
      </w:r>
      <w:r w:rsidRPr="0069569E">
        <w:rPr>
          <w:b/>
          <w:sz w:val="22"/>
          <w:szCs w:val="22"/>
          <w:lang w:val="lt-LT"/>
        </w:rPr>
        <w:tab/>
        <w:t>Gydytojo paskirtos dozės nustatymas</w:t>
      </w:r>
    </w:p>
    <w:p w14:paraId="1C81B85B" w14:textId="77777777" w:rsidR="00300947" w:rsidRPr="0069569E" w:rsidRDefault="00300947" w:rsidP="006A4B85">
      <w:pPr>
        <w:tabs>
          <w:tab w:val="num" w:pos="540"/>
        </w:tabs>
        <w:rPr>
          <w:b/>
          <w:sz w:val="22"/>
          <w:szCs w:val="22"/>
          <w:lang w:val="lt-LT"/>
        </w:rPr>
      </w:pPr>
      <w:r w:rsidRPr="0069569E">
        <w:rPr>
          <w:b/>
          <w:sz w:val="22"/>
          <w:szCs w:val="22"/>
          <w:lang w:val="lt-LT"/>
        </w:rPr>
        <w:t>6.</w:t>
      </w:r>
      <w:r w:rsidRPr="0069569E">
        <w:rPr>
          <w:b/>
          <w:sz w:val="22"/>
          <w:szCs w:val="22"/>
          <w:lang w:val="lt-LT"/>
        </w:rPr>
        <w:tab/>
        <w:t>Dozės injekcija</w:t>
      </w:r>
    </w:p>
    <w:p w14:paraId="378A2D69" w14:textId="77777777" w:rsidR="00300947" w:rsidRPr="0069569E" w:rsidRDefault="00300947" w:rsidP="006A4B85">
      <w:pPr>
        <w:tabs>
          <w:tab w:val="num" w:pos="540"/>
        </w:tabs>
        <w:rPr>
          <w:b/>
          <w:sz w:val="22"/>
          <w:szCs w:val="22"/>
          <w:lang w:val="lt-LT"/>
        </w:rPr>
      </w:pPr>
      <w:r w:rsidRPr="0069569E">
        <w:rPr>
          <w:b/>
          <w:sz w:val="22"/>
          <w:szCs w:val="22"/>
          <w:lang w:val="lt-LT"/>
        </w:rPr>
        <w:t>7.</w:t>
      </w:r>
      <w:r w:rsidRPr="0069569E">
        <w:rPr>
          <w:b/>
          <w:sz w:val="22"/>
          <w:szCs w:val="22"/>
          <w:lang w:val="lt-LT"/>
        </w:rPr>
        <w:tab/>
        <w:t>Po injekcijos</w:t>
      </w:r>
    </w:p>
    <w:p w14:paraId="4AFCF162" w14:textId="77777777" w:rsidR="00300947" w:rsidRPr="0069569E" w:rsidRDefault="00300947" w:rsidP="0069559E">
      <w:pPr>
        <w:tabs>
          <w:tab w:val="num" w:pos="540"/>
        </w:tabs>
        <w:rPr>
          <w:b/>
          <w:sz w:val="22"/>
          <w:szCs w:val="22"/>
          <w:lang w:val="lt-LT"/>
        </w:rPr>
      </w:pPr>
      <w:r w:rsidRPr="0069569E">
        <w:rPr>
          <w:b/>
          <w:sz w:val="22"/>
          <w:szCs w:val="22"/>
          <w:lang w:val="lt-LT"/>
        </w:rPr>
        <w:t>8.</w:t>
      </w:r>
      <w:r w:rsidRPr="0069569E">
        <w:rPr>
          <w:b/>
          <w:sz w:val="22"/>
          <w:szCs w:val="22"/>
          <w:lang w:val="lt-LT"/>
        </w:rPr>
        <w:tab/>
        <w:t>GONAL</w:t>
      </w:r>
      <w:r w:rsidRPr="0069569E">
        <w:rPr>
          <w:b/>
          <w:sz w:val="22"/>
          <w:szCs w:val="22"/>
          <w:lang w:val="lt-LT"/>
        </w:rPr>
        <w:noBreakHyphen/>
        <w:t>f užpildyto švirkštiklio</w:t>
      </w:r>
      <w:r w:rsidRPr="0069569E">
        <w:rPr>
          <w:lang w:val="lt-LT"/>
        </w:rPr>
        <w:t xml:space="preserve"> </w:t>
      </w:r>
      <w:r w:rsidR="004C068F" w:rsidRPr="0069569E">
        <w:rPr>
          <w:b/>
          <w:bCs/>
          <w:sz w:val="22"/>
          <w:szCs w:val="22"/>
          <w:lang w:val="lt-LT"/>
        </w:rPr>
        <w:t>g</w:t>
      </w:r>
      <w:r w:rsidRPr="0069569E">
        <w:rPr>
          <w:b/>
          <w:sz w:val="22"/>
          <w:szCs w:val="22"/>
          <w:lang w:val="lt-LT"/>
        </w:rPr>
        <w:t>ydymo dienoraštis (žr. lentelę pabaigoje)</w:t>
      </w:r>
    </w:p>
    <w:p w14:paraId="64C50714" w14:textId="77777777" w:rsidR="00300947" w:rsidRPr="0069569E" w:rsidRDefault="00300947" w:rsidP="0069559E">
      <w:pPr>
        <w:rPr>
          <w:b/>
          <w:sz w:val="22"/>
          <w:szCs w:val="22"/>
          <w:lang w:val="lt-LT"/>
        </w:rPr>
      </w:pPr>
    </w:p>
    <w:p w14:paraId="75AD793B" w14:textId="77777777" w:rsidR="00300947" w:rsidRPr="0069569E" w:rsidRDefault="00300947" w:rsidP="0069559E">
      <w:pPr>
        <w:rPr>
          <w:sz w:val="22"/>
          <w:szCs w:val="22"/>
          <w:lang w:val="lt-LT"/>
        </w:rPr>
      </w:pPr>
    </w:p>
    <w:p w14:paraId="1B10CD03" w14:textId="77777777" w:rsidR="00300947" w:rsidRPr="0069569E" w:rsidRDefault="00300947" w:rsidP="0069559E">
      <w:pPr>
        <w:overflowPunct/>
        <w:autoSpaceDE/>
        <w:autoSpaceDN/>
        <w:adjustRightInd/>
        <w:ind w:left="1134" w:hanging="1134"/>
        <w:textAlignment w:val="auto"/>
        <w:rPr>
          <w:sz w:val="22"/>
          <w:szCs w:val="22"/>
          <w:lang w:val="lt-LT" w:eastAsia="lt-LT"/>
        </w:rPr>
      </w:pPr>
      <w:r w:rsidRPr="0069569E">
        <w:rPr>
          <w:b/>
          <w:sz w:val="22"/>
          <w:szCs w:val="22"/>
          <w:lang w:val="lt-LT" w:eastAsia="lt-LT"/>
        </w:rPr>
        <w:t xml:space="preserve">Įspėjimas: </w:t>
      </w:r>
      <w:r w:rsidRPr="0069569E">
        <w:rPr>
          <w:b/>
          <w:bCs/>
          <w:sz w:val="22"/>
          <w:szCs w:val="22"/>
          <w:lang w:val="lt-LT" w:eastAsia="hu-HU"/>
        </w:rPr>
        <w:tab/>
      </w:r>
      <w:r w:rsidRPr="0069569E">
        <w:rPr>
          <w:sz w:val="22"/>
          <w:szCs w:val="22"/>
          <w:lang w:val="lt-LT" w:eastAsia="lt-LT"/>
        </w:rPr>
        <w:t>Prieš pradėdami naudoti GONAL</w:t>
      </w:r>
      <w:r w:rsidRPr="0069569E">
        <w:rPr>
          <w:sz w:val="22"/>
          <w:szCs w:val="22"/>
          <w:lang w:val="lt-LT" w:eastAsia="lt-LT"/>
        </w:rPr>
        <w:noBreakHyphen/>
        <w:t>f užpildytą švirkštiklį, perskaitykite šiuos nurodymus. Tiksliai laikykitės šios procedūros, nes ji gali skirtis nuo ankstesnės Jūsų patirties.</w:t>
      </w:r>
    </w:p>
    <w:p w14:paraId="6E95BA3D" w14:textId="77777777" w:rsidR="00300947" w:rsidRPr="0069569E" w:rsidRDefault="00300947" w:rsidP="0069559E">
      <w:pPr>
        <w:rPr>
          <w:sz w:val="22"/>
          <w:szCs w:val="22"/>
          <w:lang w:val="lt-LT"/>
        </w:rPr>
      </w:pPr>
    </w:p>
    <w:p w14:paraId="0116A150" w14:textId="77777777" w:rsidR="00300947" w:rsidRPr="0069569E" w:rsidRDefault="00300947" w:rsidP="0069559E">
      <w:pPr>
        <w:rPr>
          <w:sz w:val="22"/>
          <w:szCs w:val="22"/>
          <w:lang w:val="lt-LT"/>
        </w:rPr>
      </w:pPr>
    </w:p>
    <w:p w14:paraId="5C3723F2" w14:textId="77777777" w:rsidR="00300947" w:rsidRPr="0069569E" w:rsidRDefault="00AF7B08" w:rsidP="006A4B85">
      <w:pPr>
        <w:pStyle w:val="Gonal-fTitle2"/>
        <w:keepNext/>
        <w:keepLines/>
        <w:widowControl/>
        <w:pBdr>
          <w:bottom w:val="single" w:sz="4" w:space="1" w:color="auto"/>
        </w:pBdr>
        <w:spacing w:before="0" w:after="0" w:line="240" w:lineRule="auto"/>
        <w:ind w:left="567" w:hanging="567"/>
        <w:rPr>
          <w:color w:val="auto"/>
        </w:rPr>
      </w:pPr>
      <w:r w:rsidRPr="0069569E">
        <w:rPr>
          <w:color w:val="auto"/>
        </w:rPr>
        <w:t xml:space="preserve">1. </w:t>
      </w:r>
      <w:r w:rsidR="00096B46">
        <w:rPr>
          <w:color w:val="auto"/>
        </w:rPr>
        <w:tab/>
      </w:r>
      <w:r w:rsidR="00300947" w:rsidRPr="0069569E">
        <w:rPr>
          <w:color w:val="auto"/>
        </w:rPr>
        <w:t>Kaip naudoti GONAL</w:t>
      </w:r>
      <w:r w:rsidR="00300947" w:rsidRPr="0069569E">
        <w:rPr>
          <w:color w:val="auto"/>
        </w:rPr>
        <w:noBreakHyphen/>
        <w:t>f užpildytą švirkštiklį</w:t>
      </w:r>
    </w:p>
    <w:p w14:paraId="4A6AE95C" w14:textId="77777777" w:rsidR="006A4B85" w:rsidRPr="0069569E" w:rsidRDefault="006A4B85" w:rsidP="006A4B85">
      <w:pPr>
        <w:keepNext/>
        <w:rPr>
          <w:sz w:val="22"/>
          <w:szCs w:val="22"/>
          <w:lang w:val="lt-LT"/>
        </w:rPr>
      </w:pPr>
    </w:p>
    <w:p w14:paraId="028749B0" w14:textId="77777777" w:rsidR="00300947" w:rsidRPr="0069569E" w:rsidRDefault="00300947" w:rsidP="00096B46">
      <w:pPr>
        <w:numPr>
          <w:ilvl w:val="0"/>
          <w:numId w:val="49"/>
        </w:numPr>
        <w:tabs>
          <w:tab w:val="clear" w:pos="360"/>
        </w:tabs>
        <w:overflowPunct/>
        <w:autoSpaceDE/>
        <w:autoSpaceDN/>
        <w:adjustRightInd/>
        <w:ind w:left="568" w:hanging="568"/>
        <w:textAlignment w:val="auto"/>
        <w:rPr>
          <w:sz w:val="22"/>
          <w:szCs w:val="22"/>
          <w:lang w:val="lt-LT"/>
        </w:rPr>
      </w:pPr>
      <w:r w:rsidRPr="0069569E">
        <w:rPr>
          <w:sz w:val="22"/>
          <w:szCs w:val="22"/>
          <w:lang w:val="lt-LT"/>
        </w:rPr>
        <w:t>Niekada neduokite švirkštiklių kitiems asmenims. Švirkštiklis skirtas tik poodinėms injekcijoms.</w:t>
      </w:r>
    </w:p>
    <w:p w14:paraId="1B22A18F" w14:textId="77777777" w:rsidR="00300947" w:rsidRPr="0069569E" w:rsidRDefault="00300947" w:rsidP="00096B46">
      <w:pPr>
        <w:numPr>
          <w:ilvl w:val="0"/>
          <w:numId w:val="49"/>
        </w:numPr>
        <w:tabs>
          <w:tab w:val="clear" w:pos="360"/>
        </w:tabs>
        <w:overflowPunct/>
        <w:autoSpaceDE/>
        <w:autoSpaceDN/>
        <w:adjustRightInd/>
        <w:ind w:left="568" w:hanging="568"/>
        <w:textAlignment w:val="auto"/>
        <w:rPr>
          <w:bCs/>
          <w:sz w:val="22"/>
          <w:szCs w:val="22"/>
          <w:lang w:val="lt-LT"/>
        </w:rPr>
      </w:pPr>
      <w:r w:rsidRPr="0069569E">
        <w:rPr>
          <w:sz w:val="22"/>
          <w:szCs w:val="22"/>
          <w:lang w:val="lt-LT"/>
        </w:rPr>
        <w:t xml:space="preserve">Skaičiai, esantys </w:t>
      </w:r>
      <w:r w:rsidRPr="0069569E">
        <w:rPr>
          <w:b/>
          <w:sz w:val="22"/>
          <w:szCs w:val="22"/>
          <w:lang w:val="lt-LT"/>
        </w:rPr>
        <w:t>dozės langelyje</w:t>
      </w:r>
      <w:r w:rsidRPr="0069569E">
        <w:rPr>
          <w:sz w:val="22"/>
          <w:szCs w:val="22"/>
          <w:lang w:val="lt-LT"/>
        </w:rPr>
        <w:t xml:space="preserve">, išreikšti tarptautiniais vienetais (TV). </w:t>
      </w:r>
      <w:r w:rsidRPr="0069569E">
        <w:rPr>
          <w:bCs/>
          <w:sz w:val="22"/>
          <w:szCs w:val="22"/>
          <w:lang w:val="lt-LT"/>
        </w:rPr>
        <w:t>Gydytojas bus Jums nurodęs, kiek TV reikia susileisti kiekvieną dieną.</w:t>
      </w:r>
    </w:p>
    <w:p w14:paraId="1A9C9C68" w14:textId="77777777" w:rsidR="00300947" w:rsidRPr="0069569E" w:rsidRDefault="00300947" w:rsidP="00096B46">
      <w:pPr>
        <w:numPr>
          <w:ilvl w:val="0"/>
          <w:numId w:val="49"/>
        </w:numPr>
        <w:tabs>
          <w:tab w:val="clear" w:pos="360"/>
        </w:tabs>
        <w:overflowPunct/>
        <w:autoSpaceDE/>
        <w:autoSpaceDN/>
        <w:adjustRightInd/>
        <w:ind w:left="568" w:hanging="568"/>
        <w:textAlignment w:val="auto"/>
        <w:rPr>
          <w:b/>
          <w:sz w:val="22"/>
          <w:szCs w:val="22"/>
          <w:lang w:val="lt-LT"/>
        </w:rPr>
      </w:pPr>
      <w:r w:rsidRPr="0069569E">
        <w:rPr>
          <w:b/>
          <w:sz w:val="22"/>
          <w:szCs w:val="22"/>
          <w:lang w:val="lt-LT"/>
        </w:rPr>
        <w:t>Dozės langelyje</w:t>
      </w:r>
      <w:r w:rsidRPr="0069569E">
        <w:rPr>
          <w:sz w:val="22"/>
          <w:szCs w:val="22"/>
          <w:lang w:val="lt-LT"/>
        </w:rPr>
        <w:t xml:space="preserve"> rodomi skaičiai padės Jums:</w:t>
      </w:r>
    </w:p>
    <w:tbl>
      <w:tblPr>
        <w:tblW w:w="0" w:type="auto"/>
        <w:tblInd w:w="675" w:type="dxa"/>
        <w:tblLook w:val="04A0" w:firstRow="1" w:lastRow="0" w:firstColumn="1" w:lastColumn="0" w:noHBand="0" w:noVBand="1"/>
      </w:tblPr>
      <w:tblGrid>
        <w:gridCol w:w="5137"/>
        <w:gridCol w:w="2801"/>
      </w:tblGrid>
      <w:tr w:rsidR="00300947" w:rsidRPr="0069569E" w14:paraId="5B9CF7F9" w14:textId="77777777" w:rsidTr="006C3C3A">
        <w:trPr>
          <w:trHeight w:val="907"/>
        </w:trPr>
        <w:tc>
          <w:tcPr>
            <w:tcW w:w="5137" w:type="dxa"/>
          </w:tcPr>
          <w:p w14:paraId="052907C5" w14:textId="77777777" w:rsidR="00047B9D" w:rsidRPr="0069569E" w:rsidRDefault="00047B9D" w:rsidP="0069559E">
            <w:pPr>
              <w:rPr>
                <w:sz w:val="22"/>
                <w:szCs w:val="22"/>
                <w:lang w:val="lt-LT"/>
              </w:rPr>
            </w:pPr>
          </w:p>
          <w:p w14:paraId="121BB6B5" w14:textId="77777777" w:rsidR="00300947" w:rsidRPr="0069569E" w:rsidRDefault="00300947" w:rsidP="0069559E">
            <w:pPr>
              <w:rPr>
                <w:sz w:val="22"/>
                <w:szCs w:val="22"/>
                <w:lang w:val="lt-LT"/>
              </w:rPr>
            </w:pPr>
            <w:r w:rsidRPr="0069569E">
              <w:rPr>
                <w:sz w:val="22"/>
                <w:szCs w:val="22"/>
                <w:lang w:val="lt-LT"/>
              </w:rPr>
              <w:t xml:space="preserve">a. </w:t>
            </w:r>
            <w:r w:rsidRPr="0069569E">
              <w:rPr>
                <w:sz w:val="22"/>
                <w:szCs w:val="22"/>
                <w:lang w:val="lt-LT"/>
              </w:rPr>
              <w:tab/>
              <w:t>Nustatyti Jums skirtą dozę.</w:t>
            </w:r>
          </w:p>
        </w:tc>
        <w:tc>
          <w:tcPr>
            <w:tcW w:w="2801" w:type="dxa"/>
          </w:tcPr>
          <w:p w14:paraId="4C3D02B0" w14:textId="4651FE22" w:rsidR="00300947" w:rsidRPr="0069569E" w:rsidRDefault="00D630E2" w:rsidP="0069559E">
            <w:pPr>
              <w:ind w:firstLine="460"/>
              <w:rPr>
                <w:sz w:val="22"/>
                <w:szCs w:val="22"/>
                <w:lang w:val="lt-LT"/>
              </w:rPr>
            </w:pPr>
            <w:r w:rsidRPr="0069569E">
              <w:rPr>
                <w:noProof/>
                <w:lang w:val="lt-LT" w:eastAsia="lt-LT"/>
              </w:rPr>
              <w:drawing>
                <wp:inline distT="0" distB="0" distL="0" distR="0" wp14:anchorId="6D301A71" wp14:editId="21C60F9F">
                  <wp:extent cx="1330960" cy="491490"/>
                  <wp:effectExtent l="0" t="0" r="0" b="0"/>
                  <wp:docPr id="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0960" cy="491490"/>
                          </a:xfrm>
                          <a:prstGeom prst="rect">
                            <a:avLst/>
                          </a:prstGeom>
                          <a:noFill/>
                          <a:ln>
                            <a:noFill/>
                          </a:ln>
                        </pic:spPr>
                      </pic:pic>
                    </a:graphicData>
                  </a:graphic>
                </wp:inline>
              </w:drawing>
            </w:r>
          </w:p>
        </w:tc>
      </w:tr>
      <w:tr w:rsidR="00300947" w:rsidRPr="0069569E" w14:paraId="386801D8" w14:textId="77777777" w:rsidTr="006C3C3A">
        <w:trPr>
          <w:trHeight w:val="907"/>
        </w:trPr>
        <w:tc>
          <w:tcPr>
            <w:tcW w:w="5137" w:type="dxa"/>
          </w:tcPr>
          <w:p w14:paraId="2FE1E3B9" w14:textId="1C770B26" w:rsidR="00300947" w:rsidRPr="0069569E" w:rsidRDefault="00300947" w:rsidP="0069559E">
            <w:pPr>
              <w:ind w:left="601" w:hanging="601"/>
              <w:rPr>
                <w:sz w:val="22"/>
                <w:szCs w:val="22"/>
                <w:lang w:val="lt-LT"/>
              </w:rPr>
            </w:pPr>
            <w:r w:rsidRPr="0069569E">
              <w:rPr>
                <w:sz w:val="22"/>
                <w:szCs w:val="22"/>
                <w:lang w:val="lt-LT"/>
              </w:rPr>
              <w:t xml:space="preserve">b. </w:t>
            </w:r>
            <w:r w:rsidRPr="0069569E">
              <w:rPr>
                <w:sz w:val="22"/>
                <w:szCs w:val="22"/>
                <w:lang w:val="lt-LT"/>
              </w:rPr>
              <w:tab/>
              <w:t xml:space="preserve">Patikrinti, ar buvo </w:t>
            </w:r>
            <w:r w:rsidR="00AE078D">
              <w:rPr>
                <w:sz w:val="22"/>
                <w:szCs w:val="22"/>
                <w:lang w:val="lt-LT"/>
              </w:rPr>
              <w:t>suleist</w:t>
            </w:r>
            <w:r w:rsidRPr="0069569E">
              <w:rPr>
                <w:sz w:val="22"/>
                <w:szCs w:val="22"/>
                <w:lang w:val="lt-LT"/>
              </w:rPr>
              <w:t>a visa injekcijos dozė.</w:t>
            </w:r>
          </w:p>
        </w:tc>
        <w:tc>
          <w:tcPr>
            <w:tcW w:w="2801" w:type="dxa"/>
          </w:tcPr>
          <w:p w14:paraId="07EA0900" w14:textId="0C884DC0" w:rsidR="00300947" w:rsidRPr="0069569E" w:rsidRDefault="00D630E2" w:rsidP="0069559E">
            <w:pPr>
              <w:ind w:firstLine="460"/>
              <w:rPr>
                <w:sz w:val="22"/>
                <w:szCs w:val="22"/>
                <w:lang w:val="lt-LT"/>
              </w:rPr>
            </w:pPr>
            <w:r w:rsidRPr="0069569E">
              <w:rPr>
                <w:noProof/>
                <w:lang w:val="lt-LT" w:eastAsia="lt-LT"/>
              </w:rPr>
              <w:drawing>
                <wp:inline distT="0" distB="0" distL="0" distR="0" wp14:anchorId="69735A5C" wp14:editId="154B805E">
                  <wp:extent cx="1078230" cy="300355"/>
                  <wp:effectExtent l="0" t="0" r="0" b="0"/>
                  <wp:docPr id="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8230" cy="300355"/>
                          </a:xfrm>
                          <a:prstGeom prst="rect">
                            <a:avLst/>
                          </a:prstGeom>
                          <a:noFill/>
                          <a:ln>
                            <a:noFill/>
                          </a:ln>
                        </pic:spPr>
                      </pic:pic>
                    </a:graphicData>
                  </a:graphic>
                </wp:inline>
              </w:drawing>
            </w:r>
          </w:p>
        </w:tc>
      </w:tr>
      <w:tr w:rsidR="00300947" w:rsidRPr="0069569E" w14:paraId="4B258F54" w14:textId="77777777" w:rsidTr="006C3C3A">
        <w:trPr>
          <w:trHeight w:val="907"/>
        </w:trPr>
        <w:tc>
          <w:tcPr>
            <w:tcW w:w="5137" w:type="dxa"/>
          </w:tcPr>
          <w:p w14:paraId="091B81D5" w14:textId="77777777" w:rsidR="00300947" w:rsidRPr="0069569E" w:rsidRDefault="00300947" w:rsidP="0069559E">
            <w:pPr>
              <w:ind w:left="601" w:hanging="601"/>
              <w:rPr>
                <w:lang w:val="lt-LT"/>
              </w:rPr>
            </w:pPr>
            <w:r w:rsidRPr="0069569E">
              <w:rPr>
                <w:sz w:val="22"/>
                <w:szCs w:val="22"/>
                <w:lang w:val="lt-LT"/>
              </w:rPr>
              <w:t xml:space="preserve">c. </w:t>
            </w:r>
            <w:r w:rsidRPr="0069569E">
              <w:rPr>
                <w:sz w:val="22"/>
                <w:szCs w:val="22"/>
                <w:lang w:val="lt-LT"/>
              </w:rPr>
              <w:tab/>
              <w:t>Matyti, kiek dozės liko suleisti antruoju švirkštikliu.</w:t>
            </w:r>
          </w:p>
        </w:tc>
        <w:tc>
          <w:tcPr>
            <w:tcW w:w="2801" w:type="dxa"/>
          </w:tcPr>
          <w:p w14:paraId="7F506AFE" w14:textId="1DF36A21" w:rsidR="00300947" w:rsidRPr="0069569E" w:rsidRDefault="00D630E2" w:rsidP="0069559E">
            <w:pPr>
              <w:ind w:firstLine="460"/>
              <w:rPr>
                <w:lang w:val="lt-LT"/>
              </w:rPr>
            </w:pPr>
            <w:r w:rsidRPr="0069569E">
              <w:rPr>
                <w:noProof/>
                <w:lang w:val="lt-LT" w:eastAsia="lt-LT"/>
              </w:rPr>
              <w:drawing>
                <wp:inline distT="0" distB="0" distL="0" distR="0" wp14:anchorId="036CB7D8" wp14:editId="508DBFF1">
                  <wp:extent cx="1009650" cy="273050"/>
                  <wp:effectExtent l="0" t="0" r="0" b="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9650" cy="273050"/>
                          </a:xfrm>
                          <a:prstGeom prst="rect">
                            <a:avLst/>
                          </a:prstGeom>
                          <a:noFill/>
                          <a:ln>
                            <a:noFill/>
                          </a:ln>
                        </pic:spPr>
                      </pic:pic>
                    </a:graphicData>
                  </a:graphic>
                </wp:inline>
              </w:drawing>
            </w:r>
          </w:p>
        </w:tc>
      </w:tr>
    </w:tbl>
    <w:p w14:paraId="7AF8697F" w14:textId="4D4D9D81" w:rsidR="00300947" w:rsidRPr="0069569E" w:rsidRDefault="00300947" w:rsidP="00096B46">
      <w:pPr>
        <w:numPr>
          <w:ilvl w:val="0"/>
          <w:numId w:val="93"/>
        </w:numPr>
        <w:overflowPunct/>
        <w:autoSpaceDE/>
        <w:autoSpaceDN/>
        <w:textAlignment w:val="auto"/>
        <w:rPr>
          <w:sz w:val="22"/>
          <w:szCs w:val="22"/>
          <w:lang w:val="lt-LT"/>
        </w:rPr>
      </w:pPr>
      <w:r w:rsidRPr="0069569E">
        <w:rPr>
          <w:sz w:val="22"/>
          <w:szCs w:val="22"/>
          <w:lang w:val="lt-LT"/>
        </w:rPr>
        <w:t>Injekciją atlikite kiekvieną dieną tuo pačiu metu. Pavyzdys</w:t>
      </w:r>
      <w:r w:rsidRPr="0069569E">
        <w:rPr>
          <w:sz w:val="22"/>
          <w:szCs w:val="22"/>
          <w:lang w:val="lt-LT"/>
        </w:rPr>
        <w:tab/>
      </w:r>
      <w:r w:rsidR="00D630E2" w:rsidRPr="0069569E">
        <w:rPr>
          <w:noProof/>
          <w:sz w:val="22"/>
          <w:szCs w:val="22"/>
          <w:lang w:val="lt-LT" w:eastAsia="lt-LT"/>
        </w:rPr>
        <w:drawing>
          <wp:inline distT="0" distB="0" distL="0" distR="0" wp14:anchorId="7CD5811A" wp14:editId="1B314C6C">
            <wp:extent cx="389255" cy="470535"/>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255" cy="470535"/>
                    </a:xfrm>
                    <a:prstGeom prst="rect">
                      <a:avLst/>
                    </a:prstGeom>
                    <a:noFill/>
                    <a:ln>
                      <a:noFill/>
                    </a:ln>
                  </pic:spPr>
                </pic:pic>
              </a:graphicData>
            </a:graphic>
          </wp:inline>
        </w:drawing>
      </w:r>
    </w:p>
    <w:p w14:paraId="26F42121" w14:textId="77777777" w:rsidR="00300947" w:rsidRPr="0069569E" w:rsidRDefault="00300947" w:rsidP="00096B46">
      <w:pPr>
        <w:numPr>
          <w:ilvl w:val="0"/>
          <w:numId w:val="93"/>
        </w:numPr>
        <w:overflowPunct/>
        <w:autoSpaceDE/>
        <w:autoSpaceDN/>
        <w:textAlignment w:val="auto"/>
        <w:rPr>
          <w:b/>
          <w:sz w:val="22"/>
          <w:szCs w:val="22"/>
          <w:lang w:val="lt-LT"/>
        </w:rPr>
      </w:pPr>
      <w:r w:rsidRPr="0069569E">
        <w:rPr>
          <w:sz w:val="22"/>
          <w:szCs w:val="22"/>
          <w:lang w:val="lt-LT"/>
        </w:rPr>
        <w:t>Gydytojas ir (arba) vaistininkas Jums nurodys, kiek švirkštiklių reikia naudoti visam Jūsų gydymui.</w:t>
      </w:r>
    </w:p>
    <w:p w14:paraId="7EA7A95B" w14:textId="77777777" w:rsidR="00300947" w:rsidRPr="0069569E" w:rsidRDefault="00300947" w:rsidP="0069559E">
      <w:pPr>
        <w:ind w:left="567" w:hanging="567"/>
        <w:rPr>
          <w:sz w:val="22"/>
          <w:szCs w:val="22"/>
          <w:lang w:val="lt-LT"/>
        </w:rPr>
      </w:pPr>
    </w:p>
    <w:p w14:paraId="0118F502" w14:textId="77777777" w:rsidR="00300947" w:rsidRPr="0069569E" w:rsidRDefault="00300947" w:rsidP="0069559E">
      <w:pPr>
        <w:ind w:left="567" w:hanging="567"/>
        <w:rPr>
          <w:sz w:val="22"/>
          <w:szCs w:val="22"/>
          <w:lang w:val="lt-LT"/>
        </w:rPr>
      </w:pPr>
    </w:p>
    <w:p w14:paraId="357C0566" w14:textId="77777777" w:rsidR="00300947" w:rsidRPr="0069569E" w:rsidRDefault="00AF7B08" w:rsidP="0069559E">
      <w:pPr>
        <w:pStyle w:val="Gonal-fTitle2"/>
        <w:keepNext/>
        <w:keepLines/>
        <w:widowControl/>
        <w:pBdr>
          <w:bottom w:val="single" w:sz="4" w:space="1" w:color="auto"/>
        </w:pBdr>
        <w:spacing w:before="0" w:after="0" w:line="240" w:lineRule="auto"/>
        <w:ind w:left="567" w:hanging="567"/>
        <w:rPr>
          <w:color w:val="auto"/>
        </w:rPr>
      </w:pPr>
      <w:r w:rsidRPr="0069569E">
        <w:rPr>
          <w:color w:val="auto"/>
        </w:rPr>
        <w:lastRenderedPageBreak/>
        <w:t xml:space="preserve">2. </w:t>
      </w:r>
      <w:r w:rsidR="00096B46">
        <w:rPr>
          <w:color w:val="auto"/>
        </w:rPr>
        <w:tab/>
      </w:r>
      <w:r w:rsidR="00300947" w:rsidRPr="0069569E">
        <w:rPr>
          <w:color w:val="auto"/>
        </w:rPr>
        <w:t>Kaip naudoti GONAL</w:t>
      </w:r>
      <w:r w:rsidR="00300947" w:rsidRPr="0069569E">
        <w:rPr>
          <w:color w:val="auto"/>
        </w:rPr>
        <w:noBreakHyphen/>
        <w:t>f užpildyto švirkštiklio gydymo dienoraštį</w:t>
      </w:r>
    </w:p>
    <w:p w14:paraId="71E7F252" w14:textId="77777777" w:rsidR="00300947" w:rsidRPr="0069569E" w:rsidRDefault="00300947" w:rsidP="0069559E">
      <w:pPr>
        <w:keepNext/>
        <w:rPr>
          <w:sz w:val="22"/>
          <w:szCs w:val="22"/>
          <w:lang w:val="lt-LT"/>
        </w:rPr>
      </w:pPr>
    </w:p>
    <w:p w14:paraId="6A48180A" w14:textId="77777777" w:rsidR="00300947" w:rsidRPr="0069569E" w:rsidRDefault="00300947" w:rsidP="0069559E">
      <w:pPr>
        <w:keepNext/>
        <w:rPr>
          <w:sz w:val="22"/>
          <w:szCs w:val="22"/>
          <w:lang w:val="lt-LT"/>
        </w:rPr>
      </w:pPr>
      <w:r w:rsidRPr="0069569E">
        <w:rPr>
          <w:sz w:val="22"/>
          <w:szCs w:val="22"/>
          <w:lang w:val="lt-LT"/>
        </w:rPr>
        <w:t>Gydymo dienoraštis pateikiamas paskutiniame puslapyje.</w:t>
      </w:r>
    </w:p>
    <w:p w14:paraId="2AD75BD4" w14:textId="77777777" w:rsidR="00300947" w:rsidRPr="0069569E" w:rsidRDefault="00300947" w:rsidP="0069559E">
      <w:pPr>
        <w:keepNext/>
        <w:keepLines/>
        <w:tabs>
          <w:tab w:val="left" w:pos="567"/>
        </w:tabs>
        <w:ind w:left="567" w:hanging="567"/>
        <w:rPr>
          <w:sz w:val="22"/>
          <w:szCs w:val="22"/>
          <w:lang w:val="lt-LT"/>
        </w:rPr>
      </w:pPr>
      <w:r w:rsidRPr="0069569E">
        <w:rPr>
          <w:sz w:val="22"/>
          <w:szCs w:val="22"/>
          <w:lang w:val="lt-LT"/>
        </w:rPr>
        <w:t>Gydymo dienoraštį naudokite kiekvieną kartą suleistų TV kiekiui įrašyti.</w:t>
      </w:r>
    </w:p>
    <w:p w14:paraId="22EAA7DD" w14:textId="77777777" w:rsidR="00300947" w:rsidRPr="0069569E" w:rsidRDefault="00300947" w:rsidP="00096B46">
      <w:pPr>
        <w:numPr>
          <w:ilvl w:val="0"/>
          <w:numId w:val="93"/>
        </w:numPr>
        <w:tabs>
          <w:tab w:val="clear" w:pos="567"/>
        </w:tabs>
        <w:overflowPunct/>
        <w:autoSpaceDE/>
        <w:autoSpaceDN/>
        <w:ind w:left="1134"/>
        <w:textAlignment w:val="auto"/>
        <w:rPr>
          <w:sz w:val="22"/>
          <w:szCs w:val="22"/>
          <w:lang w:val="lt-LT"/>
        </w:rPr>
      </w:pPr>
      <w:r w:rsidRPr="0069569E">
        <w:rPr>
          <w:sz w:val="22"/>
          <w:szCs w:val="22"/>
          <w:lang w:val="lt-LT"/>
        </w:rPr>
        <w:t>Įrašykite injekcijos numerį (1), datą (2) ir laiką (3).</w:t>
      </w:r>
    </w:p>
    <w:p w14:paraId="1F368694" w14:textId="77777777" w:rsidR="00300947" w:rsidRPr="0069569E" w:rsidRDefault="00300947" w:rsidP="00096B46">
      <w:pPr>
        <w:numPr>
          <w:ilvl w:val="0"/>
          <w:numId w:val="93"/>
        </w:numPr>
        <w:tabs>
          <w:tab w:val="clear" w:pos="567"/>
        </w:tabs>
        <w:overflowPunct/>
        <w:autoSpaceDE/>
        <w:autoSpaceDN/>
        <w:ind w:left="1134"/>
        <w:textAlignment w:val="auto"/>
        <w:rPr>
          <w:sz w:val="22"/>
          <w:szCs w:val="22"/>
          <w:lang w:val="lt-LT"/>
        </w:rPr>
      </w:pPr>
      <w:r w:rsidRPr="0069569E">
        <w:rPr>
          <w:sz w:val="22"/>
          <w:szCs w:val="22"/>
          <w:lang w:val="lt-LT"/>
        </w:rPr>
        <w:t>Tūris, esantis Jūsų švirkštiklyje, jau yra įrašytas į lentelės pirmąją eilutę (4).</w:t>
      </w:r>
    </w:p>
    <w:p w14:paraId="09D5A593" w14:textId="77777777" w:rsidR="00300947" w:rsidRPr="0069569E" w:rsidRDefault="00300947" w:rsidP="00096B46">
      <w:pPr>
        <w:numPr>
          <w:ilvl w:val="0"/>
          <w:numId w:val="93"/>
        </w:numPr>
        <w:tabs>
          <w:tab w:val="clear" w:pos="567"/>
        </w:tabs>
        <w:overflowPunct/>
        <w:autoSpaceDE/>
        <w:autoSpaceDN/>
        <w:ind w:left="1134"/>
        <w:textAlignment w:val="auto"/>
        <w:rPr>
          <w:sz w:val="22"/>
          <w:szCs w:val="22"/>
          <w:lang w:val="lt-LT"/>
        </w:rPr>
      </w:pPr>
      <w:r w:rsidRPr="0069569E">
        <w:rPr>
          <w:sz w:val="22"/>
          <w:szCs w:val="22"/>
          <w:lang w:val="lt-LT"/>
        </w:rPr>
        <w:t>Įrašykite Jums paskirtą dozę į skiltį „Paskirta dozė“ (5).</w:t>
      </w:r>
    </w:p>
    <w:p w14:paraId="643DA8A7" w14:textId="77777777" w:rsidR="00300947" w:rsidRPr="0069569E" w:rsidRDefault="00300947" w:rsidP="00096B46">
      <w:pPr>
        <w:numPr>
          <w:ilvl w:val="0"/>
          <w:numId w:val="93"/>
        </w:numPr>
        <w:tabs>
          <w:tab w:val="clear" w:pos="567"/>
        </w:tabs>
        <w:overflowPunct/>
        <w:autoSpaceDE/>
        <w:autoSpaceDN/>
        <w:ind w:left="1134"/>
        <w:textAlignment w:val="auto"/>
        <w:rPr>
          <w:sz w:val="22"/>
          <w:szCs w:val="22"/>
          <w:lang w:val="lt-LT"/>
        </w:rPr>
      </w:pPr>
      <w:r w:rsidRPr="0069569E">
        <w:rPr>
          <w:sz w:val="22"/>
          <w:szCs w:val="22"/>
          <w:lang w:val="lt-LT"/>
        </w:rPr>
        <w:t>Prieš leisdami, patikrinkite, ar teisingai nustatėte dozę (6).</w:t>
      </w:r>
    </w:p>
    <w:p w14:paraId="2C7C0DF9" w14:textId="77777777" w:rsidR="00300947" w:rsidRPr="0069569E" w:rsidRDefault="00300947" w:rsidP="00096B46">
      <w:pPr>
        <w:numPr>
          <w:ilvl w:val="0"/>
          <w:numId w:val="93"/>
        </w:numPr>
        <w:tabs>
          <w:tab w:val="clear" w:pos="567"/>
        </w:tabs>
        <w:overflowPunct/>
        <w:autoSpaceDE/>
        <w:autoSpaceDN/>
        <w:ind w:left="1134"/>
        <w:textAlignment w:val="auto"/>
        <w:rPr>
          <w:sz w:val="22"/>
          <w:szCs w:val="22"/>
          <w:lang w:val="lt-LT"/>
        </w:rPr>
      </w:pPr>
      <w:r w:rsidRPr="0069569E">
        <w:rPr>
          <w:sz w:val="22"/>
          <w:szCs w:val="22"/>
          <w:lang w:val="lt-LT"/>
        </w:rPr>
        <w:t xml:space="preserve">Po injekcijos patikrinkite skaičių, rodomą </w:t>
      </w:r>
      <w:r w:rsidRPr="0069569E">
        <w:rPr>
          <w:b/>
          <w:sz w:val="22"/>
          <w:szCs w:val="22"/>
          <w:lang w:val="lt-LT"/>
        </w:rPr>
        <w:t>dozės langelyje</w:t>
      </w:r>
      <w:r w:rsidRPr="0069569E">
        <w:rPr>
          <w:sz w:val="22"/>
          <w:szCs w:val="22"/>
          <w:lang w:val="lt-LT"/>
        </w:rPr>
        <w:t>.</w:t>
      </w:r>
    </w:p>
    <w:p w14:paraId="2E30D43D" w14:textId="220FC2B8" w:rsidR="00300947" w:rsidRPr="0069569E" w:rsidRDefault="00300947" w:rsidP="00096B46">
      <w:pPr>
        <w:keepNext/>
        <w:keepLines/>
        <w:numPr>
          <w:ilvl w:val="0"/>
          <w:numId w:val="94"/>
        </w:numPr>
        <w:overflowPunct/>
        <w:autoSpaceDE/>
        <w:autoSpaceDN/>
        <w:ind w:left="1134" w:hanging="567"/>
        <w:textAlignment w:val="auto"/>
        <w:rPr>
          <w:sz w:val="22"/>
          <w:szCs w:val="22"/>
          <w:lang w:val="lt-LT"/>
        </w:rPr>
      </w:pPr>
      <w:r w:rsidRPr="0069569E">
        <w:rPr>
          <w:sz w:val="22"/>
          <w:szCs w:val="22"/>
          <w:lang w:val="lt-LT"/>
        </w:rPr>
        <w:t xml:space="preserve">Patikrinkite, ar buvo </w:t>
      </w:r>
      <w:r w:rsidR="00AE078D">
        <w:rPr>
          <w:sz w:val="22"/>
          <w:szCs w:val="22"/>
          <w:lang w:val="lt-LT"/>
        </w:rPr>
        <w:t>suleist</w:t>
      </w:r>
      <w:r w:rsidRPr="0069569E">
        <w:rPr>
          <w:sz w:val="22"/>
          <w:szCs w:val="22"/>
          <w:lang w:val="lt-LT"/>
        </w:rPr>
        <w:t xml:space="preserve">a visa injekcijos dozė (7) arba įrašykite skaičių, rodomą </w:t>
      </w:r>
      <w:r w:rsidRPr="0069569E">
        <w:rPr>
          <w:b/>
          <w:sz w:val="22"/>
          <w:szCs w:val="22"/>
          <w:lang w:val="lt-LT"/>
        </w:rPr>
        <w:t>dozės langelyje</w:t>
      </w:r>
      <w:r w:rsidRPr="0069569E">
        <w:rPr>
          <w:sz w:val="22"/>
          <w:szCs w:val="22"/>
          <w:lang w:val="lt-LT"/>
        </w:rPr>
        <w:t>, jei jame rodomas ne „0“ (8).</w:t>
      </w:r>
    </w:p>
    <w:p w14:paraId="224AE647" w14:textId="77777777" w:rsidR="00300947" w:rsidRPr="0069569E" w:rsidRDefault="00300947" w:rsidP="00096B46">
      <w:pPr>
        <w:keepNext/>
        <w:keepLines/>
        <w:numPr>
          <w:ilvl w:val="0"/>
          <w:numId w:val="94"/>
        </w:numPr>
        <w:overflowPunct/>
        <w:autoSpaceDE/>
        <w:autoSpaceDN/>
        <w:ind w:left="1134" w:hanging="567"/>
        <w:textAlignment w:val="auto"/>
        <w:rPr>
          <w:sz w:val="22"/>
          <w:szCs w:val="22"/>
          <w:lang w:val="lt-LT"/>
        </w:rPr>
      </w:pPr>
      <w:r w:rsidRPr="0069569E">
        <w:rPr>
          <w:sz w:val="22"/>
          <w:szCs w:val="22"/>
          <w:lang w:val="lt-LT"/>
        </w:rPr>
        <w:t>Jei reikia, susileiskite vaisto antruoju švirkštikliu, nustatę dozės likutį, užrašytą skiltyje „Kiekis, rodomas po injekcijos“ (8).</w:t>
      </w:r>
    </w:p>
    <w:p w14:paraId="2E70FB86" w14:textId="77777777" w:rsidR="00300947" w:rsidRPr="0069569E" w:rsidRDefault="00300947" w:rsidP="00096B46">
      <w:pPr>
        <w:numPr>
          <w:ilvl w:val="0"/>
          <w:numId w:val="94"/>
        </w:numPr>
        <w:overflowPunct/>
        <w:autoSpaceDE/>
        <w:autoSpaceDN/>
        <w:ind w:left="1134" w:hanging="567"/>
        <w:textAlignment w:val="auto"/>
        <w:rPr>
          <w:sz w:val="22"/>
          <w:szCs w:val="22"/>
          <w:lang w:val="lt-LT"/>
        </w:rPr>
      </w:pPr>
      <w:r w:rsidRPr="0069569E">
        <w:rPr>
          <w:sz w:val="22"/>
          <w:szCs w:val="22"/>
          <w:lang w:val="lt-LT"/>
        </w:rPr>
        <w:t xml:space="preserve">Įrašykite šį dozės likutį į kitos eilutės skiltį </w:t>
      </w:r>
      <w:r w:rsidRPr="0069569E">
        <w:rPr>
          <w:b/>
          <w:sz w:val="22"/>
          <w:szCs w:val="22"/>
          <w:lang w:val="lt-LT"/>
        </w:rPr>
        <w:t>„Kiekis, nustatytas suleisti“</w:t>
      </w:r>
      <w:r w:rsidRPr="0069569E">
        <w:rPr>
          <w:sz w:val="22"/>
          <w:szCs w:val="22"/>
          <w:lang w:val="lt-LT"/>
        </w:rPr>
        <w:t> (6).</w:t>
      </w:r>
    </w:p>
    <w:p w14:paraId="3F6E1354" w14:textId="77777777" w:rsidR="00300947" w:rsidRPr="0069569E" w:rsidRDefault="00300947" w:rsidP="0069559E">
      <w:pPr>
        <w:ind w:left="567"/>
        <w:rPr>
          <w:sz w:val="22"/>
          <w:szCs w:val="22"/>
          <w:lang w:val="lt-LT"/>
        </w:rPr>
      </w:pPr>
    </w:p>
    <w:p w14:paraId="7CE85A93" w14:textId="77777777" w:rsidR="00300947" w:rsidRPr="0069569E" w:rsidRDefault="00300947" w:rsidP="0069559E">
      <w:pPr>
        <w:keepNext/>
        <w:pBdr>
          <w:top w:val="single" w:sz="4" w:space="1" w:color="auto"/>
          <w:left w:val="single" w:sz="4" w:space="4" w:color="auto"/>
          <w:bottom w:val="single" w:sz="4" w:space="1" w:color="auto"/>
          <w:right w:val="single" w:sz="4" w:space="4" w:color="auto"/>
        </w:pBdr>
        <w:shd w:val="clear" w:color="auto" w:fill="FFCCCC"/>
        <w:ind w:left="567"/>
        <w:rPr>
          <w:sz w:val="22"/>
          <w:szCs w:val="22"/>
          <w:lang w:val="lt-LT"/>
        </w:rPr>
      </w:pPr>
      <w:r w:rsidRPr="0069569E">
        <w:rPr>
          <w:iCs/>
          <w:sz w:val="22"/>
          <w:szCs w:val="22"/>
          <w:lang w:val="lt-LT"/>
        </w:rPr>
        <w:t>ĮSPĖJIMAS:</w:t>
      </w:r>
    </w:p>
    <w:p w14:paraId="78E7AA2B" w14:textId="77777777" w:rsidR="00047B9D" w:rsidRPr="0069569E" w:rsidRDefault="00047B9D" w:rsidP="00047B9D">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val="lt-LT" w:eastAsia="de-DE"/>
        </w:rPr>
      </w:pPr>
      <w:r w:rsidRPr="0069569E">
        <w:rPr>
          <w:i/>
          <w:sz w:val="22"/>
          <w:szCs w:val="22"/>
          <w:lang w:val="lt-LT" w:eastAsia="de-DE"/>
        </w:rPr>
        <w:t>-----------------------------------------------------------------------------------------------------------------</w:t>
      </w:r>
    </w:p>
    <w:p w14:paraId="6A781BB2" w14:textId="77777777" w:rsidR="00300947" w:rsidRPr="0069569E" w:rsidRDefault="00300947" w:rsidP="0069559E">
      <w:pPr>
        <w:pBdr>
          <w:top w:val="single" w:sz="4" w:space="1" w:color="auto"/>
          <w:left w:val="single" w:sz="4" w:space="4" w:color="auto"/>
          <w:bottom w:val="single" w:sz="4" w:space="1" w:color="auto"/>
          <w:right w:val="single" w:sz="4" w:space="4" w:color="auto"/>
        </w:pBdr>
        <w:shd w:val="clear" w:color="auto" w:fill="FFCCCC"/>
        <w:ind w:left="567"/>
        <w:rPr>
          <w:i/>
          <w:sz w:val="22"/>
          <w:szCs w:val="22"/>
          <w:lang w:val="lt-LT"/>
        </w:rPr>
      </w:pPr>
      <w:r w:rsidRPr="0069569E">
        <w:rPr>
          <w:i/>
          <w:sz w:val="22"/>
          <w:szCs w:val="22"/>
          <w:lang w:val="lt-LT"/>
        </w:rPr>
        <w:t>Naudodami gydymo dienoraštį kiekvienos dienos injekcijoms įrašyti, kiekvieną dieną galite patikrinti, ar susileidote visą paskirtą dozę.</w:t>
      </w:r>
    </w:p>
    <w:p w14:paraId="1CCB610B" w14:textId="77777777" w:rsidR="00300947" w:rsidRPr="0069569E" w:rsidRDefault="00300947" w:rsidP="0069559E">
      <w:pPr>
        <w:tabs>
          <w:tab w:val="left" w:pos="567"/>
        </w:tabs>
        <w:rPr>
          <w:sz w:val="22"/>
          <w:szCs w:val="22"/>
          <w:lang w:val="lt-LT"/>
        </w:rPr>
      </w:pPr>
    </w:p>
    <w:p w14:paraId="4156B39F" w14:textId="77777777" w:rsidR="00300947" w:rsidRPr="0069569E" w:rsidRDefault="00300947" w:rsidP="004A7A23">
      <w:pPr>
        <w:keepNext/>
        <w:tabs>
          <w:tab w:val="left" w:pos="567"/>
        </w:tabs>
        <w:ind w:left="567" w:hanging="567"/>
        <w:rPr>
          <w:sz w:val="22"/>
          <w:szCs w:val="22"/>
          <w:lang w:val="lt-LT"/>
        </w:rPr>
      </w:pPr>
      <w:r w:rsidRPr="0069569E">
        <w:rPr>
          <w:sz w:val="22"/>
          <w:szCs w:val="22"/>
          <w:lang w:val="lt-LT"/>
        </w:rPr>
        <w:t>Gydymo dienoraščio pavyzdys:</w:t>
      </w:r>
    </w:p>
    <w:p w14:paraId="36359F52" w14:textId="77777777" w:rsidR="00047B9D" w:rsidRPr="0069569E" w:rsidRDefault="00047B9D" w:rsidP="004A7A23">
      <w:pPr>
        <w:keepNext/>
        <w:rPr>
          <w:color w:val="000000"/>
          <w:sz w:val="22"/>
          <w:szCs w:val="22"/>
          <w:lang w:val="lt-LT"/>
        </w:rPr>
      </w:pPr>
    </w:p>
    <w:p w14:paraId="422DEE59" w14:textId="4EF973B1" w:rsidR="002528C6" w:rsidRPr="0069569E" w:rsidRDefault="002528C6" w:rsidP="002528C6">
      <w:pPr>
        <w:shd w:val="clear" w:color="auto" w:fill="E7E6E6"/>
        <w:tabs>
          <w:tab w:val="left" w:pos="4820"/>
        </w:tabs>
        <w:jc w:val="center"/>
        <w:rPr>
          <w:b/>
          <w:bCs/>
          <w:sz w:val="22"/>
          <w:szCs w:val="22"/>
          <w:lang w:val="lt-LT"/>
        </w:rPr>
      </w:pPr>
      <w:r w:rsidRPr="0069569E">
        <w:rPr>
          <w:bCs/>
          <w:i/>
          <w:sz w:val="22"/>
          <w:szCs w:val="22"/>
          <w:lang w:val="lt-LT"/>
        </w:rPr>
        <w:t>&lt;</w:t>
      </w:r>
      <w:r w:rsidRPr="0069569E">
        <w:rPr>
          <w:i/>
          <w:sz w:val="22"/>
          <w:szCs w:val="22"/>
          <w:lang w:val="lt-LT"/>
        </w:rPr>
        <w:t xml:space="preserve">GONAL-f </w:t>
      </w:r>
      <w:r w:rsidRPr="0069569E">
        <w:rPr>
          <w:bCs/>
          <w:i/>
          <w:sz w:val="22"/>
          <w:szCs w:val="22"/>
          <w:lang w:val="lt-LT"/>
        </w:rPr>
        <w:t>150</w:t>
      </w:r>
      <w:r w:rsidR="00830DB8">
        <w:rPr>
          <w:bCs/>
          <w:i/>
          <w:sz w:val="22"/>
          <w:szCs w:val="22"/>
          <w:lang w:val="lt-LT"/>
        </w:rPr>
        <w:t> </w:t>
      </w:r>
      <w:r w:rsidRPr="0069569E">
        <w:rPr>
          <w:bCs/>
          <w:i/>
          <w:sz w:val="22"/>
          <w:szCs w:val="22"/>
          <w:lang w:val="lt-LT"/>
        </w:rPr>
        <w:t>IU–</w:t>
      </w:r>
      <w:r w:rsidRPr="0069569E">
        <w:rPr>
          <w:i/>
          <w:sz w:val="22"/>
          <w:szCs w:val="22"/>
          <w:lang w:val="lt-LT"/>
        </w:rPr>
        <w:t xml:space="preserve"> PEN</w:t>
      </w:r>
      <w:r w:rsidRPr="0069569E">
        <w:rPr>
          <w:bCs/>
          <w:i/>
          <w:sz w:val="22"/>
          <w:szCs w:val="22"/>
          <w:lang w:val="lt-LT"/>
        </w:rPr>
        <w:t>&gt;</w:t>
      </w:r>
    </w:p>
    <w:tbl>
      <w:tblPr>
        <w:tblW w:w="0" w:type="auto"/>
        <w:tblInd w:w="10" w:type="dxa"/>
        <w:tblLayout w:type="fixed"/>
        <w:tblCellMar>
          <w:left w:w="0" w:type="dxa"/>
          <w:right w:w="0" w:type="dxa"/>
        </w:tblCellMar>
        <w:tblLook w:val="0000" w:firstRow="0" w:lastRow="0" w:firstColumn="0" w:lastColumn="0" w:noHBand="0" w:noVBand="0"/>
      </w:tblPr>
      <w:tblGrid>
        <w:gridCol w:w="850"/>
        <w:gridCol w:w="540"/>
        <w:gridCol w:w="595"/>
        <w:gridCol w:w="1134"/>
        <w:gridCol w:w="824"/>
        <w:gridCol w:w="892"/>
        <w:gridCol w:w="1090"/>
        <w:gridCol w:w="3147"/>
      </w:tblGrid>
      <w:tr w:rsidR="00005292" w:rsidRPr="0069569E" w14:paraId="62C0E6F7" w14:textId="77777777" w:rsidTr="00096B46">
        <w:trPr>
          <w:trHeight w:hRule="exact" w:val="499"/>
        </w:trPr>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71D92D6" w14:textId="77777777" w:rsidR="00005292" w:rsidRPr="0069569E" w:rsidRDefault="00005292" w:rsidP="00EA60CD">
            <w:pPr>
              <w:keepNext/>
              <w:spacing w:before="8"/>
              <w:ind w:left="287" w:right="267"/>
              <w:jc w:val="center"/>
              <w:rPr>
                <w:sz w:val="16"/>
                <w:szCs w:val="16"/>
                <w:lang w:val="lt-LT"/>
              </w:rPr>
            </w:pPr>
            <w:r w:rsidRPr="0069569E">
              <w:rPr>
                <w:b/>
                <w:w w:val="96"/>
                <w:sz w:val="16"/>
                <w:szCs w:val="16"/>
                <w:lang w:val="lt-LT"/>
              </w:rPr>
              <w:t>1</w:t>
            </w:r>
          </w:p>
          <w:p w14:paraId="44971906" w14:textId="77777777" w:rsidR="00005292" w:rsidRPr="0069569E" w:rsidRDefault="00005292" w:rsidP="00EA60CD">
            <w:pPr>
              <w:keepNext/>
              <w:overflowPunct/>
              <w:spacing w:before="120"/>
              <w:ind w:left="16" w:right="-4"/>
              <w:jc w:val="center"/>
              <w:textAlignment w:val="auto"/>
              <w:rPr>
                <w:sz w:val="16"/>
                <w:szCs w:val="16"/>
                <w:lang w:val="lt-LT"/>
              </w:rPr>
            </w:pPr>
            <w:r w:rsidRPr="0069569E">
              <w:rPr>
                <w:b/>
                <w:bCs/>
                <w:spacing w:val="-10"/>
                <w:w w:val="72"/>
                <w:sz w:val="16"/>
                <w:szCs w:val="16"/>
                <w:lang w:val="lt-LT"/>
              </w:rPr>
              <w:t>Gydymo dienos numeris</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3A7C9A0" w14:textId="77777777" w:rsidR="00005292" w:rsidRPr="0069569E" w:rsidRDefault="00005292" w:rsidP="00EA60CD">
            <w:pPr>
              <w:keepNext/>
              <w:spacing w:before="8"/>
              <w:ind w:left="185" w:right="165"/>
              <w:jc w:val="center"/>
              <w:rPr>
                <w:sz w:val="16"/>
                <w:szCs w:val="16"/>
                <w:lang w:val="lt-LT"/>
              </w:rPr>
            </w:pPr>
            <w:r w:rsidRPr="0069569E">
              <w:rPr>
                <w:b/>
                <w:w w:val="96"/>
                <w:sz w:val="16"/>
                <w:szCs w:val="16"/>
                <w:lang w:val="lt-LT"/>
              </w:rPr>
              <w:t>2</w:t>
            </w:r>
          </w:p>
          <w:p w14:paraId="06EF0626" w14:textId="77777777" w:rsidR="00005292" w:rsidRPr="0069569E" w:rsidRDefault="00005292" w:rsidP="00EA60CD">
            <w:pPr>
              <w:keepNext/>
              <w:overflowPunct/>
              <w:spacing w:before="120"/>
              <w:ind w:left="83" w:right="63"/>
              <w:jc w:val="center"/>
              <w:textAlignment w:val="auto"/>
              <w:rPr>
                <w:sz w:val="16"/>
                <w:szCs w:val="16"/>
                <w:lang w:val="lt-LT"/>
              </w:rPr>
            </w:pPr>
            <w:r w:rsidRPr="0069569E">
              <w:rPr>
                <w:b/>
                <w:bCs/>
                <w:spacing w:val="-2"/>
                <w:w w:val="82"/>
                <w:sz w:val="16"/>
                <w:szCs w:val="16"/>
                <w:lang w:val="lt-LT"/>
              </w:rPr>
              <w:t>Data</w:t>
            </w:r>
          </w:p>
        </w:tc>
        <w:tc>
          <w:tcPr>
            <w:tcW w:w="59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ACB9F92" w14:textId="77777777" w:rsidR="00005292" w:rsidRPr="0069569E" w:rsidRDefault="00005292" w:rsidP="00EA60CD">
            <w:pPr>
              <w:keepNext/>
              <w:spacing w:before="8"/>
              <w:ind w:left="185" w:right="165"/>
              <w:jc w:val="center"/>
              <w:rPr>
                <w:sz w:val="16"/>
                <w:szCs w:val="16"/>
                <w:lang w:val="lt-LT"/>
              </w:rPr>
            </w:pPr>
            <w:r w:rsidRPr="0069569E">
              <w:rPr>
                <w:b/>
                <w:w w:val="96"/>
                <w:sz w:val="16"/>
                <w:szCs w:val="16"/>
                <w:lang w:val="lt-LT"/>
              </w:rPr>
              <w:t>3</w:t>
            </w:r>
          </w:p>
          <w:p w14:paraId="10B56D9F" w14:textId="77777777" w:rsidR="00005292" w:rsidRPr="0069569E" w:rsidRDefault="00005292" w:rsidP="00EA60CD">
            <w:pPr>
              <w:keepNext/>
              <w:overflowPunct/>
              <w:spacing w:before="120"/>
              <w:ind w:left="79" w:right="59"/>
              <w:jc w:val="center"/>
              <w:textAlignment w:val="auto"/>
              <w:rPr>
                <w:sz w:val="16"/>
                <w:szCs w:val="16"/>
                <w:lang w:val="lt-LT"/>
              </w:rPr>
            </w:pPr>
            <w:r w:rsidRPr="0069569E">
              <w:rPr>
                <w:b/>
                <w:bCs/>
                <w:spacing w:val="-1"/>
                <w:w w:val="72"/>
                <w:sz w:val="16"/>
                <w:szCs w:val="16"/>
                <w:lang w:val="lt-LT"/>
              </w:rPr>
              <w:t>Laikas</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B3B2E7A" w14:textId="77777777" w:rsidR="00005292" w:rsidRPr="0069569E" w:rsidRDefault="00005292" w:rsidP="00EA60CD">
            <w:pPr>
              <w:keepNext/>
              <w:spacing w:before="8"/>
              <w:ind w:left="365" w:right="345"/>
              <w:jc w:val="center"/>
              <w:rPr>
                <w:sz w:val="16"/>
                <w:szCs w:val="16"/>
                <w:lang w:val="lt-LT"/>
              </w:rPr>
            </w:pPr>
            <w:r w:rsidRPr="0069569E">
              <w:rPr>
                <w:b/>
                <w:w w:val="96"/>
                <w:sz w:val="16"/>
                <w:szCs w:val="16"/>
                <w:lang w:val="lt-LT"/>
              </w:rPr>
              <w:t>4</w:t>
            </w:r>
          </w:p>
          <w:p w14:paraId="4872BD43" w14:textId="77777777" w:rsidR="00005292" w:rsidRPr="0069569E" w:rsidRDefault="00005292" w:rsidP="00EA60CD">
            <w:pPr>
              <w:keepNext/>
              <w:overflowPunct/>
              <w:spacing w:before="120"/>
              <w:ind w:left="40" w:right="20"/>
              <w:jc w:val="center"/>
              <w:textAlignment w:val="auto"/>
              <w:rPr>
                <w:b/>
                <w:bCs/>
                <w:spacing w:val="-2"/>
                <w:w w:val="78"/>
                <w:sz w:val="16"/>
                <w:szCs w:val="16"/>
                <w:lang w:val="lt-LT"/>
              </w:rPr>
            </w:pPr>
            <w:r w:rsidRPr="0069569E">
              <w:rPr>
                <w:b/>
                <w:bCs/>
                <w:spacing w:val="-2"/>
                <w:w w:val="78"/>
                <w:sz w:val="16"/>
                <w:szCs w:val="16"/>
                <w:lang w:val="lt-LT"/>
              </w:rPr>
              <w:t>Švirkštiklio tūris</w:t>
            </w:r>
          </w:p>
          <w:p w14:paraId="74D37CFE" w14:textId="77777777" w:rsidR="00005292" w:rsidRPr="00096B46" w:rsidRDefault="00005292" w:rsidP="00EA60CD">
            <w:pPr>
              <w:keepNext/>
              <w:overflowPunct/>
              <w:spacing w:before="120"/>
              <w:ind w:left="62" w:right="17"/>
              <w:jc w:val="center"/>
              <w:textAlignment w:val="auto"/>
              <w:rPr>
                <w:color w:val="00B050"/>
                <w:sz w:val="14"/>
                <w:szCs w:val="14"/>
                <w:lang w:val="lt-LT"/>
              </w:rPr>
            </w:pPr>
            <w:r w:rsidRPr="00096B46">
              <w:rPr>
                <w:color w:val="00B050"/>
                <w:spacing w:val="2"/>
                <w:sz w:val="14"/>
                <w:szCs w:val="14"/>
                <w:bdr w:val="single" w:sz="4" w:space="0" w:color="auto"/>
                <w:lang w:val="lt-LT"/>
              </w:rPr>
              <w:t>150 TV/0,25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06F0B51" w14:textId="77777777" w:rsidR="00005292" w:rsidRPr="0069569E" w:rsidRDefault="00005292" w:rsidP="00EA60CD">
            <w:pPr>
              <w:keepNext/>
              <w:spacing w:before="8"/>
              <w:ind w:left="327" w:right="307"/>
              <w:jc w:val="center"/>
              <w:rPr>
                <w:sz w:val="16"/>
                <w:szCs w:val="16"/>
                <w:lang w:val="lt-LT"/>
              </w:rPr>
            </w:pPr>
            <w:r w:rsidRPr="0069569E">
              <w:rPr>
                <w:b/>
                <w:w w:val="96"/>
                <w:sz w:val="16"/>
                <w:szCs w:val="16"/>
                <w:lang w:val="lt-LT"/>
              </w:rPr>
              <w:t>5</w:t>
            </w:r>
          </w:p>
          <w:p w14:paraId="6F1203C1" w14:textId="77777777" w:rsidR="00005292" w:rsidRPr="0069569E" w:rsidRDefault="00005292" w:rsidP="00EA60CD">
            <w:pPr>
              <w:keepNext/>
              <w:overflowPunct/>
              <w:spacing w:before="120"/>
              <w:ind w:left="51" w:right="32"/>
              <w:jc w:val="center"/>
              <w:textAlignment w:val="auto"/>
              <w:rPr>
                <w:sz w:val="16"/>
                <w:szCs w:val="16"/>
                <w:lang w:val="lt-LT"/>
              </w:rPr>
            </w:pPr>
            <w:r w:rsidRPr="0069569E">
              <w:rPr>
                <w:b/>
                <w:bCs/>
                <w:spacing w:val="-1"/>
                <w:w w:val="79"/>
                <w:sz w:val="16"/>
                <w:szCs w:val="16"/>
                <w:lang w:val="lt-LT"/>
              </w:rPr>
              <w:t>Paskirta dozė</w:t>
            </w:r>
          </w:p>
        </w:tc>
        <w:tc>
          <w:tcPr>
            <w:tcW w:w="5129" w:type="dxa"/>
            <w:gridSpan w:val="3"/>
            <w:tcBorders>
              <w:top w:val="single" w:sz="8" w:space="0" w:color="231F20"/>
              <w:left w:val="single" w:sz="8" w:space="0" w:color="231F20"/>
              <w:bottom w:val="single" w:sz="8" w:space="0" w:color="231F20"/>
              <w:right w:val="single" w:sz="8" w:space="0" w:color="231F20"/>
            </w:tcBorders>
            <w:shd w:val="clear" w:color="auto" w:fill="D9D9D9"/>
          </w:tcPr>
          <w:p w14:paraId="21270185" w14:textId="77777777" w:rsidR="00005292" w:rsidRPr="0069569E" w:rsidRDefault="00005292" w:rsidP="00EA60CD">
            <w:pPr>
              <w:keepNext/>
              <w:tabs>
                <w:tab w:val="left" w:pos="1380"/>
                <w:tab w:val="left" w:pos="2920"/>
              </w:tabs>
              <w:ind w:left="392" w:right="-20"/>
              <w:rPr>
                <w:sz w:val="16"/>
                <w:szCs w:val="16"/>
                <w:lang w:val="lt-LT"/>
              </w:rPr>
            </w:pPr>
            <w:r w:rsidRPr="0069569E">
              <w:rPr>
                <w:b/>
                <w:sz w:val="16"/>
                <w:szCs w:val="16"/>
                <w:lang w:val="lt-LT"/>
              </w:rPr>
              <w:t>6</w:t>
            </w:r>
            <w:r w:rsidRPr="0069569E">
              <w:rPr>
                <w:sz w:val="16"/>
                <w:szCs w:val="16"/>
                <w:lang w:val="lt-LT"/>
              </w:rPr>
              <w:tab/>
            </w:r>
            <w:r w:rsidRPr="0069569E">
              <w:rPr>
                <w:b/>
                <w:sz w:val="16"/>
                <w:szCs w:val="16"/>
                <w:lang w:val="lt-LT"/>
              </w:rPr>
              <w:t>7</w:t>
            </w:r>
            <w:r w:rsidRPr="0069569E">
              <w:rPr>
                <w:sz w:val="16"/>
                <w:szCs w:val="16"/>
                <w:lang w:val="lt-LT"/>
              </w:rPr>
              <w:tab/>
            </w:r>
            <w:r w:rsidRPr="0069569E">
              <w:rPr>
                <w:b/>
                <w:sz w:val="16"/>
                <w:szCs w:val="16"/>
                <w:lang w:val="lt-LT"/>
              </w:rPr>
              <w:t>8</w:t>
            </w:r>
          </w:p>
          <w:p w14:paraId="70720F46" w14:textId="77777777" w:rsidR="00005292" w:rsidRPr="0069569E" w:rsidRDefault="00005292" w:rsidP="00EA60CD">
            <w:pPr>
              <w:keepNext/>
              <w:tabs>
                <w:tab w:val="left" w:pos="2559"/>
              </w:tabs>
              <w:ind w:left="731" w:right="-23"/>
              <w:rPr>
                <w:sz w:val="16"/>
                <w:szCs w:val="16"/>
                <w:lang w:val="lt-LT"/>
              </w:rPr>
            </w:pPr>
            <w:r w:rsidRPr="0069569E">
              <w:rPr>
                <w:b/>
                <w:spacing w:val="-1"/>
                <w:w w:val="77"/>
                <w:sz w:val="16"/>
                <w:szCs w:val="16"/>
                <w:lang w:val="lt-LT"/>
              </w:rPr>
              <w:t>Dozės langelis</w:t>
            </w:r>
          </w:p>
        </w:tc>
      </w:tr>
      <w:tr w:rsidR="00005292" w:rsidRPr="0069569E" w14:paraId="3F0808F4" w14:textId="77777777" w:rsidTr="00096B46">
        <w:trPr>
          <w:trHeight w:hRule="exact" w:val="749"/>
        </w:trPr>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1D69795C" w14:textId="77777777" w:rsidR="00005292" w:rsidRPr="0069569E" w:rsidRDefault="00005292" w:rsidP="00EA60CD">
            <w:pPr>
              <w:keepNext/>
              <w:ind w:left="729" w:right="-20"/>
              <w:rPr>
                <w:sz w:val="16"/>
                <w:szCs w:val="16"/>
                <w:lang w:val="lt-LT"/>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726179EA" w14:textId="77777777" w:rsidR="00005292" w:rsidRPr="0069569E" w:rsidRDefault="00005292" w:rsidP="00EA60CD">
            <w:pPr>
              <w:keepNext/>
              <w:ind w:left="729" w:right="-20"/>
              <w:rPr>
                <w:sz w:val="16"/>
                <w:szCs w:val="16"/>
                <w:lang w:val="lt-LT"/>
              </w:rPr>
            </w:pPr>
          </w:p>
        </w:tc>
        <w:tc>
          <w:tcPr>
            <w:tcW w:w="595" w:type="dxa"/>
            <w:vMerge/>
            <w:tcBorders>
              <w:top w:val="single" w:sz="8" w:space="0" w:color="231F20"/>
              <w:left w:val="single" w:sz="8" w:space="0" w:color="231F20"/>
              <w:bottom w:val="single" w:sz="8" w:space="0" w:color="231F20"/>
              <w:right w:val="single" w:sz="8" w:space="0" w:color="231F20"/>
            </w:tcBorders>
            <w:shd w:val="clear" w:color="auto" w:fill="D1D3D4"/>
          </w:tcPr>
          <w:p w14:paraId="208EE864" w14:textId="77777777" w:rsidR="00005292" w:rsidRPr="0069569E" w:rsidRDefault="00005292" w:rsidP="00EA60CD">
            <w:pPr>
              <w:keepNext/>
              <w:ind w:left="729" w:right="-20"/>
              <w:rPr>
                <w:sz w:val="16"/>
                <w:szCs w:val="16"/>
                <w:lang w:val="lt-LT"/>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25760AD6" w14:textId="77777777" w:rsidR="00005292" w:rsidRPr="0069569E" w:rsidRDefault="00005292" w:rsidP="00EA60CD">
            <w:pPr>
              <w:keepNext/>
              <w:ind w:left="729" w:right="-20"/>
              <w:rPr>
                <w:sz w:val="16"/>
                <w:szCs w:val="16"/>
                <w:lang w:val="lt-LT"/>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3C8A8AA9" w14:textId="77777777" w:rsidR="00005292" w:rsidRPr="0069569E" w:rsidRDefault="00005292" w:rsidP="00EA60CD">
            <w:pPr>
              <w:keepNext/>
              <w:ind w:left="729" w:right="-20"/>
              <w:rPr>
                <w:sz w:val="16"/>
                <w:szCs w:val="16"/>
                <w:lang w:val="lt-LT"/>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29F643D9" w14:textId="77777777" w:rsidR="00005292" w:rsidRPr="0069569E" w:rsidRDefault="00005292" w:rsidP="00EA60CD">
            <w:pPr>
              <w:keepNext/>
              <w:overflowPunct/>
              <w:ind w:left="45" w:right="23"/>
              <w:jc w:val="both"/>
              <w:textAlignment w:val="auto"/>
              <w:rPr>
                <w:sz w:val="16"/>
                <w:szCs w:val="16"/>
                <w:lang w:val="lt-LT"/>
              </w:rPr>
            </w:pPr>
            <w:r w:rsidRPr="0069569E">
              <w:rPr>
                <w:b/>
                <w:bCs/>
                <w:spacing w:val="-1"/>
                <w:w w:val="85"/>
                <w:sz w:val="16"/>
                <w:szCs w:val="16"/>
                <w:lang w:val="lt-LT"/>
              </w:rPr>
              <w:t>Kiekis, nustatytas suleisti</w:t>
            </w:r>
          </w:p>
        </w:tc>
        <w:tc>
          <w:tcPr>
            <w:tcW w:w="4237" w:type="dxa"/>
            <w:gridSpan w:val="2"/>
            <w:tcBorders>
              <w:top w:val="single" w:sz="8" w:space="0" w:color="231F20"/>
              <w:left w:val="single" w:sz="8" w:space="0" w:color="231F20"/>
              <w:bottom w:val="single" w:sz="8" w:space="0" w:color="231F20"/>
              <w:right w:val="single" w:sz="8" w:space="0" w:color="231F20"/>
            </w:tcBorders>
            <w:shd w:val="clear" w:color="auto" w:fill="D1D3D4"/>
          </w:tcPr>
          <w:p w14:paraId="67959620" w14:textId="77777777" w:rsidR="00005292" w:rsidRPr="0069569E" w:rsidRDefault="00005292" w:rsidP="00EA60CD">
            <w:pPr>
              <w:keepNext/>
              <w:spacing w:before="8"/>
              <w:ind w:left="541" w:right="-20"/>
              <w:rPr>
                <w:b/>
                <w:bCs/>
                <w:w w:val="84"/>
                <w:sz w:val="16"/>
                <w:szCs w:val="16"/>
                <w:lang w:val="lt-LT"/>
              </w:rPr>
            </w:pPr>
            <w:r w:rsidRPr="0069569E">
              <w:rPr>
                <w:b/>
                <w:spacing w:val="-1"/>
                <w:w w:val="85"/>
                <w:sz w:val="16"/>
                <w:szCs w:val="16"/>
                <w:lang w:val="lt-LT"/>
              </w:rPr>
              <w:t>Kiekis, rodomas po injekcijos</w:t>
            </w:r>
          </w:p>
          <w:p w14:paraId="70AD2F9A" w14:textId="01AABE2D" w:rsidR="00005292" w:rsidRPr="0069569E" w:rsidRDefault="00D630E2" w:rsidP="00EA60CD">
            <w:pPr>
              <w:keepNext/>
              <w:tabs>
                <w:tab w:val="left" w:pos="1808"/>
              </w:tabs>
              <w:spacing w:before="8"/>
              <w:ind w:left="107" w:right="-20"/>
              <w:rPr>
                <w:sz w:val="16"/>
                <w:szCs w:val="16"/>
                <w:lang w:val="lt-LT"/>
              </w:rPr>
            </w:pPr>
            <w:r w:rsidRPr="0069569E">
              <w:rPr>
                <w:noProof/>
                <w:sz w:val="16"/>
                <w:szCs w:val="16"/>
                <w:lang w:val="lt-LT" w:eastAsia="lt-LT"/>
              </w:rPr>
              <w:drawing>
                <wp:inline distT="0" distB="0" distL="0" distR="0" wp14:anchorId="25C6C605" wp14:editId="238D600E">
                  <wp:extent cx="504825" cy="191135"/>
                  <wp:effectExtent l="0" t="0" r="0" b="0"/>
                  <wp:docPr id="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005292" w:rsidRPr="0069569E" w14:paraId="2EC54543"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324C4299" w14:textId="77777777" w:rsidR="00005292" w:rsidRPr="0069569E" w:rsidRDefault="00005292" w:rsidP="00EA60CD">
            <w:pPr>
              <w:keepNext/>
              <w:jc w:val="center"/>
              <w:rPr>
                <w:i/>
                <w:sz w:val="18"/>
                <w:szCs w:val="18"/>
                <w:lang w:val="lt-LT"/>
              </w:rPr>
            </w:pPr>
            <w:r w:rsidRPr="0069569E">
              <w:rPr>
                <w:i/>
                <w:sz w:val="18"/>
                <w:szCs w:val="18"/>
                <w:lang w:val="lt-LT"/>
              </w:rPr>
              <w:t>Nr. 1</w:t>
            </w:r>
          </w:p>
        </w:tc>
        <w:tc>
          <w:tcPr>
            <w:tcW w:w="540" w:type="dxa"/>
            <w:tcBorders>
              <w:top w:val="single" w:sz="8" w:space="0" w:color="231F20"/>
              <w:left w:val="single" w:sz="8" w:space="0" w:color="231F20"/>
              <w:bottom w:val="single" w:sz="8" w:space="0" w:color="231F20"/>
              <w:right w:val="single" w:sz="8" w:space="0" w:color="231F20"/>
            </w:tcBorders>
            <w:vAlign w:val="center"/>
          </w:tcPr>
          <w:p w14:paraId="32A3A5C6" w14:textId="77777777" w:rsidR="00005292" w:rsidRPr="0069569E" w:rsidRDefault="00005292" w:rsidP="00EA60CD">
            <w:pPr>
              <w:keepNext/>
              <w:ind w:left="-24" w:right="-3" w:firstLine="24"/>
              <w:jc w:val="center"/>
              <w:rPr>
                <w:i/>
                <w:sz w:val="18"/>
                <w:szCs w:val="18"/>
                <w:lang w:val="lt-LT"/>
              </w:rPr>
            </w:pPr>
            <w:r w:rsidRPr="0069569E">
              <w:rPr>
                <w:i/>
                <w:w w:val="90"/>
                <w:sz w:val="18"/>
                <w:szCs w:val="18"/>
                <w:lang w:val="lt-LT"/>
              </w:rPr>
              <w:t>10/06</w:t>
            </w:r>
          </w:p>
        </w:tc>
        <w:tc>
          <w:tcPr>
            <w:tcW w:w="595" w:type="dxa"/>
            <w:tcBorders>
              <w:top w:val="single" w:sz="8" w:space="0" w:color="231F20"/>
              <w:left w:val="single" w:sz="8" w:space="0" w:color="231F20"/>
              <w:bottom w:val="single" w:sz="8" w:space="0" w:color="231F20"/>
              <w:right w:val="single" w:sz="8" w:space="0" w:color="231F20"/>
            </w:tcBorders>
            <w:vAlign w:val="center"/>
          </w:tcPr>
          <w:p w14:paraId="4B1B6DA1" w14:textId="77777777" w:rsidR="00005292" w:rsidRPr="0069569E" w:rsidRDefault="00005292" w:rsidP="00EA60CD">
            <w:pPr>
              <w:keepNext/>
              <w:ind w:right="-30"/>
              <w:jc w:val="center"/>
              <w:rPr>
                <w:sz w:val="18"/>
                <w:szCs w:val="18"/>
                <w:lang w:val="lt-LT"/>
              </w:rPr>
            </w:pPr>
            <w:r w:rsidRPr="0069569E">
              <w:rPr>
                <w:w w:val="71"/>
                <w:sz w:val="18"/>
                <w:szCs w:val="18"/>
                <w:lang w:val="lt-LT"/>
              </w:rPr>
              <w:t>07:00</w:t>
            </w:r>
          </w:p>
        </w:tc>
        <w:tc>
          <w:tcPr>
            <w:tcW w:w="1134" w:type="dxa"/>
            <w:tcBorders>
              <w:top w:val="single" w:sz="8" w:space="0" w:color="231F20"/>
              <w:left w:val="single" w:sz="8" w:space="0" w:color="231F20"/>
              <w:bottom w:val="single" w:sz="8" w:space="0" w:color="231F20"/>
              <w:right w:val="single" w:sz="8" w:space="0" w:color="231F20"/>
            </w:tcBorders>
            <w:vAlign w:val="center"/>
          </w:tcPr>
          <w:p w14:paraId="76498503" w14:textId="77777777" w:rsidR="00005292" w:rsidRPr="0069569E" w:rsidRDefault="00B16349" w:rsidP="00B16349">
            <w:pPr>
              <w:keepNext/>
              <w:ind w:left="30" w:right="-20"/>
              <w:jc w:val="center"/>
              <w:rPr>
                <w:sz w:val="18"/>
                <w:szCs w:val="18"/>
                <w:lang w:val="lt-LT"/>
              </w:rPr>
            </w:pPr>
            <w:r w:rsidRPr="0069569E">
              <w:rPr>
                <w:spacing w:val="-2"/>
                <w:w w:val="69"/>
                <w:sz w:val="18"/>
                <w:szCs w:val="18"/>
                <w:lang w:val="lt-LT"/>
              </w:rPr>
              <w:t>15</w:t>
            </w:r>
            <w:r w:rsidR="00005292" w:rsidRPr="0069569E">
              <w:rPr>
                <w:spacing w:val="-2"/>
                <w:w w:val="69"/>
                <w:sz w:val="18"/>
                <w:szCs w:val="18"/>
                <w:lang w:val="lt-LT"/>
              </w:rPr>
              <w:t>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7D80C7E3" w14:textId="77777777" w:rsidR="00005292" w:rsidRPr="0069569E" w:rsidRDefault="00005292" w:rsidP="00EA60CD">
            <w:pPr>
              <w:keepNext/>
              <w:jc w:val="center"/>
              <w:rPr>
                <w:i/>
                <w:sz w:val="18"/>
                <w:szCs w:val="18"/>
                <w:lang w:val="lt-LT"/>
              </w:rPr>
            </w:pPr>
            <w:r w:rsidRPr="0069569E">
              <w:rPr>
                <w:i/>
                <w:sz w:val="18"/>
                <w:szCs w:val="18"/>
                <w:lang w:val="lt-LT"/>
              </w:rPr>
              <w:t>100</w:t>
            </w:r>
          </w:p>
        </w:tc>
        <w:tc>
          <w:tcPr>
            <w:tcW w:w="892" w:type="dxa"/>
            <w:tcBorders>
              <w:top w:val="single" w:sz="8" w:space="0" w:color="231F20"/>
              <w:left w:val="single" w:sz="8" w:space="0" w:color="231F20"/>
              <w:bottom w:val="single" w:sz="8" w:space="0" w:color="231F20"/>
              <w:right w:val="single" w:sz="8" w:space="0" w:color="231F20"/>
            </w:tcBorders>
            <w:vAlign w:val="center"/>
          </w:tcPr>
          <w:p w14:paraId="50813CC9" w14:textId="77777777" w:rsidR="00005292" w:rsidRPr="0069569E" w:rsidRDefault="00005292" w:rsidP="00EA60CD">
            <w:pPr>
              <w:keepNext/>
              <w:jc w:val="center"/>
              <w:rPr>
                <w:i/>
                <w:sz w:val="18"/>
                <w:szCs w:val="18"/>
                <w:lang w:val="lt-LT"/>
              </w:rPr>
            </w:pPr>
            <w:r w:rsidRPr="0069569E">
              <w:rPr>
                <w:i/>
                <w:sz w:val="18"/>
                <w:szCs w:val="18"/>
                <w:lang w:val="lt-LT"/>
              </w:rPr>
              <w:t>100</w:t>
            </w:r>
          </w:p>
        </w:tc>
        <w:tc>
          <w:tcPr>
            <w:tcW w:w="1090" w:type="dxa"/>
            <w:tcBorders>
              <w:top w:val="single" w:sz="8" w:space="0" w:color="231F20"/>
              <w:left w:val="single" w:sz="8" w:space="0" w:color="231F20"/>
              <w:bottom w:val="single" w:sz="8" w:space="0" w:color="231F20"/>
              <w:right w:val="single" w:sz="8" w:space="0" w:color="231F20"/>
            </w:tcBorders>
          </w:tcPr>
          <w:p w14:paraId="0905C576" w14:textId="7B1C6130" w:rsidR="00005292" w:rsidRPr="0069569E" w:rsidRDefault="00D630E2" w:rsidP="00EA60CD">
            <w:pPr>
              <w:keepNext/>
              <w:ind w:left="191" w:right="-20"/>
              <w:rPr>
                <w:sz w:val="14"/>
                <w:szCs w:val="14"/>
                <w:lang w:val="lt-LT"/>
              </w:rPr>
            </w:pPr>
            <w:r w:rsidRPr="0069569E">
              <w:rPr>
                <w:noProof/>
                <w:sz w:val="14"/>
                <w:szCs w:val="14"/>
                <w:lang w:val="lt-LT" w:eastAsia="lt-LT"/>
              </w:rPr>
              <w:drawing>
                <wp:inline distT="0" distB="0" distL="0" distR="0" wp14:anchorId="55A78628" wp14:editId="3F820C3D">
                  <wp:extent cx="109220" cy="143510"/>
                  <wp:effectExtent l="0" t="0" r="0" b="0"/>
                  <wp:docPr id="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005292" w:rsidRPr="0069569E">
              <w:rPr>
                <w:spacing w:val="-3"/>
                <w:sz w:val="14"/>
                <w:szCs w:val="14"/>
                <w:lang w:val="lt-LT"/>
              </w:rPr>
              <w:t>jei „0“,</w:t>
            </w:r>
          </w:p>
          <w:p w14:paraId="3D74FC8F" w14:textId="7EF9511C" w:rsidR="00005292" w:rsidRPr="0069569E" w:rsidRDefault="00D630E2" w:rsidP="00EA60CD">
            <w:pPr>
              <w:keepNext/>
              <w:ind w:left="47" w:right="-20"/>
              <w:rPr>
                <w:sz w:val="14"/>
                <w:szCs w:val="14"/>
                <w:lang w:val="lt-LT"/>
              </w:rPr>
            </w:pPr>
            <w:r>
              <w:rPr>
                <w:noProof/>
                <w:lang w:val="lt-LT" w:eastAsia="lt-LT"/>
              </w:rPr>
              <mc:AlternateContent>
                <mc:Choice Requires="wps">
                  <w:drawing>
                    <wp:anchor distT="0" distB="0" distL="114300" distR="114300" simplePos="0" relativeHeight="251661824" behindDoc="0" locked="0" layoutInCell="1" allowOverlap="1" wp14:anchorId="491610F9" wp14:editId="7EF458A3">
                      <wp:simplePos x="0" y="0"/>
                      <wp:positionH relativeFrom="column">
                        <wp:posOffset>647700</wp:posOffset>
                      </wp:positionH>
                      <wp:positionV relativeFrom="paragraph">
                        <wp:posOffset>161925</wp:posOffset>
                      </wp:positionV>
                      <wp:extent cx="1697990" cy="463550"/>
                      <wp:effectExtent l="0" t="0" r="0" b="0"/>
                      <wp:wrapNone/>
                      <wp:docPr id="106"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6355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9AF91" id="Oval 69" o:spid="_x0000_s1026" style="position:absolute;margin-left:51pt;margin-top:12.75pt;width:133.7pt;height:3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" filled="f" strokecolor="#385d8a" strokeweight="1pt">
                      <v:path arrowok="t"/>
                    </v:oval>
                  </w:pict>
                </mc:Fallback>
              </mc:AlternateContent>
            </w:r>
            <w:r w:rsidR="00005292"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4C09D8BC" w14:textId="77777777" w:rsidR="00005292" w:rsidRPr="0069569E" w:rsidRDefault="00005292" w:rsidP="00EA60CD">
            <w:pPr>
              <w:keepNext/>
              <w:ind w:left="57" w:right="205"/>
              <w:jc w:val="center"/>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30CC7585" w14:textId="77777777" w:rsidR="00005292" w:rsidRPr="0069569E" w:rsidRDefault="00005292" w:rsidP="00EA60CD">
            <w:pPr>
              <w:keepNext/>
              <w:overflowPunct/>
              <w:ind w:left="57" w:right="12"/>
              <w:jc w:val="center"/>
              <w:textAlignment w:val="auto"/>
              <w:rPr>
                <w:sz w:val="14"/>
                <w:szCs w:val="14"/>
                <w:lang w:val="lt-LT"/>
              </w:rPr>
            </w:pPr>
            <w:r w:rsidRPr="0069569E">
              <w:rPr>
                <w:spacing w:val="-3"/>
                <w:w w:val="86"/>
                <w:sz w:val="14"/>
                <w:szCs w:val="14"/>
                <w:lang w:val="lt-LT"/>
              </w:rPr>
              <w:t>Susileiskite šį kiekį..........nauju švirkštikliu</w:t>
            </w:r>
          </w:p>
        </w:tc>
      </w:tr>
      <w:tr w:rsidR="00005292" w:rsidRPr="0069569E" w14:paraId="02A859A3"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60FEDBED" w14:textId="77777777" w:rsidR="00005292" w:rsidRPr="0069569E" w:rsidRDefault="00005292" w:rsidP="00EA60CD">
            <w:pPr>
              <w:keepNext/>
              <w:jc w:val="center"/>
              <w:rPr>
                <w:i/>
                <w:sz w:val="18"/>
                <w:szCs w:val="18"/>
                <w:lang w:val="lt-LT"/>
              </w:rPr>
            </w:pPr>
            <w:r w:rsidRPr="0069569E">
              <w:rPr>
                <w:i/>
                <w:sz w:val="18"/>
                <w:szCs w:val="18"/>
                <w:lang w:val="lt-LT"/>
              </w:rPr>
              <w:t>Nr. 2</w:t>
            </w:r>
          </w:p>
        </w:tc>
        <w:tc>
          <w:tcPr>
            <w:tcW w:w="540" w:type="dxa"/>
            <w:tcBorders>
              <w:top w:val="single" w:sz="8" w:space="0" w:color="231F20"/>
              <w:left w:val="single" w:sz="8" w:space="0" w:color="231F20"/>
              <w:bottom w:val="single" w:sz="8" w:space="0" w:color="231F20"/>
              <w:right w:val="single" w:sz="8" w:space="0" w:color="231F20"/>
            </w:tcBorders>
            <w:vAlign w:val="center"/>
          </w:tcPr>
          <w:p w14:paraId="2C4802F8" w14:textId="77777777" w:rsidR="00005292" w:rsidRPr="0069569E" w:rsidRDefault="00005292" w:rsidP="00EA60CD">
            <w:pPr>
              <w:keepNext/>
              <w:ind w:left="-24" w:right="-3" w:firstLine="24"/>
              <w:jc w:val="center"/>
              <w:rPr>
                <w:i/>
                <w:sz w:val="18"/>
                <w:szCs w:val="18"/>
                <w:lang w:val="lt-LT"/>
              </w:rPr>
            </w:pPr>
            <w:r w:rsidRPr="0069569E">
              <w:rPr>
                <w:i/>
                <w:w w:val="90"/>
                <w:sz w:val="18"/>
                <w:szCs w:val="18"/>
                <w:lang w:val="lt-LT"/>
              </w:rPr>
              <w:t>11/06</w:t>
            </w:r>
          </w:p>
        </w:tc>
        <w:tc>
          <w:tcPr>
            <w:tcW w:w="595" w:type="dxa"/>
            <w:tcBorders>
              <w:top w:val="single" w:sz="8" w:space="0" w:color="231F20"/>
              <w:left w:val="single" w:sz="8" w:space="0" w:color="231F20"/>
              <w:bottom w:val="single" w:sz="8" w:space="0" w:color="231F20"/>
              <w:right w:val="single" w:sz="8" w:space="0" w:color="231F20"/>
            </w:tcBorders>
            <w:vAlign w:val="center"/>
          </w:tcPr>
          <w:p w14:paraId="61A69ED6" w14:textId="77777777" w:rsidR="00005292" w:rsidRPr="0069569E" w:rsidRDefault="00005292" w:rsidP="00EA60CD">
            <w:pPr>
              <w:keepNext/>
              <w:ind w:right="-30"/>
              <w:jc w:val="center"/>
              <w:rPr>
                <w:sz w:val="18"/>
                <w:szCs w:val="18"/>
                <w:lang w:val="lt-LT"/>
              </w:rPr>
            </w:pPr>
            <w:r w:rsidRPr="0069569E">
              <w:rPr>
                <w:w w:val="71"/>
                <w:sz w:val="18"/>
                <w:szCs w:val="18"/>
                <w:lang w:val="lt-LT"/>
              </w:rPr>
              <w:t>07:00</w:t>
            </w:r>
          </w:p>
        </w:tc>
        <w:tc>
          <w:tcPr>
            <w:tcW w:w="1134" w:type="dxa"/>
            <w:tcBorders>
              <w:top w:val="single" w:sz="8" w:space="0" w:color="231F20"/>
              <w:left w:val="single" w:sz="8" w:space="0" w:color="231F20"/>
              <w:bottom w:val="single" w:sz="8" w:space="0" w:color="231F20"/>
              <w:right w:val="single" w:sz="8" w:space="0" w:color="231F20"/>
            </w:tcBorders>
            <w:vAlign w:val="center"/>
          </w:tcPr>
          <w:p w14:paraId="5028612A" w14:textId="77777777" w:rsidR="00005292" w:rsidRPr="0069569E" w:rsidRDefault="00B16349" w:rsidP="00B16349">
            <w:pPr>
              <w:keepNext/>
              <w:ind w:left="30" w:right="-20"/>
              <w:jc w:val="center"/>
              <w:rPr>
                <w:sz w:val="18"/>
                <w:szCs w:val="18"/>
                <w:lang w:val="lt-LT"/>
              </w:rPr>
            </w:pPr>
            <w:r w:rsidRPr="0069569E">
              <w:rPr>
                <w:spacing w:val="-2"/>
                <w:w w:val="69"/>
                <w:sz w:val="18"/>
                <w:szCs w:val="18"/>
                <w:lang w:val="lt-LT"/>
              </w:rPr>
              <w:t>15</w:t>
            </w:r>
            <w:r w:rsidR="00005292" w:rsidRPr="0069569E">
              <w:rPr>
                <w:spacing w:val="-2"/>
                <w:w w:val="69"/>
                <w:sz w:val="18"/>
                <w:szCs w:val="18"/>
                <w:lang w:val="lt-LT"/>
              </w:rPr>
              <w:t>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382477E7" w14:textId="77777777" w:rsidR="00005292" w:rsidRPr="0069569E" w:rsidRDefault="00005292" w:rsidP="00EA60CD">
            <w:pPr>
              <w:keepNext/>
              <w:jc w:val="center"/>
              <w:rPr>
                <w:i/>
                <w:sz w:val="18"/>
                <w:szCs w:val="18"/>
                <w:lang w:val="lt-LT"/>
              </w:rPr>
            </w:pPr>
            <w:r w:rsidRPr="0069569E">
              <w:rPr>
                <w:i/>
                <w:sz w:val="18"/>
                <w:szCs w:val="18"/>
                <w:lang w:val="lt-LT"/>
              </w:rPr>
              <w:t>100</w:t>
            </w:r>
          </w:p>
        </w:tc>
        <w:tc>
          <w:tcPr>
            <w:tcW w:w="892" w:type="dxa"/>
            <w:tcBorders>
              <w:top w:val="single" w:sz="8" w:space="0" w:color="231F20"/>
              <w:left w:val="single" w:sz="8" w:space="0" w:color="231F20"/>
              <w:bottom w:val="single" w:sz="8" w:space="0" w:color="231F20"/>
              <w:right w:val="single" w:sz="8" w:space="0" w:color="231F20"/>
            </w:tcBorders>
            <w:vAlign w:val="center"/>
          </w:tcPr>
          <w:p w14:paraId="6A18A51E" w14:textId="77777777" w:rsidR="00005292" w:rsidRPr="0069569E" w:rsidRDefault="00005292" w:rsidP="00EA60CD">
            <w:pPr>
              <w:keepNext/>
              <w:jc w:val="center"/>
              <w:rPr>
                <w:i/>
                <w:sz w:val="18"/>
                <w:szCs w:val="18"/>
                <w:lang w:val="lt-LT"/>
              </w:rPr>
            </w:pPr>
            <w:r w:rsidRPr="0069569E">
              <w:rPr>
                <w:i/>
                <w:sz w:val="18"/>
                <w:szCs w:val="18"/>
                <w:lang w:val="lt-LT"/>
              </w:rPr>
              <w:t>100</w:t>
            </w:r>
          </w:p>
        </w:tc>
        <w:tc>
          <w:tcPr>
            <w:tcW w:w="1090" w:type="dxa"/>
            <w:tcBorders>
              <w:top w:val="single" w:sz="8" w:space="0" w:color="231F20"/>
              <w:left w:val="single" w:sz="8" w:space="0" w:color="231F20"/>
              <w:bottom w:val="single" w:sz="8" w:space="0" w:color="231F20"/>
              <w:right w:val="single" w:sz="8" w:space="0" w:color="231F20"/>
            </w:tcBorders>
          </w:tcPr>
          <w:p w14:paraId="4E8365AF" w14:textId="77777777" w:rsidR="00005292" w:rsidRPr="0069569E" w:rsidRDefault="00005292" w:rsidP="00EA60CD">
            <w:pPr>
              <w:keepNext/>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21E0D918" w14:textId="77777777" w:rsidR="00005292" w:rsidRPr="0069569E" w:rsidRDefault="00005292" w:rsidP="00EA60CD">
            <w:pPr>
              <w:keepNext/>
              <w:ind w:left="47" w:right="-20"/>
              <w:rPr>
                <w:sz w:val="14"/>
                <w:szCs w:val="14"/>
                <w:lang w:val="lt-LT"/>
              </w:rPr>
            </w:pPr>
            <w:r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49F5447C" w14:textId="5DFB3BF0" w:rsidR="00005292" w:rsidRPr="0069569E" w:rsidRDefault="00D630E2" w:rsidP="00EA60CD">
            <w:pPr>
              <w:keepNext/>
              <w:ind w:left="57" w:right="205"/>
              <w:jc w:val="center"/>
              <w:rPr>
                <w:sz w:val="14"/>
                <w:szCs w:val="14"/>
                <w:lang w:val="lt-LT"/>
              </w:rPr>
            </w:pPr>
            <w:r w:rsidRPr="0069569E">
              <w:rPr>
                <w:noProof/>
                <w:sz w:val="14"/>
                <w:szCs w:val="14"/>
                <w:lang w:val="lt-LT" w:eastAsia="lt-LT"/>
              </w:rPr>
              <w:drawing>
                <wp:inline distT="0" distB="0" distL="0" distR="0" wp14:anchorId="16D28C4B" wp14:editId="1A9EED1D">
                  <wp:extent cx="109220" cy="143510"/>
                  <wp:effectExtent l="0" t="0" r="0" b="0"/>
                  <wp:docPr id="2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005292" w:rsidRPr="0069569E">
              <w:rPr>
                <w:spacing w:val="-3"/>
                <w:sz w:val="14"/>
                <w:szCs w:val="14"/>
                <w:lang w:val="lt-LT"/>
              </w:rPr>
              <w:t>jei ne „0“, reikalinga antra injekcija</w:t>
            </w:r>
          </w:p>
          <w:p w14:paraId="61512FEC" w14:textId="77777777" w:rsidR="00005292" w:rsidRPr="0069569E" w:rsidRDefault="00005292" w:rsidP="00EA60CD">
            <w:pPr>
              <w:keepNext/>
              <w:ind w:left="57" w:right="12" w:firstLine="94"/>
              <w:jc w:val="center"/>
              <w:rPr>
                <w:sz w:val="14"/>
                <w:szCs w:val="14"/>
                <w:lang w:val="lt-LT"/>
              </w:rPr>
            </w:pPr>
            <w:r w:rsidRPr="0069569E">
              <w:rPr>
                <w:spacing w:val="-3"/>
                <w:w w:val="86"/>
                <w:sz w:val="14"/>
                <w:szCs w:val="14"/>
                <w:lang w:val="lt-LT"/>
              </w:rPr>
              <w:t xml:space="preserve">Susileiskite šį kiekį </w:t>
            </w:r>
            <w:r w:rsidRPr="0069569E">
              <w:rPr>
                <w:b/>
                <w:i/>
                <w:w w:val="66"/>
                <w:sz w:val="20"/>
                <w:lang w:val="lt-LT"/>
              </w:rPr>
              <w:t>50</w:t>
            </w:r>
            <w:r w:rsidRPr="0069569E">
              <w:rPr>
                <w:spacing w:val="-3"/>
                <w:w w:val="86"/>
                <w:sz w:val="14"/>
                <w:szCs w:val="14"/>
                <w:lang w:val="lt-LT"/>
              </w:rPr>
              <w:t xml:space="preserve"> nauju švirkštikliu</w:t>
            </w:r>
          </w:p>
        </w:tc>
      </w:tr>
      <w:tr w:rsidR="00005292" w:rsidRPr="0069569E" w14:paraId="4712671C"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0F838115" w14:textId="77777777" w:rsidR="00005292" w:rsidRPr="0069569E" w:rsidRDefault="00005292" w:rsidP="00EA60CD">
            <w:pPr>
              <w:jc w:val="center"/>
              <w:rPr>
                <w:i/>
                <w:sz w:val="18"/>
                <w:szCs w:val="18"/>
                <w:lang w:val="lt-LT"/>
              </w:rPr>
            </w:pPr>
            <w:r w:rsidRPr="0069569E">
              <w:rPr>
                <w:i/>
                <w:sz w:val="18"/>
                <w:szCs w:val="18"/>
                <w:lang w:val="lt-LT"/>
              </w:rPr>
              <w:t>Nr. 2</w:t>
            </w:r>
          </w:p>
        </w:tc>
        <w:tc>
          <w:tcPr>
            <w:tcW w:w="540" w:type="dxa"/>
            <w:tcBorders>
              <w:top w:val="single" w:sz="8" w:space="0" w:color="231F20"/>
              <w:left w:val="single" w:sz="8" w:space="0" w:color="231F20"/>
              <w:bottom w:val="single" w:sz="8" w:space="0" w:color="231F20"/>
              <w:right w:val="single" w:sz="8" w:space="0" w:color="231F20"/>
            </w:tcBorders>
            <w:vAlign w:val="center"/>
          </w:tcPr>
          <w:p w14:paraId="42FBC551" w14:textId="77777777" w:rsidR="00005292" w:rsidRPr="0069569E" w:rsidRDefault="00005292" w:rsidP="00EA60CD">
            <w:pPr>
              <w:ind w:left="-24" w:right="-3" w:firstLine="24"/>
              <w:jc w:val="center"/>
              <w:rPr>
                <w:i/>
                <w:sz w:val="18"/>
                <w:szCs w:val="18"/>
                <w:lang w:val="lt-LT"/>
              </w:rPr>
            </w:pPr>
            <w:r w:rsidRPr="0069569E">
              <w:rPr>
                <w:i/>
                <w:w w:val="90"/>
                <w:sz w:val="18"/>
                <w:szCs w:val="18"/>
                <w:lang w:val="lt-LT"/>
              </w:rPr>
              <w:t>11/06</w:t>
            </w:r>
          </w:p>
        </w:tc>
        <w:tc>
          <w:tcPr>
            <w:tcW w:w="595" w:type="dxa"/>
            <w:tcBorders>
              <w:top w:val="single" w:sz="8" w:space="0" w:color="231F20"/>
              <w:left w:val="single" w:sz="8" w:space="0" w:color="231F20"/>
              <w:bottom w:val="single" w:sz="8" w:space="0" w:color="231F20"/>
              <w:right w:val="single" w:sz="8" w:space="0" w:color="231F20"/>
            </w:tcBorders>
            <w:vAlign w:val="center"/>
          </w:tcPr>
          <w:p w14:paraId="4FCD983B" w14:textId="77777777" w:rsidR="00005292" w:rsidRPr="0069569E" w:rsidRDefault="00005292" w:rsidP="00EA60CD">
            <w:pPr>
              <w:ind w:right="-30"/>
              <w:jc w:val="center"/>
              <w:rPr>
                <w:sz w:val="18"/>
                <w:szCs w:val="18"/>
                <w:lang w:val="lt-LT"/>
              </w:rPr>
            </w:pPr>
            <w:r w:rsidRPr="0069569E">
              <w:rPr>
                <w:w w:val="71"/>
                <w:sz w:val="18"/>
                <w:szCs w:val="18"/>
                <w:lang w:val="lt-LT"/>
              </w:rPr>
              <w:t>07:00</w:t>
            </w:r>
          </w:p>
        </w:tc>
        <w:tc>
          <w:tcPr>
            <w:tcW w:w="1134" w:type="dxa"/>
            <w:tcBorders>
              <w:top w:val="single" w:sz="8" w:space="0" w:color="231F20"/>
              <w:left w:val="single" w:sz="8" w:space="0" w:color="231F20"/>
              <w:bottom w:val="single" w:sz="8" w:space="0" w:color="231F20"/>
              <w:right w:val="single" w:sz="8" w:space="0" w:color="231F20"/>
            </w:tcBorders>
            <w:vAlign w:val="center"/>
          </w:tcPr>
          <w:p w14:paraId="1D55E72D" w14:textId="77777777" w:rsidR="00005292" w:rsidRPr="0069569E" w:rsidRDefault="00B16349" w:rsidP="00B16349">
            <w:pPr>
              <w:ind w:left="30" w:right="-20"/>
              <w:jc w:val="center"/>
              <w:rPr>
                <w:sz w:val="18"/>
                <w:szCs w:val="18"/>
                <w:lang w:val="lt-LT"/>
              </w:rPr>
            </w:pPr>
            <w:r w:rsidRPr="0069569E">
              <w:rPr>
                <w:spacing w:val="-2"/>
                <w:w w:val="69"/>
                <w:sz w:val="18"/>
                <w:szCs w:val="18"/>
                <w:lang w:val="lt-LT"/>
              </w:rPr>
              <w:t>15</w:t>
            </w:r>
            <w:r w:rsidR="00005292" w:rsidRPr="0069569E">
              <w:rPr>
                <w:spacing w:val="-2"/>
                <w:w w:val="69"/>
                <w:sz w:val="18"/>
                <w:szCs w:val="18"/>
                <w:lang w:val="lt-LT"/>
              </w:rPr>
              <w:t>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039277BA" w14:textId="77777777" w:rsidR="00005292" w:rsidRPr="0069569E" w:rsidRDefault="00005292" w:rsidP="00EA60CD">
            <w:pPr>
              <w:jc w:val="center"/>
              <w:rPr>
                <w:i/>
                <w:sz w:val="18"/>
                <w:szCs w:val="18"/>
                <w:lang w:val="lt-LT"/>
              </w:rPr>
            </w:pPr>
            <w:r w:rsidRPr="0069569E">
              <w:rPr>
                <w:i/>
                <w:sz w:val="18"/>
                <w:szCs w:val="18"/>
                <w:lang w:val="lt-LT"/>
              </w:rPr>
              <w:t>Nėra duomenų</w:t>
            </w:r>
          </w:p>
        </w:tc>
        <w:tc>
          <w:tcPr>
            <w:tcW w:w="892" w:type="dxa"/>
            <w:tcBorders>
              <w:top w:val="single" w:sz="8" w:space="0" w:color="231F20"/>
              <w:left w:val="single" w:sz="8" w:space="0" w:color="231F20"/>
              <w:bottom w:val="single" w:sz="8" w:space="0" w:color="231F20"/>
              <w:right w:val="single" w:sz="8" w:space="0" w:color="231F20"/>
            </w:tcBorders>
            <w:vAlign w:val="center"/>
          </w:tcPr>
          <w:p w14:paraId="2507CDE6" w14:textId="77777777" w:rsidR="00005292" w:rsidRPr="0069569E" w:rsidRDefault="00005292" w:rsidP="00EA60CD">
            <w:pPr>
              <w:jc w:val="center"/>
              <w:rPr>
                <w:b/>
                <w:i/>
                <w:sz w:val="18"/>
                <w:szCs w:val="18"/>
                <w:lang w:val="lt-LT"/>
              </w:rPr>
            </w:pPr>
          </w:p>
          <w:p w14:paraId="3772B44A" w14:textId="5B6E997D" w:rsidR="00005292" w:rsidRPr="0069569E" w:rsidRDefault="00D630E2" w:rsidP="00EA60CD">
            <w:pPr>
              <w:jc w:val="center"/>
              <w:rPr>
                <w:b/>
                <w:i/>
                <w:sz w:val="18"/>
                <w:szCs w:val="18"/>
                <w:lang w:val="lt-LT"/>
              </w:rPr>
            </w:pPr>
            <w:r>
              <w:rPr>
                <w:noProof/>
                <w:lang w:val="lt-LT" w:eastAsia="lt-LT"/>
              </w:rPr>
              <mc:AlternateContent>
                <mc:Choice Requires="wps">
                  <w:drawing>
                    <wp:anchor distT="0" distB="0" distL="114300" distR="114300" simplePos="0" relativeHeight="251660800" behindDoc="0" locked="0" layoutInCell="1" allowOverlap="1" wp14:anchorId="6E95F9C5" wp14:editId="617187AB">
                      <wp:simplePos x="0" y="0"/>
                      <wp:positionH relativeFrom="column">
                        <wp:posOffset>5715</wp:posOffset>
                      </wp:positionH>
                      <wp:positionV relativeFrom="paragraph">
                        <wp:posOffset>-36830</wp:posOffset>
                      </wp:positionV>
                      <wp:extent cx="586740" cy="260985"/>
                      <wp:effectExtent l="0" t="0" r="3810" b="5715"/>
                      <wp:wrapNone/>
                      <wp:docPr id="105"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D1184" id="Oval 67" o:spid="_x0000_s1026" style="position:absolute;margin-left:.45pt;margin-top:-2.9pt;width:46.2pt;height:20.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" filled="f" strokecolor="#385d8a" strokeweight="1pt">
                      <v:path arrowok="t"/>
                    </v:oval>
                  </w:pict>
                </mc:Fallback>
              </mc:AlternateContent>
            </w:r>
            <w:r w:rsidR="00005292" w:rsidRPr="0069569E">
              <w:rPr>
                <w:b/>
                <w:i/>
                <w:sz w:val="18"/>
                <w:szCs w:val="18"/>
                <w:lang w:val="lt-LT"/>
              </w:rPr>
              <w:t>50</w:t>
            </w:r>
          </w:p>
        </w:tc>
        <w:tc>
          <w:tcPr>
            <w:tcW w:w="1090" w:type="dxa"/>
            <w:tcBorders>
              <w:top w:val="single" w:sz="8" w:space="0" w:color="231F20"/>
              <w:left w:val="single" w:sz="8" w:space="0" w:color="231F20"/>
              <w:bottom w:val="single" w:sz="8" w:space="0" w:color="231F20"/>
              <w:right w:val="single" w:sz="8" w:space="0" w:color="231F20"/>
            </w:tcBorders>
          </w:tcPr>
          <w:p w14:paraId="467B5C84" w14:textId="631B3975" w:rsidR="00005292" w:rsidRPr="0069569E" w:rsidRDefault="00D630E2" w:rsidP="00EA60CD">
            <w:pPr>
              <w:ind w:left="191" w:right="-20"/>
              <w:rPr>
                <w:sz w:val="14"/>
                <w:szCs w:val="14"/>
                <w:lang w:val="lt-LT"/>
              </w:rPr>
            </w:pPr>
            <w:r w:rsidRPr="0069569E">
              <w:rPr>
                <w:noProof/>
                <w:sz w:val="14"/>
                <w:szCs w:val="14"/>
                <w:lang w:val="lt-LT" w:eastAsia="lt-LT"/>
              </w:rPr>
              <w:drawing>
                <wp:inline distT="0" distB="0" distL="0" distR="0" wp14:anchorId="265CD1F8" wp14:editId="1C4A2286">
                  <wp:extent cx="109220" cy="143510"/>
                  <wp:effectExtent l="0" t="0" r="0" b="0"/>
                  <wp:docPr id="2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005292" w:rsidRPr="0069569E">
              <w:rPr>
                <w:spacing w:val="-3"/>
                <w:sz w:val="14"/>
                <w:szCs w:val="14"/>
                <w:lang w:val="lt-LT"/>
              </w:rPr>
              <w:t>jei „0“,</w:t>
            </w:r>
          </w:p>
          <w:p w14:paraId="0599016F" w14:textId="77777777" w:rsidR="00005292" w:rsidRPr="0069569E" w:rsidRDefault="00005292" w:rsidP="00EA60CD">
            <w:pPr>
              <w:ind w:left="47" w:right="-20"/>
              <w:rPr>
                <w:sz w:val="14"/>
                <w:szCs w:val="14"/>
                <w:lang w:val="lt-LT"/>
              </w:rPr>
            </w:pPr>
            <w:r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59D8ABC1" w14:textId="77777777" w:rsidR="00005292" w:rsidRPr="0069569E" w:rsidRDefault="00005292" w:rsidP="00EA60CD">
            <w:pPr>
              <w:ind w:left="57" w:right="205"/>
              <w:jc w:val="center"/>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842004D" w14:textId="77777777" w:rsidR="00005292" w:rsidRPr="0069569E" w:rsidRDefault="00005292" w:rsidP="00EA60CD">
            <w:pPr>
              <w:ind w:left="57" w:right="12"/>
              <w:jc w:val="center"/>
              <w:rPr>
                <w:sz w:val="14"/>
                <w:szCs w:val="14"/>
                <w:lang w:val="lt-LT"/>
              </w:rPr>
            </w:pPr>
            <w:r w:rsidRPr="0069569E">
              <w:rPr>
                <w:spacing w:val="-3"/>
                <w:w w:val="86"/>
                <w:sz w:val="14"/>
                <w:szCs w:val="14"/>
                <w:lang w:val="lt-LT"/>
              </w:rPr>
              <w:t>Susileiskite šį kiekį..........nauju švirkštikliu</w:t>
            </w:r>
          </w:p>
        </w:tc>
      </w:tr>
    </w:tbl>
    <w:p w14:paraId="280A6E8C" w14:textId="77777777" w:rsidR="00047B9D" w:rsidRPr="0069569E" w:rsidRDefault="00047B9D" w:rsidP="004A7A23">
      <w:pPr>
        <w:keepNext/>
        <w:rPr>
          <w:color w:val="000000"/>
          <w:sz w:val="22"/>
          <w:szCs w:val="22"/>
          <w:lang w:val="lt-LT"/>
        </w:rPr>
      </w:pPr>
    </w:p>
    <w:p w14:paraId="333FAE60" w14:textId="4968217E" w:rsidR="00300947" w:rsidRPr="0069569E" w:rsidRDefault="00300947" w:rsidP="003F47AF">
      <w:pPr>
        <w:shd w:val="clear" w:color="auto" w:fill="CCFFFF"/>
        <w:tabs>
          <w:tab w:val="left" w:pos="4820"/>
        </w:tabs>
        <w:jc w:val="center"/>
        <w:rPr>
          <w:bCs/>
          <w:i/>
          <w:color w:val="000000"/>
          <w:sz w:val="22"/>
          <w:szCs w:val="22"/>
          <w:lang w:val="lt-LT"/>
        </w:rPr>
      </w:pPr>
      <w:r w:rsidRPr="0069569E">
        <w:rPr>
          <w:bCs/>
          <w:i/>
          <w:color w:val="000000"/>
          <w:sz w:val="22"/>
          <w:szCs w:val="22"/>
          <w:lang w:val="lt-LT"/>
        </w:rPr>
        <w:t>&lt;GONAL-f 300</w:t>
      </w:r>
      <w:r w:rsidR="00336224">
        <w:rPr>
          <w:bCs/>
          <w:i/>
          <w:color w:val="000000"/>
          <w:sz w:val="22"/>
          <w:szCs w:val="22"/>
          <w:lang w:val="lt-LT"/>
        </w:rPr>
        <w:t> </w:t>
      </w:r>
      <w:r w:rsidRPr="0069569E">
        <w:rPr>
          <w:bCs/>
          <w:i/>
          <w:color w:val="000000"/>
          <w:sz w:val="22"/>
          <w:szCs w:val="22"/>
          <w:lang w:val="lt-LT"/>
        </w:rPr>
        <w:t>IU– PEN&gt;</w:t>
      </w:r>
    </w:p>
    <w:tbl>
      <w:tblPr>
        <w:tblW w:w="0" w:type="auto"/>
        <w:tblInd w:w="10" w:type="dxa"/>
        <w:tblLayout w:type="fixed"/>
        <w:tblCellMar>
          <w:left w:w="0" w:type="dxa"/>
          <w:right w:w="0" w:type="dxa"/>
        </w:tblCellMar>
        <w:tblLook w:val="0000" w:firstRow="0" w:lastRow="0" w:firstColumn="0" w:lastColumn="0" w:noHBand="0" w:noVBand="0"/>
      </w:tblPr>
      <w:tblGrid>
        <w:gridCol w:w="850"/>
        <w:gridCol w:w="540"/>
        <w:gridCol w:w="595"/>
        <w:gridCol w:w="1134"/>
        <w:gridCol w:w="824"/>
        <w:gridCol w:w="892"/>
        <w:gridCol w:w="1090"/>
        <w:gridCol w:w="3147"/>
      </w:tblGrid>
      <w:tr w:rsidR="00300947" w:rsidRPr="0069569E" w14:paraId="5C98FC6B" w14:textId="77777777" w:rsidTr="00096B46">
        <w:trPr>
          <w:trHeight w:hRule="exact" w:val="499"/>
        </w:trPr>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D117796" w14:textId="77777777" w:rsidR="00300947" w:rsidRPr="0069569E" w:rsidRDefault="00300947" w:rsidP="0069559E">
            <w:pPr>
              <w:keepNext/>
              <w:spacing w:before="8"/>
              <w:ind w:left="287" w:right="267"/>
              <w:jc w:val="center"/>
              <w:rPr>
                <w:sz w:val="16"/>
                <w:szCs w:val="16"/>
                <w:lang w:val="lt-LT"/>
              </w:rPr>
            </w:pPr>
            <w:r w:rsidRPr="0069569E">
              <w:rPr>
                <w:b/>
                <w:w w:val="96"/>
                <w:sz w:val="16"/>
                <w:szCs w:val="16"/>
                <w:lang w:val="lt-LT"/>
              </w:rPr>
              <w:t>1</w:t>
            </w:r>
          </w:p>
          <w:p w14:paraId="12257FC0" w14:textId="77777777" w:rsidR="00300947" w:rsidRPr="0069569E" w:rsidRDefault="00300947" w:rsidP="0069559E">
            <w:pPr>
              <w:keepNext/>
              <w:overflowPunct/>
              <w:spacing w:before="120"/>
              <w:ind w:left="16" w:right="-4"/>
              <w:jc w:val="center"/>
              <w:textAlignment w:val="auto"/>
              <w:rPr>
                <w:sz w:val="16"/>
                <w:szCs w:val="16"/>
                <w:lang w:val="lt-LT"/>
              </w:rPr>
            </w:pPr>
            <w:r w:rsidRPr="0069569E">
              <w:rPr>
                <w:b/>
                <w:bCs/>
                <w:spacing w:val="-10"/>
                <w:w w:val="72"/>
                <w:sz w:val="16"/>
                <w:szCs w:val="16"/>
                <w:lang w:val="lt-LT"/>
              </w:rPr>
              <w:t>Gydymo dienos numeris</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3A29C73" w14:textId="77777777" w:rsidR="00300947" w:rsidRPr="0069569E" w:rsidRDefault="00300947" w:rsidP="0069559E">
            <w:pPr>
              <w:keepNext/>
              <w:spacing w:before="8"/>
              <w:ind w:left="185" w:right="165"/>
              <w:jc w:val="center"/>
              <w:rPr>
                <w:sz w:val="16"/>
                <w:szCs w:val="16"/>
                <w:lang w:val="lt-LT"/>
              </w:rPr>
            </w:pPr>
            <w:r w:rsidRPr="0069569E">
              <w:rPr>
                <w:b/>
                <w:w w:val="96"/>
                <w:sz w:val="16"/>
                <w:szCs w:val="16"/>
                <w:lang w:val="lt-LT"/>
              </w:rPr>
              <w:t>2</w:t>
            </w:r>
          </w:p>
          <w:p w14:paraId="5058CE5A" w14:textId="77777777" w:rsidR="00300947" w:rsidRPr="0069569E" w:rsidRDefault="00300947" w:rsidP="0069559E">
            <w:pPr>
              <w:keepNext/>
              <w:overflowPunct/>
              <w:spacing w:before="120"/>
              <w:ind w:left="83" w:right="63"/>
              <w:jc w:val="center"/>
              <w:textAlignment w:val="auto"/>
              <w:rPr>
                <w:sz w:val="16"/>
                <w:szCs w:val="16"/>
                <w:lang w:val="lt-LT"/>
              </w:rPr>
            </w:pPr>
            <w:r w:rsidRPr="0069569E">
              <w:rPr>
                <w:b/>
                <w:bCs/>
                <w:spacing w:val="-2"/>
                <w:w w:val="82"/>
                <w:sz w:val="16"/>
                <w:szCs w:val="16"/>
                <w:lang w:val="lt-LT"/>
              </w:rPr>
              <w:t>Data</w:t>
            </w:r>
          </w:p>
        </w:tc>
        <w:tc>
          <w:tcPr>
            <w:tcW w:w="59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9F14615" w14:textId="77777777" w:rsidR="00300947" w:rsidRPr="0069569E" w:rsidRDefault="00300947" w:rsidP="0069559E">
            <w:pPr>
              <w:keepNext/>
              <w:spacing w:before="8"/>
              <w:ind w:left="185" w:right="165"/>
              <w:jc w:val="center"/>
              <w:rPr>
                <w:sz w:val="16"/>
                <w:szCs w:val="16"/>
                <w:lang w:val="lt-LT"/>
              </w:rPr>
            </w:pPr>
            <w:r w:rsidRPr="0069569E">
              <w:rPr>
                <w:b/>
                <w:w w:val="96"/>
                <w:sz w:val="16"/>
                <w:szCs w:val="16"/>
                <w:lang w:val="lt-LT"/>
              </w:rPr>
              <w:t>3</w:t>
            </w:r>
          </w:p>
          <w:p w14:paraId="381A8958" w14:textId="77777777" w:rsidR="00300947" w:rsidRPr="0069569E" w:rsidRDefault="00300947" w:rsidP="0069559E">
            <w:pPr>
              <w:keepNext/>
              <w:overflowPunct/>
              <w:spacing w:before="120"/>
              <w:ind w:left="79" w:right="59"/>
              <w:jc w:val="center"/>
              <w:textAlignment w:val="auto"/>
              <w:rPr>
                <w:sz w:val="16"/>
                <w:szCs w:val="16"/>
                <w:lang w:val="lt-LT"/>
              </w:rPr>
            </w:pPr>
            <w:r w:rsidRPr="0069569E">
              <w:rPr>
                <w:b/>
                <w:bCs/>
                <w:spacing w:val="-1"/>
                <w:w w:val="72"/>
                <w:sz w:val="16"/>
                <w:szCs w:val="16"/>
                <w:lang w:val="lt-LT"/>
              </w:rPr>
              <w:t>Laikas</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D13B63B" w14:textId="77777777" w:rsidR="00300947" w:rsidRPr="0069569E" w:rsidRDefault="00300947" w:rsidP="0069559E">
            <w:pPr>
              <w:keepNext/>
              <w:spacing w:before="8"/>
              <w:ind w:left="365" w:right="345"/>
              <w:jc w:val="center"/>
              <w:rPr>
                <w:sz w:val="16"/>
                <w:szCs w:val="16"/>
                <w:lang w:val="lt-LT"/>
              </w:rPr>
            </w:pPr>
            <w:r w:rsidRPr="0069569E">
              <w:rPr>
                <w:b/>
                <w:w w:val="96"/>
                <w:sz w:val="16"/>
                <w:szCs w:val="16"/>
                <w:lang w:val="lt-LT"/>
              </w:rPr>
              <w:t>4</w:t>
            </w:r>
          </w:p>
          <w:p w14:paraId="2842D74B" w14:textId="77777777" w:rsidR="00300947" w:rsidRPr="0069569E" w:rsidRDefault="00300947" w:rsidP="0069559E">
            <w:pPr>
              <w:keepNext/>
              <w:overflowPunct/>
              <w:spacing w:before="120"/>
              <w:ind w:left="40" w:right="20"/>
              <w:jc w:val="center"/>
              <w:textAlignment w:val="auto"/>
              <w:rPr>
                <w:b/>
                <w:bCs/>
                <w:spacing w:val="-2"/>
                <w:w w:val="78"/>
                <w:sz w:val="16"/>
                <w:szCs w:val="16"/>
                <w:lang w:val="lt-LT"/>
              </w:rPr>
            </w:pPr>
            <w:r w:rsidRPr="0069569E">
              <w:rPr>
                <w:b/>
                <w:bCs/>
                <w:spacing w:val="-2"/>
                <w:w w:val="78"/>
                <w:sz w:val="16"/>
                <w:szCs w:val="16"/>
                <w:lang w:val="lt-LT"/>
              </w:rPr>
              <w:t>Švirkštiklio tūris</w:t>
            </w:r>
          </w:p>
          <w:p w14:paraId="274A146A" w14:textId="77777777" w:rsidR="00300947" w:rsidRPr="00096B46" w:rsidRDefault="00300947" w:rsidP="0069559E">
            <w:pPr>
              <w:keepNext/>
              <w:overflowPunct/>
              <w:spacing w:before="120"/>
              <w:ind w:left="62" w:right="17"/>
              <w:jc w:val="center"/>
              <w:textAlignment w:val="auto"/>
              <w:rPr>
                <w:color w:val="0070C0"/>
                <w:sz w:val="14"/>
                <w:szCs w:val="14"/>
                <w:lang w:val="lt-LT"/>
              </w:rPr>
            </w:pPr>
            <w:r w:rsidRPr="00096B46">
              <w:rPr>
                <w:color w:val="0070C0"/>
                <w:spacing w:val="2"/>
                <w:sz w:val="14"/>
                <w:szCs w:val="14"/>
                <w:bdr w:val="single" w:sz="4" w:space="0" w:color="auto"/>
                <w:lang w:val="lt-LT"/>
              </w:rPr>
              <w:t>300 TV/0,5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FFDFAE0" w14:textId="77777777" w:rsidR="00300947" w:rsidRPr="0069569E" w:rsidRDefault="00300947" w:rsidP="0069559E">
            <w:pPr>
              <w:keepNext/>
              <w:spacing w:before="8"/>
              <w:ind w:left="327" w:right="307"/>
              <w:jc w:val="center"/>
              <w:rPr>
                <w:sz w:val="16"/>
                <w:szCs w:val="16"/>
                <w:lang w:val="lt-LT"/>
              </w:rPr>
            </w:pPr>
            <w:r w:rsidRPr="0069569E">
              <w:rPr>
                <w:b/>
                <w:w w:val="96"/>
                <w:sz w:val="16"/>
                <w:szCs w:val="16"/>
                <w:lang w:val="lt-LT"/>
              </w:rPr>
              <w:t>5</w:t>
            </w:r>
          </w:p>
          <w:p w14:paraId="2D8E5172" w14:textId="77777777" w:rsidR="00300947" w:rsidRPr="0069569E" w:rsidRDefault="00300947" w:rsidP="0069559E">
            <w:pPr>
              <w:keepNext/>
              <w:overflowPunct/>
              <w:spacing w:before="120"/>
              <w:ind w:left="51" w:right="32"/>
              <w:jc w:val="center"/>
              <w:textAlignment w:val="auto"/>
              <w:rPr>
                <w:sz w:val="16"/>
                <w:szCs w:val="16"/>
                <w:lang w:val="lt-LT"/>
              </w:rPr>
            </w:pPr>
            <w:r w:rsidRPr="0069569E">
              <w:rPr>
                <w:b/>
                <w:bCs/>
                <w:spacing w:val="-1"/>
                <w:w w:val="79"/>
                <w:sz w:val="16"/>
                <w:szCs w:val="16"/>
                <w:lang w:val="lt-LT"/>
              </w:rPr>
              <w:t>Paskirta dozė</w:t>
            </w:r>
          </w:p>
        </w:tc>
        <w:tc>
          <w:tcPr>
            <w:tcW w:w="5129" w:type="dxa"/>
            <w:gridSpan w:val="3"/>
            <w:tcBorders>
              <w:top w:val="single" w:sz="8" w:space="0" w:color="231F20"/>
              <w:left w:val="single" w:sz="8" w:space="0" w:color="231F20"/>
              <w:bottom w:val="single" w:sz="8" w:space="0" w:color="231F20"/>
              <w:right w:val="single" w:sz="8" w:space="0" w:color="231F20"/>
            </w:tcBorders>
            <w:shd w:val="clear" w:color="auto" w:fill="D9D9D9"/>
          </w:tcPr>
          <w:p w14:paraId="47D755BC" w14:textId="77777777" w:rsidR="00300947" w:rsidRPr="0069569E" w:rsidRDefault="00300947" w:rsidP="0069559E">
            <w:pPr>
              <w:keepNext/>
              <w:tabs>
                <w:tab w:val="left" w:pos="1380"/>
                <w:tab w:val="left" w:pos="2920"/>
              </w:tabs>
              <w:ind w:left="392" w:right="-20"/>
              <w:rPr>
                <w:sz w:val="16"/>
                <w:szCs w:val="16"/>
                <w:lang w:val="lt-LT"/>
              </w:rPr>
            </w:pPr>
            <w:r w:rsidRPr="0069569E">
              <w:rPr>
                <w:b/>
                <w:sz w:val="16"/>
                <w:szCs w:val="16"/>
                <w:lang w:val="lt-LT"/>
              </w:rPr>
              <w:t>6</w:t>
            </w:r>
            <w:r w:rsidRPr="0069569E">
              <w:rPr>
                <w:sz w:val="16"/>
                <w:szCs w:val="16"/>
                <w:lang w:val="lt-LT"/>
              </w:rPr>
              <w:tab/>
            </w:r>
            <w:r w:rsidRPr="0069569E">
              <w:rPr>
                <w:b/>
                <w:sz w:val="16"/>
                <w:szCs w:val="16"/>
                <w:lang w:val="lt-LT"/>
              </w:rPr>
              <w:t>7</w:t>
            </w:r>
            <w:r w:rsidRPr="0069569E">
              <w:rPr>
                <w:sz w:val="16"/>
                <w:szCs w:val="16"/>
                <w:lang w:val="lt-LT"/>
              </w:rPr>
              <w:tab/>
            </w:r>
            <w:r w:rsidRPr="0069569E">
              <w:rPr>
                <w:b/>
                <w:sz w:val="16"/>
                <w:szCs w:val="16"/>
                <w:lang w:val="lt-LT"/>
              </w:rPr>
              <w:t>8</w:t>
            </w:r>
          </w:p>
          <w:p w14:paraId="2B00E68A" w14:textId="77777777" w:rsidR="00300947" w:rsidRPr="0069569E" w:rsidRDefault="00300947" w:rsidP="0069559E">
            <w:pPr>
              <w:keepNext/>
              <w:tabs>
                <w:tab w:val="left" w:pos="2559"/>
              </w:tabs>
              <w:ind w:left="731" w:right="-23"/>
              <w:rPr>
                <w:sz w:val="16"/>
                <w:szCs w:val="16"/>
                <w:lang w:val="lt-LT"/>
              </w:rPr>
            </w:pPr>
            <w:r w:rsidRPr="0069569E">
              <w:rPr>
                <w:b/>
                <w:spacing w:val="-1"/>
                <w:w w:val="77"/>
                <w:sz w:val="16"/>
                <w:szCs w:val="16"/>
                <w:lang w:val="lt-LT"/>
              </w:rPr>
              <w:t>Dozės langelis</w:t>
            </w:r>
          </w:p>
        </w:tc>
      </w:tr>
      <w:tr w:rsidR="00300947" w:rsidRPr="0069569E" w14:paraId="2BFBCC0D" w14:textId="77777777" w:rsidTr="00096B46">
        <w:trPr>
          <w:trHeight w:hRule="exact" w:val="749"/>
        </w:trPr>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74188F3A" w14:textId="77777777" w:rsidR="00300947" w:rsidRPr="0069569E" w:rsidRDefault="00300947" w:rsidP="0069559E">
            <w:pPr>
              <w:keepNext/>
              <w:ind w:left="729" w:right="-20"/>
              <w:rPr>
                <w:sz w:val="16"/>
                <w:szCs w:val="16"/>
                <w:lang w:val="lt-LT"/>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6D3B95A9" w14:textId="77777777" w:rsidR="00300947" w:rsidRPr="0069569E" w:rsidRDefault="00300947" w:rsidP="0069559E">
            <w:pPr>
              <w:keepNext/>
              <w:ind w:left="729" w:right="-20"/>
              <w:rPr>
                <w:sz w:val="16"/>
                <w:szCs w:val="16"/>
                <w:lang w:val="lt-LT"/>
              </w:rPr>
            </w:pPr>
          </w:p>
        </w:tc>
        <w:tc>
          <w:tcPr>
            <w:tcW w:w="595" w:type="dxa"/>
            <w:vMerge/>
            <w:tcBorders>
              <w:top w:val="single" w:sz="8" w:space="0" w:color="231F20"/>
              <w:left w:val="single" w:sz="8" w:space="0" w:color="231F20"/>
              <w:bottom w:val="single" w:sz="8" w:space="0" w:color="231F20"/>
              <w:right w:val="single" w:sz="8" w:space="0" w:color="231F20"/>
            </w:tcBorders>
            <w:shd w:val="clear" w:color="auto" w:fill="D1D3D4"/>
          </w:tcPr>
          <w:p w14:paraId="21E95C52" w14:textId="77777777" w:rsidR="00300947" w:rsidRPr="0069569E" w:rsidRDefault="00300947" w:rsidP="0069559E">
            <w:pPr>
              <w:keepNext/>
              <w:ind w:left="729" w:right="-20"/>
              <w:rPr>
                <w:sz w:val="16"/>
                <w:szCs w:val="16"/>
                <w:lang w:val="lt-LT"/>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10878D3C" w14:textId="77777777" w:rsidR="00300947" w:rsidRPr="0069569E" w:rsidRDefault="00300947" w:rsidP="0069559E">
            <w:pPr>
              <w:keepNext/>
              <w:ind w:left="729" w:right="-20"/>
              <w:rPr>
                <w:sz w:val="16"/>
                <w:szCs w:val="16"/>
                <w:lang w:val="lt-LT"/>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3B41E94D" w14:textId="77777777" w:rsidR="00300947" w:rsidRPr="0069569E" w:rsidRDefault="00300947" w:rsidP="0069559E">
            <w:pPr>
              <w:keepNext/>
              <w:ind w:left="729" w:right="-20"/>
              <w:rPr>
                <w:sz w:val="16"/>
                <w:szCs w:val="16"/>
                <w:lang w:val="lt-LT"/>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6A9FF2C8" w14:textId="77777777" w:rsidR="00300947" w:rsidRPr="0069569E" w:rsidRDefault="00300947" w:rsidP="0069559E">
            <w:pPr>
              <w:keepNext/>
              <w:overflowPunct/>
              <w:ind w:left="45" w:right="23"/>
              <w:jc w:val="both"/>
              <w:textAlignment w:val="auto"/>
              <w:rPr>
                <w:sz w:val="16"/>
                <w:szCs w:val="16"/>
                <w:lang w:val="lt-LT"/>
              </w:rPr>
            </w:pPr>
            <w:r w:rsidRPr="0069569E">
              <w:rPr>
                <w:b/>
                <w:bCs/>
                <w:spacing w:val="-1"/>
                <w:w w:val="85"/>
                <w:sz w:val="16"/>
                <w:szCs w:val="16"/>
                <w:lang w:val="lt-LT"/>
              </w:rPr>
              <w:t>Kiekis, nustatytas suleisti</w:t>
            </w:r>
          </w:p>
        </w:tc>
        <w:tc>
          <w:tcPr>
            <w:tcW w:w="4237" w:type="dxa"/>
            <w:gridSpan w:val="2"/>
            <w:tcBorders>
              <w:top w:val="single" w:sz="8" w:space="0" w:color="231F20"/>
              <w:left w:val="single" w:sz="8" w:space="0" w:color="231F20"/>
              <w:bottom w:val="single" w:sz="8" w:space="0" w:color="231F20"/>
              <w:right w:val="single" w:sz="8" w:space="0" w:color="231F20"/>
            </w:tcBorders>
            <w:shd w:val="clear" w:color="auto" w:fill="D1D3D4"/>
          </w:tcPr>
          <w:p w14:paraId="1531CB42" w14:textId="77777777" w:rsidR="00300947" w:rsidRPr="0069569E" w:rsidRDefault="00300947" w:rsidP="0069559E">
            <w:pPr>
              <w:keepNext/>
              <w:spacing w:before="8"/>
              <w:ind w:left="541" w:right="-20"/>
              <w:rPr>
                <w:b/>
                <w:bCs/>
                <w:w w:val="84"/>
                <w:sz w:val="16"/>
                <w:szCs w:val="16"/>
                <w:lang w:val="lt-LT"/>
              </w:rPr>
            </w:pPr>
            <w:r w:rsidRPr="0069569E">
              <w:rPr>
                <w:b/>
                <w:spacing w:val="-1"/>
                <w:w w:val="85"/>
                <w:sz w:val="16"/>
                <w:szCs w:val="16"/>
                <w:lang w:val="lt-LT"/>
              </w:rPr>
              <w:t>Kiekis, rodomas po injekcijos</w:t>
            </w:r>
          </w:p>
          <w:p w14:paraId="324F6C55" w14:textId="59CEF80A" w:rsidR="00300947" w:rsidRPr="0069569E" w:rsidRDefault="00D630E2" w:rsidP="0069559E">
            <w:pPr>
              <w:keepNext/>
              <w:tabs>
                <w:tab w:val="left" w:pos="1808"/>
              </w:tabs>
              <w:spacing w:before="8"/>
              <w:ind w:left="107" w:right="-20"/>
              <w:rPr>
                <w:sz w:val="16"/>
                <w:szCs w:val="16"/>
                <w:lang w:val="lt-LT"/>
              </w:rPr>
            </w:pPr>
            <w:r w:rsidRPr="0069569E">
              <w:rPr>
                <w:noProof/>
                <w:sz w:val="16"/>
                <w:szCs w:val="16"/>
                <w:lang w:val="lt-LT" w:eastAsia="lt-LT"/>
              </w:rPr>
              <w:drawing>
                <wp:inline distT="0" distB="0" distL="0" distR="0" wp14:anchorId="51EFDDD3" wp14:editId="797A0998">
                  <wp:extent cx="504825" cy="191135"/>
                  <wp:effectExtent l="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0947" w:rsidRPr="0069569E" w14:paraId="21A72D9E"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75CFDA06" w14:textId="77777777" w:rsidR="00300947" w:rsidRPr="0069569E" w:rsidRDefault="00300947" w:rsidP="0069559E">
            <w:pPr>
              <w:keepNext/>
              <w:jc w:val="center"/>
              <w:rPr>
                <w:i/>
                <w:sz w:val="18"/>
                <w:szCs w:val="18"/>
                <w:lang w:val="lt-LT"/>
              </w:rPr>
            </w:pPr>
            <w:r w:rsidRPr="0069569E">
              <w:rPr>
                <w:i/>
                <w:sz w:val="18"/>
                <w:szCs w:val="18"/>
                <w:lang w:val="lt-LT"/>
              </w:rPr>
              <w:t>Nr. 1</w:t>
            </w:r>
          </w:p>
        </w:tc>
        <w:tc>
          <w:tcPr>
            <w:tcW w:w="540" w:type="dxa"/>
            <w:tcBorders>
              <w:top w:val="single" w:sz="8" w:space="0" w:color="231F20"/>
              <w:left w:val="single" w:sz="8" w:space="0" w:color="231F20"/>
              <w:bottom w:val="single" w:sz="8" w:space="0" w:color="231F20"/>
              <w:right w:val="single" w:sz="8" w:space="0" w:color="231F20"/>
            </w:tcBorders>
            <w:vAlign w:val="center"/>
          </w:tcPr>
          <w:p w14:paraId="41EC0713" w14:textId="77777777" w:rsidR="00300947" w:rsidRPr="0069569E" w:rsidRDefault="00300947" w:rsidP="0069559E">
            <w:pPr>
              <w:keepNext/>
              <w:ind w:left="-24" w:right="-3" w:firstLine="24"/>
              <w:jc w:val="center"/>
              <w:rPr>
                <w:i/>
                <w:sz w:val="18"/>
                <w:szCs w:val="18"/>
                <w:lang w:val="lt-LT"/>
              </w:rPr>
            </w:pPr>
            <w:r w:rsidRPr="0069569E">
              <w:rPr>
                <w:i/>
                <w:w w:val="90"/>
                <w:sz w:val="18"/>
                <w:szCs w:val="18"/>
                <w:lang w:val="lt-LT"/>
              </w:rPr>
              <w:t>10/06</w:t>
            </w:r>
          </w:p>
        </w:tc>
        <w:tc>
          <w:tcPr>
            <w:tcW w:w="595" w:type="dxa"/>
            <w:tcBorders>
              <w:top w:val="single" w:sz="8" w:space="0" w:color="231F20"/>
              <w:left w:val="single" w:sz="8" w:space="0" w:color="231F20"/>
              <w:bottom w:val="single" w:sz="8" w:space="0" w:color="231F20"/>
              <w:right w:val="single" w:sz="8" w:space="0" w:color="231F20"/>
            </w:tcBorders>
            <w:vAlign w:val="center"/>
          </w:tcPr>
          <w:p w14:paraId="16D83727" w14:textId="77777777" w:rsidR="00300947" w:rsidRPr="0069569E" w:rsidRDefault="00300947" w:rsidP="0069559E">
            <w:pPr>
              <w:keepNext/>
              <w:ind w:right="-30"/>
              <w:jc w:val="center"/>
              <w:rPr>
                <w:sz w:val="18"/>
                <w:szCs w:val="18"/>
                <w:lang w:val="lt-LT"/>
              </w:rPr>
            </w:pPr>
            <w:r w:rsidRPr="0069569E">
              <w:rPr>
                <w:w w:val="71"/>
                <w:sz w:val="18"/>
                <w:szCs w:val="18"/>
                <w:lang w:val="lt-LT"/>
              </w:rPr>
              <w:t>07:00</w:t>
            </w:r>
          </w:p>
        </w:tc>
        <w:tc>
          <w:tcPr>
            <w:tcW w:w="1134" w:type="dxa"/>
            <w:tcBorders>
              <w:top w:val="single" w:sz="8" w:space="0" w:color="231F20"/>
              <w:left w:val="single" w:sz="8" w:space="0" w:color="231F20"/>
              <w:bottom w:val="single" w:sz="8" w:space="0" w:color="231F20"/>
              <w:right w:val="single" w:sz="8" w:space="0" w:color="231F20"/>
            </w:tcBorders>
            <w:vAlign w:val="center"/>
          </w:tcPr>
          <w:p w14:paraId="7FC87F13" w14:textId="77777777" w:rsidR="00300947" w:rsidRPr="0069569E" w:rsidRDefault="00300947" w:rsidP="0069559E">
            <w:pPr>
              <w:keepNext/>
              <w:ind w:left="30" w:right="-20"/>
              <w:jc w:val="center"/>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49BFE6AD" w14:textId="77777777" w:rsidR="00300947" w:rsidRPr="0069569E" w:rsidRDefault="00300947" w:rsidP="0069559E">
            <w:pPr>
              <w:keepNext/>
              <w:jc w:val="center"/>
              <w:rPr>
                <w:i/>
                <w:sz w:val="18"/>
                <w:szCs w:val="18"/>
                <w:lang w:val="lt-LT"/>
              </w:rPr>
            </w:pPr>
            <w:r w:rsidRPr="0069569E">
              <w:rPr>
                <w:i/>
                <w:sz w:val="18"/>
                <w:szCs w:val="18"/>
                <w:lang w:val="lt-LT"/>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62014E8A" w14:textId="77777777" w:rsidR="00300947" w:rsidRPr="0069569E" w:rsidRDefault="00300947" w:rsidP="0069559E">
            <w:pPr>
              <w:keepNext/>
              <w:jc w:val="center"/>
              <w:rPr>
                <w:i/>
                <w:sz w:val="18"/>
                <w:szCs w:val="18"/>
                <w:lang w:val="lt-LT"/>
              </w:rPr>
            </w:pPr>
            <w:r w:rsidRPr="0069569E">
              <w:rPr>
                <w:i/>
                <w:sz w:val="18"/>
                <w:szCs w:val="18"/>
                <w:lang w:val="lt-LT"/>
              </w:rPr>
              <w:t>125</w:t>
            </w:r>
          </w:p>
        </w:tc>
        <w:tc>
          <w:tcPr>
            <w:tcW w:w="1090" w:type="dxa"/>
            <w:tcBorders>
              <w:top w:val="single" w:sz="8" w:space="0" w:color="231F20"/>
              <w:left w:val="single" w:sz="8" w:space="0" w:color="231F20"/>
              <w:bottom w:val="single" w:sz="8" w:space="0" w:color="231F20"/>
              <w:right w:val="single" w:sz="8" w:space="0" w:color="231F20"/>
            </w:tcBorders>
          </w:tcPr>
          <w:p w14:paraId="672F0036" w14:textId="0036E165" w:rsidR="00300947" w:rsidRPr="0069569E" w:rsidRDefault="00D630E2" w:rsidP="0069559E">
            <w:pPr>
              <w:keepNext/>
              <w:ind w:left="191" w:right="-20"/>
              <w:rPr>
                <w:sz w:val="14"/>
                <w:szCs w:val="14"/>
                <w:lang w:val="lt-LT"/>
              </w:rPr>
            </w:pPr>
            <w:r w:rsidRPr="0069569E">
              <w:rPr>
                <w:noProof/>
                <w:sz w:val="14"/>
                <w:szCs w:val="14"/>
                <w:lang w:val="lt-LT" w:eastAsia="lt-LT"/>
              </w:rPr>
              <w:drawing>
                <wp:inline distT="0" distB="0" distL="0" distR="0" wp14:anchorId="7A1DD379" wp14:editId="3CB4D407">
                  <wp:extent cx="109220" cy="143510"/>
                  <wp:effectExtent l="0" t="0" r="0" b="0"/>
                  <wp:docPr id="2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0947" w:rsidRPr="0069569E">
              <w:rPr>
                <w:spacing w:val="-3"/>
                <w:sz w:val="14"/>
                <w:szCs w:val="14"/>
                <w:lang w:val="lt-LT"/>
              </w:rPr>
              <w:t>jei „0“,</w:t>
            </w:r>
          </w:p>
          <w:p w14:paraId="11281008" w14:textId="77777777" w:rsidR="00300947" w:rsidRPr="0069569E" w:rsidRDefault="00300947" w:rsidP="0069559E">
            <w:pPr>
              <w:keepNext/>
              <w:ind w:left="47" w:right="-20"/>
              <w:rPr>
                <w:sz w:val="14"/>
                <w:szCs w:val="14"/>
                <w:lang w:val="lt-LT"/>
              </w:rPr>
            </w:pPr>
            <w:r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48FBB269" w14:textId="77777777" w:rsidR="00300947" w:rsidRPr="0069569E" w:rsidRDefault="00300947" w:rsidP="0069559E">
            <w:pPr>
              <w:keepNext/>
              <w:ind w:left="57" w:right="205"/>
              <w:jc w:val="center"/>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7AF84620" w14:textId="77777777" w:rsidR="00300947" w:rsidRPr="0069569E" w:rsidRDefault="00300947" w:rsidP="0069559E">
            <w:pPr>
              <w:keepNext/>
              <w:overflowPunct/>
              <w:ind w:left="57" w:right="12"/>
              <w:jc w:val="center"/>
              <w:textAlignment w:val="auto"/>
              <w:rPr>
                <w:sz w:val="14"/>
                <w:szCs w:val="14"/>
                <w:lang w:val="lt-LT"/>
              </w:rPr>
            </w:pPr>
            <w:r w:rsidRPr="0069569E">
              <w:rPr>
                <w:spacing w:val="-3"/>
                <w:w w:val="86"/>
                <w:sz w:val="14"/>
                <w:szCs w:val="14"/>
                <w:lang w:val="lt-LT"/>
              </w:rPr>
              <w:t>Susileiskite šį kiekį..........nauju švirkštikliu</w:t>
            </w:r>
          </w:p>
        </w:tc>
      </w:tr>
      <w:tr w:rsidR="00300947" w:rsidRPr="0069569E" w14:paraId="61F4747A"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258DC0C5" w14:textId="77777777" w:rsidR="00300947" w:rsidRPr="0069569E" w:rsidRDefault="00300947" w:rsidP="0069559E">
            <w:pPr>
              <w:keepNext/>
              <w:jc w:val="center"/>
              <w:rPr>
                <w:i/>
                <w:sz w:val="18"/>
                <w:szCs w:val="18"/>
                <w:lang w:val="lt-LT"/>
              </w:rPr>
            </w:pPr>
            <w:r w:rsidRPr="0069569E">
              <w:rPr>
                <w:i/>
                <w:sz w:val="18"/>
                <w:szCs w:val="18"/>
                <w:lang w:val="lt-LT"/>
              </w:rPr>
              <w:t>Nr. 2</w:t>
            </w:r>
          </w:p>
        </w:tc>
        <w:tc>
          <w:tcPr>
            <w:tcW w:w="540" w:type="dxa"/>
            <w:tcBorders>
              <w:top w:val="single" w:sz="8" w:space="0" w:color="231F20"/>
              <w:left w:val="single" w:sz="8" w:space="0" w:color="231F20"/>
              <w:bottom w:val="single" w:sz="8" w:space="0" w:color="231F20"/>
              <w:right w:val="single" w:sz="8" w:space="0" w:color="231F20"/>
            </w:tcBorders>
            <w:vAlign w:val="center"/>
          </w:tcPr>
          <w:p w14:paraId="4A290C26" w14:textId="77777777" w:rsidR="00300947" w:rsidRPr="0069569E" w:rsidRDefault="00300947" w:rsidP="0069559E">
            <w:pPr>
              <w:keepNext/>
              <w:ind w:left="-24" w:right="-3" w:firstLine="24"/>
              <w:jc w:val="center"/>
              <w:rPr>
                <w:i/>
                <w:sz w:val="18"/>
                <w:szCs w:val="18"/>
                <w:lang w:val="lt-LT"/>
              </w:rPr>
            </w:pPr>
            <w:r w:rsidRPr="0069569E">
              <w:rPr>
                <w:i/>
                <w:w w:val="90"/>
                <w:sz w:val="18"/>
                <w:szCs w:val="18"/>
                <w:lang w:val="lt-LT"/>
              </w:rPr>
              <w:t>11/06</w:t>
            </w:r>
          </w:p>
        </w:tc>
        <w:tc>
          <w:tcPr>
            <w:tcW w:w="595" w:type="dxa"/>
            <w:tcBorders>
              <w:top w:val="single" w:sz="8" w:space="0" w:color="231F20"/>
              <w:left w:val="single" w:sz="8" w:space="0" w:color="231F20"/>
              <w:bottom w:val="single" w:sz="8" w:space="0" w:color="231F20"/>
              <w:right w:val="single" w:sz="8" w:space="0" w:color="231F20"/>
            </w:tcBorders>
            <w:vAlign w:val="center"/>
          </w:tcPr>
          <w:p w14:paraId="23C3EBB1" w14:textId="77777777" w:rsidR="00300947" w:rsidRPr="0069569E" w:rsidRDefault="00300947" w:rsidP="0069559E">
            <w:pPr>
              <w:keepNext/>
              <w:ind w:right="-30"/>
              <w:jc w:val="center"/>
              <w:rPr>
                <w:sz w:val="18"/>
                <w:szCs w:val="18"/>
                <w:lang w:val="lt-LT"/>
              </w:rPr>
            </w:pPr>
            <w:r w:rsidRPr="0069569E">
              <w:rPr>
                <w:w w:val="71"/>
                <w:sz w:val="18"/>
                <w:szCs w:val="18"/>
                <w:lang w:val="lt-LT"/>
              </w:rPr>
              <w:t>07:00</w:t>
            </w:r>
          </w:p>
        </w:tc>
        <w:tc>
          <w:tcPr>
            <w:tcW w:w="1134" w:type="dxa"/>
            <w:tcBorders>
              <w:top w:val="single" w:sz="8" w:space="0" w:color="231F20"/>
              <w:left w:val="single" w:sz="8" w:space="0" w:color="231F20"/>
              <w:bottom w:val="single" w:sz="8" w:space="0" w:color="231F20"/>
              <w:right w:val="single" w:sz="8" w:space="0" w:color="231F20"/>
            </w:tcBorders>
            <w:vAlign w:val="center"/>
          </w:tcPr>
          <w:p w14:paraId="2E35AFA2" w14:textId="77777777" w:rsidR="00300947" w:rsidRPr="0069569E" w:rsidRDefault="00300947" w:rsidP="0069559E">
            <w:pPr>
              <w:keepNext/>
              <w:ind w:left="30" w:right="-20"/>
              <w:jc w:val="center"/>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5C9F9485" w14:textId="77777777" w:rsidR="00300947" w:rsidRPr="0069569E" w:rsidRDefault="00300947" w:rsidP="0069559E">
            <w:pPr>
              <w:keepNext/>
              <w:jc w:val="center"/>
              <w:rPr>
                <w:i/>
                <w:sz w:val="18"/>
                <w:szCs w:val="18"/>
                <w:lang w:val="lt-LT"/>
              </w:rPr>
            </w:pPr>
            <w:r w:rsidRPr="0069569E">
              <w:rPr>
                <w:i/>
                <w:sz w:val="18"/>
                <w:szCs w:val="18"/>
                <w:lang w:val="lt-LT"/>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711194C5" w14:textId="77777777" w:rsidR="00300947" w:rsidRPr="0069569E" w:rsidRDefault="00300947" w:rsidP="0069559E">
            <w:pPr>
              <w:keepNext/>
              <w:jc w:val="center"/>
              <w:rPr>
                <w:i/>
                <w:sz w:val="18"/>
                <w:szCs w:val="18"/>
                <w:lang w:val="lt-LT"/>
              </w:rPr>
            </w:pPr>
            <w:r w:rsidRPr="0069569E">
              <w:rPr>
                <w:i/>
                <w:sz w:val="18"/>
                <w:szCs w:val="18"/>
                <w:lang w:val="lt-LT"/>
              </w:rPr>
              <w:t>125</w:t>
            </w:r>
          </w:p>
        </w:tc>
        <w:tc>
          <w:tcPr>
            <w:tcW w:w="1090" w:type="dxa"/>
            <w:tcBorders>
              <w:top w:val="single" w:sz="8" w:space="0" w:color="231F20"/>
              <w:left w:val="single" w:sz="8" w:space="0" w:color="231F20"/>
              <w:bottom w:val="single" w:sz="8" w:space="0" w:color="231F20"/>
              <w:right w:val="single" w:sz="8" w:space="0" w:color="231F20"/>
            </w:tcBorders>
          </w:tcPr>
          <w:p w14:paraId="4A853D55" w14:textId="4B2A87B4" w:rsidR="00300947" w:rsidRPr="0069569E" w:rsidRDefault="00D630E2" w:rsidP="0069559E">
            <w:pPr>
              <w:keepNext/>
              <w:ind w:left="191" w:right="-20"/>
              <w:rPr>
                <w:sz w:val="14"/>
                <w:szCs w:val="14"/>
                <w:lang w:val="lt-LT"/>
              </w:rPr>
            </w:pPr>
            <w:r w:rsidRPr="0069569E">
              <w:rPr>
                <w:noProof/>
                <w:sz w:val="14"/>
                <w:szCs w:val="14"/>
                <w:lang w:val="lt-LT" w:eastAsia="lt-LT"/>
              </w:rPr>
              <w:drawing>
                <wp:inline distT="0" distB="0" distL="0" distR="0" wp14:anchorId="6546B168" wp14:editId="5E4D00F4">
                  <wp:extent cx="109220" cy="143510"/>
                  <wp:effectExtent l="0" t="0" r="0" b="0"/>
                  <wp:docPr id="2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0947" w:rsidRPr="0069569E">
              <w:rPr>
                <w:spacing w:val="-3"/>
                <w:sz w:val="14"/>
                <w:szCs w:val="14"/>
                <w:lang w:val="lt-LT"/>
              </w:rPr>
              <w:t>jei „0“,</w:t>
            </w:r>
          </w:p>
          <w:p w14:paraId="748EB1C7" w14:textId="62EED8C1" w:rsidR="00300947" w:rsidRPr="0069569E" w:rsidRDefault="00D630E2" w:rsidP="0069559E">
            <w:pPr>
              <w:keepNext/>
              <w:ind w:left="47" w:right="-20"/>
              <w:rPr>
                <w:sz w:val="14"/>
                <w:szCs w:val="14"/>
                <w:lang w:val="lt-LT"/>
              </w:rPr>
            </w:pPr>
            <w:r>
              <w:rPr>
                <w:noProof/>
                <w:lang w:val="lt-LT" w:eastAsia="lt-LT"/>
              </w:rPr>
              <mc:AlternateContent>
                <mc:Choice Requires="wps">
                  <w:drawing>
                    <wp:anchor distT="0" distB="0" distL="114300" distR="114300" simplePos="0" relativeHeight="251656704" behindDoc="0" locked="0" layoutInCell="1" allowOverlap="1" wp14:anchorId="0A9BF3A7" wp14:editId="62E41462">
                      <wp:simplePos x="0" y="0"/>
                      <wp:positionH relativeFrom="column">
                        <wp:posOffset>603250</wp:posOffset>
                      </wp:positionH>
                      <wp:positionV relativeFrom="paragraph">
                        <wp:posOffset>168275</wp:posOffset>
                      </wp:positionV>
                      <wp:extent cx="1697990" cy="463550"/>
                      <wp:effectExtent l="0" t="0" r="0" b="0"/>
                      <wp:wrapNone/>
                      <wp:docPr id="104"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6355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B1FB4" id="Oval 69" o:spid="_x0000_s1026" style="position:absolute;margin-left:47.5pt;margin-top:13.25pt;width:133.7pt;height:3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" filled="f" strokecolor="#385d8a" strokeweight="1pt">
                      <v:path arrowok="t"/>
                    </v:oval>
                  </w:pict>
                </mc:Fallback>
              </mc:AlternateContent>
            </w:r>
            <w:r w:rsidR="00300947"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21471F93" w14:textId="77777777" w:rsidR="00300947" w:rsidRPr="0069569E" w:rsidRDefault="00300947" w:rsidP="0069559E">
            <w:pPr>
              <w:keepNext/>
              <w:ind w:left="57" w:right="205"/>
              <w:jc w:val="center"/>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4092FCAE" w14:textId="77777777" w:rsidR="00300947" w:rsidRPr="0069569E" w:rsidRDefault="00300947" w:rsidP="0069559E">
            <w:pPr>
              <w:keepNext/>
              <w:ind w:left="57"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3D79D8E1"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7A256148" w14:textId="77777777" w:rsidR="00300947" w:rsidRPr="0069569E" w:rsidRDefault="00300947" w:rsidP="0069559E">
            <w:pPr>
              <w:keepNext/>
              <w:jc w:val="center"/>
              <w:rPr>
                <w:i/>
                <w:sz w:val="18"/>
                <w:szCs w:val="18"/>
                <w:lang w:val="lt-LT"/>
              </w:rPr>
            </w:pPr>
            <w:r w:rsidRPr="0069569E">
              <w:rPr>
                <w:i/>
                <w:sz w:val="18"/>
                <w:szCs w:val="18"/>
                <w:lang w:val="lt-LT"/>
              </w:rPr>
              <w:t>Nr. 3</w:t>
            </w:r>
          </w:p>
        </w:tc>
        <w:tc>
          <w:tcPr>
            <w:tcW w:w="540" w:type="dxa"/>
            <w:tcBorders>
              <w:top w:val="single" w:sz="8" w:space="0" w:color="231F20"/>
              <w:left w:val="single" w:sz="8" w:space="0" w:color="231F20"/>
              <w:bottom w:val="single" w:sz="8" w:space="0" w:color="231F20"/>
              <w:right w:val="single" w:sz="8" w:space="0" w:color="231F20"/>
            </w:tcBorders>
            <w:vAlign w:val="center"/>
          </w:tcPr>
          <w:p w14:paraId="0711F5C1" w14:textId="77777777" w:rsidR="00300947" w:rsidRPr="0069569E" w:rsidRDefault="00300947" w:rsidP="0069559E">
            <w:pPr>
              <w:keepNext/>
              <w:ind w:left="-24" w:right="-3" w:firstLine="24"/>
              <w:jc w:val="center"/>
              <w:rPr>
                <w:i/>
                <w:sz w:val="18"/>
                <w:szCs w:val="18"/>
                <w:lang w:val="lt-LT"/>
              </w:rPr>
            </w:pPr>
            <w:r w:rsidRPr="0069569E">
              <w:rPr>
                <w:i/>
                <w:w w:val="90"/>
                <w:sz w:val="18"/>
                <w:szCs w:val="18"/>
                <w:lang w:val="lt-LT"/>
              </w:rPr>
              <w:t>12/06</w:t>
            </w:r>
          </w:p>
        </w:tc>
        <w:tc>
          <w:tcPr>
            <w:tcW w:w="595" w:type="dxa"/>
            <w:tcBorders>
              <w:top w:val="single" w:sz="8" w:space="0" w:color="231F20"/>
              <w:left w:val="single" w:sz="8" w:space="0" w:color="231F20"/>
              <w:bottom w:val="single" w:sz="8" w:space="0" w:color="231F20"/>
              <w:right w:val="single" w:sz="8" w:space="0" w:color="231F20"/>
            </w:tcBorders>
            <w:vAlign w:val="center"/>
          </w:tcPr>
          <w:p w14:paraId="570DA47C" w14:textId="77777777" w:rsidR="00300947" w:rsidRPr="0069569E" w:rsidRDefault="00300947" w:rsidP="0069559E">
            <w:pPr>
              <w:keepNext/>
              <w:ind w:right="-30"/>
              <w:jc w:val="center"/>
              <w:rPr>
                <w:sz w:val="18"/>
                <w:szCs w:val="18"/>
                <w:lang w:val="lt-LT"/>
              </w:rPr>
            </w:pPr>
            <w:r w:rsidRPr="0069569E">
              <w:rPr>
                <w:w w:val="71"/>
                <w:sz w:val="18"/>
                <w:szCs w:val="18"/>
                <w:lang w:val="lt-LT"/>
              </w:rPr>
              <w:t>07:00</w:t>
            </w:r>
          </w:p>
        </w:tc>
        <w:tc>
          <w:tcPr>
            <w:tcW w:w="1134" w:type="dxa"/>
            <w:tcBorders>
              <w:top w:val="single" w:sz="8" w:space="0" w:color="231F20"/>
              <w:left w:val="single" w:sz="8" w:space="0" w:color="231F20"/>
              <w:bottom w:val="single" w:sz="8" w:space="0" w:color="231F20"/>
              <w:right w:val="single" w:sz="8" w:space="0" w:color="231F20"/>
            </w:tcBorders>
            <w:vAlign w:val="center"/>
          </w:tcPr>
          <w:p w14:paraId="416C0BCD" w14:textId="77777777" w:rsidR="00300947" w:rsidRPr="0069569E" w:rsidRDefault="00300947" w:rsidP="0069559E">
            <w:pPr>
              <w:keepNext/>
              <w:ind w:left="30" w:right="-20"/>
              <w:jc w:val="center"/>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690DA0BF" w14:textId="77777777" w:rsidR="00300947" w:rsidRPr="0069569E" w:rsidRDefault="00300947" w:rsidP="0069559E">
            <w:pPr>
              <w:keepNext/>
              <w:jc w:val="center"/>
              <w:rPr>
                <w:i/>
                <w:sz w:val="18"/>
                <w:szCs w:val="18"/>
                <w:lang w:val="lt-LT"/>
              </w:rPr>
            </w:pPr>
            <w:r w:rsidRPr="0069569E">
              <w:rPr>
                <w:i/>
                <w:sz w:val="18"/>
                <w:szCs w:val="18"/>
                <w:lang w:val="lt-LT"/>
              </w:rPr>
              <w:t>125</w:t>
            </w:r>
          </w:p>
        </w:tc>
        <w:tc>
          <w:tcPr>
            <w:tcW w:w="892" w:type="dxa"/>
            <w:tcBorders>
              <w:top w:val="single" w:sz="8" w:space="0" w:color="231F20"/>
              <w:left w:val="single" w:sz="8" w:space="0" w:color="231F20"/>
              <w:bottom w:val="single" w:sz="8" w:space="0" w:color="231F20"/>
              <w:right w:val="single" w:sz="8" w:space="0" w:color="231F20"/>
            </w:tcBorders>
            <w:vAlign w:val="center"/>
          </w:tcPr>
          <w:p w14:paraId="4ADCA118" w14:textId="77777777" w:rsidR="00300947" w:rsidRPr="0069569E" w:rsidRDefault="00300947" w:rsidP="0069559E">
            <w:pPr>
              <w:keepNext/>
              <w:jc w:val="center"/>
              <w:rPr>
                <w:i/>
                <w:sz w:val="18"/>
                <w:szCs w:val="18"/>
                <w:lang w:val="lt-LT"/>
              </w:rPr>
            </w:pPr>
            <w:r w:rsidRPr="0069569E">
              <w:rPr>
                <w:i/>
                <w:sz w:val="18"/>
                <w:szCs w:val="18"/>
                <w:lang w:val="lt-LT"/>
              </w:rPr>
              <w:t>125</w:t>
            </w:r>
          </w:p>
        </w:tc>
        <w:tc>
          <w:tcPr>
            <w:tcW w:w="1090" w:type="dxa"/>
            <w:tcBorders>
              <w:top w:val="single" w:sz="8" w:space="0" w:color="231F20"/>
              <w:left w:val="single" w:sz="8" w:space="0" w:color="231F20"/>
              <w:bottom w:val="single" w:sz="8" w:space="0" w:color="231F20"/>
              <w:right w:val="single" w:sz="8" w:space="0" w:color="231F20"/>
            </w:tcBorders>
          </w:tcPr>
          <w:p w14:paraId="0D1CEA2B" w14:textId="77777777" w:rsidR="00300947" w:rsidRPr="0069569E" w:rsidRDefault="00300947" w:rsidP="0069559E">
            <w:pPr>
              <w:keepNext/>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29501BEF" w14:textId="77777777" w:rsidR="00300947" w:rsidRPr="0069569E" w:rsidRDefault="00300947" w:rsidP="0069559E">
            <w:pPr>
              <w:keepNext/>
              <w:ind w:left="47" w:right="-20"/>
              <w:rPr>
                <w:sz w:val="14"/>
                <w:szCs w:val="14"/>
                <w:lang w:val="lt-LT"/>
              </w:rPr>
            </w:pPr>
            <w:r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014C6F07" w14:textId="1966E920" w:rsidR="00300947" w:rsidRPr="0069569E" w:rsidRDefault="00D630E2" w:rsidP="0069559E">
            <w:pPr>
              <w:keepNext/>
              <w:ind w:left="57" w:right="205"/>
              <w:jc w:val="center"/>
              <w:rPr>
                <w:sz w:val="14"/>
                <w:szCs w:val="14"/>
                <w:lang w:val="lt-LT"/>
              </w:rPr>
            </w:pPr>
            <w:r w:rsidRPr="0069569E">
              <w:rPr>
                <w:noProof/>
                <w:sz w:val="14"/>
                <w:szCs w:val="14"/>
                <w:lang w:val="lt-LT" w:eastAsia="lt-LT"/>
              </w:rPr>
              <w:drawing>
                <wp:inline distT="0" distB="0" distL="0" distR="0" wp14:anchorId="6410C4B6" wp14:editId="2B0FD4E4">
                  <wp:extent cx="109220" cy="143510"/>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0947" w:rsidRPr="0069569E">
              <w:rPr>
                <w:spacing w:val="-3"/>
                <w:sz w:val="14"/>
                <w:szCs w:val="14"/>
                <w:lang w:val="lt-LT"/>
              </w:rPr>
              <w:t>jei ne „0“, reikalinga antra injekcija</w:t>
            </w:r>
          </w:p>
          <w:p w14:paraId="6C4C12CB" w14:textId="77777777" w:rsidR="00300947" w:rsidRPr="0069569E" w:rsidRDefault="00300947" w:rsidP="0069559E">
            <w:pPr>
              <w:keepNext/>
              <w:ind w:left="57" w:right="12" w:firstLine="94"/>
              <w:jc w:val="center"/>
              <w:rPr>
                <w:sz w:val="14"/>
                <w:szCs w:val="14"/>
                <w:lang w:val="lt-LT"/>
              </w:rPr>
            </w:pPr>
            <w:r w:rsidRPr="0069569E">
              <w:rPr>
                <w:spacing w:val="-3"/>
                <w:w w:val="86"/>
                <w:sz w:val="14"/>
                <w:szCs w:val="14"/>
                <w:lang w:val="lt-LT"/>
              </w:rPr>
              <w:t xml:space="preserve">Susileiskite šį kiekį </w:t>
            </w:r>
            <w:r w:rsidRPr="0069569E">
              <w:rPr>
                <w:b/>
                <w:i/>
                <w:w w:val="66"/>
                <w:sz w:val="20"/>
                <w:lang w:val="lt-LT"/>
              </w:rPr>
              <w:t>75</w:t>
            </w:r>
            <w:r w:rsidRPr="0069569E">
              <w:rPr>
                <w:spacing w:val="-3"/>
                <w:w w:val="86"/>
                <w:sz w:val="14"/>
                <w:szCs w:val="14"/>
                <w:lang w:val="lt-LT"/>
              </w:rPr>
              <w:t xml:space="preserve"> nauju švirkštikliu</w:t>
            </w:r>
          </w:p>
        </w:tc>
      </w:tr>
      <w:tr w:rsidR="00300947" w:rsidRPr="0069569E" w14:paraId="271A3813"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0681FABF" w14:textId="77777777" w:rsidR="00300947" w:rsidRPr="0069569E" w:rsidRDefault="00300947" w:rsidP="0069559E">
            <w:pPr>
              <w:jc w:val="center"/>
              <w:rPr>
                <w:i/>
                <w:sz w:val="18"/>
                <w:szCs w:val="18"/>
                <w:lang w:val="lt-LT"/>
              </w:rPr>
            </w:pPr>
            <w:r w:rsidRPr="0069569E">
              <w:rPr>
                <w:i/>
                <w:sz w:val="18"/>
                <w:szCs w:val="18"/>
                <w:lang w:val="lt-LT"/>
              </w:rPr>
              <w:t>Nr. 3</w:t>
            </w:r>
          </w:p>
        </w:tc>
        <w:tc>
          <w:tcPr>
            <w:tcW w:w="540" w:type="dxa"/>
            <w:tcBorders>
              <w:top w:val="single" w:sz="8" w:space="0" w:color="231F20"/>
              <w:left w:val="single" w:sz="8" w:space="0" w:color="231F20"/>
              <w:bottom w:val="single" w:sz="8" w:space="0" w:color="231F20"/>
              <w:right w:val="single" w:sz="8" w:space="0" w:color="231F20"/>
            </w:tcBorders>
            <w:vAlign w:val="center"/>
          </w:tcPr>
          <w:p w14:paraId="437D1E0B" w14:textId="77777777" w:rsidR="00300947" w:rsidRPr="0069569E" w:rsidRDefault="00300947" w:rsidP="0069559E">
            <w:pPr>
              <w:ind w:left="-24" w:right="-3" w:firstLine="24"/>
              <w:jc w:val="center"/>
              <w:rPr>
                <w:i/>
                <w:sz w:val="18"/>
                <w:szCs w:val="18"/>
                <w:lang w:val="lt-LT"/>
              </w:rPr>
            </w:pPr>
            <w:r w:rsidRPr="0069569E">
              <w:rPr>
                <w:i/>
                <w:w w:val="90"/>
                <w:sz w:val="18"/>
                <w:szCs w:val="18"/>
                <w:lang w:val="lt-LT"/>
              </w:rPr>
              <w:t>12/06</w:t>
            </w:r>
          </w:p>
        </w:tc>
        <w:tc>
          <w:tcPr>
            <w:tcW w:w="595" w:type="dxa"/>
            <w:tcBorders>
              <w:top w:val="single" w:sz="8" w:space="0" w:color="231F20"/>
              <w:left w:val="single" w:sz="8" w:space="0" w:color="231F20"/>
              <w:bottom w:val="single" w:sz="8" w:space="0" w:color="231F20"/>
              <w:right w:val="single" w:sz="8" w:space="0" w:color="231F20"/>
            </w:tcBorders>
            <w:vAlign w:val="center"/>
          </w:tcPr>
          <w:p w14:paraId="31F66FBA" w14:textId="77777777" w:rsidR="00300947" w:rsidRPr="0069569E" w:rsidRDefault="00300947" w:rsidP="0069559E">
            <w:pPr>
              <w:ind w:right="-30"/>
              <w:jc w:val="center"/>
              <w:rPr>
                <w:sz w:val="18"/>
                <w:szCs w:val="18"/>
                <w:lang w:val="lt-LT"/>
              </w:rPr>
            </w:pPr>
            <w:r w:rsidRPr="0069569E">
              <w:rPr>
                <w:w w:val="71"/>
                <w:sz w:val="18"/>
                <w:szCs w:val="18"/>
                <w:lang w:val="lt-LT"/>
              </w:rPr>
              <w:t>07:00</w:t>
            </w:r>
          </w:p>
        </w:tc>
        <w:tc>
          <w:tcPr>
            <w:tcW w:w="1134" w:type="dxa"/>
            <w:tcBorders>
              <w:top w:val="single" w:sz="8" w:space="0" w:color="231F20"/>
              <w:left w:val="single" w:sz="8" w:space="0" w:color="231F20"/>
              <w:bottom w:val="single" w:sz="8" w:space="0" w:color="231F20"/>
              <w:right w:val="single" w:sz="8" w:space="0" w:color="231F20"/>
            </w:tcBorders>
            <w:vAlign w:val="center"/>
          </w:tcPr>
          <w:p w14:paraId="56290358" w14:textId="77777777" w:rsidR="00300947" w:rsidRPr="0069569E" w:rsidRDefault="00300947" w:rsidP="0069559E">
            <w:pPr>
              <w:ind w:left="30" w:right="-20"/>
              <w:jc w:val="center"/>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7E721976" w14:textId="77777777" w:rsidR="00300947" w:rsidRPr="0069569E" w:rsidRDefault="00300947" w:rsidP="0069559E">
            <w:pPr>
              <w:jc w:val="center"/>
              <w:rPr>
                <w:i/>
                <w:sz w:val="18"/>
                <w:szCs w:val="18"/>
                <w:lang w:val="lt-LT"/>
              </w:rPr>
            </w:pPr>
            <w:r w:rsidRPr="0069569E">
              <w:rPr>
                <w:i/>
                <w:sz w:val="18"/>
                <w:szCs w:val="18"/>
                <w:lang w:val="lt-LT"/>
              </w:rPr>
              <w:t>Nėra duomenų</w:t>
            </w:r>
          </w:p>
        </w:tc>
        <w:tc>
          <w:tcPr>
            <w:tcW w:w="892" w:type="dxa"/>
            <w:tcBorders>
              <w:top w:val="single" w:sz="8" w:space="0" w:color="231F20"/>
              <w:left w:val="single" w:sz="8" w:space="0" w:color="231F20"/>
              <w:bottom w:val="single" w:sz="8" w:space="0" w:color="231F20"/>
              <w:right w:val="single" w:sz="8" w:space="0" w:color="231F20"/>
            </w:tcBorders>
            <w:vAlign w:val="center"/>
          </w:tcPr>
          <w:p w14:paraId="7A47C38B" w14:textId="77777777" w:rsidR="00300947" w:rsidRPr="0069569E" w:rsidRDefault="00300947" w:rsidP="0069559E">
            <w:pPr>
              <w:jc w:val="center"/>
              <w:rPr>
                <w:b/>
                <w:i/>
                <w:sz w:val="18"/>
                <w:szCs w:val="18"/>
                <w:lang w:val="lt-LT"/>
              </w:rPr>
            </w:pPr>
          </w:p>
          <w:p w14:paraId="2E25991E" w14:textId="23C862C7" w:rsidR="00300947" w:rsidRPr="0069569E" w:rsidRDefault="00D630E2" w:rsidP="0069559E">
            <w:pPr>
              <w:jc w:val="center"/>
              <w:rPr>
                <w:b/>
                <w:i/>
                <w:sz w:val="18"/>
                <w:szCs w:val="18"/>
                <w:lang w:val="lt-LT"/>
              </w:rPr>
            </w:pPr>
            <w:r>
              <w:rPr>
                <w:noProof/>
                <w:lang w:val="lt-LT" w:eastAsia="lt-LT"/>
              </w:rPr>
              <mc:AlternateContent>
                <mc:Choice Requires="wps">
                  <w:drawing>
                    <wp:anchor distT="0" distB="0" distL="114300" distR="114300" simplePos="0" relativeHeight="251655680" behindDoc="0" locked="0" layoutInCell="1" allowOverlap="1" wp14:anchorId="1BDF1587" wp14:editId="68BC885E">
                      <wp:simplePos x="0" y="0"/>
                      <wp:positionH relativeFrom="column">
                        <wp:posOffset>5715</wp:posOffset>
                      </wp:positionH>
                      <wp:positionV relativeFrom="paragraph">
                        <wp:posOffset>-36830</wp:posOffset>
                      </wp:positionV>
                      <wp:extent cx="586740" cy="260985"/>
                      <wp:effectExtent l="0" t="0" r="3810" b="5715"/>
                      <wp:wrapNone/>
                      <wp:docPr id="10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D2A5E2" id="Oval 67" o:spid="_x0000_s1026" style="position:absolute;margin-left:.45pt;margin-top:-2.9pt;width:46.2pt;height:20.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" filled="f" strokecolor="#385d8a" strokeweight="1pt">
                      <v:path arrowok="t"/>
                    </v:oval>
                  </w:pict>
                </mc:Fallback>
              </mc:AlternateContent>
            </w:r>
            <w:r w:rsidR="00300947" w:rsidRPr="0069569E">
              <w:rPr>
                <w:b/>
                <w:i/>
                <w:sz w:val="18"/>
                <w:szCs w:val="18"/>
                <w:lang w:val="lt-LT"/>
              </w:rPr>
              <w:t>75</w:t>
            </w:r>
          </w:p>
        </w:tc>
        <w:tc>
          <w:tcPr>
            <w:tcW w:w="1090" w:type="dxa"/>
            <w:tcBorders>
              <w:top w:val="single" w:sz="8" w:space="0" w:color="231F20"/>
              <w:left w:val="single" w:sz="8" w:space="0" w:color="231F20"/>
              <w:bottom w:val="single" w:sz="8" w:space="0" w:color="231F20"/>
              <w:right w:val="single" w:sz="8" w:space="0" w:color="231F20"/>
            </w:tcBorders>
          </w:tcPr>
          <w:p w14:paraId="736FE3D8" w14:textId="7D4BB804" w:rsidR="00300947" w:rsidRPr="0069569E" w:rsidRDefault="00D630E2" w:rsidP="0069559E">
            <w:pPr>
              <w:ind w:left="191" w:right="-20"/>
              <w:rPr>
                <w:sz w:val="14"/>
                <w:szCs w:val="14"/>
                <w:lang w:val="lt-LT"/>
              </w:rPr>
            </w:pPr>
            <w:r w:rsidRPr="0069569E">
              <w:rPr>
                <w:noProof/>
                <w:sz w:val="14"/>
                <w:szCs w:val="14"/>
                <w:lang w:val="lt-LT" w:eastAsia="lt-LT"/>
              </w:rPr>
              <w:drawing>
                <wp:inline distT="0" distB="0" distL="0" distR="0" wp14:anchorId="72576377" wp14:editId="1DEF3833">
                  <wp:extent cx="109220" cy="143510"/>
                  <wp:effectExtent l="0" t="0" r="0" b="0"/>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0947" w:rsidRPr="0069569E">
              <w:rPr>
                <w:spacing w:val="-3"/>
                <w:sz w:val="14"/>
                <w:szCs w:val="14"/>
                <w:lang w:val="lt-LT"/>
              </w:rPr>
              <w:t>jei „0“,</w:t>
            </w:r>
          </w:p>
          <w:p w14:paraId="2684CE68"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4FEF25DA" w14:textId="77777777" w:rsidR="00300947" w:rsidRPr="0069569E" w:rsidRDefault="00300947" w:rsidP="0069559E">
            <w:pPr>
              <w:ind w:left="57" w:right="205"/>
              <w:jc w:val="center"/>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248BED45" w14:textId="77777777" w:rsidR="00300947" w:rsidRPr="0069569E" w:rsidRDefault="00300947" w:rsidP="0069559E">
            <w:pPr>
              <w:ind w:left="57" w:right="12"/>
              <w:jc w:val="center"/>
              <w:rPr>
                <w:sz w:val="14"/>
                <w:szCs w:val="14"/>
                <w:lang w:val="lt-LT"/>
              </w:rPr>
            </w:pPr>
            <w:r w:rsidRPr="0069569E">
              <w:rPr>
                <w:spacing w:val="-3"/>
                <w:w w:val="86"/>
                <w:sz w:val="14"/>
                <w:szCs w:val="14"/>
                <w:lang w:val="lt-LT"/>
              </w:rPr>
              <w:t>Susileiskite šį kiekį..........nauju švirkštikliu</w:t>
            </w:r>
          </w:p>
        </w:tc>
      </w:tr>
    </w:tbl>
    <w:p w14:paraId="33E5F9BC" w14:textId="77777777" w:rsidR="00300947" w:rsidRPr="0069569E" w:rsidRDefault="00300947" w:rsidP="0069559E">
      <w:pPr>
        <w:ind w:left="540" w:hanging="540"/>
        <w:rPr>
          <w:color w:val="000000"/>
          <w:sz w:val="22"/>
          <w:szCs w:val="22"/>
          <w:lang w:val="lt-LT"/>
        </w:rPr>
      </w:pPr>
    </w:p>
    <w:p w14:paraId="18AA6A0E" w14:textId="4C3EBFB5" w:rsidR="00300947" w:rsidRPr="0069569E" w:rsidRDefault="00300947" w:rsidP="007B7C9B">
      <w:pPr>
        <w:keepNext/>
        <w:shd w:val="clear" w:color="auto" w:fill="CCECFF"/>
        <w:tabs>
          <w:tab w:val="left" w:pos="567"/>
        </w:tabs>
        <w:jc w:val="center"/>
        <w:rPr>
          <w:color w:val="000000"/>
          <w:sz w:val="22"/>
          <w:szCs w:val="22"/>
          <w:lang w:val="lt-LT"/>
        </w:rPr>
      </w:pPr>
      <w:r w:rsidRPr="0069569E">
        <w:rPr>
          <w:bCs/>
          <w:i/>
          <w:color w:val="000000"/>
          <w:sz w:val="22"/>
          <w:szCs w:val="22"/>
          <w:shd w:val="clear" w:color="auto" w:fill="CCECFF"/>
          <w:lang w:val="lt-LT"/>
        </w:rPr>
        <w:lastRenderedPageBreak/>
        <w:t>&lt;GONAL-f 450</w:t>
      </w:r>
      <w:r w:rsidR="001236D5">
        <w:rPr>
          <w:bCs/>
          <w:i/>
          <w:color w:val="000000"/>
          <w:sz w:val="22"/>
          <w:szCs w:val="22"/>
          <w:shd w:val="clear" w:color="auto" w:fill="CCECFF"/>
          <w:lang w:val="lt-LT"/>
        </w:rPr>
        <w:t> </w:t>
      </w:r>
      <w:r w:rsidRPr="0069569E">
        <w:rPr>
          <w:bCs/>
          <w:i/>
          <w:color w:val="000000"/>
          <w:sz w:val="22"/>
          <w:szCs w:val="22"/>
          <w:shd w:val="clear" w:color="auto" w:fill="CCECFF"/>
          <w:lang w:val="lt-LT"/>
        </w:rPr>
        <w:t>IU</w:t>
      </w:r>
      <w:r w:rsidRPr="0069569E">
        <w:rPr>
          <w:bCs/>
          <w:i/>
          <w:color w:val="000000"/>
          <w:sz w:val="22"/>
          <w:szCs w:val="22"/>
          <w:lang w:val="lt-LT"/>
        </w:rPr>
        <w:t>– PEN</w:t>
      </w:r>
      <w:r w:rsidRPr="0069569E">
        <w:rPr>
          <w:bCs/>
          <w:i/>
          <w:color w:val="000000"/>
          <w:sz w:val="22"/>
          <w:szCs w:val="22"/>
          <w:shd w:val="clear" w:color="auto" w:fill="CCECFF"/>
          <w:lang w:val="lt-LT"/>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850"/>
        <w:gridCol w:w="540"/>
        <w:gridCol w:w="540"/>
        <w:gridCol w:w="1189"/>
        <w:gridCol w:w="824"/>
        <w:gridCol w:w="892"/>
        <w:gridCol w:w="1090"/>
        <w:gridCol w:w="3147"/>
      </w:tblGrid>
      <w:tr w:rsidR="00300947" w:rsidRPr="0069569E" w14:paraId="0E9F1198" w14:textId="77777777" w:rsidTr="00096B46">
        <w:trPr>
          <w:trHeight w:hRule="exact" w:val="499"/>
        </w:trPr>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CB35CDF" w14:textId="77777777" w:rsidR="00300947" w:rsidRPr="0069569E" w:rsidRDefault="00300947" w:rsidP="0069559E">
            <w:pPr>
              <w:keepNext/>
              <w:spacing w:before="8"/>
              <w:ind w:left="287" w:right="267"/>
              <w:jc w:val="center"/>
              <w:rPr>
                <w:sz w:val="16"/>
                <w:szCs w:val="16"/>
                <w:lang w:val="lt-LT"/>
              </w:rPr>
            </w:pPr>
            <w:r w:rsidRPr="0069569E">
              <w:rPr>
                <w:b/>
                <w:w w:val="96"/>
                <w:sz w:val="16"/>
                <w:szCs w:val="16"/>
                <w:lang w:val="lt-LT"/>
              </w:rPr>
              <w:t>1</w:t>
            </w:r>
          </w:p>
          <w:p w14:paraId="67FEC348" w14:textId="77777777" w:rsidR="00300947" w:rsidRPr="0069569E" w:rsidRDefault="00300947" w:rsidP="0069559E">
            <w:pPr>
              <w:keepNext/>
              <w:overflowPunct/>
              <w:spacing w:before="120"/>
              <w:ind w:left="16" w:right="-4"/>
              <w:jc w:val="center"/>
              <w:textAlignment w:val="auto"/>
              <w:rPr>
                <w:sz w:val="16"/>
                <w:szCs w:val="16"/>
                <w:lang w:val="lt-LT"/>
              </w:rPr>
            </w:pPr>
            <w:r w:rsidRPr="0069569E">
              <w:rPr>
                <w:b/>
                <w:bCs/>
                <w:spacing w:val="-10"/>
                <w:w w:val="72"/>
                <w:sz w:val="16"/>
                <w:szCs w:val="16"/>
                <w:lang w:val="lt-LT"/>
              </w:rPr>
              <w:t>Gydymo dienos numeris</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3968D0E" w14:textId="77777777" w:rsidR="00300947" w:rsidRPr="0069569E" w:rsidRDefault="00300947" w:rsidP="0069559E">
            <w:pPr>
              <w:keepNext/>
              <w:spacing w:before="8"/>
              <w:ind w:left="185" w:right="165"/>
              <w:jc w:val="center"/>
              <w:rPr>
                <w:sz w:val="16"/>
                <w:szCs w:val="16"/>
                <w:lang w:val="lt-LT"/>
              </w:rPr>
            </w:pPr>
            <w:r w:rsidRPr="0069569E">
              <w:rPr>
                <w:b/>
                <w:w w:val="96"/>
                <w:sz w:val="16"/>
                <w:szCs w:val="16"/>
                <w:lang w:val="lt-LT"/>
              </w:rPr>
              <w:t>2</w:t>
            </w:r>
          </w:p>
          <w:p w14:paraId="31AE1B24" w14:textId="77777777" w:rsidR="00300947" w:rsidRPr="0069569E" w:rsidRDefault="00300947" w:rsidP="0069559E">
            <w:pPr>
              <w:keepNext/>
              <w:overflowPunct/>
              <w:spacing w:before="120"/>
              <w:ind w:left="83" w:right="63"/>
              <w:jc w:val="center"/>
              <w:textAlignment w:val="auto"/>
              <w:rPr>
                <w:sz w:val="16"/>
                <w:szCs w:val="16"/>
                <w:lang w:val="lt-LT"/>
              </w:rPr>
            </w:pPr>
            <w:r w:rsidRPr="0069569E">
              <w:rPr>
                <w:b/>
                <w:bCs/>
                <w:spacing w:val="-2"/>
                <w:w w:val="82"/>
                <w:sz w:val="16"/>
                <w:szCs w:val="16"/>
                <w:lang w:val="lt-LT"/>
              </w:rPr>
              <w:t>Data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F5411BC" w14:textId="77777777" w:rsidR="00300947" w:rsidRPr="0069569E" w:rsidRDefault="00300947" w:rsidP="0069559E">
            <w:pPr>
              <w:keepNext/>
              <w:spacing w:before="8"/>
              <w:ind w:left="185" w:right="165"/>
              <w:jc w:val="center"/>
              <w:rPr>
                <w:sz w:val="16"/>
                <w:szCs w:val="16"/>
                <w:lang w:val="lt-LT"/>
              </w:rPr>
            </w:pPr>
            <w:r w:rsidRPr="0069569E">
              <w:rPr>
                <w:b/>
                <w:w w:val="96"/>
                <w:sz w:val="16"/>
                <w:szCs w:val="16"/>
                <w:lang w:val="lt-LT"/>
              </w:rPr>
              <w:t>3</w:t>
            </w:r>
          </w:p>
          <w:p w14:paraId="57395B72" w14:textId="77777777" w:rsidR="00300947" w:rsidRPr="0069569E" w:rsidRDefault="00300947" w:rsidP="0069559E">
            <w:pPr>
              <w:keepNext/>
              <w:overflowPunct/>
              <w:spacing w:before="120"/>
              <w:ind w:left="79" w:right="59"/>
              <w:jc w:val="center"/>
              <w:textAlignment w:val="auto"/>
              <w:rPr>
                <w:sz w:val="16"/>
                <w:szCs w:val="16"/>
                <w:lang w:val="lt-LT"/>
              </w:rPr>
            </w:pPr>
            <w:r w:rsidRPr="0069569E">
              <w:rPr>
                <w:b/>
                <w:bCs/>
                <w:spacing w:val="-1"/>
                <w:w w:val="72"/>
                <w:sz w:val="16"/>
                <w:szCs w:val="16"/>
                <w:lang w:val="lt-LT"/>
              </w:rPr>
              <w:t>Laikas</w:t>
            </w:r>
          </w:p>
        </w:tc>
        <w:tc>
          <w:tcPr>
            <w:tcW w:w="118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E7611E2" w14:textId="77777777" w:rsidR="00300947" w:rsidRPr="0069569E" w:rsidRDefault="00300947" w:rsidP="0069559E">
            <w:pPr>
              <w:keepNext/>
              <w:spacing w:before="8"/>
              <w:ind w:left="365" w:right="345"/>
              <w:jc w:val="center"/>
              <w:rPr>
                <w:sz w:val="16"/>
                <w:szCs w:val="16"/>
                <w:lang w:val="lt-LT"/>
              </w:rPr>
            </w:pPr>
            <w:r w:rsidRPr="0069569E">
              <w:rPr>
                <w:b/>
                <w:w w:val="96"/>
                <w:sz w:val="16"/>
                <w:szCs w:val="16"/>
                <w:lang w:val="lt-LT"/>
              </w:rPr>
              <w:t>4</w:t>
            </w:r>
          </w:p>
          <w:p w14:paraId="2298F367" w14:textId="77777777" w:rsidR="00300947" w:rsidRPr="0069569E" w:rsidRDefault="00300947" w:rsidP="0069559E">
            <w:pPr>
              <w:keepNext/>
              <w:overflowPunct/>
              <w:spacing w:before="120"/>
              <w:ind w:left="40" w:right="20"/>
              <w:jc w:val="center"/>
              <w:textAlignment w:val="auto"/>
              <w:rPr>
                <w:b/>
                <w:bCs/>
                <w:spacing w:val="-2"/>
                <w:w w:val="78"/>
                <w:sz w:val="16"/>
                <w:szCs w:val="16"/>
                <w:lang w:val="lt-LT"/>
              </w:rPr>
            </w:pPr>
            <w:r w:rsidRPr="0069569E">
              <w:rPr>
                <w:b/>
                <w:bCs/>
                <w:spacing w:val="-2"/>
                <w:w w:val="78"/>
                <w:sz w:val="16"/>
                <w:szCs w:val="16"/>
                <w:lang w:val="lt-LT"/>
              </w:rPr>
              <w:t>Švirkštiklio tūris</w:t>
            </w:r>
          </w:p>
          <w:p w14:paraId="60BE8A43" w14:textId="77777777" w:rsidR="00300947" w:rsidRPr="00096B46" w:rsidRDefault="00300947" w:rsidP="0069559E">
            <w:pPr>
              <w:keepNext/>
              <w:overflowPunct/>
              <w:spacing w:before="120"/>
              <w:ind w:left="62" w:right="17"/>
              <w:jc w:val="center"/>
              <w:textAlignment w:val="auto"/>
              <w:rPr>
                <w:color w:val="0070C0"/>
                <w:sz w:val="14"/>
                <w:szCs w:val="14"/>
                <w:lang w:val="lt-LT"/>
              </w:rPr>
            </w:pPr>
            <w:r w:rsidRPr="00096B46">
              <w:rPr>
                <w:color w:val="0070C0"/>
                <w:spacing w:val="2"/>
                <w:sz w:val="14"/>
                <w:szCs w:val="14"/>
                <w:bdr w:val="single" w:sz="4" w:space="0" w:color="auto"/>
                <w:lang w:val="lt-LT"/>
              </w:rPr>
              <w:t>450 TV/0,75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8CB1000" w14:textId="77777777" w:rsidR="00300947" w:rsidRPr="0069569E" w:rsidRDefault="00300947" w:rsidP="0069559E">
            <w:pPr>
              <w:keepNext/>
              <w:spacing w:before="8"/>
              <w:ind w:left="327" w:right="307"/>
              <w:jc w:val="center"/>
              <w:rPr>
                <w:sz w:val="16"/>
                <w:szCs w:val="16"/>
                <w:lang w:val="lt-LT"/>
              </w:rPr>
            </w:pPr>
            <w:r w:rsidRPr="0069569E">
              <w:rPr>
                <w:b/>
                <w:w w:val="96"/>
                <w:sz w:val="16"/>
                <w:szCs w:val="16"/>
                <w:lang w:val="lt-LT"/>
              </w:rPr>
              <w:t>5</w:t>
            </w:r>
          </w:p>
          <w:p w14:paraId="71317370" w14:textId="77777777" w:rsidR="00300947" w:rsidRPr="0069569E" w:rsidRDefault="00300947" w:rsidP="0069559E">
            <w:pPr>
              <w:keepNext/>
              <w:overflowPunct/>
              <w:spacing w:before="120"/>
              <w:ind w:left="51" w:right="32"/>
              <w:jc w:val="center"/>
              <w:textAlignment w:val="auto"/>
              <w:rPr>
                <w:sz w:val="16"/>
                <w:szCs w:val="16"/>
                <w:lang w:val="lt-LT"/>
              </w:rPr>
            </w:pPr>
            <w:r w:rsidRPr="0069569E">
              <w:rPr>
                <w:b/>
                <w:bCs/>
                <w:spacing w:val="-1"/>
                <w:w w:val="79"/>
                <w:sz w:val="16"/>
                <w:szCs w:val="16"/>
                <w:lang w:val="lt-LT"/>
              </w:rPr>
              <w:t>Paskirta dozė</w:t>
            </w:r>
          </w:p>
        </w:tc>
        <w:tc>
          <w:tcPr>
            <w:tcW w:w="5129" w:type="dxa"/>
            <w:gridSpan w:val="3"/>
            <w:tcBorders>
              <w:top w:val="single" w:sz="8" w:space="0" w:color="231F20"/>
              <w:left w:val="single" w:sz="8" w:space="0" w:color="231F20"/>
              <w:bottom w:val="single" w:sz="8" w:space="0" w:color="231F20"/>
              <w:right w:val="single" w:sz="8" w:space="0" w:color="231F20"/>
            </w:tcBorders>
            <w:shd w:val="clear" w:color="auto" w:fill="D9D9D9"/>
          </w:tcPr>
          <w:p w14:paraId="11268CAC" w14:textId="77777777" w:rsidR="00300947" w:rsidRPr="0069569E" w:rsidRDefault="00300947" w:rsidP="0069559E">
            <w:pPr>
              <w:keepNext/>
              <w:tabs>
                <w:tab w:val="left" w:pos="1380"/>
                <w:tab w:val="left" w:pos="2920"/>
              </w:tabs>
              <w:ind w:left="392" w:right="-20"/>
              <w:rPr>
                <w:sz w:val="16"/>
                <w:szCs w:val="16"/>
                <w:lang w:val="lt-LT"/>
              </w:rPr>
            </w:pPr>
            <w:r w:rsidRPr="0069569E">
              <w:rPr>
                <w:b/>
                <w:sz w:val="16"/>
                <w:szCs w:val="16"/>
                <w:lang w:val="lt-LT"/>
              </w:rPr>
              <w:t>6</w:t>
            </w:r>
            <w:r w:rsidRPr="0069569E">
              <w:rPr>
                <w:sz w:val="16"/>
                <w:szCs w:val="16"/>
                <w:lang w:val="lt-LT"/>
              </w:rPr>
              <w:tab/>
            </w:r>
            <w:r w:rsidRPr="0069569E">
              <w:rPr>
                <w:b/>
                <w:sz w:val="16"/>
                <w:szCs w:val="16"/>
                <w:lang w:val="lt-LT"/>
              </w:rPr>
              <w:t>7</w:t>
            </w:r>
            <w:r w:rsidRPr="0069569E">
              <w:rPr>
                <w:sz w:val="16"/>
                <w:szCs w:val="16"/>
                <w:lang w:val="lt-LT"/>
              </w:rPr>
              <w:tab/>
            </w:r>
            <w:r w:rsidRPr="0069569E">
              <w:rPr>
                <w:b/>
                <w:sz w:val="16"/>
                <w:szCs w:val="16"/>
                <w:lang w:val="lt-LT"/>
              </w:rPr>
              <w:t>8</w:t>
            </w:r>
          </w:p>
          <w:p w14:paraId="0EEF5510" w14:textId="77777777" w:rsidR="00300947" w:rsidRPr="0069569E" w:rsidRDefault="00300947" w:rsidP="0069559E">
            <w:pPr>
              <w:keepNext/>
              <w:tabs>
                <w:tab w:val="left" w:pos="2559"/>
              </w:tabs>
              <w:ind w:left="731" w:right="-23"/>
              <w:rPr>
                <w:sz w:val="16"/>
                <w:szCs w:val="16"/>
                <w:lang w:val="lt-LT"/>
              </w:rPr>
            </w:pPr>
            <w:r w:rsidRPr="0069569E">
              <w:rPr>
                <w:b/>
                <w:spacing w:val="-1"/>
                <w:w w:val="77"/>
                <w:sz w:val="16"/>
                <w:szCs w:val="16"/>
                <w:lang w:val="lt-LT"/>
              </w:rPr>
              <w:t>Dozės langelis</w:t>
            </w:r>
          </w:p>
        </w:tc>
      </w:tr>
      <w:tr w:rsidR="00300947" w:rsidRPr="0069569E" w14:paraId="3FCCAB29" w14:textId="77777777" w:rsidTr="00096B46">
        <w:trPr>
          <w:trHeight w:hRule="exact" w:val="749"/>
        </w:trPr>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0772B257" w14:textId="77777777" w:rsidR="00300947" w:rsidRPr="0069569E" w:rsidRDefault="00300947" w:rsidP="0069559E">
            <w:pPr>
              <w:keepNext/>
              <w:ind w:left="729" w:right="-20"/>
              <w:rPr>
                <w:sz w:val="16"/>
                <w:szCs w:val="16"/>
                <w:lang w:val="lt-LT"/>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563056F8" w14:textId="77777777" w:rsidR="00300947" w:rsidRPr="0069569E" w:rsidRDefault="00300947" w:rsidP="0069559E">
            <w:pPr>
              <w:keepNext/>
              <w:ind w:left="729" w:right="-20"/>
              <w:rPr>
                <w:sz w:val="16"/>
                <w:szCs w:val="16"/>
                <w:lang w:val="lt-LT"/>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7855E1C" w14:textId="77777777" w:rsidR="00300947" w:rsidRPr="0069569E" w:rsidRDefault="00300947" w:rsidP="0069559E">
            <w:pPr>
              <w:keepNext/>
              <w:ind w:left="729" w:right="-20"/>
              <w:rPr>
                <w:sz w:val="16"/>
                <w:szCs w:val="16"/>
                <w:lang w:val="lt-LT"/>
              </w:rPr>
            </w:pPr>
          </w:p>
        </w:tc>
        <w:tc>
          <w:tcPr>
            <w:tcW w:w="1189" w:type="dxa"/>
            <w:vMerge/>
            <w:tcBorders>
              <w:top w:val="single" w:sz="8" w:space="0" w:color="231F20"/>
              <w:left w:val="single" w:sz="8" w:space="0" w:color="231F20"/>
              <w:bottom w:val="single" w:sz="8" w:space="0" w:color="231F20"/>
              <w:right w:val="single" w:sz="8" w:space="0" w:color="231F20"/>
            </w:tcBorders>
            <w:shd w:val="clear" w:color="auto" w:fill="D1D3D4"/>
          </w:tcPr>
          <w:p w14:paraId="72780EDE" w14:textId="77777777" w:rsidR="00300947" w:rsidRPr="0069569E" w:rsidRDefault="00300947" w:rsidP="0069559E">
            <w:pPr>
              <w:keepNext/>
              <w:ind w:left="729" w:right="-20"/>
              <w:rPr>
                <w:sz w:val="16"/>
                <w:szCs w:val="16"/>
                <w:lang w:val="lt-LT"/>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02DF4B6B" w14:textId="77777777" w:rsidR="00300947" w:rsidRPr="0069569E" w:rsidRDefault="00300947" w:rsidP="0069559E">
            <w:pPr>
              <w:keepNext/>
              <w:ind w:left="729" w:right="-20"/>
              <w:rPr>
                <w:sz w:val="16"/>
                <w:szCs w:val="16"/>
                <w:lang w:val="lt-LT"/>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4B5D0995" w14:textId="77777777" w:rsidR="00300947" w:rsidRPr="0069569E" w:rsidRDefault="00300947" w:rsidP="0069559E">
            <w:pPr>
              <w:keepNext/>
              <w:overflowPunct/>
              <w:ind w:left="45" w:right="23"/>
              <w:jc w:val="both"/>
              <w:textAlignment w:val="auto"/>
              <w:rPr>
                <w:sz w:val="16"/>
                <w:szCs w:val="16"/>
                <w:lang w:val="lt-LT"/>
              </w:rPr>
            </w:pPr>
            <w:r w:rsidRPr="0069569E">
              <w:rPr>
                <w:b/>
                <w:bCs/>
                <w:spacing w:val="-1"/>
                <w:w w:val="85"/>
                <w:sz w:val="16"/>
                <w:szCs w:val="16"/>
                <w:lang w:val="lt-LT"/>
              </w:rPr>
              <w:t>Kiekis, nustatytas suleisti</w:t>
            </w:r>
          </w:p>
        </w:tc>
        <w:tc>
          <w:tcPr>
            <w:tcW w:w="4237" w:type="dxa"/>
            <w:gridSpan w:val="2"/>
            <w:tcBorders>
              <w:top w:val="single" w:sz="8" w:space="0" w:color="231F20"/>
              <w:left w:val="single" w:sz="8" w:space="0" w:color="231F20"/>
              <w:bottom w:val="single" w:sz="8" w:space="0" w:color="231F20"/>
              <w:right w:val="single" w:sz="8" w:space="0" w:color="231F20"/>
            </w:tcBorders>
            <w:shd w:val="clear" w:color="auto" w:fill="D1D3D4"/>
          </w:tcPr>
          <w:p w14:paraId="4B457E6F" w14:textId="77777777" w:rsidR="00300947" w:rsidRPr="0069569E" w:rsidRDefault="00300947" w:rsidP="0069559E">
            <w:pPr>
              <w:keepNext/>
              <w:spacing w:before="8"/>
              <w:ind w:left="541" w:right="-20"/>
              <w:rPr>
                <w:b/>
                <w:bCs/>
                <w:w w:val="84"/>
                <w:sz w:val="16"/>
                <w:szCs w:val="16"/>
                <w:lang w:val="lt-LT"/>
              </w:rPr>
            </w:pPr>
            <w:r w:rsidRPr="0069569E">
              <w:rPr>
                <w:b/>
                <w:spacing w:val="-1"/>
                <w:w w:val="85"/>
                <w:sz w:val="16"/>
                <w:szCs w:val="16"/>
                <w:lang w:val="lt-LT"/>
              </w:rPr>
              <w:t>Kiekis, rodomas po injekcijos</w:t>
            </w:r>
          </w:p>
          <w:p w14:paraId="441048FB" w14:textId="0C98C49E" w:rsidR="00300947" w:rsidRPr="0069569E" w:rsidRDefault="00D630E2" w:rsidP="0069559E">
            <w:pPr>
              <w:keepNext/>
              <w:tabs>
                <w:tab w:val="left" w:pos="1808"/>
              </w:tabs>
              <w:spacing w:before="8"/>
              <w:ind w:left="107" w:right="-20"/>
              <w:rPr>
                <w:sz w:val="16"/>
                <w:szCs w:val="16"/>
                <w:lang w:val="lt-LT"/>
              </w:rPr>
            </w:pPr>
            <w:r w:rsidRPr="0069569E">
              <w:rPr>
                <w:noProof/>
                <w:sz w:val="16"/>
                <w:szCs w:val="16"/>
                <w:lang w:val="lt-LT" w:eastAsia="lt-LT"/>
              </w:rPr>
              <w:drawing>
                <wp:inline distT="0" distB="0" distL="0" distR="0" wp14:anchorId="1D8FB4E8" wp14:editId="2604435B">
                  <wp:extent cx="504825" cy="191135"/>
                  <wp:effectExtent l="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0947" w:rsidRPr="0069569E" w14:paraId="5EE57718"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29CF25E7" w14:textId="77777777" w:rsidR="00300947" w:rsidRPr="0069569E" w:rsidRDefault="00300947" w:rsidP="0069559E">
            <w:pPr>
              <w:keepNext/>
              <w:jc w:val="center"/>
              <w:rPr>
                <w:i/>
                <w:sz w:val="18"/>
                <w:szCs w:val="18"/>
                <w:lang w:val="lt-LT"/>
              </w:rPr>
            </w:pPr>
            <w:r w:rsidRPr="0069569E">
              <w:rPr>
                <w:i/>
                <w:sz w:val="18"/>
                <w:szCs w:val="18"/>
                <w:lang w:val="lt-LT"/>
              </w:rPr>
              <w:t>Nr. 1</w:t>
            </w:r>
          </w:p>
        </w:tc>
        <w:tc>
          <w:tcPr>
            <w:tcW w:w="540" w:type="dxa"/>
            <w:tcBorders>
              <w:top w:val="single" w:sz="8" w:space="0" w:color="231F20"/>
              <w:left w:val="single" w:sz="8" w:space="0" w:color="231F20"/>
              <w:bottom w:val="single" w:sz="8" w:space="0" w:color="231F20"/>
              <w:right w:val="single" w:sz="8" w:space="0" w:color="231F20"/>
            </w:tcBorders>
            <w:vAlign w:val="center"/>
          </w:tcPr>
          <w:p w14:paraId="0AEDD8E0" w14:textId="77777777" w:rsidR="00300947" w:rsidRPr="0069569E" w:rsidRDefault="00300947" w:rsidP="0069559E">
            <w:pPr>
              <w:keepNext/>
              <w:ind w:left="-24" w:right="-3" w:firstLine="24"/>
              <w:jc w:val="center"/>
              <w:rPr>
                <w:i/>
                <w:sz w:val="18"/>
                <w:szCs w:val="18"/>
                <w:lang w:val="lt-LT"/>
              </w:rPr>
            </w:pPr>
            <w:r w:rsidRPr="0069569E">
              <w:rPr>
                <w:i/>
                <w:w w:val="90"/>
                <w:sz w:val="18"/>
                <w:szCs w:val="18"/>
                <w:lang w:val="lt-LT"/>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61A5C790" w14:textId="77777777" w:rsidR="00300947" w:rsidRPr="0069569E" w:rsidRDefault="00300947" w:rsidP="0069559E">
            <w:pPr>
              <w:keepNext/>
              <w:ind w:right="-30"/>
              <w:jc w:val="center"/>
              <w:rPr>
                <w:sz w:val="18"/>
                <w:szCs w:val="18"/>
                <w:lang w:val="lt-LT"/>
              </w:rPr>
            </w:pPr>
            <w:r w:rsidRPr="0069569E">
              <w:rPr>
                <w:w w:val="71"/>
                <w:sz w:val="18"/>
                <w:szCs w:val="18"/>
                <w:lang w:val="lt-LT"/>
              </w:rPr>
              <w:t>07:00</w:t>
            </w:r>
          </w:p>
        </w:tc>
        <w:tc>
          <w:tcPr>
            <w:tcW w:w="1189" w:type="dxa"/>
            <w:tcBorders>
              <w:top w:val="single" w:sz="8" w:space="0" w:color="231F20"/>
              <w:left w:val="single" w:sz="8" w:space="0" w:color="231F20"/>
              <w:bottom w:val="single" w:sz="8" w:space="0" w:color="231F20"/>
              <w:right w:val="single" w:sz="8" w:space="0" w:color="231F20"/>
            </w:tcBorders>
            <w:vAlign w:val="center"/>
          </w:tcPr>
          <w:p w14:paraId="2FE5D660" w14:textId="77777777" w:rsidR="00300947" w:rsidRPr="0069569E" w:rsidRDefault="00300947" w:rsidP="0069559E">
            <w:pPr>
              <w:keepNext/>
              <w:ind w:left="30" w:right="-20"/>
              <w:jc w:val="center"/>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1F5DEC68" w14:textId="77777777" w:rsidR="00300947" w:rsidRPr="0069569E" w:rsidRDefault="00300947" w:rsidP="0069559E">
            <w:pPr>
              <w:keepNext/>
              <w:jc w:val="center"/>
              <w:rPr>
                <w:i/>
                <w:sz w:val="18"/>
                <w:szCs w:val="18"/>
                <w:lang w:val="lt-LT"/>
              </w:rPr>
            </w:pPr>
            <w:r w:rsidRPr="0069569E">
              <w:rPr>
                <w:i/>
                <w:sz w:val="18"/>
                <w:szCs w:val="18"/>
                <w:lang w:val="lt-LT"/>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714308DA" w14:textId="77777777" w:rsidR="00300947" w:rsidRPr="0069569E" w:rsidRDefault="00300947" w:rsidP="0069559E">
            <w:pPr>
              <w:keepNext/>
              <w:jc w:val="center"/>
              <w:rPr>
                <w:i/>
                <w:sz w:val="18"/>
                <w:szCs w:val="18"/>
                <w:lang w:val="lt-LT"/>
              </w:rPr>
            </w:pPr>
            <w:r w:rsidRPr="0069569E">
              <w:rPr>
                <w:i/>
                <w:sz w:val="18"/>
                <w:szCs w:val="18"/>
                <w:lang w:val="lt-LT"/>
              </w:rPr>
              <w:t>175</w:t>
            </w:r>
          </w:p>
        </w:tc>
        <w:tc>
          <w:tcPr>
            <w:tcW w:w="1090" w:type="dxa"/>
            <w:tcBorders>
              <w:top w:val="single" w:sz="8" w:space="0" w:color="231F20"/>
              <w:left w:val="single" w:sz="8" w:space="0" w:color="231F20"/>
              <w:bottom w:val="single" w:sz="8" w:space="0" w:color="231F20"/>
              <w:right w:val="single" w:sz="8" w:space="0" w:color="231F20"/>
            </w:tcBorders>
          </w:tcPr>
          <w:p w14:paraId="33B78071" w14:textId="4F04DAFC" w:rsidR="00300947" w:rsidRPr="0069569E" w:rsidRDefault="00D630E2" w:rsidP="0069559E">
            <w:pPr>
              <w:keepNext/>
              <w:ind w:left="191" w:right="-20"/>
              <w:rPr>
                <w:sz w:val="14"/>
                <w:szCs w:val="14"/>
                <w:lang w:val="lt-LT"/>
              </w:rPr>
            </w:pPr>
            <w:r w:rsidRPr="0069569E">
              <w:rPr>
                <w:noProof/>
                <w:sz w:val="14"/>
                <w:szCs w:val="14"/>
                <w:lang w:val="lt-LT" w:eastAsia="lt-LT"/>
              </w:rPr>
              <w:drawing>
                <wp:inline distT="0" distB="0" distL="0" distR="0" wp14:anchorId="2D1BF8AE" wp14:editId="6110727C">
                  <wp:extent cx="109220" cy="143510"/>
                  <wp:effectExtent l="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0947" w:rsidRPr="0069569E">
              <w:rPr>
                <w:spacing w:val="-3"/>
                <w:sz w:val="14"/>
                <w:szCs w:val="14"/>
                <w:lang w:val="lt-LT"/>
              </w:rPr>
              <w:t>jei „0“,</w:t>
            </w:r>
          </w:p>
          <w:p w14:paraId="21C74299" w14:textId="77777777" w:rsidR="00300947" w:rsidRPr="0069569E" w:rsidRDefault="00300947" w:rsidP="0069559E">
            <w:pPr>
              <w:keepNext/>
              <w:ind w:left="47" w:right="-20"/>
              <w:rPr>
                <w:sz w:val="14"/>
                <w:szCs w:val="14"/>
                <w:lang w:val="lt-LT"/>
              </w:rPr>
            </w:pPr>
            <w:r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7452AF5C" w14:textId="77777777" w:rsidR="00300947" w:rsidRPr="0069569E" w:rsidRDefault="00300947" w:rsidP="0069559E">
            <w:pPr>
              <w:keepNext/>
              <w:ind w:left="57" w:right="205"/>
              <w:jc w:val="center"/>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231E5D13" w14:textId="77777777" w:rsidR="00300947" w:rsidRPr="0069569E" w:rsidRDefault="00300947" w:rsidP="0069559E">
            <w:pPr>
              <w:keepNext/>
              <w:overflowPunct/>
              <w:ind w:left="57" w:right="12"/>
              <w:jc w:val="center"/>
              <w:textAlignment w:val="auto"/>
              <w:rPr>
                <w:sz w:val="14"/>
                <w:szCs w:val="14"/>
                <w:lang w:val="lt-LT"/>
              </w:rPr>
            </w:pPr>
            <w:r w:rsidRPr="0069569E">
              <w:rPr>
                <w:spacing w:val="-3"/>
                <w:w w:val="86"/>
                <w:sz w:val="14"/>
                <w:szCs w:val="14"/>
                <w:lang w:val="lt-LT"/>
              </w:rPr>
              <w:t>Susileiskite šį kiekį..........nauju švirkštikliu</w:t>
            </w:r>
          </w:p>
        </w:tc>
      </w:tr>
      <w:tr w:rsidR="00300947" w:rsidRPr="0069569E" w14:paraId="278BBE25"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2416C1B7" w14:textId="77777777" w:rsidR="00300947" w:rsidRPr="0069569E" w:rsidRDefault="00300947" w:rsidP="0069559E">
            <w:pPr>
              <w:keepNext/>
              <w:jc w:val="center"/>
              <w:rPr>
                <w:i/>
                <w:sz w:val="18"/>
                <w:szCs w:val="18"/>
                <w:lang w:val="lt-LT"/>
              </w:rPr>
            </w:pPr>
            <w:r w:rsidRPr="0069569E">
              <w:rPr>
                <w:i/>
                <w:sz w:val="18"/>
                <w:szCs w:val="18"/>
                <w:lang w:val="lt-LT"/>
              </w:rPr>
              <w:t>Nr. 2</w:t>
            </w:r>
          </w:p>
        </w:tc>
        <w:tc>
          <w:tcPr>
            <w:tcW w:w="540" w:type="dxa"/>
            <w:tcBorders>
              <w:top w:val="single" w:sz="8" w:space="0" w:color="231F20"/>
              <w:left w:val="single" w:sz="8" w:space="0" w:color="231F20"/>
              <w:bottom w:val="single" w:sz="8" w:space="0" w:color="231F20"/>
              <w:right w:val="single" w:sz="8" w:space="0" w:color="231F20"/>
            </w:tcBorders>
            <w:vAlign w:val="center"/>
          </w:tcPr>
          <w:p w14:paraId="181255D6" w14:textId="77777777" w:rsidR="00300947" w:rsidRPr="0069569E" w:rsidRDefault="00300947" w:rsidP="0069559E">
            <w:pPr>
              <w:keepNext/>
              <w:ind w:left="-24" w:right="-3" w:firstLine="24"/>
              <w:jc w:val="center"/>
              <w:rPr>
                <w:i/>
                <w:sz w:val="18"/>
                <w:szCs w:val="18"/>
                <w:lang w:val="lt-LT"/>
              </w:rPr>
            </w:pPr>
            <w:r w:rsidRPr="0069569E">
              <w:rPr>
                <w:i/>
                <w:w w:val="90"/>
                <w:sz w:val="18"/>
                <w:szCs w:val="18"/>
                <w:lang w:val="lt-LT"/>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1273A9BE" w14:textId="77777777" w:rsidR="00300947" w:rsidRPr="0069569E" w:rsidRDefault="00300947" w:rsidP="0069559E">
            <w:pPr>
              <w:keepNext/>
              <w:ind w:right="-30"/>
              <w:jc w:val="center"/>
              <w:rPr>
                <w:sz w:val="18"/>
                <w:szCs w:val="18"/>
                <w:lang w:val="lt-LT"/>
              </w:rPr>
            </w:pPr>
            <w:r w:rsidRPr="0069569E">
              <w:rPr>
                <w:w w:val="71"/>
                <w:sz w:val="18"/>
                <w:szCs w:val="18"/>
                <w:lang w:val="lt-LT"/>
              </w:rPr>
              <w:t>07:00</w:t>
            </w:r>
          </w:p>
        </w:tc>
        <w:tc>
          <w:tcPr>
            <w:tcW w:w="1189" w:type="dxa"/>
            <w:tcBorders>
              <w:top w:val="single" w:sz="8" w:space="0" w:color="231F20"/>
              <w:left w:val="single" w:sz="8" w:space="0" w:color="231F20"/>
              <w:bottom w:val="single" w:sz="8" w:space="0" w:color="231F20"/>
              <w:right w:val="single" w:sz="8" w:space="0" w:color="231F20"/>
            </w:tcBorders>
            <w:vAlign w:val="center"/>
          </w:tcPr>
          <w:p w14:paraId="7A439DEF" w14:textId="77777777" w:rsidR="00300947" w:rsidRPr="0069569E" w:rsidRDefault="00300947" w:rsidP="0069559E">
            <w:pPr>
              <w:keepNext/>
              <w:ind w:left="30" w:right="-20"/>
              <w:jc w:val="center"/>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0F0ED7B5" w14:textId="77777777" w:rsidR="00300947" w:rsidRPr="0069569E" w:rsidRDefault="00300947" w:rsidP="0069559E">
            <w:pPr>
              <w:keepNext/>
              <w:jc w:val="center"/>
              <w:rPr>
                <w:i/>
                <w:sz w:val="18"/>
                <w:szCs w:val="18"/>
                <w:lang w:val="lt-LT"/>
              </w:rPr>
            </w:pPr>
            <w:r w:rsidRPr="0069569E">
              <w:rPr>
                <w:i/>
                <w:sz w:val="18"/>
                <w:szCs w:val="18"/>
                <w:lang w:val="lt-LT"/>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4775F439" w14:textId="77777777" w:rsidR="00300947" w:rsidRPr="0069569E" w:rsidRDefault="00300947" w:rsidP="0069559E">
            <w:pPr>
              <w:keepNext/>
              <w:jc w:val="center"/>
              <w:rPr>
                <w:i/>
                <w:sz w:val="18"/>
                <w:szCs w:val="18"/>
                <w:lang w:val="lt-LT"/>
              </w:rPr>
            </w:pPr>
            <w:r w:rsidRPr="0069569E">
              <w:rPr>
                <w:i/>
                <w:sz w:val="18"/>
                <w:szCs w:val="18"/>
                <w:lang w:val="lt-LT"/>
              </w:rPr>
              <w:t>175</w:t>
            </w:r>
          </w:p>
        </w:tc>
        <w:tc>
          <w:tcPr>
            <w:tcW w:w="1090" w:type="dxa"/>
            <w:tcBorders>
              <w:top w:val="single" w:sz="8" w:space="0" w:color="231F20"/>
              <w:left w:val="single" w:sz="8" w:space="0" w:color="231F20"/>
              <w:bottom w:val="single" w:sz="8" w:space="0" w:color="231F20"/>
              <w:right w:val="single" w:sz="8" w:space="0" w:color="231F20"/>
            </w:tcBorders>
          </w:tcPr>
          <w:p w14:paraId="132714C3" w14:textId="669C53BF" w:rsidR="00300947" w:rsidRPr="0069569E" w:rsidRDefault="00D630E2" w:rsidP="0069559E">
            <w:pPr>
              <w:keepNext/>
              <w:ind w:left="191" w:right="-20"/>
              <w:rPr>
                <w:sz w:val="14"/>
                <w:szCs w:val="14"/>
                <w:lang w:val="lt-LT"/>
              </w:rPr>
            </w:pPr>
            <w:r w:rsidRPr="0069569E">
              <w:rPr>
                <w:noProof/>
                <w:sz w:val="14"/>
                <w:szCs w:val="14"/>
                <w:lang w:val="lt-LT" w:eastAsia="lt-LT"/>
              </w:rPr>
              <w:drawing>
                <wp:inline distT="0" distB="0" distL="0" distR="0" wp14:anchorId="2520013B" wp14:editId="42AC49E9">
                  <wp:extent cx="109220" cy="143510"/>
                  <wp:effectExtent l="0" t="0" r="0" b="0"/>
                  <wp:docPr id="3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0947" w:rsidRPr="0069569E">
              <w:rPr>
                <w:spacing w:val="-3"/>
                <w:sz w:val="14"/>
                <w:szCs w:val="14"/>
                <w:lang w:val="lt-LT"/>
              </w:rPr>
              <w:t>jei „0“,</w:t>
            </w:r>
          </w:p>
          <w:p w14:paraId="5D543F73" w14:textId="1F59C667" w:rsidR="00300947" w:rsidRPr="0069569E" w:rsidRDefault="00D630E2" w:rsidP="0069559E">
            <w:pPr>
              <w:keepNext/>
              <w:ind w:left="47" w:right="-20"/>
              <w:rPr>
                <w:sz w:val="14"/>
                <w:szCs w:val="14"/>
                <w:lang w:val="lt-LT"/>
              </w:rPr>
            </w:pPr>
            <w:r>
              <w:rPr>
                <w:noProof/>
                <w:lang w:val="lt-LT" w:eastAsia="lt-LT"/>
              </w:rPr>
              <mc:AlternateContent>
                <mc:Choice Requires="wps">
                  <w:drawing>
                    <wp:anchor distT="0" distB="0" distL="114300" distR="114300" simplePos="0" relativeHeight="251654656" behindDoc="0" locked="0" layoutInCell="1" allowOverlap="1" wp14:anchorId="584996EF" wp14:editId="2A411F48">
                      <wp:simplePos x="0" y="0"/>
                      <wp:positionH relativeFrom="column">
                        <wp:posOffset>603250</wp:posOffset>
                      </wp:positionH>
                      <wp:positionV relativeFrom="paragraph">
                        <wp:posOffset>168275</wp:posOffset>
                      </wp:positionV>
                      <wp:extent cx="1697990" cy="463550"/>
                      <wp:effectExtent l="0" t="0" r="0" b="0"/>
                      <wp:wrapNone/>
                      <wp:docPr id="102"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6355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31862" id="Oval 69" o:spid="_x0000_s1026" style="position:absolute;margin-left:47.5pt;margin-top:13.25pt;width:133.7pt;height:3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" filled="f" strokecolor="#385d8a" strokeweight="1pt">
                      <v:path arrowok="t"/>
                    </v:oval>
                  </w:pict>
                </mc:Fallback>
              </mc:AlternateContent>
            </w:r>
            <w:r w:rsidR="00300947"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04130AFA" w14:textId="77777777" w:rsidR="00300947" w:rsidRPr="0069569E" w:rsidRDefault="00300947" w:rsidP="0069559E">
            <w:pPr>
              <w:keepNext/>
              <w:ind w:left="57" w:right="205"/>
              <w:jc w:val="center"/>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998D762" w14:textId="77777777" w:rsidR="00300947" w:rsidRPr="0069569E" w:rsidRDefault="00300947" w:rsidP="0069559E">
            <w:pPr>
              <w:keepNext/>
              <w:ind w:left="57"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02FEA17D"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370A485D" w14:textId="77777777" w:rsidR="00300947" w:rsidRPr="0069569E" w:rsidRDefault="00300947" w:rsidP="0069559E">
            <w:pPr>
              <w:keepNext/>
              <w:jc w:val="center"/>
              <w:rPr>
                <w:i/>
                <w:sz w:val="18"/>
                <w:szCs w:val="18"/>
                <w:lang w:val="lt-LT"/>
              </w:rPr>
            </w:pPr>
            <w:r w:rsidRPr="0069569E">
              <w:rPr>
                <w:i/>
                <w:sz w:val="18"/>
                <w:szCs w:val="18"/>
                <w:lang w:val="lt-LT"/>
              </w:rPr>
              <w:t>Nr. 3</w:t>
            </w:r>
          </w:p>
        </w:tc>
        <w:tc>
          <w:tcPr>
            <w:tcW w:w="540" w:type="dxa"/>
            <w:tcBorders>
              <w:top w:val="single" w:sz="8" w:space="0" w:color="231F20"/>
              <w:left w:val="single" w:sz="8" w:space="0" w:color="231F20"/>
              <w:bottom w:val="single" w:sz="8" w:space="0" w:color="231F20"/>
              <w:right w:val="single" w:sz="8" w:space="0" w:color="231F20"/>
            </w:tcBorders>
            <w:vAlign w:val="center"/>
          </w:tcPr>
          <w:p w14:paraId="2086F719" w14:textId="77777777" w:rsidR="00300947" w:rsidRPr="0069569E" w:rsidRDefault="00300947" w:rsidP="0069559E">
            <w:pPr>
              <w:keepNext/>
              <w:ind w:left="-24" w:right="-3" w:firstLine="24"/>
              <w:jc w:val="center"/>
              <w:rPr>
                <w:i/>
                <w:sz w:val="18"/>
                <w:szCs w:val="18"/>
                <w:lang w:val="lt-LT"/>
              </w:rPr>
            </w:pPr>
            <w:r w:rsidRPr="0069569E">
              <w:rPr>
                <w:i/>
                <w:w w:val="90"/>
                <w:sz w:val="18"/>
                <w:szCs w:val="18"/>
                <w:lang w:val="lt-LT"/>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74C22F5A" w14:textId="77777777" w:rsidR="00300947" w:rsidRPr="0069569E" w:rsidRDefault="00300947" w:rsidP="0069559E">
            <w:pPr>
              <w:keepNext/>
              <w:ind w:right="-30"/>
              <w:jc w:val="center"/>
              <w:rPr>
                <w:sz w:val="18"/>
                <w:szCs w:val="18"/>
                <w:lang w:val="lt-LT"/>
              </w:rPr>
            </w:pPr>
            <w:r w:rsidRPr="0069569E">
              <w:rPr>
                <w:w w:val="71"/>
                <w:sz w:val="18"/>
                <w:szCs w:val="18"/>
                <w:lang w:val="lt-LT"/>
              </w:rPr>
              <w:t>07:00</w:t>
            </w:r>
          </w:p>
        </w:tc>
        <w:tc>
          <w:tcPr>
            <w:tcW w:w="1189" w:type="dxa"/>
            <w:tcBorders>
              <w:top w:val="single" w:sz="8" w:space="0" w:color="231F20"/>
              <w:left w:val="single" w:sz="8" w:space="0" w:color="231F20"/>
              <w:bottom w:val="single" w:sz="8" w:space="0" w:color="231F20"/>
              <w:right w:val="single" w:sz="8" w:space="0" w:color="231F20"/>
            </w:tcBorders>
            <w:vAlign w:val="center"/>
          </w:tcPr>
          <w:p w14:paraId="589F9584" w14:textId="77777777" w:rsidR="00300947" w:rsidRPr="0069569E" w:rsidRDefault="00300947" w:rsidP="0069559E">
            <w:pPr>
              <w:keepNext/>
              <w:ind w:left="30" w:right="-20"/>
              <w:jc w:val="center"/>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7D37D2AC" w14:textId="77777777" w:rsidR="00300947" w:rsidRPr="0069569E" w:rsidRDefault="00300947" w:rsidP="0069559E">
            <w:pPr>
              <w:keepNext/>
              <w:jc w:val="center"/>
              <w:rPr>
                <w:i/>
                <w:sz w:val="18"/>
                <w:szCs w:val="18"/>
                <w:lang w:val="lt-LT"/>
              </w:rPr>
            </w:pPr>
            <w:r w:rsidRPr="0069569E">
              <w:rPr>
                <w:i/>
                <w:sz w:val="18"/>
                <w:szCs w:val="18"/>
                <w:lang w:val="lt-LT"/>
              </w:rPr>
              <w:t>175</w:t>
            </w:r>
          </w:p>
        </w:tc>
        <w:tc>
          <w:tcPr>
            <w:tcW w:w="892" w:type="dxa"/>
            <w:tcBorders>
              <w:top w:val="single" w:sz="8" w:space="0" w:color="231F20"/>
              <w:left w:val="single" w:sz="8" w:space="0" w:color="231F20"/>
              <w:bottom w:val="single" w:sz="8" w:space="0" w:color="231F20"/>
              <w:right w:val="single" w:sz="8" w:space="0" w:color="231F20"/>
            </w:tcBorders>
            <w:vAlign w:val="center"/>
          </w:tcPr>
          <w:p w14:paraId="619A1C00" w14:textId="77777777" w:rsidR="00300947" w:rsidRPr="0069569E" w:rsidRDefault="00300947" w:rsidP="0069559E">
            <w:pPr>
              <w:keepNext/>
              <w:jc w:val="center"/>
              <w:rPr>
                <w:i/>
                <w:sz w:val="18"/>
                <w:szCs w:val="18"/>
                <w:lang w:val="lt-LT"/>
              </w:rPr>
            </w:pPr>
            <w:r w:rsidRPr="0069569E">
              <w:rPr>
                <w:i/>
                <w:sz w:val="18"/>
                <w:szCs w:val="18"/>
                <w:lang w:val="lt-LT"/>
              </w:rPr>
              <w:t>175</w:t>
            </w:r>
          </w:p>
        </w:tc>
        <w:tc>
          <w:tcPr>
            <w:tcW w:w="1090" w:type="dxa"/>
            <w:tcBorders>
              <w:top w:val="single" w:sz="8" w:space="0" w:color="231F20"/>
              <w:left w:val="single" w:sz="8" w:space="0" w:color="231F20"/>
              <w:bottom w:val="single" w:sz="8" w:space="0" w:color="231F20"/>
              <w:right w:val="single" w:sz="8" w:space="0" w:color="231F20"/>
            </w:tcBorders>
          </w:tcPr>
          <w:p w14:paraId="70310E3A" w14:textId="77777777" w:rsidR="00300947" w:rsidRPr="0069569E" w:rsidRDefault="00300947" w:rsidP="0069559E">
            <w:pPr>
              <w:keepNext/>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24FBCC4B" w14:textId="77777777" w:rsidR="00300947" w:rsidRPr="0069569E" w:rsidRDefault="00300947" w:rsidP="0069559E">
            <w:pPr>
              <w:keepNext/>
              <w:ind w:left="47" w:right="-20"/>
              <w:rPr>
                <w:sz w:val="14"/>
                <w:szCs w:val="14"/>
                <w:lang w:val="lt-LT"/>
              </w:rPr>
            </w:pPr>
            <w:r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6AD93196" w14:textId="0A984167" w:rsidR="00300947" w:rsidRPr="0069569E" w:rsidRDefault="00D630E2" w:rsidP="0069559E">
            <w:pPr>
              <w:keepNext/>
              <w:ind w:left="57" w:right="205"/>
              <w:jc w:val="center"/>
              <w:rPr>
                <w:sz w:val="14"/>
                <w:szCs w:val="14"/>
                <w:lang w:val="lt-LT"/>
              </w:rPr>
            </w:pPr>
            <w:r w:rsidRPr="0069569E">
              <w:rPr>
                <w:noProof/>
                <w:sz w:val="14"/>
                <w:szCs w:val="14"/>
                <w:lang w:val="lt-LT" w:eastAsia="lt-LT"/>
              </w:rPr>
              <w:drawing>
                <wp:inline distT="0" distB="0" distL="0" distR="0" wp14:anchorId="57DBFBFD" wp14:editId="1119171C">
                  <wp:extent cx="109220" cy="143510"/>
                  <wp:effectExtent l="0" t="0" r="0" b="0"/>
                  <wp:docPr id="3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0947" w:rsidRPr="0069569E">
              <w:rPr>
                <w:spacing w:val="-3"/>
                <w:sz w:val="14"/>
                <w:szCs w:val="14"/>
                <w:lang w:val="lt-LT"/>
              </w:rPr>
              <w:t>jei ne „0“, reikalinga antra injekcija</w:t>
            </w:r>
          </w:p>
          <w:p w14:paraId="29502741" w14:textId="77777777" w:rsidR="00300947" w:rsidRPr="0069569E" w:rsidRDefault="00300947" w:rsidP="0069559E">
            <w:pPr>
              <w:keepNext/>
              <w:ind w:left="57" w:right="12" w:firstLine="94"/>
              <w:jc w:val="center"/>
              <w:rPr>
                <w:sz w:val="14"/>
                <w:szCs w:val="14"/>
                <w:lang w:val="lt-LT"/>
              </w:rPr>
            </w:pPr>
            <w:r w:rsidRPr="0069569E">
              <w:rPr>
                <w:spacing w:val="-3"/>
                <w:w w:val="86"/>
                <w:sz w:val="14"/>
                <w:szCs w:val="14"/>
                <w:lang w:val="lt-LT"/>
              </w:rPr>
              <w:t xml:space="preserve">Susileiskite šį kiekį </w:t>
            </w:r>
            <w:r w:rsidRPr="0069569E">
              <w:rPr>
                <w:b/>
                <w:i/>
                <w:w w:val="66"/>
                <w:sz w:val="20"/>
                <w:lang w:val="lt-LT"/>
              </w:rPr>
              <w:t>75</w:t>
            </w:r>
            <w:r w:rsidRPr="0069569E">
              <w:rPr>
                <w:spacing w:val="-3"/>
                <w:w w:val="86"/>
                <w:sz w:val="14"/>
                <w:szCs w:val="14"/>
                <w:lang w:val="lt-LT"/>
              </w:rPr>
              <w:t xml:space="preserve"> nauju švirkštikliu</w:t>
            </w:r>
          </w:p>
        </w:tc>
      </w:tr>
      <w:tr w:rsidR="00300947" w:rsidRPr="0069569E" w14:paraId="3A72B8E2"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7D85E6B6" w14:textId="77777777" w:rsidR="00300947" w:rsidRPr="0069569E" w:rsidRDefault="00300947" w:rsidP="0069559E">
            <w:pPr>
              <w:jc w:val="center"/>
              <w:rPr>
                <w:i/>
                <w:sz w:val="18"/>
                <w:szCs w:val="18"/>
                <w:lang w:val="lt-LT"/>
              </w:rPr>
            </w:pPr>
            <w:r w:rsidRPr="0069569E">
              <w:rPr>
                <w:i/>
                <w:sz w:val="18"/>
                <w:szCs w:val="18"/>
                <w:lang w:val="lt-LT"/>
              </w:rPr>
              <w:t>Nr. 3</w:t>
            </w:r>
          </w:p>
        </w:tc>
        <w:tc>
          <w:tcPr>
            <w:tcW w:w="540" w:type="dxa"/>
            <w:tcBorders>
              <w:top w:val="single" w:sz="8" w:space="0" w:color="231F20"/>
              <w:left w:val="single" w:sz="8" w:space="0" w:color="231F20"/>
              <w:bottom w:val="single" w:sz="8" w:space="0" w:color="231F20"/>
              <w:right w:val="single" w:sz="8" w:space="0" w:color="231F20"/>
            </w:tcBorders>
            <w:vAlign w:val="center"/>
          </w:tcPr>
          <w:p w14:paraId="14F0DE11" w14:textId="77777777" w:rsidR="00300947" w:rsidRPr="0069569E" w:rsidRDefault="00300947" w:rsidP="0069559E">
            <w:pPr>
              <w:ind w:left="-24" w:right="-3" w:firstLine="24"/>
              <w:jc w:val="center"/>
              <w:rPr>
                <w:i/>
                <w:sz w:val="18"/>
                <w:szCs w:val="18"/>
                <w:lang w:val="lt-LT"/>
              </w:rPr>
            </w:pPr>
            <w:r w:rsidRPr="0069569E">
              <w:rPr>
                <w:i/>
                <w:w w:val="90"/>
                <w:sz w:val="18"/>
                <w:szCs w:val="18"/>
                <w:lang w:val="lt-LT"/>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7783E5A6" w14:textId="77777777" w:rsidR="00300947" w:rsidRPr="0069569E" w:rsidRDefault="00300947" w:rsidP="0069559E">
            <w:pPr>
              <w:ind w:right="-30"/>
              <w:jc w:val="center"/>
              <w:rPr>
                <w:sz w:val="18"/>
                <w:szCs w:val="18"/>
                <w:lang w:val="lt-LT"/>
              </w:rPr>
            </w:pPr>
            <w:r w:rsidRPr="0069569E">
              <w:rPr>
                <w:w w:val="71"/>
                <w:sz w:val="18"/>
                <w:szCs w:val="18"/>
                <w:lang w:val="lt-LT"/>
              </w:rPr>
              <w:t>07:00</w:t>
            </w:r>
          </w:p>
        </w:tc>
        <w:tc>
          <w:tcPr>
            <w:tcW w:w="1189" w:type="dxa"/>
            <w:tcBorders>
              <w:top w:val="single" w:sz="8" w:space="0" w:color="231F20"/>
              <w:left w:val="single" w:sz="8" w:space="0" w:color="231F20"/>
              <w:bottom w:val="single" w:sz="8" w:space="0" w:color="231F20"/>
              <w:right w:val="single" w:sz="8" w:space="0" w:color="231F20"/>
            </w:tcBorders>
            <w:vAlign w:val="center"/>
          </w:tcPr>
          <w:p w14:paraId="1A0E0958" w14:textId="77777777" w:rsidR="00300947" w:rsidRPr="0069569E" w:rsidRDefault="00300947" w:rsidP="0069559E">
            <w:pPr>
              <w:ind w:left="30" w:right="-20"/>
              <w:jc w:val="center"/>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27892826" w14:textId="77777777" w:rsidR="00300947" w:rsidRPr="0069569E" w:rsidRDefault="00300947" w:rsidP="0069559E">
            <w:pPr>
              <w:jc w:val="center"/>
              <w:rPr>
                <w:i/>
                <w:sz w:val="18"/>
                <w:szCs w:val="18"/>
                <w:lang w:val="lt-LT"/>
              </w:rPr>
            </w:pPr>
            <w:r w:rsidRPr="0069569E">
              <w:rPr>
                <w:i/>
                <w:sz w:val="18"/>
                <w:szCs w:val="18"/>
                <w:lang w:val="lt-LT"/>
              </w:rPr>
              <w:t>Nėra duomenų</w:t>
            </w:r>
          </w:p>
        </w:tc>
        <w:tc>
          <w:tcPr>
            <w:tcW w:w="892" w:type="dxa"/>
            <w:tcBorders>
              <w:top w:val="single" w:sz="8" w:space="0" w:color="231F20"/>
              <w:left w:val="single" w:sz="8" w:space="0" w:color="231F20"/>
              <w:bottom w:val="single" w:sz="8" w:space="0" w:color="231F20"/>
              <w:right w:val="single" w:sz="8" w:space="0" w:color="231F20"/>
            </w:tcBorders>
            <w:vAlign w:val="center"/>
          </w:tcPr>
          <w:p w14:paraId="53D5EF9A" w14:textId="77777777" w:rsidR="00300947" w:rsidRPr="0069569E" w:rsidRDefault="00300947" w:rsidP="0069559E">
            <w:pPr>
              <w:jc w:val="center"/>
              <w:rPr>
                <w:b/>
                <w:i/>
                <w:sz w:val="18"/>
                <w:szCs w:val="18"/>
                <w:lang w:val="lt-LT"/>
              </w:rPr>
            </w:pPr>
          </w:p>
          <w:p w14:paraId="5155D0D1" w14:textId="659372DF" w:rsidR="00300947" w:rsidRPr="0069569E" w:rsidRDefault="00D630E2" w:rsidP="0069559E">
            <w:pPr>
              <w:jc w:val="center"/>
              <w:rPr>
                <w:b/>
                <w:i/>
                <w:sz w:val="18"/>
                <w:szCs w:val="18"/>
                <w:lang w:val="lt-LT"/>
              </w:rPr>
            </w:pPr>
            <w:r>
              <w:rPr>
                <w:noProof/>
                <w:lang w:val="lt-LT" w:eastAsia="lt-LT"/>
              </w:rPr>
              <mc:AlternateContent>
                <mc:Choice Requires="wps">
                  <w:drawing>
                    <wp:anchor distT="0" distB="0" distL="114300" distR="114300" simplePos="0" relativeHeight="251653632" behindDoc="0" locked="0" layoutInCell="1" allowOverlap="1" wp14:anchorId="1A304630" wp14:editId="290FFE17">
                      <wp:simplePos x="0" y="0"/>
                      <wp:positionH relativeFrom="column">
                        <wp:posOffset>5715</wp:posOffset>
                      </wp:positionH>
                      <wp:positionV relativeFrom="paragraph">
                        <wp:posOffset>-36830</wp:posOffset>
                      </wp:positionV>
                      <wp:extent cx="586740" cy="260985"/>
                      <wp:effectExtent l="0" t="0" r="3810" b="5715"/>
                      <wp:wrapNone/>
                      <wp:docPr id="101"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25D930" id="Oval 67" o:spid="_x0000_s1026" style="position:absolute;margin-left:.45pt;margin-top:-2.9pt;width:46.2pt;height:20.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PgcQIAAOs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" filled="f" strokecolor="#385d8a" strokeweight="1pt">
                      <v:path arrowok="t"/>
                    </v:oval>
                  </w:pict>
                </mc:Fallback>
              </mc:AlternateContent>
            </w:r>
            <w:r w:rsidR="00300947" w:rsidRPr="0069569E">
              <w:rPr>
                <w:b/>
                <w:i/>
                <w:sz w:val="18"/>
                <w:szCs w:val="18"/>
                <w:lang w:val="lt-LT"/>
              </w:rPr>
              <w:t>75</w:t>
            </w:r>
          </w:p>
        </w:tc>
        <w:tc>
          <w:tcPr>
            <w:tcW w:w="1090" w:type="dxa"/>
            <w:tcBorders>
              <w:top w:val="single" w:sz="8" w:space="0" w:color="231F20"/>
              <w:left w:val="single" w:sz="8" w:space="0" w:color="231F20"/>
              <w:bottom w:val="single" w:sz="8" w:space="0" w:color="231F20"/>
              <w:right w:val="single" w:sz="8" w:space="0" w:color="231F20"/>
            </w:tcBorders>
          </w:tcPr>
          <w:p w14:paraId="6438D504" w14:textId="0F66EC68" w:rsidR="00300947" w:rsidRPr="0069569E" w:rsidRDefault="00D630E2" w:rsidP="0069559E">
            <w:pPr>
              <w:ind w:left="191" w:right="-20"/>
              <w:rPr>
                <w:sz w:val="14"/>
                <w:szCs w:val="14"/>
                <w:lang w:val="lt-LT"/>
              </w:rPr>
            </w:pPr>
            <w:r w:rsidRPr="0069569E">
              <w:rPr>
                <w:noProof/>
                <w:sz w:val="14"/>
                <w:szCs w:val="14"/>
                <w:lang w:val="lt-LT" w:eastAsia="lt-LT"/>
              </w:rPr>
              <w:drawing>
                <wp:inline distT="0" distB="0" distL="0" distR="0" wp14:anchorId="2D5F04A9" wp14:editId="76755C68">
                  <wp:extent cx="109220" cy="143510"/>
                  <wp:effectExtent l="0" t="0" r="0" b="0"/>
                  <wp:docPr id="3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0947" w:rsidRPr="0069569E">
              <w:rPr>
                <w:spacing w:val="-3"/>
                <w:sz w:val="14"/>
                <w:szCs w:val="14"/>
                <w:lang w:val="lt-LT"/>
              </w:rPr>
              <w:t>jei „0“,</w:t>
            </w:r>
          </w:p>
          <w:p w14:paraId="7350D44A"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7EED12EA" w14:textId="77777777" w:rsidR="00300947" w:rsidRPr="0069569E" w:rsidRDefault="00300947" w:rsidP="0069559E">
            <w:pPr>
              <w:ind w:left="57" w:right="205"/>
              <w:jc w:val="center"/>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7FB9AE9" w14:textId="77777777" w:rsidR="00300947" w:rsidRPr="0069569E" w:rsidRDefault="00300947" w:rsidP="0069559E">
            <w:pPr>
              <w:ind w:left="57" w:right="12"/>
              <w:jc w:val="center"/>
              <w:rPr>
                <w:sz w:val="14"/>
                <w:szCs w:val="14"/>
                <w:lang w:val="lt-LT"/>
              </w:rPr>
            </w:pPr>
            <w:r w:rsidRPr="0069569E">
              <w:rPr>
                <w:spacing w:val="-3"/>
                <w:w w:val="86"/>
                <w:sz w:val="14"/>
                <w:szCs w:val="14"/>
                <w:lang w:val="lt-LT"/>
              </w:rPr>
              <w:t>Susileiskite šį kiekį..........nauju švirkštikliu</w:t>
            </w:r>
          </w:p>
        </w:tc>
      </w:tr>
    </w:tbl>
    <w:p w14:paraId="5E2B8094" w14:textId="77777777" w:rsidR="00300947" w:rsidRPr="0069569E" w:rsidRDefault="00300947" w:rsidP="0069559E">
      <w:pPr>
        <w:ind w:left="540" w:hanging="540"/>
        <w:rPr>
          <w:color w:val="000000"/>
          <w:sz w:val="22"/>
          <w:szCs w:val="22"/>
          <w:lang w:val="lt-LT"/>
        </w:rPr>
      </w:pPr>
    </w:p>
    <w:p w14:paraId="45F09CBC" w14:textId="1B7B2726" w:rsidR="00300947" w:rsidRPr="0069569E" w:rsidRDefault="00300947" w:rsidP="003F47AF">
      <w:pPr>
        <w:shd w:val="clear" w:color="auto" w:fill="99CCFF"/>
        <w:tabs>
          <w:tab w:val="left" w:pos="567"/>
        </w:tabs>
        <w:jc w:val="center"/>
        <w:rPr>
          <w:i/>
          <w:color w:val="000000"/>
          <w:sz w:val="22"/>
          <w:szCs w:val="22"/>
          <w:lang w:val="lt-LT"/>
        </w:rPr>
      </w:pPr>
      <w:r w:rsidRPr="0069569E">
        <w:rPr>
          <w:bCs/>
          <w:i/>
          <w:color w:val="000000"/>
          <w:sz w:val="22"/>
          <w:szCs w:val="22"/>
          <w:shd w:val="clear" w:color="auto" w:fill="99CCFF"/>
          <w:lang w:val="lt-LT"/>
        </w:rPr>
        <w:t>&lt;GONAL-f 900</w:t>
      </w:r>
      <w:r w:rsidR="001236D5">
        <w:rPr>
          <w:bCs/>
          <w:i/>
          <w:color w:val="000000"/>
          <w:sz w:val="22"/>
          <w:szCs w:val="22"/>
          <w:shd w:val="clear" w:color="auto" w:fill="99CCFF"/>
          <w:lang w:val="lt-LT"/>
        </w:rPr>
        <w:t> </w:t>
      </w:r>
      <w:r w:rsidRPr="0069569E">
        <w:rPr>
          <w:bCs/>
          <w:i/>
          <w:color w:val="000000"/>
          <w:sz w:val="22"/>
          <w:szCs w:val="22"/>
          <w:shd w:val="clear" w:color="auto" w:fill="99CCFF"/>
          <w:lang w:val="lt-LT"/>
        </w:rPr>
        <w:t>IU</w:t>
      </w:r>
      <w:r w:rsidRPr="0069569E">
        <w:rPr>
          <w:bCs/>
          <w:i/>
          <w:color w:val="000000"/>
          <w:sz w:val="22"/>
          <w:szCs w:val="22"/>
          <w:lang w:val="lt-LT"/>
        </w:rPr>
        <w:t>– PEN</w:t>
      </w:r>
      <w:r w:rsidRPr="0069569E">
        <w:rPr>
          <w:bCs/>
          <w:i/>
          <w:color w:val="000000"/>
          <w:sz w:val="22"/>
          <w:szCs w:val="22"/>
          <w:shd w:val="clear" w:color="auto" w:fill="99CCFF"/>
          <w:lang w:val="lt-LT"/>
        </w:rPr>
        <w:t xml:space="preserve"> &gt;</w:t>
      </w:r>
    </w:p>
    <w:tbl>
      <w:tblPr>
        <w:tblW w:w="0" w:type="auto"/>
        <w:tblInd w:w="10" w:type="dxa"/>
        <w:tblLayout w:type="fixed"/>
        <w:tblCellMar>
          <w:left w:w="0" w:type="dxa"/>
          <w:right w:w="0" w:type="dxa"/>
        </w:tblCellMar>
        <w:tblLook w:val="0000" w:firstRow="0" w:lastRow="0" w:firstColumn="0" w:lastColumn="0" w:noHBand="0" w:noVBand="0"/>
      </w:tblPr>
      <w:tblGrid>
        <w:gridCol w:w="850"/>
        <w:gridCol w:w="540"/>
        <w:gridCol w:w="540"/>
        <w:gridCol w:w="1189"/>
        <w:gridCol w:w="824"/>
        <w:gridCol w:w="892"/>
        <w:gridCol w:w="1090"/>
        <w:gridCol w:w="3147"/>
      </w:tblGrid>
      <w:tr w:rsidR="00300947" w:rsidRPr="0069569E" w14:paraId="2612E009" w14:textId="77777777" w:rsidTr="00096B46">
        <w:trPr>
          <w:trHeight w:hRule="exact" w:val="499"/>
        </w:trPr>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AB9B283" w14:textId="77777777" w:rsidR="00300947" w:rsidRPr="0069569E" w:rsidRDefault="00300947" w:rsidP="0069559E">
            <w:pPr>
              <w:keepNext/>
              <w:spacing w:before="8"/>
              <w:ind w:left="287" w:right="267"/>
              <w:jc w:val="center"/>
              <w:rPr>
                <w:sz w:val="16"/>
                <w:szCs w:val="16"/>
                <w:lang w:val="lt-LT"/>
              </w:rPr>
            </w:pPr>
            <w:r w:rsidRPr="0069569E">
              <w:rPr>
                <w:b/>
                <w:w w:val="96"/>
                <w:sz w:val="16"/>
                <w:szCs w:val="16"/>
                <w:lang w:val="lt-LT"/>
              </w:rPr>
              <w:t>1</w:t>
            </w:r>
          </w:p>
          <w:p w14:paraId="010219BF" w14:textId="77777777" w:rsidR="00300947" w:rsidRPr="0069569E" w:rsidRDefault="00300947" w:rsidP="0069559E">
            <w:pPr>
              <w:keepNext/>
              <w:overflowPunct/>
              <w:spacing w:before="120"/>
              <w:ind w:left="16" w:right="-4"/>
              <w:jc w:val="center"/>
              <w:textAlignment w:val="auto"/>
              <w:rPr>
                <w:sz w:val="16"/>
                <w:szCs w:val="16"/>
                <w:lang w:val="lt-LT"/>
              </w:rPr>
            </w:pPr>
            <w:r w:rsidRPr="0069569E">
              <w:rPr>
                <w:b/>
                <w:bCs/>
                <w:spacing w:val="-10"/>
                <w:w w:val="72"/>
                <w:sz w:val="16"/>
                <w:szCs w:val="16"/>
                <w:lang w:val="lt-LT"/>
              </w:rPr>
              <w:t>Gydymo dienos numeris</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8A252CF" w14:textId="77777777" w:rsidR="00300947" w:rsidRPr="0069569E" w:rsidRDefault="00300947" w:rsidP="0069559E">
            <w:pPr>
              <w:keepNext/>
              <w:spacing w:before="8"/>
              <w:ind w:left="185" w:right="165"/>
              <w:jc w:val="center"/>
              <w:rPr>
                <w:sz w:val="16"/>
                <w:szCs w:val="16"/>
                <w:lang w:val="lt-LT"/>
              </w:rPr>
            </w:pPr>
            <w:r w:rsidRPr="0069569E">
              <w:rPr>
                <w:b/>
                <w:w w:val="96"/>
                <w:sz w:val="16"/>
                <w:szCs w:val="16"/>
                <w:lang w:val="lt-LT"/>
              </w:rPr>
              <w:t>2</w:t>
            </w:r>
          </w:p>
          <w:p w14:paraId="164F9F4D" w14:textId="77777777" w:rsidR="00300947" w:rsidRPr="0069569E" w:rsidRDefault="00300947" w:rsidP="0069559E">
            <w:pPr>
              <w:keepNext/>
              <w:overflowPunct/>
              <w:spacing w:before="120"/>
              <w:ind w:left="83" w:right="63"/>
              <w:jc w:val="center"/>
              <w:textAlignment w:val="auto"/>
              <w:rPr>
                <w:sz w:val="16"/>
                <w:szCs w:val="16"/>
                <w:lang w:val="lt-LT"/>
              </w:rPr>
            </w:pPr>
            <w:r w:rsidRPr="0069569E">
              <w:rPr>
                <w:b/>
                <w:bCs/>
                <w:spacing w:val="-2"/>
                <w:w w:val="82"/>
                <w:sz w:val="16"/>
                <w:szCs w:val="16"/>
                <w:lang w:val="lt-LT"/>
              </w:rPr>
              <w:t>Data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79F1296" w14:textId="77777777" w:rsidR="00300947" w:rsidRPr="0069569E" w:rsidRDefault="00300947" w:rsidP="0069559E">
            <w:pPr>
              <w:keepNext/>
              <w:spacing w:before="8"/>
              <w:ind w:left="185" w:right="165"/>
              <w:jc w:val="center"/>
              <w:rPr>
                <w:sz w:val="16"/>
                <w:szCs w:val="16"/>
                <w:lang w:val="lt-LT"/>
              </w:rPr>
            </w:pPr>
            <w:r w:rsidRPr="0069569E">
              <w:rPr>
                <w:b/>
                <w:w w:val="96"/>
                <w:sz w:val="16"/>
                <w:szCs w:val="16"/>
                <w:lang w:val="lt-LT"/>
              </w:rPr>
              <w:t>3</w:t>
            </w:r>
          </w:p>
          <w:p w14:paraId="7C98AE26" w14:textId="77777777" w:rsidR="00300947" w:rsidRPr="0069569E" w:rsidRDefault="00300947" w:rsidP="0069559E">
            <w:pPr>
              <w:keepNext/>
              <w:overflowPunct/>
              <w:spacing w:before="120"/>
              <w:ind w:left="79" w:right="59"/>
              <w:jc w:val="center"/>
              <w:textAlignment w:val="auto"/>
              <w:rPr>
                <w:sz w:val="16"/>
                <w:szCs w:val="16"/>
                <w:lang w:val="lt-LT"/>
              </w:rPr>
            </w:pPr>
            <w:r w:rsidRPr="0069569E">
              <w:rPr>
                <w:b/>
                <w:bCs/>
                <w:spacing w:val="-1"/>
                <w:w w:val="72"/>
                <w:sz w:val="16"/>
                <w:szCs w:val="16"/>
                <w:lang w:val="lt-LT"/>
              </w:rPr>
              <w:t>Laikas</w:t>
            </w:r>
          </w:p>
        </w:tc>
        <w:tc>
          <w:tcPr>
            <w:tcW w:w="118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85DE7B6" w14:textId="77777777" w:rsidR="00300947" w:rsidRPr="0069569E" w:rsidRDefault="00300947" w:rsidP="0069559E">
            <w:pPr>
              <w:keepNext/>
              <w:spacing w:before="8"/>
              <w:ind w:left="365" w:right="345"/>
              <w:jc w:val="center"/>
              <w:rPr>
                <w:sz w:val="16"/>
                <w:szCs w:val="16"/>
                <w:lang w:val="lt-LT"/>
              </w:rPr>
            </w:pPr>
            <w:r w:rsidRPr="0069569E">
              <w:rPr>
                <w:b/>
                <w:w w:val="96"/>
                <w:sz w:val="16"/>
                <w:szCs w:val="16"/>
                <w:lang w:val="lt-LT"/>
              </w:rPr>
              <w:t>4</w:t>
            </w:r>
          </w:p>
          <w:p w14:paraId="158EE6FE" w14:textId="77777777" w:rsidR="00300947" w:rsidRPr="0069569E" w:rsidRDefault="00300947" w:rsidP="0069559E">
            <w:pPr>
              <w:keepNext/>
              <w:overflowPunct/>
              <w:spacing w:before="120"/>
              <w:ind w:left="40" w:right="20"/>
              <w:jc w:val="center"/>
              <w:textAlignment w:val="auto"/>
              <w:rPr>
                <w:b/>
                <w:bCs/>
                <w:spacing w:val="-2"/>
                <w:w w:val="78"/>
                <w:sz w:val="16"/>
                <w:szCs w:val="16"/>
                <w:lang w:val="lt-LT"/>
              </w:rPr>
            </w:pPr>
            <w:r w:rsidRPr="0069569E">
              <w:rPr>
                <w:b/>
                <w:bCs/>
                <w:spacing w:val="-2"/>
                <w:w w:val="78"/>
                <w:sz w:val="16"/>
                <w:szCs w:val="16"/>
                <w:lang w:val="lt-LT"/>
              </w:rPr>
              <w:t>Švirkštiklio tūris</w:t>
            </w:r>
          </w:p>
          <w:p w14:paraId="264068C1" w14:textId="77777777" w:rsidR="00300947" w:rsidRPr="00096B46" w:rsidRDefault="00300947" w:rsidP="0069559E">
            <w:pPr>
              <w:keepNext/>
              <w:overflowPunct/>
              <w:spacing w:before="120"/>
              <w:ind w:left="62" w:right="17"/>
              <w:jc w:val="center"/>
              <w:textAlignment w:val="auto"/>
              <w:rPr>
                <w:color w:val="C00000"/>
                <w:sz w:val="14"/>
                <w:szCs w:val="14"/>
                <w:lang w:val="lt-LT"/>
              </w:rPr>
            </w:pPr>
            <w:r w:rsidRPr="00096B46">
              <w:rPr>
                <w:color w:val="C00000"/>
                <w:spacing w:val="2"/>
                <w:sz w:val="14"/>
                <w:szCs w:val="14"/>
                <w:bdr w:val="single" w:sz="4" w:space="0" w:color="auto"/>
                <w:lang w:val="lt-LT"/>
              </w:rPr>
              <w:t>900 TV/1,5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FFF7CB9" w14:textId="77777777" w:rsidR="00300947" w:rsidRPr="0069569E" w:rsidRDefault="00300947" w:rsidP="0069559E">
            <w:pPr>
              <w:keepNext/>
              <w:spacing w:before="8"/>
              <w:ind w:left="327" w:right="307"/>
              <w:jc w:val="center"/>
              <w:rPr>
                <w:sz w:val="16"/>
                <w:szCs w:val="16"/>
                <w:lang w:val="lt-LT"/>
              </w:rPr>
            </w:pPr>
            <w:r w:rsidRPr="0069569E">
              <w:rPr>
                <w:b/>
                <w:w w:val="96"/>
                <w:sz w:val="16"/>
                <w:szCs w:val="16"/>
                <w:lang w:val="lt-LT"/>
              </w:rPr>
              <w:t>5</w:t>
            </w:r>
          </w:p>
          <w:p w14:paraId="5760790E" w14:textId="77777777" w:rsidR="00300947" w:rsidRPr="0069569E" w:rsidRDefault="00300947" w:rsidP="0069559E">
            <w:pPr>
              <w:keepNext/>
              <w:overflowPunct/>
              <w:spacing w:before="120"/>
              <w:ind w:left="51" w:right="32"/>
              <w:jc w:val="center"/>
              <w:textAlignment w:val="auto"/>
              <w:rPr>
                <w:sz w:val="16"/>
                <w:szCs w:val="16"/>
                <w:lang w:val="lt-LT"/>
              </w:rPr>
            </w:pPr>
            <w:r w:rsidRPr="0069569E">
              <w:rPr>
                <w:b/>
                <w:bCs/>
                <w:spacing w:val="-1"/>
                <w:w w:val="79"/>
                <w:sz w:val="16"/>
                <w:szCs w:val="16"/>
                <w:lang w:val="lt-LT"/>
              </w:rPr>
              <w:t>Paskirta dozė</w:t>
            </w:r>
          </w:p>
        </w:tc>
        <w:tc>
          <w:tcPr>
            <w:tcW w:w="5129" w:type="dxa"/>
            <w:gridSpan w:val="3"/>
            <w:tcBorders>
              <w:top w:val="single" w:sz="8" w:space="0" w:color="231F20"/>
              <w:left w:val="single" w:sz="8" w:space="0" w:color="231F20"/>
              <w:bottom w:val="single" w:sz="8" w:space="0" w:color="231F20"/>
              <w:right w:val="single" w:sz="8" w:space="0" w:color="231F20"/>
            </w:tcBorders>
            <w:shd w:val="clear" w:color="auto" w:fill="D9D9D9"/>
          </w:tcPr>
          <w:p w14:paraId="2B11029A" w14:textId="77777777" w:rsidR="00300947" w:rsidRPr="0069569E" w:rsidRDefault="00300947" w:rsidP="0069559E">
            <w:pPr>
              <w:keepNext/>
              <w:tabs>
                <w:tab w:val="left" w:pos="1380"/>
                <w:tab w:val="left" w:pos="2920"/>
              </w:tabs>
              <w:ind w:left="392" w:right="-20"/>
              <w:rPr>
                <w:sz w:val="16"/>
                <w:szCs w:val="16"/>
                <w:lang w:val="lt-LT"/>
              </w:rPr>
            </w:pPr>
            <w:r w:rsidRPr="0069569E">
              <w:rPr>
                <w:b/>
                <w:sz w:val="16"/>
                <w:szCs w:val="16"/>
                <w:lang w:val="lt-LT"/>
              </w:rPr>
              <w:t>6</w:t>
            </w:r>
            <w:r w:rsidRPr="0069569E">
              <w:rPr>
                <w:sz w:val="16"/>
                <w:szCs w:val="16"/>
                <w:lang w:val="lt-LT"/>
              </w:rPr>
              <w:tab/>
            </w:r>
            <w:r w:rsidRPr="0069569E">
              <w:rPr>
                <w:b/>
                <w:sz w:val="16"/>
                <w:szCs w:val="16"/>
                <w:lang w:val="lt-LT"/>
              </w:rPr>
              <w:t>7</w:t>
            </w:r>
            <w:r w:rsidRPr="0069569E">
              <w:rPr>
                <w:sz w:val="16"/>
                <w:szCs w:val="16"/>
                <w:lang w:val="lt-LT"/>
              </w:rPr>
              <w:tab/>
            </w:r>
            <w:r w:rsidRPr="0069569E">
              <w:rPr>
                <w:b/>
                <w:sz w:val="16"/>
                <w:szCs w:val="16"/>
                <w:lang w:val="lt-LT"/>
              </w:rPr>
              <w:t>8</w:t>
            </w:r>
          </w:p>
          <w:p w14:paraId="469D92BB" w14:textId="77777777" w:rsidR="00300947" w:rsidRPr="0069569E" w:rsidRDefault="00300947" w:rsidP="0069559E">
            <w:pPr>
              <w:keepNext/>
              <w:tabs>
                <w:tab w:val="left" w:pos="2559"/>
              </w:tabs>
              <w:ind w:left="731" w:right="-23"/>
              <w:rPr>
                <w:sz w:val="16"/>
                <w:szCs w:val="16"/>
                <w:lang w:val="lt-LT"/>
              </w:rPr>
            </w:pPr>
            <w:r w:rsidRPr="0069569E">
              <w:rPr>
                <w:b/>
                <w:spacing w:val="-1"/>
                <w:w w:val="77"/>
                <w:sz w:val="16"/>
                <w:szCs w:val="16"/>
                <w:lang w:val="lt-LT"/>
              </w:rPr>
              <w:t>Dozės langelis</w:t>
            </w:r>
          </w:p>
        </w:tc>
      </w:tr>
      <w:tr w:rsidR="00300947" w:rsidRPr="0069569E" w14:paraId="5158BA5D" w14:textId="77777777" w:rsidTr="00096B46">
        <w:trPr>
          <w:trHeight w:hRule="exact" w:val="749"/>
        </w:trPr>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3D29736A" w14:textId="77777777" w:rsidR="00300947" w:rsidRPr="0069569E" w:rsidRDefault="00300947" w:rsidP="0069559E">
            <w:pPr>
              <w:keepNext/>
              <w:ind w:left="729" w:right="-20"/>
              <w:rPr>
                <w:sz w:val="16"/>
                <w:szCs w:val="16"/>
                <w:lang w:val="lt-LT"/>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7A3D818C" w14:textId="77777777" w:rsidR="00300947" w:rsidRPr="0069569E" w:rsidRDefault="00300947" w:rsidP="0069559E">
            <w:pPr>
              <w:keepNext/>
              <w:ind w:left="729" w:right="-20"/>
              <w:rPr>
                <w:sz w:val="16"/>
                <w:szCs w:val="16"/>
                <w:lang w:val="lt-LT"/>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249FC21C" w14:textId="77777777" w:rsidR="00300947" w:rsidRPr="0069569E" w:rsidRDefault="00300947" w:rsidP="0069559E">
            <w:pPr>
              <w:keepNext/>
              <w:ind w:left="729" w:right="-20"/>
              <w:rPr>
                <w:sz w:val="16"/>
                <w:szCs w:val="16"/>
                <w:lang w:val="lt-LT"/>
              </w:rPr>
            </w:pPr>
          </w:p>
        </w:tc>
        <w:tc>
          <w:tcPr>
            <w:tcW w:w="1189" w:type="dxa"/>
            <w:vMerge/>
            <w:tcBorders>
              <w:top w:val="single" w:sz="8" w:space="0" w:color="231F20"/>
              <w:left w:val="single" w:sz="8" w:space="0" w:color="231F20"/>
              <w:bottom w:val="single" w:sz="8" w:space="0" w:color="231F20"/>
              <w:right w:val="single" w:sz="8" w:space="0" w:color="231F20"/>
            </w:tcBorders>
            <w:shd w:val="clear" w:color="auto" w:fill="D1D3D4"/>
          </w:tcPr>
          <w:p w14:paraId="1FE67587" w14:textId="77777777" w:rsidR="00300947" w:rsidRPr="0069569E" w:rsidRDefault="00300947" w:rsidP="0069559E">
            <w:pPr>
              <w:keepNext/>
              <w:ind w:left="729" w:right="-20"/>
              <w:rPr>
                <w:sz w:val="16"/>
                <w:szCs w:val="16"/>
                <w:lang w:val="lt-LT"/>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67378F36" w14:textId="77777777" w:rsidR="00300947" w:rsidRPr="0069569E" w:rsidRDefault="00300947" w:rsidP="0069559E">
            <w:pPr>
              <w:keepNext/>
              <w:ind w:left="729" w:right="-20"/>
              <w:rPr>
                <w:sz w:val="16"/>
                <w:szCs w:val="16"/>
                <w:lang w:val="lt-LT"/>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597DFC48" w14:textId="77777777" w:rsidR="00300947" w:rsidRPr="0069569E" w:rsidRDefault="00300947" w:rsidP="0069559E">
            <w:pPr>
              <w:keepNext/>
              <w:overflowPunct/>
              <w:ind w:left="45" w:right="23"/>
              <w:jc w:val="both"/>
              <w:textAlignment w:val="auto"/>
              <w:rPr>
                <w:sz w:val="16"/>
                <w:szCs w:val="16"/>
                <w:lang w:val="lt-LT"/>
              </w:rPr>
            </w:pPr>
            <w:r w:rsidRPr="0069569E">
              <w:rPr>
                <w:b/>
                <w:bCs/>
                <w:spacing w:val="-1"/>
                <w:w w:val="85"/>
                <w:sz w:val="16"/>
                <w:szCs w:val="16"/>
                <w:lang w:val="lt-LT"/>
              </w:rPr>
              <w:t>Kiekis, nustatytas suleisti</w:t>
            </w:r>
          </w:p>
        </w:tc>
        <w:tc>
          <w:tcPr>
            <w:tcW w:w="4237" w:type="dxa"/>
            <w:gridSpan w:val="2"/>
            <w:tcBorders>
              <w:top w:val="single" w:sz="8" w:space="0" w:color="231F20"/>
              <w:left w:val="single" w:sz="8" w:space="0" w:color="231F20"/>
              <w:bottom w:val="single" w:sz="8" w:space="0" w:color="231F20"/>
              <w:right w:val="single" w:sz="8" w:space="0" w:color="231F20"/>
            </w:tcBorders>
            <w:shd w:val="clear" w:color="auto" w:fill="D1D3D4"/>
          </w:tcPr>
          <w:p w14:paraId="5144450D" w14:textId="77777777" w:rsidR="00300947" w:rsidRPr="0069569E" w:rsidRDefault="00300947" w:rsidP="0069559E">
            <w:pPr>
              <w:keepNext/>
              <w:spacing w:before="8"/>
              <w:ind w:left="541" w:right="-20"/>
              <w:rPr>
                <w:b/>
                <w:bCs/>
                <w:w w:val="84"/>
                <w:sz w:val="16"/>
                <w:szCs w:val="16"/>
                <w:lang w:val="lt-LT"/>
              </w:rPr>
            </w:pPr>
            <w:r w:rsidRPr="0069569E">
              <w:rPr>
                <w:b/>
                <w:spacing w:val="-1"/>
                <w:w w:val="85"/>
                <w:sz w:val="16"/>
                <w:szCs w:val="16"/>
                <w:lang w:val="lt-LT"/>
              </w:rPr>
              <w:t>Kiekis, rodomas po injekcijos</w:t>
            </w:r>
          </w:p>
          <w:p w14:paraId="4319D6F8" w14:textId="6D8A8C9B" w:rsidR="00300947" w:rsidRPr="0069569E" w:rsidRDefault="00D630E2" w:rsidP="0069559E">
            <w:pPr>
              <w:keepNext/>
              <w:tabs>
                <w:tab w:val="left" w:pos="1808"/>
              </w:tabs>
              <w:spacing w:before="8"/>
              <w:ind w:left="107" w:right="-20"/>
              <w:rPr>
                <w:sz w:val="16"/>
                <w:szCs w:val="16"/>
                <w:lang w:val="lt-LT"/>
              </w:rPr>
            </w:pPr>
            <w:r w:rsidRPr="0069569E">
              <w:rPr>
                <w:noProof/>
                <w:sz w:val="16"/>
                <w:szCs w:val="16"/>
                <w:lang w:val="lt-LT" w:eastAsia="lt-LT"/>
              </w:rPr>
              <w:drawing>
                <wp:inline distT="0" distB="0" distL="0" distR="0" wp14:anchorId="31428284" wp14:editId="34C46605">
                  <wp:extent cx="504825" cy="191135"/>
                  <wp:effectExtent l="0" t="0" r="0" b="0"/>
                  <wp:docPr id="3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0947" w:rsidRPr="0069569E" w14:paraId="0CFA8F21"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53F26C8F" w14:textId="77777777" w:rsidR="00300947" w:rsidRPr="0069569E" w:rsidRDefault="00300947" w:rsidP="0069559E">
            <w:pPr>
              <w:keepNext/>
              <w:jc w:val="center"/>
              <w:rPr>
                <w:i/>
                <w:sz w:val="18"/>
                <w:szCs w:val="18"/>
                <w:lang w:val="lt-LT"/>
              </w:rPr>
            </w:pPr>
            <w:r w:rsidRPr="0069569E">
              <w:rPr>
                <w:i/>
                <w:sz w:val="18"/>
                <w:szCs w:val="18"/>
                <w:lang w:val="lt-LT"/>
              </w:rPr>
              <w:t>Nr. 1</w:t>
            </w:r>
          </w:p>
        </w:tc>
        <w:tc>
          <w:tcPr>
            <w:tcW w:w="540" w:type="dxa"/>
            <w:tcBorders>
              <w:top w:val="single" w:sz="8" w:space="0" w:color="231F20"/>
              <w:left w:val="single" w:sz="8" w:space="0" w:color="231F20"/>
              <w:bottom w:val="single" w:sz="8" w:space="0" w:color="231F20"/>
              <w:right w:val="single" w:sz="8" w:space="0" w:color="231F20"/>
            </w:tcBorders>
            <w:vAlign w:val="center"/>
          </w:tcPr>
          <w:p w14:paraId="163B7D92" w14:textId="77777777" w:rsidR="00300947" w:rsidRPr="0069569E" w:rsidRDefault="00300947" w:rsidP="0069559E">
            <w:pPr>
              <w:keepNext/>
              <w:ind w:left="-24" w:right="-3" w:firstLine="24"/>
              <w:jc w:val="center"/>
              <w:rPr>
                <w:i/>
                <w:sz w:val="18"/>
                <w:szCs w:val="18"/>
                <w:lang w:val="lt-LT"/>
              </w:rPr>
            </w:pPr>
            <w:r w:rsidRPr="0069569E">
              <w:rPr>
                <w:i/>
                <w:w w:val="90"/>
                <w:sz w:val="18"/>
                <w:szCs w:val="18"/>
                <w:lang w:val="lt-LT"/>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034D18CB" w14:textId="77777777" w:rsidR="00300947" w:rsidRPr="0069569E" w:rsidRDefault="00300947" w:rsidP="0069559E">
            <w:pPr>
              <w:keepNext/>
              <w:ind w:right="-30"/>
              <w:jc w:val="center"/>
              <w:rPr>
                <w:sz w:val="18"/>
                <w:szCs w:val="18"/>
                <w:lang w:val="lt-LT"/>
              </w:rPr>
            </w:pPr>
            <w:r w:rsidRPr="0069569E">
              <w:rPr>
                <w:w w:val="71"/>
                <w:sz w:val="18"/>
                <w:szCs w:val="18"/>
                <w:lang w:val="lt-LT"/>
              </w:rPr>
              <w:t>07:00</w:t>
            </w:r>
          </w:p>
        </w:tc>
        <w:tc>
          <w:tcPr>
            <w:tcW w:w="1189" w:type="dxa"/>
            <w:tcBorders>
              <w:top w:val="single" w:sz="8" w:space="0" w:color="231F20"/>
              <w:left w:val="single" w:sz="8" w:space="0" w:color="231F20"/>
              <w:bottom w:val="single" w:sz="8" w:space="0" w:color="231F20"/>
              <w:right w:val="single" w:sz="8" w:space="0" w:color="231F20"/>
            </w:tcBorders>
            <w:vAlign w:val="center"/>
          </w:tcPr>
          <w:p w14:paraId="3FBCD38D" w14:textId="77777777" w:rsidR="00300947" w:rsidRPr="0069569E" w:rsidRDefault="00300947" w:rsidP="0069559E">
            <w:pPr>
              <w:keepNext/>
              <w:ind w:left="30" w:right="-20"/>
              <w:jc w:val="center"/>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4A0C9DB8" w14:textId="77777777" w:rsidR="00300947" w:rsidRPr="0069569E" w:rsidRDefault="00300947" w:rsidP="0069559E">
            <w:pPr>
              <w:keepNext/>
              <w:jc w:val="center"/>
              <w:rPr>
                <w:i/>
                <w:sz w:val="18"/>
                <w:szCs w:val="18"/>
                <w:lang w:val="lt-LT"/>
              </w:rPr>
            </w:pPr>
            <w:r w:rsidRPr="0069569E">
              <w:rPr>
                <w:i/>
                <w:sz w:val="18"/>
                <w:szCs w:val="18"/>
                <w:lang w:val="lt-LT"/>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610B6FFD" w14:textId="77777777" w:rsidR="00300947" w:rsidRPr="0069569E" w:rsidRDefault="00300947" w:rsidP="0069559E">
            <w:pPr>
              <w:keepNext/>
              <w:jc w:val="center"/>
              <w:rPr>
                <w:i/>
                <w:sz w:val="18"/>
                <w:szCs w:val="18"/>
                <w:lang w:val="lt-LT"/>
              </w:rPr>
            </w:pPr>
            <w:r w:rsidRPr="0069569E">
              <w:rPr>
                <w:i/>
                <w:sz w:val="18"/>
                <w:szCs w:val="18"/>
                <w:lang w:val="lt-LT"/>
              </w:rPr>
              <w:t>350</w:t>
            </w:r>
          </w:p>
        </w:tc>
        <w:tc>
          <w:tcPr>
            <w:tcW w:w="1090" w:type="dxa"/>
            <w:tcBorders>
              <w:top w:val="single" w:sz="8" w:space="0" w:color="231F20"/>
              <w:left w:val="single" w:sz="8" w:space="0" w:color="231F20"/>
              <w:bottom w:val="single" w:sz="8" w:space="0" w:color="231F20"/>
              <w:right w:val="single" w:sz="8" w:space="0" w:color="231F20"/>
            </w:tcBorders>
          </w:tcPr>
          <w:p w14:paraId="0ED41614" w14:textId="607244C9" w:rsidR="00300947" w:rsidRPr="0069569E" w:rsidRDefault="00D630E2" w:rsidP="0069559E">
            <w:pPr>
              <w:keepNext/>
              <w:ind w:left="191" w:right="-20"/>
              <w:rPr>
                <w:sz w:val="14"/>
                <w:szCs w:val="14"/>
                <w:lang w:val="lt-LT"/>
              </w:rPr>
            </w:pPr>
            <w:r w:rsidRPr="0069569E">
              <w:rPr>
                <w:noProof/>
                <w:sz w:val="14"/>
                <w:szCs w:val="14"/>
                <w:lang w:val="lt-LT" w:eastAsia="lt-LT"/>
              </w:rPr>
              <w:drawing>
                <wp:inline distT="0" distB="0" distL="0" distR="0" wp14:anchorId="5F95C17E" wp14:editId="692F8E48">
                  <wp:extent cx="109220" cy="143510"/>
                  <wp:effectExtent l="0" t="0" r="0" b="0"/>
                  <wp:docPr id="3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0947" w:rsidRPr="0069569E">
              <w:rPr>
                <w:spacing w:val="-3"/>
                <w:sz w:val="14"/>
                <w:szCs w:val="14"/>
                <w:lang w:val="lt-LT"/>
              </w:rPr>
              <w:t>jei „0“,</w:t>
            </w:r>
          </w:p>
          <w:p w14:paraId="795FB695" w14:textId="77777777" w:rsidR="00300947" w:rsidRPr="0069569E" w:rsidRDefault="00300947" w:rsidP="0069559E">
            <w:pPr>
              <w:keepNext/>
              <w:ind w:left="47" w:right="-20"/>
              <w:rPr>
                <w:sz w:val="14"/>
                <w:szCs w:val="14"/>
                <w:lang w:val="lt-LT"/>
              </w:rPr>
            </w:pPr>
            <w:r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67EC709B" w14:textId="77777777" w:rsidR="00300947" w:rsidRPr="0069569E" w:rsidRDefault="00300947" w:rsidP="0069559E">
            <w:pPr>
              <w:keepNext/>
              <w:ind w:left="57" w:right="205"/>
              <w:jc w:val="center"/>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74A8DB86" w14:textId="77777777" w:rsidR="00300947" w:rsidRPr="0069569E" w:rsidRDefault="00300947" w:rsidP="0069559E">
            <w:pPr>
              <w:keepNext/>
              <w:overflowPunct/>
              <w:ind w:left="57" w:right="12"/>
              <w:jc w:val="center"/>
              <w:textAlignment w:val="auto"/>
              <w:rPr>
                <w:sz w:val="14"/>
                <w:szCs w:val="14"/>
                <w:lang w:val="lt-LT"/>
              </w:rPr>
            </w:pPr>
            <w:r w:rsidRPr="0069569E">
              <w:rPr>
                <w:spacing w:val="-3"/>
                <w:w w:val="86"/>
                <w:sz w:val="14"/>
                <w:szCs w:val="14"/>
                <w:lang w:val="lt-LT"/>
              </w:rPr>
              <w:t>Susileiskite šį kiekį..........nauju švirkštikliu</w:t>
            </w:r>
          </w:p>
        </w:tc>
      </w:tr>
      <w:tr w:rsidR="00300947" w:rsidRPr="0069569E" w14:paraId="2F26251C"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0351AAC0" w14:textId="77777777" w:rsidR="00300947" w:rsidRPr="0069569E" w:rsidRDefault="00300947" w:rsidP="0069559E">
            <w:pPr>
              <w:keepNext/>
              <w:jc w:val="center"/>
              <w:rPr>
                <w:i/>
                <w:sz w:val="18"/>
                <w:szCs w:val="18"/>
                <w:lang w:val="lt-LT"/>
              </w:rPr>
            </w:pPr>
            <w:r w:rsidRPr="0069569E">
              <w:rPr>
                <w:i/>
                <w:sz w:val="18"/>
                <w:szCs w:val="18"/>
                <w:lang w:val="lt-LT"/>
              </w:rPr>
              <w:t>Nr. 2</w:t>
            </w:r>
          </w:p>
        </w:tc>
        <w:tc>
          <w:tcPr>
            <w:tcW w:w="540" w:type="dxa"/>
            <w:tcBorders>
              <w:top w:val="single" w:sz="8" w:space="0" w:color="231F20"/>
              <w:left w:val="single" w:sz="8" w:space="0" w:color="231F20"/>
              <w:bottom w:val="single" w:sz="8" w:space="0" w:color="231F20"/>
              <w:right w:val="single" w:sz="8" w:space="0" w:color="231F20"/>
            </w:tcBorders>
            <w:vAlign w:val="center"/>
          </w:tcPr>
          <w:p w14:paraId="6F103F58" w14:textId="77777777" w:rsidR="00300947" w:rsidRPr="0069569E" w:rsidRDefault="00300947" w:rsidP="0069559E">
            <w:pPr>
              <w:keepNext/>
              <w:ind w:left="-24" w:right="-3" w:firstLine="24"/>
              <w:jc w:val="center"/>
              <w:rPr>
                <w:i/>
                <w:sz w:val="18"/>
                <w:szCs w:val="18"/>
                <w:lang w:val="lt-LT"/>
              </w:rPr>
            </w:pPr>
            <w:r w:rsidRPr="0069569E">
              <w:rPr>
                <w:i/>
                <w:w w:val="90"/>
                <w:sz w:val="18"/>
                <w:szCs w:val="18"/>
                <w:lang w:val="lt-LT"/>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5D5B0AA1" w14:textId="77777777" w:rsidR="00300947" w:rsidRPr="0069569E" w:rsidRDefault="00300947" w:rsidP="0069559E">
            <w:pPr>
              <w:keepNext/>
              <w:ind w:right="-30"/>
              <w:jc w:val="center"/>
              <w:rPr>
                <w:sz w:val="18"/>
                <w:szCs w:val="18"/>
                <w:lang w:val="lt-LT"/>
              </w:rPr>
            </w:pPr>
            <w:r w:rsidRPr="0069569E">
              <w:rPr>
                <w:w w:val="71"/>
                <w:sz w:val="18"/>
                <w:szCs w:val="18"/>
                <w:lang w:val="lt-LT"/>
              </w:rPr>
              <w:t>07:00</w:t>
            </w:r>
          </w:p>
        </w:tc>
        <w:tc>
          <w:tcPr>
            <w:tcW w:w="1189" w:type="dxa"/>
            <w:tcBorders>
              <w:top w:val="single" w:sz="8" w:space="0" w:color="231F20"/>
              <w:left w:val="single" w:sz="8" w:space="0" w:color="231F20"/>
              <w:bottom w:val="single" w:sz="8" w:space="0" w:color="231F20"/>
              <w:right w:val="single" w:sz="8" w:space="0" w:color="231F20"/>
            </w:tcBorders>
            <w:vAlign w:val="center"/>
          </w:tcPr>
          <w:p w14:paraId="08B3B668" w14:textId="77777777" w:rsidR="00300947" w:rsidRPr="0069569E" w:rsidRDefault="00300947" w:rsidP="0069559E">
            <w:pPr>
              <w:keepNext/>
              <w:ind w:left="30" w:right="-20"/>
              <w:jc w:val="center"/>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7169672E" w14:textId="77777777" w:rsidR="00300947" w:rsidRPr="0069569E" w:rsidRDefault="00300947" w:rsidP="0069559E">
            <w:pPr>
              <w:keepNext/>
              <w:jc w:val="center"/>
              <w:rPr>
                <w:i/>
                <w:sz w:val="18"/>
                <w:szCs w:val="18"/>
                <w:lang w:val="lt-LT"/>
              </w:rPr>
            </w:pPr>
            <w:r w:rsidRPr="0069569E">
              <w:rPr>
                <w:i/>
                <w:sz w:val="18"/>
                <w:szCs w:val="18"/>
                <w:lang w:val="lt-LT"/>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73A840C6" w14:textId="77777777" w:rsidR="00300947" w:rsidRPr="0069569E" w:rsidRDefault="00300947" w:rsidP="0069559E">
            <w:pPr>
              <w:keepNext/>
              <w:jc w:val="center"/>
              <w:rPr>
                <w:i/>
                <w:sz w:val="18"/>
                <w:szCs w:val="18"/>
                <w:lang w:val="lt-LT"/>
              </w:rPr>
            </w:pPr>
            <w:r w:rsidRPr="0069569E">
              <w:rPr>
                <w:i/>
                <w:sz w:val="18"/>
                <w:szCs w:val="18"/>
                <w:lang w:val="lt-LT"/>
              </w:rPr>
              <w:t>350</w:t>
            </w:r>
          </w:p>
        </w:tc>
        <w:tc>
          <w:tcPr>
            <w:tcW w:w="1090" w:type="dxa"/>
            <w:tcBorders>
              <w:top w:val="single" w:sz="8" w:space="0" w:color="231F20"/>
              <w:left w:val="single" w:sz="8" w:space="0" w:color="231F20"/>
              <w:bottom w:val="single" w:sz="8" w:space="0" w:color="231F20"/>
              <w:right w:val="single" w:sz="8" w:space="0" w:color="231F20"/>
            </w:tcBorders>
          </w:tcPr>
          <w:p w14:paraId="18C9EFE2" w14:textId="15FAF232" w:rsidR="00300947" w:rsidRPr="0069569E" w:rsidRDefault="00D630E2" w:rsidP="0069559E">
            <w:pPr>
              <w:keepNext/>
              <w:ind w:left="191" w:right="-20"/>
              <w:rPr>
                <w:sz w:val="14"/>
                <w:szCs w:val="14"/>
                <w:lang w:val="lt-LT"/>
              </w:rPr>
            </w:pPr>
            <w:r w:rsidRPr="0069569E">
              <w:rPr>
                <w:noProof/>
                <w:sz w:val="14"/>
                <w:szCs w:val="14"/>
                <w:lang w:val="lt-LT" w:eastAsia="lt-LT"/>
              </w:rPr>
              <w:drawing>
                <wp:inline distT="0" distB="0" distL="0" distR="0" wp14:anchorId="0F2CD9D1" wp14:editId="4FD76999">
                  <wp:extent cx="109220" cy="143510"/>
                  <wp:effectExtent l="0" t="0" r="0" b="0"/>
                  <wp:docPr id="3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0947" w:rsidRPr="0069569E">
              <w:rPr>
                <w:spacing w:val="-3"/>
                <w:sz w:val="14"/>
                <w:szCs w:val="14"/>
                <w:lang w:val="lt-LT"/>
              </w:rPr>
              <w:t>jei „0“,</w:t>
            </w:r>
          </w:p>
          <w:p w14:paraId="16045FA3" w14:textId="3FA133B1" w:rsidR="00300947" w:rsidRPr="0069569E" w:rsidRDefault="00D630E2" w:rsidP="0069559E">
            <w:pPr>
              <w:keepNext/>
              <w:ind w:left="47" w:right="-20"/>
              <w:rPr>
                <w:sz w:val="14"/>
                <w:szCs w:val="14"/>
                <w:lang w:val="lt-LT"/>
              </w:rPr>
            </w:pPr>
            <w:r>
              <w:rPr>
                <w:noProof/>
                <w:lang w:val="lt-LT" w:eastAsia="lt-LT"/>
              </w:rPr>
              <mc:AlternateContent>
                <mc:Choice Requires="wps">
                  <w:drawing>
                    <wp:anchor distT="0" distB="0" distL="114300" distR="114300" simplePos="0" relativeHeight="251658752" behindDoc="0" locked="0" layoutInCell="1" allowOverlap="1" wp14:anchorId="4901607A" wp14:editId="60051FC8">
                      <wp:simplePos x="0" y="0"/>
                      <wp:positionH relativeFrom="column">
                        <wp:posOffset>584200</wp:posOffset>
                      </wp:positionH>
                      <wp:positionV relativeFrom="paragraph">
                        <wp:posOffset>142875</wp:posOffset>
                      </wp:positionV>
                      <wp:extent cx="1697990" cy="463550"/>
                      <wp:effectExtent l="0" t="0" r="0" b="0"/>
                      <wp:wrapNone/>
                      <wp:docPr id="100"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6355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36556" id="Oval 69" o:spid="_x0000_s1026" style="position:absolute;margin-left:46pt;margin-top:11.25pt;width:133.7pt;height:3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" filled="f" strokecolor="#385d8a" strokeweight="1pt">
                      <v:path arrowok="t"/>
                    </v:oval>
                  </w:pict>
                </mc:Fallback>
              </mc:AlternateContent>
            </w:r>
            <w:r w:rsidR="00300947"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40D59BF9" w14:textId="77777777" w:rsidR="00300947" w:rsidRPr="0069569E" w:rsidRDefault="00300947" w:rsidP="0069559E">
            <w:pPr>
              <w:keepNext/>
              <w:ind w:left="57" w:right="205"/>
              <w:jc w:val="center"/>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5DCD7C4B" w14:textId="77777777" w:rsidR="00300947" w:rsidRPr="0069569E" w:rsidRDefault="00300947" w:rsidP="0069559E">
            <w:pPr>
              <w:keepNext/>
              <w:ind w:left="57"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0D6D2E43"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656A712C" w14:textId="77777777" w:rsidR="00300947" w:rsidRPr="0069569E" w:rsidRDefault="00300947" w:rsidP="0069559E">
            <w:pPr>
              <w:keepNext/>
              <w:jc w:val="center"/>
              <w:rPr>
                <w:i/>
                <w:sz w:val="18"/>
                <w:szCs w:val="18"/>
                <w:lang w:val="lt-LT"/>
              </w:rPr>
            </w:pPr>
            <w:r w:rsidRPr="0069569E">
              <w:rPr>
                <w:i/>
                <w:sz w:val="18"/>
                <w:szCs w:val="18"/>
                <w:lang w:val="lt-LT"/>
              </w:rPr>
              <w:t>Nr. 3</w:t>
            </w:r>
          </w:p>
        </w:tc>
        <w:tc>
          <w:tcPr>
            <w:tcW w:w="540" w:type="dxa"/>
            <w:tcBorders>
              <w:top w:val="single" w:sz="8" w:space="0" w:color="231F20"/>
              <w:left w:val="single" w:sz="8" w:space="0" w:color="231F20"/>
              <w:bottom w:val="single" w:sz="8" w:space="0" w:color="231F20"/>
              <w:right w:val="single" w:sz="8" w:space="0" w:color="231F20"/>
            </w:tcBorders>
            <w:vAlign w:val="center"/>
          </w:tcPr>
          <w:p w14:paraId="3F848232" w14:textId="77777777" w:rsidR="00300947" w:rsidRPr="0069569E" w:rsidRDefault="00300947" w:rsidP="0069559E">
            <w:pPr>
              <w:keepNext/>
              <w:ind w:left="-24" w:right="-3" w:firstLine="24"/>
              <w:jc w:val="center"/>
              <w:rPr>
                <w:i/>
                <w:sz w:val="18"/>
                <w:szCs w:val="18"/>
                <w:lang w:val="lt-LT"/>
              </w:rPr>
            </w:pPr>
            <w:r w:rsidRPr="0069569E">
              <w:rPr>
                <w:i/>
                <w:w w:val="90"/>
                <w:sz w:val="18"/>
                <w:szCs w:val="18"/>
                <w:lang w:val="lt-LT"/>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59839081" w14:textId="77777777" w:rsidR="00300947" w:rsidRPr="0069569E" w:rsidRDefault="00300947" w:rsidP="0069559E">
            <w:pPr>
              <w:keepNext/>
              <w:ind w:right="-30"/>
              <w:jc w:val="center"/>
              <w:rPr>
                <w:sz w:val="18"/>
                <w:szCs w:val="18"/>
                <w:lang w:val="lt-LT"/>
              </w:rPr>
            </w:pPr>
            <w:r w:rsidRPr="0069569E">
              <w:rPr>
                <w:w w:val="71"/>
                <w:sz w:val="18"/>
                <w:szCs w:val="18"/>
                <w:lang w:val="lt-LT"/>
              </w:rPr>
              <w:t>07:00</w:t>
            </w:r>
          </w:p>
        </w:tc>
        <w:tc>
          <w:tcPr>
            <w:tcW w:w="1189" w:type="dxa"/>
            <w:tcBorders>
              <w:top w:val="single" w:sz="8" w:space="0" w:color="231F20"/>
              <w:left w:val="single" w:sz="8" w:space="0" w:color="231F20"/>
              <w:bottom w:val="single" w:sz="8" w:space="0" w:color="231F20"/>
              <w:right w:val="single" w:sz="8" w:space="0" w:color="231F20"/>
            </w:tcBorders>
            <w:vAlign w:val="center"/>
          </w:tcPr>
          <w:p w14:paraId="274B84A0" w14:textId="77777777" w:rsidR="00300947" w:rsidRPr="0069569E" w:rsidRDefault="00300947" w:rsidP="0069559E">
            <w:pPr>
              <w:keepNext/>
              <w:ind w:left="30" w:right="-20"/>
              <w:jc w:val="center"/>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172BA6D9" w14:textId="77777777" w:rsidR="00300947" w:rsidRPr="0069569E" w:rsidRDefault="00300947" w:rsidP="0069559E">
            <w:pPr>
              <w:keepNext/>
              <w:jc w:val="center"/>
              <w:rPr>
                <w:i/>
                <w:sz w:val="18"/>
                <w:szCs w:val="18"/>
                <w:lang w:val="lt-LT"/>
              </w:rPr>
            </w:pPr>
            <w:r w:rsidRPr="0069569E">
              <w:rPr>
                <w:i/>
                <w:sz w:val="18"/>
                <w:szCs w:val="18"/>
                <w:lang w:val="lt-LT"/>
              </w:rPr>
              <w:t>350</w:t>
            </w:r>
          </w:p>
        </w:tc>
        <w:tc>
          <w:tcPr>
            <w:tcW w:w="892" w:type="dxa"/>
            <w:tcBorders>
              <w:top w:val="single" w:sz="8" w:space="0" w:color="231F20"/>
              <w:left w:val="single" w:sz="8" w:space="0" w:color="231F20"/>
              <w:bottom w:val="single" w:sz="8" w:space="0" w:color="231F20"/>
              <w:right w:val="single" w:sz="8" w:space="0" w:color="231F20"/>
            </w:tcBorders>
            <w:vAlign w:val="center"/>
          </w:tcPr>
          <w:p w14:paraId="00AC9992" w14:textId="77777777" w:rsidR="00300947" w:rsidRPr="0069569E" w:rsidRDefault="00300947" w:rsidP="0069559E">
            <w:pPr>
              <w:keepNext/>
              <w:jc w:val="center"/>
              <w:rPr>
                <w:i/>
                <w:sz w:val="18"/>
                <w:szCs w:val="18"/>
                <w:lang w:val="lt-LT"/>
              </w:rPr>
            </w:pPr>
            <w:r w:rsidRPr="0069569E">
              <w:rPr>
                <w:i/>
                <w:sz w:val="18"/>
                <w:szCs w:val="18"/>
                <w:lang w:val="lt-LT"/>
              </w:rPr>
              <w:t>350</w:t>
            </w:r>
          </w:p>
        </w:tc>
        <w:tc>
          <w:tcPr>
            <w:tcW w:w="1090" w:type="dxa"/>
            <w:tcBorders>
              <w:top w:val="single" w:sz="8" w:space="0" w:color="231F20"/>
              <w:left w:val="single" w:sz="8" w:space="0" w:color="231F20"/>
              <w:bottom w:val="single" w:sz="8" w:space="0" w:color="231F20"/>
              <w:right w:val="single" w:sz="8" w:space="0" w:color="231F20"/>
            </w:tcBorders>
          </w:tcPr>
          <w:p w14:paraId="788C1522" w14:textId="77777777" w:rsidR="00300947" w:rsidRPr="0069569E" w:rsidRDefault="00300947" w:rsidP="0069559E">
            <w:pPr>
              <w:keepNext/>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3113A1CE" w14:textId="77777777" w:rsidR="00300947" w:rsidRPr="0069569E" w:rsidRDefault="00300947" w:rsidP="0069559E">
            <w:pPr>
              <w:keepNext/>
              <w:ind w:left="47" w:right="-20"/>
              <w:rPr>
                <w:sz w:val="14"/>
                <w:szCs w:val="14"/>
                <w:lang w:val="lt-LT"/>
              </w:rPr>
            </w:pPr>
            <w:r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593322CB" w14:textId="57E37DAF" w:rsidR="00300947" w:rsidRPr="0069569E" w:rsidRDefault="00D630E2" w:rsidP="0069559E">
            <w:pPr>
              <w:keepNext/>
              <w:ind w:left="57" w:right="205"/>
              <w:jc w:val="center"/>
              <w:rPr>
                <w:sz w:val="14"/>
                <w:szCs w:val="14"/>
                <w:lang w:val="lt-LT"/>
              </w:rPr>
            </w:pPr>
            <w:r w:rsidRPr="0069569E">
              <w:rPr>
                <w:noProof/>
                <w:sz w:val="14"/>
                <w:szCs w:val="14"/>
                <w:lang w:val="lt-LT" w:eastAsia="lt-LT"/>
              </w:rPr>
              <w:drawing>
                <wp:inline distT="0" distB="0" distL="0" distR="0" wp14:anchorId="46ACCEA3" wp14:editId="7139F7C7">
                  <wp:extent cx="109220" cy="143510"/>
                  <wp:effectExtent l="0" t="0" r="0" b="0"/>
                  <wp:docPr id="4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0947" w:rsidRPr="0069569E">
              <w:rPr>
                <w:spacing w:val="-3"/>
                <w:sz w:val="14"/>
                <w:szCs w:val="14"/>
                <w:lang w:val="lt-LT"/>
              </w:rPr>
              <w:t>jei ne „0“, reikalinga antra injekcija</w:t>
            </w:r>
          </w:p>
          <w:p w14:paraId="19CAA01D" w14:textId="77777777" w:rsidR="00300947" w:rsidRPr="0069569E" w:rsidRDefault="00300947" w:rsidP="0069559E">
            <w:pPr>
              <w:keepNext/>
              <w:ind w:left="57" w:right="12" w:firstLine="94"/>
              <w:jc w:val="center"/>
              <w:rPr>
                <w:sz w:val="14"/>
                <w:szCs w:val="14"/>
                <w:lang w:val="lt-LT"/>
              </w:rPr>
            </w:pPr>
            <w:r w:rsidRPr="0069569E">
              <w:rPr>
                <w:spacing w:val="-3"/>
                <w:w w:val="86"/>
                <w:sz w:val="14"/>
                <w:szCs w:val="14"/>
                <w:lang w:val="lt-LT"/>
              </w:rPr>
              <w:t xml:space="preserve">Susileiskite šį kiekį </w:t>
            </w:r>
            <w:r w:rsidRPr="0069569E">
              <w:rPr>
                <w:b/>
                <w:i/>
                <w:w w:val="66"/>
                <w:sz w:val="20"/>
                <w:lang w:val="lt-LT"/>
              </w:rPr>
              <w:t>150</w:t>
            </w:r>
            <w:r w:rsidRPr="0069569E">
              <w:rPr>
                <w:spacing w:val="-3"/>
                <w:w w:val="86"/>
                <w:sz w:val="14"/>
                <w:szCs w:val="14"/>
                <w:lang w:val="lt-LT"/>
              </w:rPr>
              <w:t xml:space="preserve"> nauju švirkštikliu</w:t>
            </w:r>
          </w:p>
        </w:tc>
      </w:tr>
      <w:tr w:rsidR="00300947" w:rsidRPr="0069569E" w14:paraId="7B157B72" w14:textId="77777777" w:rsidTr="00096B46">
        <w:trPr>
          <w:cantSplit/>
          <w:trHeight w:val="567"/>
        </w:trPr>
        <w:tc>
          <w:tcPr>
            <w:tcW w:w="850" w:type="dxa"/>
            <w:tcBorders>
              <w:top w:val="single" w:sz="8" w:space="0" w:color="231F20"/>
              <w:left w:val="single" w:sz="8" w:space="0" w:color="231F20"/>
              <w:bottom w:val="single" w:sz="8" w:space="0" w:color="231F20"/>
              <w:right w:val="single" w:sz="8" w:space="0" w:color="231F20"/>
            </w:tcBorders>
            <w:vAlign w:val="center"/>
          </w:tcPr>
          <w:p w14:paraId="30947CE2" w14:textId="77777777" w:rsidR="00300947" w:rsidRPr="0069569E" w:rsidRDefault="00300947" w:rsidP="0069559E">
            <w:pPr>
              <w:jc w:val="center"/>
              <w:rPr>
                <w:i/>
                <w:sz w:val="18"/>
                <w:szCs w:val="18"/>
                <w:lang w:val="lt-LT"/>
              </w:rPr>
            </w:pPr>
            <w:r w:rsidRPr="0069569E">
              <w:rPr>
                <w:i/>
                <w:sz w:val="18"/>
                <w:szCs w:val="18"/>
                <w:lang w:val="lt-LT"/>
              </w:rPr>
              <w:t>Nr. 3</w:t>
            </w:r>
          </w:p>
        </w:tc>
        <w:tc>
          <w:tcPr>
            <w:tcW w:w="540" w:type="dxa"/>
            <w:tcBorders>
              <w:top w:val="single" w:sz="8" w:space="0" w:color="231F20"/>
              <w:left w:val="single" w:sz="8" w:space="0" w:color="231F20"/>
              <w:bottom w:val="single" w:sz="8" w:space="0" w:color="231F20"/>
              <w:right w:val="single" w:sz="8" w:space="0" w:color="231F20"/>
            </w:tcBorders>
            <w:vAlign w:val="center"/>
          </w:tcPr>
          <w:p w14:paraId="4B87BAF3" w14:textId="77777777" w:rsidR="00300947" w:rsidRPr="0069569E" w:rsidRDefault="00300947" w:rsidP="0069559E">
            <w:pPr>
              <w:ind w:left="-24" w:right="-3" w:firstLine="24"/>
              <w:jc w:val="center"/>
              <w:rPr>
                <w:i/>
                <w:sz w:val="18"/>
                <w:szCs w:val="18"/>
                <w:lang w:val="lt-LT"/>
              </w:rPr>
            </w:pPr>
            <w:r w:rsidRPr="0069569E">
              <w:rPr>
                <w:i/>
                <w:w w:val="90"/>
                <w:sz w:val="18"/>
                <w:szCs w:val="18"/>
                <w:lang w:val="lt-LT"/>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311BD5BE" w14:textId="77777777" w:rsidR="00300947" w:rsidRPr="0069569E" w:rsidRDefault="00300947" w:rsidP="0069559E">
            <w:pPr>
              <w:ind w:right="-30"/>
              <w:jc w:val="center"/>
              <w:rPr>
                <w:sz w:val="18"/>
                <w:szCs w:val="18"/>
                <w:lang w:val="lt-LT"/>
              </w:rPr>
            </w:pPr>
            <w:r w:rsidRPr="0069569E">
              <w:rPr>
                <w:w w:val="71"/>
                <w:sz w:val="18"/>
                <w:szCs w:val="18"/>
                <w:lang w:val="lt-LT"/>
              </w:rPr>
              <w:t>07:00</w:t>
            </w:r>
          </w:p>
        </w:tc>
        <w:tc>
          <w:tcPr>
            <w:tcW w:w="1189" w:type="dxa"/>
            <w:tcBorders>
              <w:top w:val="single" w:sz="8" w:space="0" w:color="231F20"/>
              <w:left w:val="single" w:sz="8" w:space="0" w:color="231F20"/>
              <w:bottom w:val="single" w:sz="8" w:space="0" w:color="231F20"/>
              <w:right w:val="single" w:sz="8" w:space="0" w:color="231F20"/>
            </w:tcBorders>
            <w:vAlign w:val="center"/>
          </w:tcPr>
          <w:p w14:paraId="13E3AF38" w14:textId="77777777" w:rsidR="00300947" w:rsidRPr="0069569E" w:rsidRDefault="00300947" w:rsidP="0069559E">
            <w:pPr>
              <w:ind w:left="30" w:right="-20"/>
              <w:jc w:val="center"/>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vAlign w:val="center"/>
          </w:tcPr>
          <w:p w14:paraId="20C5BEFA" w14:textId="77777777" w:rsidR="00300947" w:rsidRPr="0069569E" w:rsidRDefault="00300947" w:rsidP="0069559E">
            <w:pPr>
              <w:jc w:val="center"/>
              <w:rPr>
                <w:i/>
                <w:sz w:val="18"/>
                <w:szCs w:val="18"/>
                <w:lang w:val="lt-LT"/>
              </w:rPr>
            </w:pPr>
            <w:r w:rsidRPr="0069569E">
              <w:rPr>
                <w:i/>
                <w:sz w:val="18"/>
                <w:szCs w:val="18"/>
                <w:lang w:val="lt-LT"/>
              </w:rPr>
              <w:t>Nėra duomenų</w:t>
            </w:r>
          </w:p>
        </w:tc>
        <w:tc>
          <w:tcPr>
            <w:tcW w:w="892" w:type="dxa"/>
            <w:tcBorders>
              <w:top w:val="single" w:sz="8" w:space="0" w:color="231F20"/>
              <w:left w:val="single" w:sz="8" w:space="0" w:color="231F20"/>
              <w:bottom w:val="single" w:sz="8" w:space="0" w:color="231F20"/>
              <w:right w:val="single" w:sz="8" w:space="0" w:color="231F20"/>
            </w:tcBorders>
            <w:vAlign w:val="center"/>
          </w:tcPr>
          <w:p w14:paraId="5D3C492C" w14:textId="77777777" w:rsidR="00300947" w:rsidRPr="0069569E" w:rsidRDefault="00300947" w:rsidP="0069559E">
            <w:pPr>
              <w:jc w:val="center"/>
              <w:rPr>
                <w:b/>
                <w:i/>
                <w:sz w:val="18"/>
                <w:szCs w:val="18"/>
                <w:lang w:val="lt-LT"/>
              </w:rPr>
            </w:pPr>
          </w:p>
          <w:p w14:paraId="6CCFFA58" w14:textId="62687943" w:rsidR="00300947" w:rsidRPr="0069569E" w:rsidRDefault="00D630E2" w:rsidP="0069559E">
            <w:pPr>
              <w:jc w:val="center"/>
              <w:rPr>
                <w:b/>
                <w:i/>
                <w:sz w:val="18"/>
                <w:szCs w:val="18"/>
                <w:lang w:val="lt-LT"/>
              </w:rPr>
            </w:pPr>
            <w:r>
              <w:rPr>
                <w:noProof/>
                <w:lang w:val="lt-LT" w:eastAsia="lt-LT"/>
              </w:rPr>
              <mc:AlternateContent>
                <mc:Choice Requires="wps">
                  <w:drawing>
                    <wp:anchor distT="0" distB="0" distL="114300" distR="114300" simplePos="0" relativeHeight="251657728" behindDoc="0" locked="0" layoutInCell="1" allowOverlap="1" wp14:anchorId="54DEF545" wp14:editId="402B910D">
                      <wp:simplePos x="0" y="0"/>
                      <wp:positionH relativeFrom="column">
                        <wp:posOffset>5715</wp:posOffset>
                      </wp:positionH>
                      <wp:positionV relativeFrom="paragraph">
                        <wp:posOffset>-36830</wp:posOffset>
                      </wp:positionV>
                      <wp:extent cx="586740" cy="260985"/>
                      <wp:effectExtent l="0" t="0" r="3810" b="5715"/>
                      <wp:wrapNone/>
                      <wp:docPr id="99"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93EA5" id="Oval 67" o:spid="_x0000_s1026" style="position:absolute;margin-left:.45pt;margin-top:-2.9pt;width:46.2pt;height:20.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" filled="f" strokecolor="#385d8a" strokeweight="1pt">
                      <v:path arrowok="t"/>
                    </v:oval>
                  </w:pict>
                </mc:Fallback>
              </mc:AlternateContent>
            </w:r>
            <w:r w:rsidR="00300947" w:rsidRPr="0069569E">
              <w:rPr>
                <w:b/>
                <w:i/>
                <w:sz w:val="18"/>
                <w:szCs w:val="18"/>
                <w:lang w:val="lt-LT"/>
              </w:rPr>
              <w:t>150</w:t>
            </w:r>
          </w:p>
        </w:tc>
        <w:tc>
          <w:tcPr>
            <w:tcW w:w="1090" w:type="dxa"/>
            <w:tcBorders>
              <w:top w:val="single" w:sz="8" w:space="0" w:color="231F20"/>
              <w:left w:val="single" w:sz="8" w:space="0" w:color="231F20"/>
              <w:bottom w:val="single" w:sz="8" w:space="0" w:color="231F20"/>
              <w:right w:val="single" w:sz="8" w:space="0" w:color="231F20"/>
            </w:tcBorders>
          </w:tcPr>
          <w:p w14:paraId="01C3E840" w14:textId="6B52F507" w:rsidR="00300947" w:rsidRPr="0069569E" w:rsidRDefault="00D630E2" w:rsidP="0069559E">
            <w:pPr>
              <w:ind w:left="191" w:right="-20"/>
              <w:rPr>
                <w:sz w:val="14"/>
                <w:szCs w:val="14"/>
                <w:lang w:val="lt-LT"/>
              </w:rPr>
            </w:pPr>
            <w:r w:rsidRPr="0069569E">
              <w:rPr>
                <w:noProof/>
                <w:sz w:val="14"/>
                <w:szCs w:val="14"/>
                <w:lang w:val="lt-LT" w:eastAsia="lt-LT"/>
              </w:rPr>
              <w:drawing>
                <wp:inline distT="0" distB="0" distL="0" distR="0" wp14:anchorId="6E802764" wp14:editId="5047BE0E">
                  <wp:extent cx="109220" cy="143510"/>
                  <wp:effectExtent l="0" t="0" r="0" b="0"/>
                  <wp:docPr id="4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00947" w:rsidRPr="0069569E">
              <w:rPr>
                <w:spacing w:val="-3"/>
                <w:sz w:val="14"/>
                <w:szCs w:val="14"/>
                <w:lang w:val="lt-LT"/>
              </w:rPr>
              <w:t>jei „0“,</w:t>
            </w:r>
          </w:p>
          <w:p w14:paraId="53B1907A"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3147" w:type="dxa"/>
            <w:tcBorders>
              <w:top w:val="single" w:sz="8" w:space="0" w:color="231F20"/>
              <w:left w:val="single" w:sz="8" w:space="0" w:color="231F20"/>
              <w:bottom w:val="single" w:sz="8" w:space="0" w:color="231F20"/>
              <w:right w:val="single" w:sz="8" w:space="0" w:color="231F20"/>
            </w:tcBorders>
            <w:vAlign w:val="center"/>
          </w:tcPr>
          <w:p w14:paraId="5E007F1F" w14:textId="77777777" w:rsidR="00300947" w:rsidRPr="0069569E" w:rsidRDefault="00300947" w:rsidP="0069559E">
            <w:pPr>
              <w:ind w:left="57" w:right="205"/>
              <w:jc w:val="center"/>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5419C132" w14:textId="77777777" w:rsidR="00300947" w:rsidRPr="0069569E" w:rsidRDefault="00300947" w:rsidP="0069559E">
            <w:pPr>
              <w:ind w:left="57" w:right="12"/>
              <w:jc w:val="center"/>
              <w:rPr>
                <w:sz w:val="14"/>
                <w:szCs w:val="14"/>
                <w:lang w:val="lt-LT"/>
              </w:rPr>
            </w:pPr>
            <w:r w:rsidRPr="0069569E">
              <w:rPr>
                <w:spacing w:val="-3"/>
                <w:w w:val="86"/>
                <w:sz w:val="14"/>
                <w:szCs w:val="14"/>
                <w:lang w:val="lt-LT"/>
              </w:rPr>
              <w:t>Susileiskite šį kiekį..........nauju švirkštikliu</w:t>
            </w:r>
          </w:p>
        </w:tc>
      </w:tr>
    </w:tbl>
    <w:p w14:paraId="022DADEB" w14:textId="77777777" w:rsidR="00300947" w:rsidRPr="0069569E" w:rsidRDefault="00300947" w:rsidP="0069559E">
      <w:pPr>
        <w:rPr>
          <w:b/>
          <w:sz w:val="22"/>
          <w:szCs w:val="22"/>
          <w:lang w:val="lt-LT"/>
        </w:rPr>
      </w:pPr>
    </w:p>
    <w:p w14:paraId="2D75BA42" w14:textId="77777777" w:rsidR="00300947" w:rsidRPr="0069569E" w:rsidRDefault="00300947" w:rsidP="0069559E">
      <w:pPr>
        <w:rPr>
          <w:b/>
          <w:sz w:val="22"/>
          <w:szCs w:val="22"/>
          <w:lang w:val="lt-LT"/>
        </w:rPr>
      </w:pPr>
      <w:r w:rsidRPr="0069569E">
        <w:rPr>
          <w:b/>
          <w:sz w:val="22"/>
          <w:szCs w:val="22"/>
          <w:lang w:val="lt-LT"/>
        </w:rPr>
        <w:t xml:space="preserve">Pastaba: </w:t>
      </w:r>
      <w:r w:rsidR="00047B9D" w:rsidRPr="0069569E">
        <w:rPr>
          <w:sz w:val="22"/>
          <w:szCs w:val="22"/>
          <w:lang w:val="lt-LT"/>
        </w:rPr>
        <w:t>150 TV švirkštiklio didžia</w:t>
      </w:r>
      <w:r w:rsidR="00B16349" w:rsidRPr="0069569E">
        <w:rPr>
          <w:sz w:val="22"/>
          <w:szCs w:val="22"/>
          <w:lang w:val="lt-LT"/>
        </w:rPr>
        <w:t>u</w:t>
      </w:r>
      <w:r w:rsidR="00047B9D" w:rsidRPr="0069569E">
        <w:rPr>
          <w:sz w:val="22"/>
          <w:szCs w:val="22"/>
          <w:lang w:val="lt-LT"/>
        </w:rPr>
        <w:t xml:space="preserve">sia vienos dozės nuostata yra </w:t>
      </w:r>
      <w:r w:rsidR="008C26A4" w:rsidRPr="0069569E">
        <w:rPr>
          <w:sz w:val="22"/>
          <w:szCs w:val="22"/>
          <w:lang w:val="lt-LT"/>
        </w:rPr>
        <w:t xml:space="preserve">150 TV; </w:t>
      </w:r>
      <w:r w:rsidRPr="0069569E">
        <w:rPr>
          <w:sz w:val="22"/>
          <w:szCs w:val="22"/>
          <w:lang w:val="lt-LT"/>
        </w:rPr>
        <w:t>300 TV švirkštiklio didžiausia vienos dozės nuostata yra 300 TV; 450 TV švirkštiklio didžiausia vienos dozės nuostata yra 450 TV; 900 TV švirkštiklio didžiausia vienos dozės nuostata yra 450 TV.</w:t>
      </w:r>
    </w:p>
    <w:p w14:paraId="18773E10" w14:textId="77777777" w:rsidR="00300947" w:rsidRPr="0069569E" w:rsidRDefault="00300947" w:rsidP="0069559E">
      <w:pPr>
        <w:tabs>
          <w:tab w:val="left" w:pos="567"/>
        </w:tabs>
        <w:ind w:left="567" w:hanging="567"/>
        <w:rPr>
          <w:b/>
          <w:sz w:val="22"/>
          <w:szCs w:val="22"/>
          <w:lang w:val="lt-LT"/>
        </w:rPr>
      </w:pPr>
    </w:p>
    <w:p w14:paraId="3194AC41" w14:textId="77777777" w:rsidR="00300947" w:rsidRPr="0069569E" w:rsidRDefault="00300947" w:rsidP="0069559E">
      <w:pPr>
        <w:tabs>
          <w:tab w:val="left" w:pos="567"/>
        </w:tabs>
        <w:ind w:left="567" w:hanging="567"/>
        <w:rPr>
          <w:b/>
          <w:sz w:val="22"/>
          <w:szCs w:val="22"/>
          <w:lang w:val="lt-LT"/>
        </w:rPr>
      </w:pPr>
    </w:p>
    <w:p w14:paraId="2FA0F52F" w14:textId="77777777" w:rsidR="00300947" w:rsidRPr="0069569E" w:rsidRDefault="00300947" w:rsidP="0069559E">
      <w:pPr>
        <w:keepNext/>
        <w:pBdr>
          <w:bottom w:val="single" w:sz="4" w:space="1" w:color="auto"/>
        </w:pBdr>
        <w:tabs>
          <w:tab w:val="left" w:pos="567"/>
        </w:tabs>
        <w:ind w:left="567" w:hanging="567"/>
        <w:rPr>
          <w:b/>
          <w:sz w:val="22"/>
          <w:szCs w:val="22"/>
          <w:lang w:val="lt-LT"/>
        </w:rPr>
      </w:pPr>
      <w:r w:rsidRPr="0069569E">
        <w:rPr>
          <w:b/>
          <w:sz w:val="22"/>
          <w:szCs w:val="22"/>
          <w:lang w:val="lt-LT"/>
        </w:rPr>
        <w:t xml:space="preserve">3. </w:t>
      </w:r>
      <w:r w:rsidR="00161C9B">
        <w:rPr>
          <w:b/>
          <w:sz w:val="22"/>
          <w:szCs w:val="22"/>
          <w:lang w:val="lt-LT"/>
        </w:rPr>
        <w:tab/>
      </w:r>
      <w:r w:rsidRPr="0069569E">
        <w:rPr>
          <w:b/>
          <w:sz w:val="22"/>
          <w:szCs w:val="22"/>
          <w:lang w:val="lt-LT"/>
        </w:rPr>
        <w:t>Prieš pradedant naudoti GONAL</w:t>
      </w:r>
      <w:r w:rsidRPr="0069569E">
        <w:rPr>
          <w:sz w:val="22"/>
          <w:szCs w:val="22"/>
          <w:lang w:val="lt-LT"/>
        </w:rPr>
        <w:noBreakHyphen/>
      </w:r>
      <w:r w:rsidRPr="0069569E">
        <w:rPr>
          <w:b/>
          <w:sz w:val="22"/>
          <w:szCs w:val="22"/>
          <w:lang w:val="lt-LT"/>
        </w:rPr>
        <w:t>f užpildytą švirkštiklį</w:t>
      </w:r>
    </w:p>
    <w:p w14:paraId="4CEACF0F" w14:textId="0C1BD96F" w:rsidR="00300947" w:rsidRPr="0069569E" w:rsidRDefault="00D630E2" w:rsidP="0069559E">
      <w:pPr>
        <w:keepNext/>
        <w:tabs>
          <w:tab w:val="left" w:pos="567"/>
        </w:tabs>
        <w:ind w:left="567" w:hanging="567"/>
        <w:rPr>
          <w:sz w:val="22"/>
          <w:szCs w:val="22"/>
          <w:lang w:val="lt-LT"/>
        </w:rPr>
      </w:pPr>
      <w:r>
        <w:rPr>
          <w:noProof/>
          <w:lang w:val="lt-LT" w:eastAsia="lt-LT"/>
        </w:rPr>
        <w:drawing>
          <wp:anchor distT="0" distB="0" distL="114300" distR="114300" simplePos="0" relativeHeight="251650560" behindDoc="1" locked="0" layoutInCell="1" allowOverlap="1" wp14:anchorId="087446D0" wp14:editId="3ECE5190">
            <wp:simplePos x="0" y="0"/>
            <wp:positionH relativeFrom="column">
              <wp:posOffset>4055110</wp:posOffset>
            </wp:positionH>
            <wp:positionV relativeFrom="paragraph">
              <wp:posOffset>100330</wp:posOffset>
            </wp:positionV>
            <wp:extent cx="704850" cy="695325"/>
            <wp:effectExtent l="0" t="0" r="0" b="0"/>
            <wp:wrapNone/>
            <wp:docPr id="9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65B1F" w14:textId="7F2B85FC" w:rsidR="00300947" w:rsidRPr="0069569E" w:rsidRDefault="00D630E2" w:rsidP="00161C9B">
      <w:pPr>
        <w:numPr>
          <w:ilvl w:val="0"/>
          <w:numId w:val="93"/>
        </w:numPr>
        <w:overflowPunct/>
        <w:autoSpaceDE/>
        <w:autoSpaceDN/>
        <w:textAlignment w:val="auto"/>
        <w:rPr>
          <w:sz w:val="22"/>
          <w:szCs w:val="22"/>
          <w:lang w:val="lt-LT"/>
        </w:rPr>
      </w:pPr>
      <w:r>
        <w:rPr>
          <w:noProof/>
          <w:lang w:val="lt-LT" w:eastAsia="lt-LT"/>
        </w:rPr>
        <w:drawing>
          <wp:anchor distT="0" distB="0" distL="114300" distR="114300" simplePos="0" relativeHeight="251651584" behindDoc="1" locked="0" layoutInCell="1" allowOverlap="1" wp14:anchorId="6FCD5EDE" wp14:editId="5BA25F36">
            <wp:simplePos x="0" y="0"/>
            <wp:positionH relativeFrom="column">
              <wp:posOffset>4759960</wp:posOffset>
            </wp:positionH>
            <wp:positionV relativeFrom="paragraph">
              <wp:posOffset>92075</wp:posOffset>
            </wp:positionV>
            <wp:extent cx="1152525" cy="438150"/>
            <wp:effectExtent l="0" t="0" r="0" b="0"/>
            <wp:wrapNone/>
            <wp:docPr id="9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00947" w:rsidRPr="0069569E">
        <w:rPr>
          <w:sz w:val="22"/>
          <w:szCs w:val="22"/>
          <w:lang w:val="lt-LT"/>
        </w:rPr>
        <w:t>Nusiplaukite muilu ir vandeniu.</w:t>
      </w:r>
    </w:p>
    <w:p w14:paraId="6454FB53" w14:textId="77777777" w:rsidR="00300947" w:rsidRPr="0069569E" w:rsidRDefault="00300947" w:rsidP="00161C9B">
      <w:pPr>
        <w:numPr>
          <w:ilvl w:val="0"/>
          <w:numId w:val="93"/>
        </w:numPr>
        <w:overflowPunct/>
        <w:autoSpaceDE/>
        <w:autoSpaceDN/>
        <w:textAlignment w:val="auto"/>
        <w:rPr>
          <w:sz w:val="22"/>
          <w:szCs w:val="22"/>
          <w:lang w:val="lt-LT"/>
        </w:rPr>
      </w:pPr>
      <w:r w:rsidRPr="0069569E">
        <w:rPr>
          <w:sz w:val="22"/>
          <w:szCs w:val="22"/>
          <w:lang w:val="lt-LT"/>
        </w:rPr>
        <w:t xml:space="preserve">Raskite švarią vietą ir </w:t>
      </w:r>
      <w:r w:rsidRPr="0069569E">
        <w:rPr>
          <w:b/>
          <w:sz w:val="22"/>
          <w:szCs w:val="22"/>
          <w:lang w:val="lt-LT"/>
        </w:rPr>
        <w:t>lygų paviršių.</w:t>
      </w:r>
    </w:p>
    <w:p w14:paraId="00E0F02D" w14:textId="77777777" w:rsidR="00300947" w:rsidRPr="0069569E" w:rsidRDefault="00300947" w:rsidP="00161C9B">
      <w:pPr>
        <w:numPr>
          <w:ilvl w:val="0"/>
          <w:numId w:val="93"/>
        </w:numPr>
        <w:overflowPunct/>
        <w:autoSpaceDE/>
        <w:autoSpaceDN/>
        <w:textAlignment w:val="auto"/>
        <w:rPr>
          <w:sz w:val="22"/>
          <w:szCs w:val="22"/>
          <w:lang w:val="lt-LT"/>
        </w:rPr>
      </w:pPr>
      <w:r w:rsidRPr="0069569E">
        <w:rPr>
          <w:sz w:val="22"/>
          <w:szCs w:val="22"/>
          <w:lang w:val="lt-LT"/>
        </w:rPr>
        <w:t xml:space="preserve">Patikrinkite ant </w:t>
      </w:r>
      <w:proofErr w:type="spellStart"/>
      <w:r w:rsidRPr="0069569E">
        <w:rPr>
          <w:sz w:val="22"/>
          <w:szCs w:val="22"/>
          <w:lang w:val="lt-LT"/>
        </w:rPr>
        <w:t>švirkštiklio</w:t>
      </w:r>
      <w:proofErr w:type="spellEnd"/>
      <w:r w:rsidRPr="0069569E">
        <w:rPr>
          <w:sz w:val="22"/>
          <w:szCs w:val="22"/>
          <w:lang w:val="lt-LT"/>
        </w:rPr>
        <w:t xml:space="preserve"> etiketės nurodytą</w:t>
      </w:r>
      <w:r w:rsidRPr="0069569E">
        <w:rPr>
          <w:b/>
          <w:sz w:val="22"/>
          <w:szCs w:val="22"/>
          <w:lang w:val="lt-LT"/>
        </w:rPr>
        <w:t xml:space="preserve"> tinkamumo laiką</w:t>
      </w:r>
      <w:r w:rsidRPr="0069569E">
        <w:rPr>
          <w:sz w:val="22"/>
          <w:szCs w:val="22"/>
          <w:lang w:val="lt-LT"/>
        </w:rPr>
        <w:t>.</w:t>
      </w:r>
    </w:p>
    <w:p w14:paraId="277B3A0F" w14:textId="77777777" w:rsidR="00300947" w:rsidRPr="0069569E" w:rsidRDefault="00300947" w:rsidP="00161C9B">
      <w:pPr>
        <w:keepNext/>
        <w:numPr>
          <w:ilvl w:val="0"/>
          <w:numId w:val="93"/>
        </w:numPr>
        <w:overflowPunct/>
        <w:autoSpaceDE/>
        <w:autoSpaceDN/>
        <w:ind w:left="568" w:hanging="568"/>
        <w:textAlignment w:val="auto"/>
        <w:rPr>
          <w:sz w:val="22"/>
          <w:szCs w:val="22"/>
          <w:lang w:val="lt-LT"/>
        </w:rPr>
      </w:pPr>
      <w:r w:rsidRPr="0069569E">
        <w:rPr>
          <w:sz w:val="22"/>
          <w:szCs w:val="22"/>
          <w:lang w:val="lt-LT"/>
        </w:rPr>
        <w:lastRenderedPageBreak/>
        <w:t>Pasiruoškite ir pasidėkite viską, ko Jums prireiks:</w:t>
      </w:r>
    </w:p>
    <w:p w14:paraId="3D6F0FB7" w14:textId="77777777" w:rsidR="008C26A4" w:rsidRDefault="008C26A4" w:rsidP="00402BA6">
      <w:pPr>
        <w:keepNext/>
        <w:overflowPunct/>
        <w:autoSpaceDE/>
        <w:autoSpaceDN/>
        <w:ind w:left="142"/>
        <w:textAlignment w:val="auto"/>
        <w:rPr>
          <w:sz w:val="22"/>
          <w:szCs w:val="22"/>
          <w:lang w:val="lt-LT"/>
        </w:rPr>
      </w:pPr>
    </w:p>
    <w:p w14:paraId="68BAB725" w14:textId="3BA87802" w:rsidR="00651A39" w:rsidRDefault="00D630E2" w:rsidP="00651A39">
      <w:pPr>
        <w:keepNext/>
        <w:keepLines/>
        <w:tabs>
          <w:tab w:val="left" w:pos="567"/>
        </w:tabs>
        <w:ind w:left="567"/>
        <w:rPr>
          <w:noProof/>
          <w:lang w:val="de-DE" w:eastAsia="de-DE"/>
        </w:rPr>
      </w:pPr>
      <w:bookmarkStart w:id="1" w:name="_Hlk15999597"/>
      <w:r>
        <w:rPr>
          <w:noProof/>
          <w:lang w:val="lt-LT" w:eastAsia="lt-LT"/>
        </w:rPr>
        <w:drawing>
          <wp:inline distT="0" distB="0" distL="0" distR="0" wp14:anchorId="457421E9" wp14:editId="7045AA70">
            <wp:extent cx="4824730" cy="26339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4730" cy="2633980"/>
                    </a:xfrm>
                    <a:prstGeom prst="rect">
                      <a:avLst/>
                    </a:prstGeom>
                    <a:noFill/>
                    <a:ln>
                      <a:noFill/>
                    </a:ln>
                  </pic:spPr>
                </pic:pic>
              </a:graphicData>
            </a:graphic>
          </wp:inline>
        </w:drawing>
      </w:r>
    </w:p>
    <w:bookmarkEnd w:id="1"/>
    <w:p w14:paraId="4B75996D" w14:textId="6FF60DE3" w:rsidR="00300947" w:rsidRPr="0069569E" w:rsidRDefault="00300947" w:rsidP="0069559E">
      <w:pPr>
        <w:tabs>
          <w:tab w:val="left" w:pos="567"/>
        </w:tabs>
        <w:ind w:left="567" w:hanging="567"/>
        <w:jc w:val="center"/>
        <w:rPr>
          <w:b/>
          <w:sz w:val="22"/>
          <w:szCs w:val="22"/>
          <w:lang w:val="lt-LT"/>
        </w:rPr>
      </w:pPr>
    </w:p>
    <w:tbl>
      <w:tblPr>
        <w:tblW w:w="0" w:type="auto"/>
        <w:tblInd w:w="392" w:type="dxa"/>
        <w:tblLook w:val="04A0" w:firstRow="1" w:lastRow="0" w:firstColumn="1" w:lastColumn="0" w:noHBand="0" w:noVBand="1"/>
      </w:tblPr>
      <w:tblGrid>
        <w:gridCol w:w="2962"/>
        <w:gridCol w:w="2825"/>
        <w:gridCol w:w="2891"/>
      </w:tblGrid>
      <w:tr w:rsidR="00300947" w:rsidRPr="0069569E" w14:paraId="4AE7BC84" w14:textId="77777777" w:rsidTr="009941FC">
        <w:tc>
          <w:tcPr>
            <w:tcW w:w="2977" w:type="dxa"/>
          </w:tcPr>
          <w:p w14:paraId="798BD451" w14:textId="77777777" w:rsidR="00300947" w:rsidRPr="0069569E" w:rsidRDefault="00300947" w:rsidP="0069559E">
            <w:pPr>
              <w:tabs>
                <w:tab w:val="left" w:pos="567"/>
              </w:tabs>
              <w:ind w:left="317" w:hanging="317"/>
              <w:rPr>
                <w:sz w:val="22"/>
                <w:szCs w:val="22"/>
                <w:lang w:val="lt-LT"/>
              </w:rPr>
            </w:pPr>
            <w:r w:rsidRPr="0069569E">
              <w:rPr>
                <w:sz w:val="22"/>
                <w:szCs w:val="22"/>
                <w:lang w:val="lt-LT"/>
              </w:rPr>
              <w:t>1.</w:t>
            </w:r>
            <w:r w:rsidR="00651A39">
              <w:rPr>
                <w:sz w:val="22"/>
                <w:szCs w:val="22"/>
                <w:lang w:val="lt-LT"/>
              </w:rPr>
              <w:tab/>
            </w:r>
            <w:r w:rsidRPr="0069569E">
              <w:rPr>
                <w:sz w:val="22"/>
                <w:szCs w:val="22"/>
                <w:lang w:val="lt-LT"/>
              </w:rPr>
              <w:t>Dozės nustatymo rankenėlė</w:t>
            </w:r>
          </w:p>
        </w:tc>
        <w:tc>
          <w:tcPr>
            <w:tcW w:w="2836" w:type="dxa"/>
          </w:tcPr>
          <w:p w14:paraId="045D32F2" w14:textId="77777777" w:rsidR="00300947" w:rsidRPr="0069569E" w:rsidRDefault="00300947" w:rsidP="0069559E">
            <w:pPr>
              <w:tabs>
                <w:tab w:val="left" w:pos="567"/>
              </w:tabs>
              <w:ind w:left="317" w:hanging="317"/>
              <w:rPr>
                <w:sz w:val="22"/>
                <w:szCs w:val="22"/>
                <w:lang w:val="lt-LT"/>
              </w:rPr>
            </w:pPr>
            <w:r w:rsidRPr="0069569E">
              <w:rPr>
                <w:sz w:val="22"/>
                <w:szCs w:val="22"/>
                <w:lang w:val="lt-LT"/>
              </w:rPr>
              <w:t>5.</w:t>
            </w:r>
            <w:r w:rsidR="00651A39">
              <w:rPr>
                <w:sz w:val="22"/>
                <w:szCs w:val="22"/>
                <w:lang w:val="lt-LT"/>
              </w:rPr>
              <w:tab/>
            </w:r>
            <w:r w:rsidRPr="0069569E">
              <w:rPr>
                <w:sz w:val="22"/>
                <w:szCs w:val="22"/>
                <w:lang w:val="lt-LT"/>
              </w:rPr>
              <w:t>Įsriegiama adatos jungtis</w:t>
            </w:r>
          </w:p>
        </w:tc>
        <w:tc>
          <w:tcPr>
            <w:tcW w:w="2907" w:type="dxa"/>
          </w:tcPr>
          <w:p w14:paraId="067829C9" w14:textId="77777777" w:rsidR="00300947" w:rsidRPr="0069569E" w:rsidRDefault="00300947" w:rsidP="0069559E">
            <w:pPr>
              <w:tabs>
                <w:tab w:val="left" w:pos="567"/>
              </w:tabs>
              <w:ind w:left="316" w:hanging="316"/>
              <w:rPr>
                <w:sz w:val="22"/>
                <w:szCs w:val="22"/>
                <w:lang w:val="lt-LT"/>
              </w:rPr>
            </w:pPr>
            <w:r w:rsidRPr="0069569E">
              <w:rPr>
                <w:sz w:val="22"/>
                <w:szCs w:val="22"/>
                <w:lang w:val="lt-LT"/>
              </w:rPr>
              <w:t>9.</w:t>
            </w:r>
            <w:r w:rsidR="00651A39">
              <w:rPr>
                <w:sz w:val="22"/>
                <w:szCs w:val="22"/>
                <w:lang w:val="lt-LT"/>
              </w:rPr>
              <w:tab/>
            </w:r>
            <w:r w:rsidRPr="0069569E">
              <w:rPr>
                <w:sz w:val="22"/>
                <w:szCs w:val="22"/>
                <w:lang w:val="lt-LT"/>
              </w:rPr>
              <w:t>Vidinis adatos dangtelis</w:t>
            </w:r>
          </w:p>
        </w:tc>
      </w:tr>
      <w:tr w:rsidR="00300947" w:rsidRPr="0069569E" w14:paraId="55CD942E" w14:textId="77777777" w:rsidTr="009941FC">
        <w:tc>
          <w:tcPr>
            <w:tcW w:w="2977" w:type="dxa"/>
          </w:tcPr>
          <w:p w14:paraId="3737EC25" w14:textId="77777777" w:rsidR="00300947" w:rsidRPr="0069569E" w:rsidRDefault="00300947" w:rsidP="0069559E">
            <w:pPr>
              <w:tabs>
                <w:tab w:val="left" w:pos="567"/>
              </w:tabs>
              <w:ind w:left="317" w:hanging="317"/>
              <w:rPr>
                <w:sz w:val="22"/>
                <w:szCs w:val="22"/>
                <w:lang w:val="lt-LT"/>
              </w:rPr>
            </w:pPr>
            <w:r w:rsidRPr="0069569E">
              <w:rPr>
                <w:sz w:val="22"/>
                <w:szCs w:val="22"/>
                <w:lang w:val="lt-LT"/>
              </w:rPr>
              <w:t>2.</w:t>
            </w:r>
            <w:r w:rsidR="00651A39">
              <w:rPr>
                <w:sz w:val="22"/>
                <w:szCs w:val="22"/>
                <w:lang w:val="lt-LT"/>
              </w:rPr>
              <w:tab/>
            </w:r>
            <w:r w:rsidRPr="0069569E">
              <w:rPr>
                <w:b/>
                <w:sz w:val="22"/>
                <w:szCs w:val="22"/>
                <w:lang w:val="lt-LT"/>
              </w:rPr>
              <w:t>Dozės langelis</w:t>
            </w:r>
          </w:p>
        </w:tc>
        <w:tc>
          <w:tcPr>
            <w:tcW w:w="2836" w:type="dxa"/>
          </w:tcPr>
          <w:p w14:paraId="776B1943" w14:textId="77777777" w:rsidR="00300947" w:rsidRPr="0069569E" w:rsidRDefault="00300947" w:rsidP="0069559E">
            <w:pPr>
              <w:tabs>
                <w:tab w:val="left" w:pos="567"/>
              </w:tabs>
              <w:ind w:left="317" w:hanging="317"/>
              <w:rPr>
                <w:sz w:val="22"/>
                <w:szCs w:val="22"/>
                <w:lang w:val="lt-LT"/>
              </w:rPr>
            </w:pPr>
            <w:r w:rsidRPr="0069569E">
              <w:rPr>
                <w:sz w:val="22"/>
                <w:szCs w:val="22"/>
                <w:lang w:val="lt-LT"/>
              </w:rPr>
              <w:t>6.</w:t>
            </w:r>
            <w:r w:rsidR="00651A39">
              <w:rPr>
                <w:sz w:val="22"/>
                <w:szCs w:val="22"/>
                <w:lang w:val="lt-LT"/>
              </w:rPr>
              <w:tab/>
            </w:r>
            <w:r w:rsidRPr="0069569E">
              <w:rPr>
                <w:sz w:val="22"/>
                <w:szCs w:val="22"/>
                <w:lang w:val="lt-LT"/>
              </w:rPr>
              <w:t>Švirkštiklio dangtelis</w:t>
            </w:r>
          </w:p>
        </w:tc>
        <w:tc>
          <w:tcPr>
            <w:tcW w:w="2907" w:type="dxa"/>
          </w:tcPr>
          <w:p w14:paraId="62B506AA" w14:textId="77777777" w:rsidR="00300947" w:rsidRPr="0069569E" w:rsidRDefault="00300947" w:rsidP="0069559E">
            <w:pPr>
              <w:tabs>
                <w:tab w:val="left" w:pos="567"/>
              </w:tabs>
              <w:ind w:left="316" w:hanging="316"/>
              <w:rPr>
                <w:sz w:val="22"/>
                <w:szCs w:val="22"/>
                <w:lang w:val="lt-LT"/>
              </w:rPr>
            </w:pPr>
            <w:r w:rsidRPr="0069569E">
              <w:rPr>
                <w:sz w:val="22"/>
                <w:szCs w:val="22"/>
                <w:lang w:val="lt-LT"/>
              </w:rPr>
              <w:t>10.</w:t>
            </w:r>
            <w:r w:rsidR="00651A39">
              <w:rPr>
                <w:sz w:val="22"/>
                <w:szCs w:val="22"/>
                <w:lang w:val="lt-LT"/>
              </w:rPr>
              <w:tab/>
            </w:r>
            <w:r w:rsidRPr="0069569E">
              <w:rPr>
                <w:sz w:val="22"/>
                <w:szCs w:val="22"/>
                <w:lang w:val="lt-LT"/>
              </w:rPr>
              <w:t>Išorinis adatos dangtelis</w:t>
            </w:r>
          </w:p>
        </w:tc>
      </w:tr>
      <w:tr w:rsidR="00300947" w:rsidRPr="0069569E" w14:paraId="1FB04F1F" w14:textId="77777777" w:rsidTr="009941FC">
        <w:tc>
          <w:tcPr>
            <w:tcW w:w="2977" w:type="dxa"/>
          </w:tcPr>
          <w:p w14:paraId="4ABA7C2E" w14:textId="77777777" w:rsidR="00300947" w:rsidRPr="0069569E" w:rsidRDefault="00300947" w:rsidP="0069559E">
            <w:pPr>
              <w:tabs>
                <w:tab w:val="left" w:pos="567"/>
              </w:tabs>
              <w:ind w:left="317" w:hanging="317"/>
              <w:rPr>
                <w:sz w:val="22"/>
                <w:szCs w:val="22"/>
                <w:lang w:val="lt-LT"/>
              </w:rPr>
            </w:pPr>
            <w:r w:rsidRPr="0069569E">
              <w:rPr>
                <w:sz w:val="22"/>
                <w:szCs w:val="22"/>
                <w:lang w:val="lt-LT"/>
              </w:rPr>
              <w:t>3.</w:t>
            </w:r>
            <w:r w:rsidR="00651A39">
              <w:rPr>
                <w:sz w:val="22"/>
                <w:szCs w:val="22"/>
                <w:lang w:val="lt-LT"/>
              </w:rPr>
              <w:tab/>
            </w:r>
            <w:r w:rsidRPr="0069569E">
              <w:rPr>
                <w:sz w:val="22"/>
                <w:szCs w:val="22"/>
                <w:lang w:val="lt-LT"/>
              </w:rPr>
              <w:t>Stūmoklis</w:t>
            </w:r>
          </w:p>
        </w:tc>
        <w:tc>
          <w:tcPr>
            <w:tcW w:w="2836" w:type="dxa"/>
          </w:tcPr>
          <w:p w14:paraId="6F3AD7E2" w14:textId="77777777" w:rsidR="00300947" w:rsidRPr="0069569E" w:rsidRDefault="00300947" w:rsidP="0069559E">
            <w:pPr>
              <w:tabs>
                <w:tab w:val="left" w:pos="567"/>
              </w:tabs>
              <w:ind w:left="317" w:hanging="317"/>
              <w:rPr>
                <w:sz w:val="22"/>
                <w:szCs w:val="22"/>
                <w:lang w:val="lt-LT"/>
              </w:rPr>
            </w:pPr>
            <w:r w:rsidRPr="0069569E">
              <w:rPr>
                <w:sz w:val="22"/>
                <w:szCs w:val="22"/>
                <w:lang w:val="lt-LT"/>
              </w:rPr>
              <w:t>7.</w:t>
            </w:r>
            <w:r w:rsidR="00651A39">
              <w:rPr>
                <w:sz w:val="22"/>
                <w:szCs w:val="22"/>
                <w:lang w:val="lt-LT"/>
              </w:rPr>
              <w:tab/>
            </w:r>
            <w:r w:rsidRPr="0069569E">
              <w:rPr>
                <w:sz w:val="22"/>
                <w:szCs w:val="22"/>
                <w:lang w:val="lt-LT"/>
              </w:rPr>
              <w:t>Nuplėšiamoji auselė</w:t>
            </w:r>
          </w:p>
        </w:tc>
        <w:tc>
          <w:tcPr>
            <w:tcW w:w="2907" w:type="dxa"/>
          </w:tcPr>
          <w:p w14:paraId="3F78FDE0" w14:textId="77777777" w:rsidR="00300947" w:rsidRPr="0069569E" w:rsidRDefault="00300947" w:rsidP="0069559E">
            <w:pPr>
              <w:tabs>
                <w:tab w:val="left" w:pos="567"/>
              </w:tabs>
              <w:ind w:left="316" w:hanging="316"/>
              <w:rPr>
                <w:sz w:val="22"/>
                <w:szCs w:val="22"/>
                <w:lang w:val="lt-LT"/>
              </w:rPr>
            </w:pPr>
            <w:r w:rsidRPr="0069569E">
              <w:rPr>
                <w:sz w:val="22"/>
                <w:szCs w:val="22"/>
                <w:lang w:val="lt-LT"/>
              </w:rPr>
              <w:t>11.</w:t>
            </w:r>
            <w:r w:rsidR="00651A39">
              <w:rPr>
                <w:sz w:val="22"/>
                <w:szCs w:val="22"/>
                <w:lang w:val="lt-LT"/>
              </w:rPr>
              <w:tab/>
            </w:r>
            <w:r w:rsidRPr="0069569E">
              <w:rPr>
                <w:sz w:val="22"/>
                <w:szCs w:val="22"/>
                <w:lang w:val="lt-LT"/>
              </w:rPr>
              <w:t>Alkoholiu suvilgyti tamponėliai</w:t>
            </w:r>
          </w:p>
        </w:tc>
      </w:tr>
      <w:tr w:rsidR="00300947" w:rsidRPr="0069569E" w14:paraId="78D1FB82" w14:textId="77777777" w:rsidTr="009941FC">
        <w:tc>
          <w:tcPr>
            <w:tcW w:w="2977" w:type="dxa"/>
          </w:tcPr>
          <w:p w14:paraId="49D81C72" w14:textId="77777777" w:rsidR="00300947" w:rsidRPr="0069569E" w:rsidRDefault="00300947" w:rsidP="0069559E">
            <w:pPr>
              <w:tabs>
                <w:tab w:val="left" w:pos="567"/>
              </w:tabs>
              <w:ind w:left="317" w:hanging="317"/>
              <w:rPr>
                <w:sz w:val="22"/>
                <w:szCs w:val="22"/>
                <w:lang w:val="lt-LT"/>
              </w:rPr>
            </w:pPr>
            <w:r w:rsidRPr="0069569E">
              <w:rPr>
                <w:sz w:val="22"/>
                <w:szCs w:val="22"/>
                <w:lang w:val="lt-LT"/>
              </w:rPr>
              <w:t>4.</w:t>
            </w:r>
            <w:r w:rsidR="00651A39">
              <w:rPr>
                <w:sz w:val="22"/>
                <w:szCs w:val="22"/>
                <w:lang w:val="lt-LT"/>
              </w:rPr>
              <w:tab/>
            </w:r>
            <w:r w:rsidRPr="0069569E">
              <w:rPr>
                <w:sz w:val="22"/>
                <w:szCs w:val="22"/>
                <w:lang w:val="lt-LT"/>
              </w:rPr>
              <w:t>Rezervuaro laikiklis</w:t>
            </w:r>
          </w:p>
        </w:tc>
        <w:tc>
          <w:tcPr>
            <w:tcW w:w="2836" w:type="dxa"/>
          </w:tcPr>
          <w:p w14:paraId="02C8267F" w14:textId="77777777" w:rsidR="00300947" w:rsidRPr="0069569E" w:rsidRDefault="00300947" w:rsidP="0069559E">
            <w:pPr>
              <w:tabs>
                <w:tab w:val="left" w:pos="567"/>
              </w:tabs>
              <w:ind w:left="317" w:hanging="317"/>
              <w:rPr>
                <w:sz w:val="22"/>
                <w:szCs w:val="22"/>
                <w:lang w:val="lt-LT"/>
              </w:rPr>
            </w:pPr>
            <w:r w:rsidRPr="0069569E">
              <w:rPr>
                <w:sz w:val="22"/>
                <w:szCs w:val="22"/>
                <w:lang w:val="lt-LT"/>
              </w:rPr>
              <w:t>8.</w:t>
            </w:r>
            <w:r w:rsidR="00651A39">
              <w:rPr>
                <w:sz w:val="22"/>
                <w:szCs w:val="22"/>
                <w:lang w:val="lt-LT"/>
              </w:rPr>
              <w:tab/>
            </w:r>
            <w:r w:rsidRPr="0069569E">
              <w:rPr>
                <w:sz w:val="22"/>
                <w:szCs w:val="22"/>
                <w:lang w:val="lt-LT"/>
              </w:rPr>
              <w:t>Keičiama adata</w:t>
            </w:r>
          </w:p>
        </w:tc>
        <w:tc>
          <w:tcPr>
            <w:tcW w:w="2907" w:type="dxa"/>
          </w:tcPr>
          <w:p w14:paraId="53798AE3" w14:textId="77777777" w:rsidR="00300947" w:rsidRPr="0069569E" w:rsidRDefault="00300947" w:rsidP="0069559E">
            <w:pPr>
              <w:tabs>
                <w:tab w:val="left" w:pos="567"/>
              </w:tabs>
              <w:ind w:left="316" w:hanging="316"/>
              <w:rPr>
                <w:sz w:val="22"/>
                <w:szCs w:val="22"/>
                <w:lang w:val="lt-LT"/>
              </w:rPr>
            </w:pPr>
            <w:r w:rsidRPr="0069569E">
              <w:rPr>
                <w:sz w:val="22"/>
                <w:szCs w:val="22"/>
                <w:lang w:val="lt-LT"/>
              </w:rPr>
              <w:t>12.</w:t>
            </w:r>
            <w:r w:rsidR="00651A39">
              <w:rPr>
                <w:sz w:val="22"/>
                <w:szCs w:val="22"/>
                <w:lang w:val="lt-LT"/>
              </w:rPr>
              <w:tab/>
            </w:r>
            <w:r w:rsidRPr="0069569E">
              <w:rPr>
                <w:sz w:val="22"/>
                <w:szCs w:val="22"/>
                <w:lang w:val="lt-LT"/>
              </w:rPr>
              <w:t>Aštrių atliekų šalinimo talpyklė</w:t>
            </w:r>
          </w:p>
        </w:tc>
      </w:tr>
    </w:tbl>
    <w:p w14:paraId="2AAAA14A" w14:textId="77777777" w:rsidR="00300947" w:rsidRPr="0069569E" w:rsidRDefault="00300947" w:rsidP="0069559E">
      <w:pPr>
        <w:tabs>
          <w:tab w:val="left" w:pos="567"/>
        </w:tabs>
        <w:ind w:left="567" w:hanging="567"/>
        <w:rPr>
          <w:b/>
          <w:sz w:val="22"/>
          <w:szCs w:val="22"/>
          <w:lang w:val="lt-LT"/>
        </w:rPr>
      </w:pPr>
    </w:p>
    <w:p w14:paraId="6EFA5F7C" w14:textId="77777777" w:rsidR="00300947" w:rsidRPr="0069569E" w:rsidRDefault="00300947" w:rsidP="0069559E">
      <w:pPr>
        <w:tabs>
          <w:tab w:val="left" w:pos="567"/>
        </w:tabs>
        <w:ind w:left="567" w:hanging="567"/>
        <w:rPr>
          <w:b/>
          <w:sz w:val="22"/>
          <w:szCs w:val="22"/>
          <w:lang w:val="lt-LT"/>
        </w:rPr>
      </w:pPr>
    </w:p>
    <w:p w14:paraId="162DFC74" w14:textId="77777777" w:rsidR="00300947" w:rsidRPr="0069569E" w:rsidRDefault="00300947" w:rsidP="0069559E">
      <w:pPr>
        <w:keepNext/>
        <w:pBdr>
          <w:bottom w:val="single" w:sz="4" w:space="1" w:color="auto"/>
        </w:pBdr>
        <w:tabs>
          <w:tab w:val="left" w:pos="567"/>
        </w:tabs>
        <w:ind w:left="567" w:hanging="567"/>
        <w:rPr>
          <w:b/>
          <w:sz w:val="22"/>
          <w:szCs w:val="22"/>
          <w:lang w:val="lt-LT"/>
        </w:rPr>
      </w:pPr>
      <w:r w:rsidRPr="0069569E">
        <w:rPr>
          <w:b/>
          <w:sz w:val="22"/>
          <w:szCs w:val="22"/>
          <w:lang w:val="lt-LT"/>
        </w:rPr>
        <w:t xml:space="preserve">4. </w:t>
      </w:r>
      <w:r w:rsidR="00651A39">
        <w:rPr>
          <w:b/>
          <w:sz w:val="22"/>
          <w:szCs w:val="22"/>
          <w:lang w:val="lt-LT"/>
        </w:rPr>
        <w:tab/>
      </w:r>
      <w:r w:rsidRPr="0069569E">
        <w:rPr>
          <w:b/>
          <w:sz w:val="22"/>
          <w:szCs w:val="22"/>
          <w:lang w:val="lt-LT"/>
        </w:rPr>
        <w:t>GONAL</w:t>
      </w:r>
      <w:r w:rsidRPr="0069569E">
        <w:rPr>
          <w:sz w:val="22"/>
          <w:szCs w:val="22"/>
          <w:lang w:val="lt-LT"/>
        </w:rPr>
        <w:noBreakHyphen/>
      </w:r>
      <w:r w:rsidRPr="0069569E">
        <w:rPr>
          <w:b/>
          <w:sz w:val="22"/>
          <w:szCs w:val="22"/>
          <w:lang w:val="lt-LT"/>
        </w:rPr>
        <w:t>f užpildyto švirkštiklio paruošimas injekcijai</w:t>
      </w:r>
    </w:p>
    <w:p w14:paraId="7D3AB0E6" w14:textId="77777777" w:rsidR="00300947" w:rsidRPr="0069569E" w:rsidRDefault="00300947" w:rsidP="0069559E">
      <w:pPr>
        <w:keepNext/>
        <w:tabs>
          <w:tab w:val="left" w:pos="567"/>
        </w:tabs>
        <w:ind w:left="567" w:hanging="567"/>
        <w:rPr>
          <w:b/>
          <w:sz w:val="22"/>
          <w:szCs w:val="22"/>
          <w:lang w:val="lt-LT"/>
        </w:rPr>
      </w:pPr>
    </w:p>
    <w:p w14:paraId="4FA161B0" w14:textId="77777777" w:rsidR="00300947" w:rsidRPr="0069569E" w:rsidRDefault="00300947" w:rsidP="00651A39">
      <w:pPr>
        <w:keepNext/>
        <w:ind w:left="567" w:hanging="567"/>
        <w:rPr>
          <w:b/>
          <w:sz w:val="22"/>
          <w:szCs w:val="22"/>
          <w:lang w:val="lt-LT"/>
        </w:rPr>
      </w:pPr>
      <w:r w:rsidRPr="0069569E">
        <w:rPr>
          <w:b/>
          <w:sz w:val="22"/>
          <w:szCs w:val="22"/>
          <w:lang w:val="lt-LT"/>
        </w:rPr>
        <w:t>4.1.</w:t>
      </w:r>
      <w:r w:rsidRPr="0069569E">
        <w:rPr>
          <w:sz w:val="22"/>
          <w:szCs w:val="22"/>
          <w:lang w:val="lt-LT"/>
        </w:rPr>
        <w:tab/>
      </w:r>
      <w:r w:rsidRPr="0069569E">
        <w:rPr>
          <w:b/>
          <w:sz w:val="22"/>
          <w:szCs w:val="22"/>
          <w:lang w:val="lt-LT"/>
        </w:rPr>
        <w:t>Nuimkite švirkštiklio dangtelį.</w:t>
      </w:r>
    </w:p>
    <w:p w14:paraId="7D2D79C5" w14:textId="77777777" w:rsidR="00300947" w:rsidRPr="0069569E" w:rsidRDefault="00300947" w:rsidP="00651A39">
      <w:pPr>
        <w:keepNext/>
        <w:ind w:left="567" w:hanging="567"/>
        <w:rPr>
          <w:b/>
          <w:sz w:val="22"/>
          <w:szCs w:val="22"/>
          <w:lang w:val="lt-LT"/>
        </w:rPr>
      </w:pPr>
      <w:r w:rsidRPr="0069569E">
        <w:rPr>
          <w:b/>
          <w:sz w:val="22"/>
          <w:szCs w:val="22"/>
          <w:lang w:val="lt-LT"/>
        </w:rPr>
        <w:t>4.2.</w:t>
      </w:r>
      <w:r w:rsidRPr="0069569E">
        <w:rPr>
          <w:sz w:val="22"/>
          <w:szCs w:val="22"/>
          <w:lang w:val="lt-LT"/>
        </w:rPr>
        <w:tab/>
      </w:r>
      <w:r w:rsidRPr="0069569E">
        <w:rPr>
          <w:b/>
          <w:sz w:val="22"/>
          <w:szCs w:val="22"/>
          <w:lang w:val="lt-LT"/>
        </w:rPr>
        <w:t>Patikrinkite, ar dozės langelyje rodomas „0“.</w:t>
      </w:r>
    </w:p>
    <w:p w14:paraId="54A57CCA" w14:textId="61151C28" w:rsidR="00300947" w:rsidRPr="0069569E" w:rsidRDefault="00300947" w:rsidP="0069559E">
      <w:pPr>
        <w:keepNext/>
        <w:tabs>
          <w:tab w:val="left" w:pos="567"/>
        </w:tabs>
        <w:ind w:left="567" w:hanging="567"/>
        <w:rPr>
          <w:sz w:val="22"/>
          <w:szCs w:val="22"/>
          <w:lang w:val="lt-LT"/>
        </w:rPr>
      </w:pPr>
      <w:r w:rsidRPr="0069569E">
        <w:rPr>
          <w:sz w:val="22"/>
          <w:szCs w:val="22"/>
          <w:lang w:val="lt-LT"/>
        </w:rPr>
        <w:tab/>
      </w:r>
      <w:r w:rsidRPr="0069569E">
        <w:rPr>
          <w:sz w:val="22"/>
          <w:szCs w:val="22"/>
          <w:lang w:val="lt-LT"/>
        </w:rPr>
        <w:tab/>
      </w:r>
      <w:r w:rsidR="00D630E2" w:rsidRPr="0069569E">
        <w:rPr>
          <w:noProof/>
          <w:sz w:val="22"/>
          <w:szCs w:val="22"/>
          <w:lang w:val="lt-LT" w:eastAsia="lt-LT"/>
        </w:rPr>
        <w:drawing>
          <wp:inline distT="0" distB="0" distL="0" distR="0" wp14:anchorId="770DF8DA" wp14:editId="7F00E9C5">
            <wp:extent cx="2374900" cy="1351280"/>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374900" cy="1351280"/>
                    </a:xfrm>
                    <a:prstGeom prst="rect">
                      <a:avLst/>
                    </a:prstGeom>
                    <a:noFill/>
                    <a:ln>
                      <a:noFill/>
                    </a:ln>
                  </pic:spPr>
                </pic:pic>
              </a:graphicData>
            </a:graphic>
          </wp:inline>
        </w:drawing>
      </w:r>
      <w:r w:rsidR="00D630E2" w:rsidRPr="0069569E">
        <w:rPr>
          <w:noProof/>
          <w:sz w:val="22"/>
          <w:szCs w:val="22"/>
          <w:lang w:val="lt-LT" w:eastAsia="lt-LT"/>
        </w:rPr>
        <w:drawing>
          <wp:inline distT="0" distB="0" distL="0" distR="0" wp14:anchorId="6E10C20C" wp14:editId="0361FA61">
            <wp:extent cx="2149475" cy="1351280"/>
            <wp:effectExtent l="0" t="0" r="0"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49475" cy="1351280"/>
                    </a:xfrm>
                    <a:prstGeom prst="rect">
                      <a:avLst/>
                    </a:prstGeom>
                    <a:noFill/>
                    <a:ln>
                      <a:noFill/>
                    </a:ln>
                  </pic:spPr>
                </pic:pic>
              </a:graphicData>
            </a:graphic>
          </wp:inline>
        </w:drawing>
      </w:r>
    </w:p>
    <w:p w14:paraId="6BB145E5" w14:textId="77777777" w:rsidR="00300947" w:rsidRPr="0069569E" w:rsidRDefault="00300947" w:rsidP="0069559E">
      <w:pPr>
        <w:tabs>
          <w:tab w:val="left" w:pos="567"/>
        </w:tabs>
        <w:ind w:left="567" w:hanging="567"/>
        <w:rPr>
          <w:sz w:val="22"/>
          <w:szCs w:val="22"/>
          <w:lang w:val="lt-LT"/>
        </w:rPr>
      </w:pPr>
    </w:p>
    <w:p w14:paraId="0AD34D58" w14:textId="77777777" w:rsidR="00300947" w:rsidRPr="0069569E" w:rsidRDefault="00300947" w:rsidP="00651A39">
      <w:pPr>
        <w:keepNext/>
        <w:ind w:left="567" w:hanging="567"/>
        <w:rPr>
          <w:b/>
          <w:sz w:val="22"/>
          <w:szCs w:val="22"/>
          <w:lang w:val="lt-LT"/>
        </w:rPr>
      </w:pPr>
      <w:r w:rsidRPr="0069569E">
        <w:rPr>
          <w:b/>
          <w:sz w:val="22"/>
          <w:szCs w:val="22"/>
          <w:lang w:val="lt-LT"/>
        </w:rPr>
        <w:t>4.3.</w:t>
      </w:r>
      <w:r w:rsidRPr="0069569E">
        <w:rPr>
          <w:sz w:val="22"/>
          <w:szCs w:val="22"/>
          <w:lang w:val="lt-LT"/>
        </w:rPr>
        <w:tab/>
      </w:r>
      <w:r w:rsidRPr="0069569E">
        <w:rPr>
          <w:b/>
          <w:sz w:val="22"/>
          <w:szCs w:val="22"/>
          <w:lang w:val="lt-LT"/>
        </w:rPr>
        <w:t>Paruoškite adatą injekcijai</w:t>
      </w:r>
    </w:p>
    <w:p w14:paraId="674AD2DA" w14:textId="77777777" w:rsidR="00B16349" w:rsidRPr="0069569E" w:rsidRDefault="00B16349" w:rsidP="0069559E">
      <w:pPr>
        <w:keepNext/>
        <w:ind w:left="425" w:hanging="425"/>
        <w:rPr>
          <w:sz w:val="22"/>
          <w:szCs w:val="22"/>
          <w:lang w:val="lt-LT"/>
        </w:rPr>
      </w:pPr>
    </w:p>
    <w:tbl>
      <w:tblPr>
        <w:tblW w:w="8720" w:type="dxa"/>
        <w:tblInd w:w="567" w:type="dxa"/>
        <w:tblLook w:val="04A0" w:firstRow="1" w:lastRow="0" w:firstColumn="1" w:lastColumn="0" w:noHBand="0" w:noVBand="1"/>
      </w:tblPr>
      <w:tblGrid>
        <w:gridCol w:w="3772"/>
        <w:gridCol w:w="2516"/>
        <w:gridCol w:w="2432"/>
      </w:tblGrid>
      <w:tr w:rsidR="008C26A4" w:rsidRPr="0069569E" w14:paraId="576EA604" w14:textId="77777777" w:rsidTr="00F0490C">
        <w:tc>
          <w:tcPr>
            <w:tcW w:w="3777" w:type="dxa"/>
          </w:tcPr>
          <w:p w14:paraId="125D5D38" w14:textId="77777777" w:rsidR="008C26A4" w:rsidRPr="0069569E" w:rsidRDefault="008C26A4" w:rsidP="008C26A4">
            <w:pPr>
              <w:keepNext/>
              <w:numPr>
                <w:ilvl w:val="0"/>
                <w:numId w:val="95"/>
              </w:numPr>
              <w:tabs>
                <w:tab w:val="left" w:pos="567"/>
              </w:tabs>
              <w:overflowPunct/>
              <w:autoSpaceDE/>
              <w:autoSpaceDN/>
              <w:ind w:left="567" w:hanging="567"/>
              <w:textAlignment w:val="auto"/>
              <w:rPr>
                <w:sz w:val="22"/>
                <w:szCs w:val="22"/>
                <w:lang w:val="lt-LT"/>
              </w:rPr>
            </w:pPr>
            <w:r w:rsidRPr="0069569E">
              <w:rPr>
                <w:sz w:val="22"/>
                <w:szCs w:val="22"/>
                <w:lang w:val="lt-LT"/>
              </w:rPr>
              <w:t>Paimkite naują adatą; naudokite tik tiekiamas vienkartines adatas.</w:t>
            </w:r>
          </w:p>
          <w:p w14:paraId="22CDF4E7" w14:textId="77777777" w:rsidR="008C26A4" w:rsidRPr="0069569E" w:rsidRDefault="008C26A4" w:rsidP="008C26A4">
            <w:pPr>
              <w:keepNext/>
              <w:numPr>
                <w:ilvl w:val="0"/>
                <w:numId w:val="95"/>
              </w:numPr>
              <w:tabs>
                <w:tab w:val="left" w:pos="567"/>
              </w:tabs>
              <w:overflowPunct/>
              <w:autoSpaceDE/>
              <w:autoSpaceDN/>
              <w:ind w:left="567" w:hanging="567"/>
              <w:textAlignment w:val="auto"/>
              <w:rPr>
                <w:sz w:val="22"/>
                <w:szCs w:val="22"/>
                <w:lang w:val="lt-LT"/>
              </w:rPr>
            </w:pPr>
            <w:r w:rsidRPr="0069569E">
              <w:rPr>
                <w:sz w:val="22"/>
                <w:szCs w:val="22"/>
                <w:lang w:val="lt-LT"/>
              </w:rPr>
              <w:t>Tvirtai laikykite išorinį adatos dangtelį.</w:t>
            </w:r>
          </w:p>
          <w:p w14:paraId="5239074D" w14:textId="77777777" w:rsidR="008C26A4" w:rsidRPr="0069569E" w:rsidRDefault="008A75AA" w:rsidP="008C26A4">
            <w:pPr>
              <w:keepNext/>
              <w:numPr>
                <w:ilvl w:val="0"/>
                <w:numId w:val="95"/>
              </w:numPr>
              <w:tabs>
                <w:tab w:val="left" w:pos="567"/>
              </w:tabs>
              <w:overflowPunct/>
              <w:autoSpaceDE/>
              <w:autoSpaceDN/>
              <w:ind w:left="567" w:hanging="567"/>
              <w:textAlignment w:val="auto"/>
              <w:rPr>
                <w:sz w:val="22"/>
                <w:szCs w:val="22"/>
                <w:lang w:val="lt-LT"/>
              </w:rPr>
            </w:pPr>
            <w:r w:rsidRPr="0069569E">
              <w:rPr>
                <w:sz w:val="22"/>
                <w:szCs w:val="22"/>
                <w:lang w:val="lt-LT"/>
              </w:rPr>
              <w:t>Patikrinkite, ar išorinį adatos dangtelį dengianti nuplėšiamoji auselė nėra pažeista arba atsilaisvinusi</w:t>
            </w:r>
            <w:r w:rsidR="008C26A4" w:rsidRPr="0069569E">
              <w:rPr>
                <w:sz w:val="22"/>
                <w:szCs w:val="22"/>
                <w:lang w:val="lt-LT"/>
              </w:rPr>
              <w:t>.</w:t>
            </w:r>
          </w:p>
        </w:tc>
        <w:tc>
          <w:tcPr>
            <w:tcW w:w="2511" w:type="dxa"/>
          </w:tcPr>
          <w:p w14:paraId="70D9F674" w14:textId="77777777" w:rsidR="008C26A4" w:rsidRPr="0069569E" w:rsidRDefault="0019422D" w:rsidP="00F0490C">
            <w:pPr>
              <w:keepNext/>
              <w:tabs>
                <w:tab w:val="left" w:pos="567"/>
              </w:tabs>
              <w:rPr>
                <w:sz w:val="18"/>
                <w:szCs w:val="18"/>
                <w:lang w:val="lt-LT"/>
              </w:rPr>
            </w:pPr>
            <w:r w:rsidRPr="0069569E">
              <w:rPr>
                <w:sz w:val="18"/>
                <w:szCs w:val="18"/>
                <w:lang w:val="lt-LT"/>
              </w:rPr>
              <w:t>Tinkamos auselės pavyzdys</w:t>
            </w:r>
          </w:p>
          <w:p w14:paraId="74D0A60A" w14:textId="0EB5BE0C" w:rsidR="008C26A4" w:rsidRPr="0069569E" w:rsidRDefault="00D630E2" w:rsidP="00F0490C">
            <w:pPr>
              <w:keepNext/>
              <w:tabs>
                <w:tab w:val="left" w:pos="567"/>
              </w:tabs>
              <w:rPr>
                <w:lang w:val="lt-LT"/>
              </w:rPr>
            </w:pPr>
            <w:r w:rsidRPr="0069569E">
              <w:rPr>
                <w:noProof/>
                <w:lang w:val="lt-LT" w:eastAsia="lt-LT"/>
              </w:rPr>
              <w:drawing>
                <wp:inline distT="0" distB="0" distL="0" distR="0" wp14:anchorId="64A5746C" wp14:editId="5D25D052">
                  <wp:extent cx="1439545" cy="81216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39545" cy="812165"/>
                          </a:xfrm>
                          <a:prstGeom prst="rect">
                            <a:avLst/>
                          </a:prstGeom>
                          <a:noFill/>
                          <a:ln>
                            <a:noFill/>
                          </a:ln>
                        </pic:spPr>
                      </pic:pic>
                    </a:graphicData>
                  </a:graphic>
                </wp:inline>
              </w:drawing>
            </w:r>
          </w:p>
        </w:tc>
        <w:tc>
          <w:tcPr>
            <w:tcW w:w="2432" w:type="dxa"/>
          </w:tcPr>
          <w:p w14:paraId="037ECF0A" w14:textId="77777777" w:rsidR="008C26A4" w:rsidRPr="0069569E" w:rsidRDefault="008A75AA" w:rsidP="00F0490C">
            <w:pPr>
              <w:keepNext/>
              <w:tabs>
                <w:tab w:val="left" w:pos="567"/>
              </w:tabs>
              <w:rPr>
                <w:sz w:val="18"/>
                <w:szCs w:val="18"/>
                <w:lang w:val="lt-LT"/>
              </w:rPr>
            </w:pPr>
            <w:r w:rsidRPr="0069569E">
              <w:rPr>
                <w:sz w:val="18"/>
                <w:szCs w:val="18"/>
                <w:lang w:val="lt-LT"/>
              </w:rPr>
              <w:t>Netinkamos auselės pavyzdys</w:t>
            </w:r>
          </w:p>
          <w:p w14:paraId="32D95A6C" w14:textId="649E37CF" w:rsidR="008C26A4" w:rsidRPr="0069569E" w:rsidRDefault="00D630E2" w:rsidP="00F0490C">
            <w:pPr>
              <w:keepNext/>
              <w:tabs>
                <w:tab w:val="left" w:pos="567"/>
              </w:tabs>
              <w:rPr>
                <w:sz w:val="22"/>
                <w:szCs w:val="22"/>
                <w:lang w:val="lt-LT"/>
              </w:rPr>
            </w:pPr>
            <w:r w:rsidRPr="0069569E">
              <w:rPr>
                <w:noProof/>
                <w:sz w:val="22"/>
                <w:szCs w:val="22"/>
                <w:lang w:val="lt-LT" w:eastAsia="lt-LT"/>
              </w:rPr>
              <w:drawing>
                <wp:inline distT="0" distB="0" distL="0" distR="0" wp14:anchorId="3A7035B1" wp14:editId="45BFA809">
                  <wp:extent cx="1337310" cy="8394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7310" cy="839470"/>
                          </a:xfrm>
                          <a:prstGeom prst="rect">
                            <a:avLst/>
                          </a:prstGeom>
                          <a:noFill/>
                          <a:ln>
                            <a:noFill/>
                          </a:ln>
                        </pic:spPr>
                      </pic:pic>
                    </a:graphicData>
                  </a:graphic>
                </wp:inline>
              </w:drawing>
            </w:r>
          </w:p>
        </w:tc>
      </w:tr>
      <w:tr w:rsidR="008C26A4" w:rsidRPr="0069569E" w14:paraId="7C534785" w14:textId="77777777" w:rsidTr="00F0490C">
        <w:tc>
          <w:tcPr>
            <w:tcW w:w="3777" w:type="dxa"/>
          </w:tcPr>
          <w:p w14:paraId="4AE3DDEA" w14:textId="77777777" w:rsidR="008C26A4" w:rsidRPr="0069569E" w:rsidRDefault="008A75AA" w:rsidP="008C26A4">
            <w:pPr>
              <w:numPr>
                <w:ilvl w:val="0"/>
                <w:numId w:val="95"/>
              </w:numPr>
              <w:tabs>
                <w:tab w:val="left" w:pos="567"/>
              </w:tabs>
              <w:overflowPunct/>
              <w:autoSpaceDE/>
              <w:autoSpaceDN/>
              <w:ind w:left="567" w:hanging="567"/>
              <w:textAlignment w:val="auto"/>
              <w:rPr>
                <w:sz w:val="22"/>
                <w:szCs w:val="22"/>
                <w:lang w:val="lt-LT"/>
              </w:rPr>
            </w:pPr>
            <w:r w:rsidRPr="0069569E">
              <w:rPr>
                <w:sz w:val="22"/>
                <w:szCs w:val="22"/>
                <w:lang w:val="lt-LT"/>
              </w:rPr>
              <w:t>Nuplėškite nuplėšiamąją auselę</w:t>
            </w:r>
            <w:r w:rsidR="008C26A4" w:rsidRPr="0069569E">
              <w:rPr>
                <w:sz w:val="22"/>
                <w:szCs w:val="22"/>
                <w:lang w:val="lt-LT"/>
              </w:rPr>
              <w:t>.</w:t>
            </w:r>
          </w:p>
        </w:tc>
        <w:tc>
          <w:tcPr>
            <w:tcW w:w="2511" w:type="dxa"/>
          </w:tcPr>
          <w:p w14:paraId="22C53A84" w14:textId="591937A9" w:rsidR="008C26A4" w:rsidRPr="0069569E" w:rsidRDefault="00D630E2" w:rsidP="00F0490C">
            <w:pPr>
              <w:tabs>
                <w:tab w:val="left" w:pos="567"/>
              </w:tabs>
              <w:rPr>
                <w:lang w:val="lt-LT"/>
              </w:rPr>
            </w:pPr>
            <w:r w:rsidRPr="0069569E">
              <w:rPr>
                <w:noProof/>
                <w:lang w:val="lt-LT" w:eastAsia="lt-LT"/>
              </w:rPr>
              <w:drawing>
                <wp:inline distT="0" distB="0" distL="0" distR="0" wp14:anchorId="7DC894B3" wp14:editId="1FD2126A">
                  <wp:extent cx="1460500" cy="8121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0362B1FF" w14:textId="77777777" w:rsidR="008C26A4" w:rsidRPr="0069569E" w:rsidRDefault="008C26A4" w:rsidP="00F0490C">
            <w:pPr>
              <w:tabs>
                <w:tab w:val="left" w:pos="567"/>
              </w:tabs>
              <w:rPr>
                <w:sz w:val="22"/>
                <w:szCs w:val="22"/>
                <w:lang w:val="lt-LT"/>
              </w:rPr>
            </w:pPr>
          </w:p>
        </w:tc>
      </w:tr>
    </w:tbl>
    <w:p w14:paraId="21EBA8E3" w14:textId="77777777" w:rsidR="00300947" w:rsidRPr="0069569E" w:rsidRDefault="00300947" w:rsidP="0069559E">
      <w:pPr>
        <w:tabs>
          <w:tab w:val="left" w:pos="567"/>
        </w:tabs>
        <w:ind w:left="567" w:hanging="567"/>
        <w:rPr>
          <w:sz w:val="22"/>
          <w:lang w:val="lt-LT"/>
        </w:rPr>
      </w:pPr>
    </w:p>
    <w:p w14:paraId="68BAD1C5" w14:textId="77777777" w:rsidR="00300947" w:rsidRPr="0069569E" w:rsidRDefault="00300947" w:rsidP="0069559E">
      <w:pPr>
        <w:pBdr>
          <w:top w:val="single" w:sz="4" w:space="1" w:color="auto"/>
          <w:left w:val="single" w:sz="4" w:space="4" w:color="auto"/>
          <w:bottom w:val="single" w:sz="4" w:space="1" w:color="auto"/>
          <w:right w:val="single" w:sz="4" w:space="4" w:color="auto"/>
        </w:pBdr>
        <w:shd w:val="clear" w:color="auto" w:fill="FFCCCC"/>
        <w:ind w:left="567"/>
        <w:rPr>
          <w:sz w:val="22"/>
          <w:szCs w:val="22"/>
          <w:lang w:val="lt-LT"/>
        </w:rPr>
      </w:pPr>
      <w:r w:rsidRPr="0069569E">
        <w:rPr>
          <w:iCs/>
          <w:sz w:val="22"/>
          <w:szCs w:val="22"/>
          <w:lang w:val="lt-LT"/>
        </w:rPr>
        <w:t>ĮSPĖJIMAS:</w:t>
      </w:r>
    </w:p>
    <w:p w14:paraId="620E7371" w14:textId="77777777" w:rsidR="008A75AA" w:rsidRPr="0069569E" w:rsidRDefault="008A75AA" w:rsidP="008A75AA">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val="lt-LT" w:eastAsia="de-DE"/>
        </w:rPr>
      </w:pPr>
      <w:r w:rsidRPr="0069569E">
        <w:rPr>
          <w:i/>
          <w:sz w:val="22"/>
          <w:szCs w:val="22"/>
          <w:lang w:val="lt-LT" w:eastAsia="de-DE"/>
        </w:rPr>
        <w:t>-----------------------------------------------------------------------------------------------------------------</w:t>
      </w:r>
    </w:p>
    <w:p w14:paraId="5F6FA013" w14:textId="77777777" w:rsidR="00300947" w:rsidRPr="0069569E" w:rsidRDefault="00300947" w:rsidP="0069559E">
      <w:pPr>
        <w:pBdr>
          <w:top w:val="single" w:sz="4" w:space="1" w:color="auto"/>
          <w:left w:val="single" w:sz="4" w:space="4" w:color="auto"/>
          <w:bottom w:val="single" w:sz="4" w:space="1" w:color="auto"/>
          <w:right w:val="single" w:sz="4" w:space="4" w:color="auto"/>
        </w:pBdr>
        <w:shd w:val="clear" w:color="auto" w:fill="FFCCCC"/>
        <w:ind w:left="567"/>
        <w:rPr>
          <w:i/>
          <w:sz w:val="22"/>
          <w:lang w:val="lt-LT"/>
        </w:rPr>
      </w:pPr>
      <w:r w:rsidRPr="0069569E">
        <w:rPr>
          <w:i/>
          <w:sz w:val="22"/>
          <w:szCs w:val="22"/>
          <w:lang w:val="lt-LT"/>
        </w:rPr>
        <w:t>Jei nuplėšiamoji auselė yra pažeista arba atsilaisvinusi, adatos naudoti negalima. Išmeskite ją į aštrių atliekų šalinimo talpyklę. Paimkite naują adatą.</w:t>
      </w:r>
    </w:p>
    <w:p w14:paraId="585CD390" w14:textId="77777777" w:rsidR="00300947" w:rsidRPr="0069569E" w:rsidRDefault="00300947" w:rsidP="0069559E">
      <w:pPr>
        <w:tabs>
          <w:tab w:val="left" w:pos="567"/>
        </w:tabs>
        <w:ind w:left="567" w:hanging="567"/>
        <w:rPr>
          <w:sz w:val="22"/>
          <w:szCs w:val="22"/>
          <w:lang w:val="lt-LT"/>
        </w:rPr>
      </w:pPr>
    </w:p>
    <w:p w14:paraId="7C2D3345" w14:textId="77777777" w:rsidR="00300947" w:rsidRPr="0069569E" w:rsidRDefault="00300947" w:rsidP="0069559E">
      <w:pPr>
        <w:keepNext/>
        <w:tabs>
          <w:tab w:val="left" w:pos="426"/>
        </w:tabs>
        <w:ind w:left="426" w:hanging="426"/>
        <w:rPr>
          <w:b/>
          <w:sz w:val="22"/>
          <w:szCs w:val="22"/>
          <w:lang w:val="lt-LT"/>
        </w:rPr>
      </w:pPr>
      <w:r w:rsidRPr="0069569E">
        <w:rPr>
          <w:b/>
          <w:sz w:val="22"/>
          <w:szCs w:val="22"/>
          <w:lang w:val="lt-LT"/>
        </w:rPr>
        <w:t>4.4.</w:t>
      </w:r>
      <w:r w:rsidRPr="0069569E">
        <w:rPr>
          <w:b/>
          <w:sz w:val="22"/>
          <w:szCs w:val="22"/>
          <w:lang w:val="lt-LT"/>
        </w:rPr>
        <w:tab/>
      </w:r>
      <w:r w:rsidR="00651A39">
        <w:rPr>
          <w:b/>
          <w:sz w:val="22"/>
          <w:szCs w:val="22"/>
          <w:lang w:val="lt-LT"/>
        </w:rPr>
        <w:tab/>
      </w:r>
      <w:r w:rsidRPr="0069569E">
        <w:rPr>
          <w:b/>
          <w:sz w:val="22"/>
          <w:szCs w:val="22"/>
          <w:lang w:val="lt-LT"/>
        </w:rPr>
        <w:t>Pritvirtinkite adatą</w:t>
      </w:r>
    </w:p>
    <w:p w14:paraId="6D14D6D9" w14:textId="77777777" w:rsidR="008A75AA" w:rsidRPr="0069569E" w:rsidRDefault="008A75AA" w:rsidP="008A75AA">
      <w:pPr>
        <w:numPr>
          <w:ilvl w:val="0"/>
          <w:numId w:val="95"/>
        </w:numPr>
        <w:tabs>
          <w:tab w:val="left" w:pos="567"/>
        </w:tabs>
        <w:overflowPunct/>
        <w:autoSpaceDE/>
        <w:autoSpaceDN/>
        <w:ind w:left="1134" w:hanging="567"/>
        <w:textAlignment w:val="auto"/>
        <w:rPr>
          <w:sz w:val="22"/>
          <w:szCs w:val="22"/>
          <w:lang w:val="lt-LT"/>
        </w:rPr>
      </w:pPr>
      <w:bookmarkStart w:id="2" w:name="_Hlk521340525"/>
      <w:r w:rsidRPr="0069569E">
        <w:rPr>
          <w:sz w:val="22"/>
          <w:szCs w:val="22"/>
          <w:lang w:val="lt-LT"/>
        </w:rPr>
        <w:t>Įsriekite įsriegiamą GONAL</w:t>
      </w:r>
      <w:r w:rsidRPr="0069569E">
        <w:rPr>
          <w:sz w:val="22"/>
          <w:szCs w:val="22"/>
          <w:lang w:val="lt-LT"/>
        </w:rPr>
        <w:noBreakHyphen/>
        <w:t>f užpildyto švirkštiklio galiuką į išorinį adatos dangtelį, kol pajusite lengvą pasipriešinimą.</w:t>
      </w:r>
    </w:p>
    <w:p w14:paraId="53833B8A" w14:textId="77777777" w:rsidR="008A75AA" w:rsidRPr="0069569E" w:rsidRDefault="008A75AA" w:rsidP="008A75AA">
      <w:pPr>
        <w:tabs>
          <w:tab w:val="left" w:pos="567"/>
        </w:tabs>
        <w:ind w:left="567"/>
        <w:rPr>
          <w:sz w:val="22"/>
          <w:szCs w:val="22"/>
          <w:lang w:val="lt-LT"/>
        </w:rPr>
      </w:pPr>
    </w:p>
    <w:p w14:paraId="6C900EF2" w14:textId="77777777" w:rsidR="008A75AA" w:rsidRPr="0069569E" w:rsidRDefault="008A75AA" w:rsidP="008A75AA">
      <w:pPr>
        <w:ind w:left="1701" w:hanging="1134"/>
        <w:rPr>
          <w:sz w:val="22"/>
          <w:szCs w:val="22"/>
          <w:lang w:val="lt-LT" w:eastAsia="de-DE"/>
        </w:rPr>
      </w:pPr>
      <w:r w:rsidRPr="0069569E">
        <w:rPr>
          <w:b/>
          <w:bCs/>
          <w:sz w:val="22"/>
          <w:szCs w:val="22"/>
          <w:lang w:val="lt-LT" w:eastAsia="hu-HU"/>
        </w:rPr>
        <w:t>Įspėjimas:</w:t>
      </w:r>
      <w:r w:rsidRPr="0069569E">
        <w:rPr>
          <w:b/>
          <w:bCs/>
          <w:sz w:val="22"/>
          <w:szCs w:val="22"/>
          <w:lang w:val="lt-LT" w:eastAsia="hu-HU"/>
        </w:rPr>
        <w:tab/>
      </w:r>
      <w:r w:rsidR="00B16349" w:rsidRPr="0069569E">
        <w:rPr>
          <w:bCs/>
          <w:sz w:val="22"/>
          <w:szCs w:val="22"/>
          <w:lang w:val="lt-LT" w:eastAsia="hu-HU"/>
        </w:rPr>
        <w:t>N</w:t>
      </w:r>
      <w:r w:rsidRPr="0069569E">
        <w:rPr>
          <w:sz w:val="22"/>
          <w:szCs w:val="22"/>
          <w:lang w:val="lt-LT"/>
        </w:rPr>
        <w:t>epritvirtinkite adatos per stipriai; po injekcijos gali būti sunku išimti adatą</w:t>
      </w:r>
      <w:r w:rsidRPr="0069569E">
        <w:rPr>
          <w:sz w:val="22"/>
          <w:szCs w:val="22"/>
          <w:lang w:val="lt-LT" w:eastAsia="de-DE"/>
        </w:rPr>
        <w:t>.</w:t>
      </w:r>
    </w:p>
    <w:bookmarkEnd w:id="2"/>
    <w:p w14:paraId="6D9A56BE" w14:textId="77777777" w:rsidR="008A75AA" w:rsidRPr="0069569E" w:rsidRDefault="008A75AA" w:rsidP="008A75AA">
      <w:pPr>
        <w:ind w:left="1701" w:hanging="1134"/>
        <w:rPr>
          <w:lang w:val="lt-LT"/>
        </w:rPr>
      </w:pPr>
    </w:p>
    <w:tbl>
      <w:tblPr>
        <w:tblW w:w="9179" w:type="dxa"/>
        <w:tblInd w:w="108" w:type="dxa"/>
        <w:tblLayout w:type="fixed"/>
        <w:tblLook w:val="04A0" w:firstRow="1" w:lastRow="0" w:firstColumn="1" w:lastColumn="0" w:noHBand="0" w:noVBand="1"/>
      </w:tblPr>
      <w:tblGrid>
        <w:gridCol w:w="6420"/>
        <w:gridCol w:w="2619"/>
        <w:gridCol w:w="140"/>
      </w:tblGrid>
      <w:tr w:rsidR="008A75AA" w:rsidRPr="0069569E" w:rsidDel="00DB0CFB" w14:paraId="4894972A" w14:textId="77777777" w:rsidTr="00402BA6">
        <w:tc>
          <w:tcPr>
            <w:tcW w:w="9179" w:type="dxa"/>
            <w:gridSpan w:val="3"/>
          </w:tcPr>
          <w:p w14:paraId="54FEA88A" w14:textId="0A9ECAC9" w:rsidR="008A75AA" w:rsidRPr="0069569E" w:rsidDel="008745B2" w:rsidRDefault="00D630E2" w:rsidP="00F0490C">
            <w:pPr>
              <w:ind w:left="1134" w:hanging="1134"/>
              <w:rPr>
                <w:lang w:val="lt-LT"/>
              </w:rPr>
            </w:pPr>
            <w:r w:rsidRPr="0069569E">
              <w:rPr>
                <w:noProof/>
                <w:lang w:val="lt-LT" w:eastAsia="lt-LT"/>
              </w:rPr>
              <w:drawing>
                <wp:inline distT="0" distB="0" distL="0" distR="0" wp14:anchorId="12FD8939" wp14:editId="7BD7387B">
                  <wp:extent cx="1630680" cy="969010"/>
                  <wp:effectExtent l="0" t="0" r="0" b="0"/>
                  <wp:docPr id="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sidRPr="0069569E">
              <w:rPr>
                <w:noProof/>
                <w:lang w:val="lt-LT" w:eastAsia="lt-LT"/>
              </w:rPr>
              <w:drawing>
                <wp:inline distT="0" distB="0" distL="0" distR="0" wp14:anchorId="2385FC4B" wp14:editId="020CBF2B">
                  <wp:extent cx="1726565" cy="941705"/>
                  <wp:effectExtent l="0" t="0" r="0" b="0"/>
                  <wp:docPr id="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6565" cy="941705"/>
                          </a:xfrm>
                          <a:prstGeom prst="rect">
                            <a:avLst/>
                          </a:prstGeom>
                          <a:noFill/>
                          <a:ln>
                            <a:noFill/>
                          </a:ln>
                        </pic:spPr>
                      </pic:pic>
                    </a:graphicData>
                  </a:graphic>
                </wp:inline>
              </w:drawing>
            </w:r>
            <w:r w:rsidRPr="0069569E">
              <w:rPr>
                <w:noProof/>
                <w:lang w:val="lt-LT" w:eastAsia="lt-LT"/>
              </w:rPr>
              <w:drawing>
                <wp:inline distT="0" distB="0" distL="0" distR="0" wp14:anchorId="662C7FA4" wp14:editId="77A97915">
                  <wp:extent cx="1788160" cy="96901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88160" cy="969010"/>
                          </a:xfrm>
                          <a:prstGeom prst="rect">
                            <a:avLst/>
                          </a:prstGeom>
                          <a:noFill/>
                          <a:ln>
                            <a:noFill/>
                          </a:ln>
                        </pic:spPr>
                      </pic:pic>
                    </a:graphicData>
                  </a:graphic>
                </wp:inline>
              </w:drawing>
            </w:r>
          </w:p>
        </w:tc>
      </w:tr>
      <w:tr w:rsidR="00300947" w:rsidRPr="0069569E" w14:paraId="380292EC" w14:textId="77777777" w:rsidTr="00651A39">
        <w:trPr>
          <w:gridAfter w:val="1"/>
          <w:wAfter w:w="142" w:type="dxa"/>
        </w:trPr>
        <w:tc>
          <w:tcPr>
            <w:tcW w:w="6521" w:type="dxa"/>
          </w:tcPr>
          <w:p w14:paraId="6FA8919B" w14:textId="77777777" w:rsidR="008A75AA" w:rsidRPr="0069569E" w:rsidRDefault="008A75AA" w:rsidP="00651A39">
            <w:pPr>
              <w:numPr>
                <w:ilvl w:val="0"/>
                <w:numId w:val="95"/>
              </w:numPr>
              <w:overflowPunct/>
              <w:autoSpaceDE/>
              <w:autoSpaceDN/>
              <w:ind w:left="1171" w:hanging="567"/>
              <w:textAlignment w:val="auto"/>
              <w:rPr>
                <w:sz w:val="22"/>
                <w:szCs w:val="22"/>
                <w:lang w:val="lt-LT"/>
              </w:rPr>
            </w:pPr>
            <w:r w:rsidRPr="0069569E">
              <w:rPr>
                <w:sz w:val="22"/>
                <w:szCs w:val="22"/>
                <w:lang w:val="lt-LT"/>
              </w:rPr>
              <w:t xml:space="preserve">Švelniai patraukdami nuimkite išorinį adatos dangtelį. </w:t>
            </w:r>
            <w:r w:rsidRPr="0069569E">
              <w:rPr>
                <w:b/>
                <w:sz w:val="22"/>
                <w:szCs w:val="22"/>
                <w:lang w:val="lt-LT"/>
              </w:rPr>
              <w:t>Pasidėkite jį naudoti vėliau.</w:t>
            </w:r>
          </w:p>
          <w:p w14:paraId="30E6E9C3" w14:textId="77777777" w:rsidR="00300947" w:rsidRPr="0069569E" w:rsidRDefault="00300947" w:rsidP="00651A39">
            <w:pPr>
              <w:numPr>
                <w:ilvl w:val="0"/>
                <w:numId w:val="95"/>
              </w:numPr>
              <w:overflowPunct/>
              <w:autoSpaceDE/>
              <w:autoSpaceDN/>
              <w:ind w:left="1171" w:hanging="567"/>
              <w:textAlignment w:val="auto"/>
              <w:rPr>
                <w:sz w:val="22"/>
                <w:szCs w:val="22"/>
                <w:lang w:val="lt-LT"/>
              </w:rPr>
            </w:pPr>
            <w:r w:rsidRPr="0069569E">
              <w:rPr>
                <w:sz w:val="22"/>
                <w:szCs w:val="22"/>
                <w:lang w:val="lt-LT"/>
              </w:rPr>
              <w:t>Laikykite GONAL</w:t>
            </w:r>
            <w:r w:rsidRPr="0069569E">
              <w:rPr>
                <w:sz w:val="22"/>
                <w:szCs w:val="22"/>
                <w:lang w:val="lt-LT"/>
              </w:rPr>
              <w:noBreakHyphen/>
              <w:t>f užpildytą švirkštiklį, nukreipę adatą į viršų.</w:t>
            </w:r>
          </w:p>
          <w:p w14:paraId="25A29A75" w14:textId="77777777" w:rsidR="00300947" w:rsidRPr="0069569E" w:rsidRDefault="00300947" w:rsidP="00651A39">
            <w:pPr>
              <w:numPr>
                <w:ilvl w:val="0"/>
                <w:numId w:val="95"/>
              </w:numPr>
              <w:overflowPunct/>
              <w:autoSpaceDE/>
              <w:autoSpaceDN/>
              <w:ind w:left="1171" w:hanging="567"/>
              <w:textAlignment w:val="auto"/>
              <w:rPr>
                <w:sz w:val="22"/>
                <w:szCs w:val="22"/>
                <w:lang w:val="lt-LT"/>
              </w:rPr>
            </w:pPr>
            <w:r w:rsidRPr="0069569E">
              <w:rPr>
                <w:sz w:val="22"/>
                <w:szCs w:val="22"/>
                <w:lang w:val="lt-LT"/>
              </w:rPr>
              <w:t>Atsargiai nuimkite ir išmeskite žalią vidinį dangtelį.</w:t>
            </w:r>
          </w:p>
          <w:p w14:paraId="6A0C5251" w14:textId="77777777" w:rsidR="00300947" w:rsidRPr="0069569E" w:rsidRDefault="00300947" w:rsidP="0069559E">
            <w:pPr>
              <w:tabs>
                <w:tab w:val="left" w:pos="567"/>
              </w:tabs>
              <w:rPr>
                <w:b/>
                <w:sz w:val="22"/>
                <w:szCs w:val="22"/>
                <w:lang w:val="lt-LT"/>
              </w:rPr>
            </w:pPr>
          </w:p>
        </w:tc>
        <w:tc>
          <w:tcPr>
            <w:tcW w:w="2658" w:type="dxa"/>
          </w:tcPr>
          <w:p w14:paraId="75BEE921" w14:textId="4EE9D555" w:rsidR="00300947" w:rsidRPr="0069569E" w:rsidRDefault="00D630E2" w:rsidP="0069559E">
            <w:pPr>
              <w:tabs>
                <w:tab w:val="left" w:pos="567"/>
              </w:tabs>
              <w:jc w:val="center"/>
              <w:rPr>
                <w:b/>
                <w:sz w:val="22"/>
                <w:szCs w:val="22"/>
                <w:lang w:val="lt-LT"/>
              </w:rPr>
            </w:pPr>
            <w:r w:rsidRPr="0069569E">
              <w:rPr>
                <w:noProof/>
                <w:lang w:val="lt-LT" w:eastAsia="lt-LT"/>
              </w:rPr>
              <w:drawing>
                <wp:inline distT="0" distB="0" distL="0" distR="0" wp14:anchorId="667579A0" wp14:editId="5270633F">
                  <wp:extent cx="573405" cy="825500"/>
                  <wp:effectExtent l="0" t="0" r="0" b="0"/>
                  <wp:docPr id="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 cy="825500"/>
                          </a:xfrm>
                          <a:prstGeom prst="rect">
                            <a:avLst/>
                          </a:prstGeom>
                          <a:noFill/>
                          <a:ln>
                            <a:noFill/>
                          </a:ln>
                        </pic:spPr>
                      </pic:pic>
                    </a:graphicData>
                  </a:graphic>
                </wp:inline>
              </w:drawing>
            </w:r>
            <w:r w:rsidRPr="0069569E">
              <w:rPr>
                <w:noProof/>
                <w:lang w:val="lt-LT" w:eastAsia="lt-LT"/>
              </w:rPr>
              <w:drawing>
                <wp:inline distT="0" distB="0" distL="0" distR="0" wp14:anchorId="43C7CC56" wp14:editId="01E10285">
                  <wp:extent cx="491490" cy="791845"/>
                  <wp:effectExtent l="0" t="0" r="0" b="0"/>
                  <wp:docPr id="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grayscl/>
                            <a:extLst>
                              <a:ext uri="{28A0092B-C50C-407E-A947-70E740481C1C}">
                                <a14:useLocalDpi xmlns:a14="http://schemas.microsoft.com/office/drawing/2010/main" val="0"/>
                              </a:ext>
                            </a:extLst>
                          </a:blip>
                          <a:srcRect/>
                          <a:stretch>
                            <a:fillRect/>
                          </a:stretch>
                        </pic:blipFill>
                        <pic:spPr bwMode="auto">
                          <a:xfrm>
                            <a:off x="0" y="0"/>
                            <a:ext cx="491490" cy="791845"/>
                          </a:xfrm>
                          <a:prstGeom prst="rect">
                            <a:avLst/>
                          </a:prstGeom>
                          <a:noFill/>
                          <a:ln>
                            <a:noFill/>
                          </a:ln>
                        </pic:spPr>
                      </pic:pic>
                    </a:graphicData>
                  </a:graphic>
                </wp:inline>
              </w:drawing>
            </w:r>
          </w:p>
        </w:tc>
      </w:tr>
    </w:tbl>
    <w:p w14:paraId="55CB2BFE" w14:textId="77777777" w:rsidR="00300947" w:rsidRPr="0069569E" w:rsidRDefault="00300947" w:rsidP="0069559E">
      <w:pPr>
        <w:tabs>
          <w:tab w:val="left" w:pos="567"/>
        </w:tabs>
        <w:rPr>
          <w:sz w:val="22"/>
          <w:szCs w:val="22"/>
          <w:lang w:val="lt-LT"/>
        </w:rPr>
      </w:pPr>
    </w:p>
    <w:p w14:paraId="6E639B51" w14:textId="77777777" w:rsidR="00300947" w:rsidRPr="0069569E" w:rsidRDefault="00300947" w:rsidP="00651A39">
      <w:pPr>
        <w:keepNext/>
        <w:ind w:left="567" w:hanging="567"/>
        <w:rPr>
          <w:b/>
          <w:sz w:val="22"/>
          <w:szCs w:val="22"/>
          <w:lang w:val="lt-LT"/>
        </w:rPr>
      </w:pPr>
      <w:r w:rsidRPr="0069569E">
        <w:rPr>
          <w:b/>
          <w:sz w:val="22"/>
          <w:szCs w:val="22"/>
          <w:lang w:val="lt-LT"/>
        </w:rPr>
        <w:t>4.5.</w:t>
      </w:r>
      <w:r w:rsidRPr="0069569E">
        <w:rPr>
          <w:b/>
          <w:sz w:val="22"/>
          <w:szCs w:val="22"/>
          <w:lang w:val="lt-LT"/>
        </w:rPr>
        <w:tab/>
        <w:t>Atidžiai apžiūrėkite, ar ant adatos galiuko nėra skysčio lašelio (-ių)</w:t>
      </w:r>
    </w:p>
    <w:tbl>
      <w:tblPr>
        <w:tblW w:w="9214" w:type="dxa"/>
        <w:tblInd w:w="108" w:type="dxa"/>
        <w:tblLayout w:type="fixed"/>
        <w:tblLook w:val="04A0" w:firstRow="1" w:lastRow="0" w:firstColumn="1" w:lastColumn="0" w:noHBand="0" w:noVBand="1"/>
      </w:tblPr>
      <w:tblGrid>
        <w:gridCol w:w="6062"/>
        <w:gridCol w:w="3152"/>
      </w:tblGrid>
      <w:tr w:rsidR="00300947" w:rsidRPr="0069569E" w14:paraId="5659057C" w14:textId="77777777" w:rsidTr="009941FC">
        <w:tc>
          <w:tcPr>
            <w:tcW w:w="6062" w:type="dxa"/>
          </w:tcPr>
          <w:p w14:paraId="7E4A6FC7" w14:textId="77777777" w:rsidR="00300947" w:rsidRPr="0069569E" w:rsidRDefault="00300947" w:rsidP="00651A39">
            <w:pPr>
              <w:numPr>
                <w:ilvl w:val="0"/>
                <w:numId w:val="96"/>
              </w:numPr>
              <w:overflowPunct/>
              <w:autoSpaceDE/>
              <w:autoSpaceDN/>
              <w:ind w:left="1171" w:hanging="567"/>
              <w:textAlignment w:val="auto"/>
              <w:rPr>
                <w:sz w:val="22"/>
                <w:szCs w:val="22"/>
                <w:lang w:val="lt-LT"/>
              </w:rPr>
            </w:pPr>
            <w:r w:rsidRPr="0069569E">
              <w:rPr>
                <w:sz w:val="22"/>
                <w:szCs w:val="22"/>
                <w:lang w:val="lt-LT"/>
              </w:rPr>
              <w:t xml:space="preserve">Jei matote skysčio lašelį (-ius), pereikite prie </w:t>
            </w:r>
            <w:r w:rsidRPr="0069569E">
              <w:rPr>
                <w:b/>
                <w:sz w:val="22"/>
                <w:szCs w:val="22"/>
                <w:lang w:val="lt-LT"/>
              </w:rPr>
              <w:t>5 skyriaus: Gydytojo paskirtos dozės nustatymas.</w:t>
            </w:r>
          </w:p>
          <w:p w14:paraId="41979262" w14:textId="77777777" w:rsidR="00300947" w:rsidRPr="0069569E" w:rsidRDefault="00300947" w:rsidP="0069559E">
            <w:pPr>
              <w:tabs>
                <w:tab w:val="left" w:pos="567"/>
              </w:tabs>
              <w:rPr>
                <w:sz w:val="22"/>
                <w:szCs w:val="22"/>
                <w:lang w:val="lt-LT"/>
              </w:rPr>
            </w:pPr>
          </w:p>
          <w:p w14:paraId="618D6D36" w14:textId="612A2AC3" w:rsidR="00300947" w:rsidRPr="0069569E" w:rsidRDefault="00300947" w:rsidP="00651A39">
            <w:pPr>
              <w:ind w:left="1171" w:hanging="567"/>
              <w:rPr>
                <w:sz w:val="22"/>
                <w:szCs w:val="22"/>
                <w:lang w:val="lt-LT"/>
              </w:rPr>
            </w:pPr>
            <w:r w:rsidRPr="0069569E">
              <w:rPr>
                <w:b/>
                <w:sz w:val="22"/>
                <w:szCs w:val="22"/>
                <w:lang w:val="lt-LT"/>
              </w:rPr>
              <w:t>Įspėjimas:</w:t>
            </w:r>
            <w:r w:rsidR="005C53F6" w:rsidRPr="0069569E">
              <w:rPr>
                <w:b/>
                <w:sz w:val="22"/>
                <w:szCs w:val="22"/>
                <w:lang w:val="lt-LT"/>
              </w:rPr>
              <w:tab/>
            </w:r>
            <w:r w:rsidRPr="0069569E">
              <w:rPr>
                <w:sz w:val="22"/>
                <w:szCs w:val="22"/>
                <w:lang w:val="lt-LT"/>
              </w:rPr>
              <w:t>Ar yra skysčio lašelio (-ių), patikrinkite</w:t>
            </w:r>
            <w:r w:rsidRPr="0069569E">
              <w:rPr>
                <w:b/>
                <w:sz w:val="22"/>
                <w:szCs w:val="22"/>
                <w:lang w:val="lt-LT"/>
              </w:rPr>
              <w:t xml:space="preserve"> TIK PIRMĄ KARTĄ</w:t>
            </w:r>
            <w:r w:rsidRPr="0069569E">
              <w:rPr>
                <w:sz w:val="22"/>
                <w:szCs w:val="22"/>
                <w:lang w:val="lt-LT"/>
              </w:rPr>
              <w:t xml:space="preserve"> naudodami GONAL</w:t>
            </w:r>
            <w:r w:rsidRPr="0069569E">
              <w:rPr>
                <w:sz w:val="22"/>
                <w:szCs w:val="22"/>
                <w:lang w:val="lt-LT"/>
              </w:rPr>
              <w:noBreakHyphen/>
              <w:t>f užpildytą švirkštiklį, kad pašalintumėte iš sistemos orą.</w:t>
            </w:r>
          </w:p>
          <w:p w14:paraId="09A38943" w14:textId="77777777" w:rsidR="00300947" w:rsidRPr="0069569E" w:rsidRDefault="00300947" w:rsidP="0069559E">
            <w:pPr>
              <w:tabs>
                <w:tab w:val="left" w:pos="426"/>
              </w:tabs>
              <w:rPr>
                <w:b/>
                <w:sz w:val="22"/>
                <w:szCs w:val="22"/>
                <w:lang w:val="lt-LT"/>
              </w:rPr>
            </w:pPr>
          </w:p>
        </w:tc>
        <w:tc>
          <w:tcPr>
            <w:tcW w:w="3152" w:type="dxa"/>
          </w:tcPr>
          <w:p w14:paraId="61D57E3E" w14:textId="29B772BA" w:rsidR="00300947" w:rsidRPr="0069569E" w:rsidRDefault="00D630E2" w:rsidP="0069559E">
            <w:pPr>
              <w:tabs>
                <w:tab w:val="left" w:pos="426"/>
              </w:tabs>
              <w:rPr>
                <w:b/>
                <w:sz w:val="22"/>
                <w:szCs w:val="22"/>
                <w:lang w:val="lt-LT"/>
              </w:rPr>
            </w:pPr>
            <w:r w:rsidRPr="0069569E">
              <w:rPr>
                <w:noProof/>
                <w:lang w:val="lt-LT" w:eastAsia="lt-LT"/>
              </w:rPr>
              <w:drawing>
                <wp:inline distT="0" distB="0" distL="0" distR="0" wp14:anchorId="32B94EE3" wp14:editId="7FB1DD55">
                  <wp:extent cx="1569720" cy="1391920"/>
                  <wp:effectExtent l="0" t="0" r="0" b="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69720" cy="1391920"/>
                          </a:xfrm>
                          <a:prstGeom prst="rect">
                            <a:avLst/>
                          </a:prstGeom>
                          <a:noFill/>
                          <a:ln>
                            <a:noFill/>
                          </a:ln>
                        </pic:spPr>
                      </pic:pic>
                    </a:graphicData>
                  </a:graphic>
                </wp:inline>
              </w:drawing>
            </w:r>
          </w:p>
        </w:tc>
      </w:tr>
    </w:tbl>
    <w:p w14:paraId="303454A4" w14:textId="77777777" w:rsidR="00300947" w:rsidRPr="0069569E" w:rsidRDefault="00300947" w:rsidP="0069559E">
      <w:pPr>
        <w:pBdr>
          <w:top w:val="single" w:sz="4" w:space="1" w:color="auto"/>
          <w:left w:val="single" w:sz="4" w:space="4" w:color="auto"/>
          <w:bottom w:val="single" w:sz="4" w:space="1" w:color="auto"/>
          <w:right w:val="single" w:sz="4" w:space="4" w:color="auto"/>
        </w:pBdr>
        <w:shd w:val="clear" w:color="auto" w:fill="FFCCCC"/>
        <w:ind w:left="567"/>
        <w:rPr>
          <w:sz w:val="22"/>
          <w:szCs w:val="22"/>
          <w:lang w:val="lt-LT"/>
        </w:rPr>
      </w:pPr>
      <w:r w:rsidRPr="0069569E">
        <w:rPr>
          <w:iCs/>
          <w:sz w:val="22"/>
          <w:szCs w:val="22"/>
          <w:lang w:val="lt-LT"/>
        </w:rPr>
        <w:t>ĮSPĖJIMAS:</w:t>
      </w:r>
    </w:p>
    <w:p w14:paraId="629FF550" w14:textId="77777777" w:rsidR="005C53F6" w:rsidRPr="0069569E" w:rsidRDefault="005C53F6" w:rsidP="005C53F6">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val="lt-LT" w:eastAsia="de-DE"/>
        </w:rPr>
      </w:pPr>
      <w:r w:rsidRPr="0069569E">
        <w:rPr>
          <w:i/>
          <w:sz w:val="22"/>
          <w:szCs w:val="22"/>
          <w:lang w:val="lt-LT" w:eastAsia="de-DE"/>
        </w:rPr>
        <w:t>-----------------------------------------------------------------------------------------------------------------</w:t>
      </w:r>
    </w:p>
    <w:p w14:paraId="2D92E0D2" w14:textId="77777777" w:rsidR="00300947" w:rsidRPr="0069569E" w:rsidRDefault="00300947" w:rsidP="0069559E">
      <w:pPr>
        <w:pBdr>
          <w:top w:val="single" w:sz="4" w:space="1" w:color="auto"/>
          <w:left w:val="single" w:sz="4" w:space="4" w:color="auto"/>
          <w:bottom w:val="single" w:sz="4" w:space="1" w:color="auto"/>
          <w:right w:val="single" w:sz="4" w:space="4" w:color="auto"/>
        </w:pBdr>
        <w:shd w:val="clear" w:color="auto" w:fill="FFCCCC"/>
        <w:ind w:left="567"/>
        <w:rPr>
          <w:i/>
          <w:sz w:val="22"/>
          <w:lang w:val="lt-LT"/>
        </w:rPr>
      </w:pPr>
      <w:r w:rsidRPr="0069569E">
        <w:rPr>
          <w:i/>
          <w:sz w:val="22"/>
          <w:szCs w:val="22"/>
          <w:lang w:val="lt-LT"/>
        </w:rPr>
        <w:t xml:space="preserve">Jeigu </w:t>
      </w:r>
      <w:r w:rsidRPr="0069569E">
        <w:rPr>
          <w:b/>
          <w:i/>
          <w:sz w:val="22"/>
          <w:szCs w:val="22"/>
          <w:lang w:val="lt-LT"/>
        </w:rPr>
        <w:t>pirmą kartą</w:t>
      </w:r>
      <w:r w:rsidRPr="0069569E">
        <w:rPr>
          <w:i/>
          <w:sz w:val="22"/>
          <w:szCs w:val="22"/>
          <w:lang w:val="lt-LT"/>
        </w:rPr>
        <w:t xml:space="preserve"> naudodami naują švirkštiklį lašelio (-ių) ant adatos galiuko ar greta jo nematote, turite atlikti kitame puslapyje nurodytus veiksmus.</w:t>
      </w:r>
    </w:p>
    <w:p w14:paraId="76C79B32" w14:textId="77777777" w:rsidR="00300947" w:rsidRPr="0069569E" w:rsidRDefault="00300947" w:rsidP="0069559E">
      <w:pPr>
        <w:tabs>
          <w:tab w:val="left" w:pos="567"/>
        </w:tabs>
        <w:rPr>
          <w:sz w:val="22"/>
          <w:szCs w:val="22"/>
          <w:lang w:val="lt-LT"/>
        </w:rPr>
      </w:pPr>
    </w:p>
    <w:p w14:paraId="6299D53B" w14:textId="77777777" w:rsidR="00300947" w:rsidRPr="0069569E" w:rsidRDefault="00300947" w:rsidP="00651A39">
      <w:pPr>
        <w:keepNext/>
        <w:pBdr>
          <w:bottom w:val="single" w:sz="4" w:space="1" w:color="auto"/>
        </w:pBdr>
        <w:tabs>
          <w:tab w:val="left" w:pos="567"/>
        </w:tabs>
        <w:rPr>
          <w:b/>
          <w:sz w:val="22"/>
          <w:szCs w:val="22"/>
          <w:lang w:val="lt-LT"/>
        </w:rPr>
      </w:pPr>
      <w:r w:rsidRPr="0069569E">
        <w:rPr>
          <w:b/>
          <w:sz w:val="22"/>
          <w:szCs w:val="22"/>
          <w:lang w:val="lt-LT"/>
        </w:rPr>
        <w:t>Jeigu pirmą kartą naudodami naują švirkštiklį lašelio (-ių) ant adatos galiuko ar greta jo nematote:</w:t>
      </w:r>
    </w:p>
    <w:p w14:paraId="4296333E" w14:textId="77777777" w:rsidR="005C53F6" w:rsidRPr="0069569E" w:rsidRDefault="005C53F6" w:rsidP="0069559E">
      <w:pPr>
        <w:keepNext/>
        <w:tabs>
          <w:tab w:val="left" w:pos="567"/>
        </w:tabs>
        <w:rPr>
          <w:b/>
          <w:sz w:val="22"/>
          <w:szCs w:val="22"/>
          <w:lang w:val="lt-LT"/>
        </w:rPr>
      </w:pPr>
    </w:p>
    <w:p w14:paraId="1738A033" w14:textId="2347D339" w:rsidR="005C53F6" w:rsidRPr="0069569E" w:rsidRDefault="00D630E2" w:rsidP="00651A39">
      <w:pPr>
        <w:keepNext/>
        <w:tabs>
          <w:tab w:val="left" w:pos="567"/>
        </w:tabs>
        <w:ind w:firstLine="567"/>
        <w:rPr>
          <w:noProof/>
          <w:lang w:val="lt-LT" w:eastAsia="de-DE"/>
        </w:rPr>
      </w:pPr>
      <w:r w:rsidRPr="0069569E">
        <w:rPr>
          <w:noProof/>
          <w:lang w:val="lt-LT" w:eastAsia="lt-LT"/>
        </w:rPr>
        <w:drawing>
          <wp:inline distT="0" distB="0" distL="0" distR="0" wp14:anchorId="0A14398D" wp14:editId="77737476">
            <wp:extent cx="3773805" cy="1760855"/>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73805" cy="1760855"/>
                    </a:xfrm>
                    <a:prstGeom prst="rect">
                      <a:avLst/>
                    </a:prstGeom>
                    <a:noFill/>
                    <a:ln>
                      <a:noFill/>
                    </a:ln>
                  </pic:spPr>
                </pic:pic>
              </a:graphicData>
            </a:graphic>
          </wp:inline>
        </w:drawing>
      </w:r>
    </w:p>
    <w:p w14:paraId="726693B9" w14:textId="77777777" w:rsidR="00300947" w:rsidRPr="0069569E" w:rsidRDefault="00300947" w:rsidP="00651A39">
      <w:pPr>
        <w:keepNext/>
        <w:tabs>
          <w:tab w:val="left" w:pos="567"/>
        </w:tabs>
        <w:ind w:left="567" w:hanging="567"/>
        <w:rPr>
          <w:lang w:val="lt-LT"/>
        </w:rPr>
      </w:pPr>
      <w:r w:rsidRPr="0069569E">
        <w:rPr>
          <w:sz w:val="22"/>
          <w:szCs w:val="22"/>
          <w:lang w:val="lt-LT"/>
        </w:rPr>
        <w:t>1.</w:t>
      </w:r>
      <w:r w:rsidRPr="0069569E">
        <w:rPr>
          <w:sz w:val="22"/>
          <w:szCs w:val="22"/>
          <w:lang w:val="lt-LT"/>
        </w:rPr>
        <w:tab/>
        <w:t xml:space="preserve">Po truputį sukite dozės nustatymo rankenėlę laikrodžio rodyklės kryptimi, kol dozės langelyje </w:t>
      </w:r>
      <w:r w:rsidRPr="0069569E">
        <w:rPr>
          <w:b/>
          <w:sz w:val="22"/>
          <w:szCs w:val="22"/>
          <w:lang w:val="lt-LT"/>
        </w:rPr>
        <w:t>bus 25</w:t>
      </w:r>
      <w:r w:rsidRPr="0069569E">
        <w:rPr>
          <w:sz w:val="22"/>
          <w:szCs w:val="22"/>
          <w:lang w:val="lt-LT"/>
        </w:rPr>
        <w:t>. Jei praleidote padėtį 25, galite pasukti dozės rankenėlę atgal.</w:t>
      </w:r>
    </w:p>
    <w:p w14:paraId="3E658E34" w14:textId="77777777" w:rsidR="00300947" w:rsidRPr="0069569E" w:rsidRDefault="00300947" w:rsidP="00402BA6">
      <w:pPr>
        <w:tabs>
          <w:tab w:val="left" w:pos="567"/>
        </w:tabs>
        <w:jc w:val="center"/>
        <w:rPr>
          <w:sz w:val="22"/>
          <w:szCs w:val="22"/>
          <w:lang w:val="lt-LT"/>
        </w:rPr>
      </w:pPr>
    </w:p>
    <w:p w14:paraId="590D46A4" w14:textId="1AEBC461" w:rsidR="005C53F6" w:rsidRPr="0069569E" w:rsidRDefault="00D630E2" w:rsidP="001E5792">
      <w:pPr>
        <w:overflowPunct/>
        <w:ind w:firstLine="567"/>
        <w:jc w:val="both"/>
        <w:textAlignment w:val="auto"/>
        <w:rPr>
          <w:noProof/>
          <w:lang w:val="lt-LT" w:eastAsia="de-DE"/>
        </w:rPr>
      </w:pPr>
      <w:r w:rsidRPr="0069569E">
        <w:rPr>
          <w:noProof/>
          <w:lang w:val="lt-LT" w:eastAsia="lt-LT"/>
        </w:rPr>
        <w:lastRenderedPageBreak/>
        <w:drawing>
          <wp:inline distT="0" distB="0" distL="0" distR="0" wp14:anchorId="5DC22876" wp14:editId="6A8211A5">
            <wp:extent cx="4462780" cy="1637665"/>
            <wp:effectExtent l="0" t="0" r="0" b="0"/>
            <wp:docPr id="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62780" cy="1637665"/>
                    </a:xfrm>
                    <a:prstGeom prst="rect">
                      <a:avLst/>
                    </a:prstGeom>
                    <a:noFill/>
                    <a:ln>
                      <a:noFill/>
                    </a:ln>
                  </pic:spPr>
                </pic:pic>
              </a:graphicData>
            </a:graphic>
          </wp:inline>
        </w:drawing>
      </w:r>
    </w:p>
    <w:p w14:paraId="6D5BF50A" w14:textId="77777777" w:rsidR="00300947" w:rsidRPr="0069569E" w:rsidRDefault="00300947" w:rsidP="00651A39">
      <w:pPr>
        <w:overflowPunct/>
        <w:ind w:left="567" w:hanging="567"/>
        <w:jc w:val="both"/>
        <w:textAlignment w:val="auto"/>
        <w:rPr>
          <w:sz w:val="22"/>
          <w:szCs w:val="22"/>
          <w:lang w:val="lt-LT"/>
        </w:rPr>
      </w:pPr>
      <w:r w:rsidRPr="0069569E">
        <w:rPr>
          <w:sz w:val="22"/>
          <w:szCs w:val="22"/>
          <w:lang w:val="lt-LT"/>
        </w:rPr>
        <w:t>2.</w:t>
      </w:r>
      <w:r w:rsidRPr="0069569E">
        <w:rPr>
          <w:sz w:val="22"/>
          <w:szCs w:val="22"/>
          <w:lang w:val="lt-LT"/>
        </w:rPr>
        <w:tab/>
        <w:t>Laikykite švirkštiklį, nukreipę adatą į viršų.</w:t>
      </w:r>
    </w:p>
    <w:p w14:paraId="7BD47D4F" w14:textId="77777777" w:rsidR="00300947" w:rsidRPr="0069569E" w:rsidRDefault="00300947" w:rsidP="00651A39">
      <w:pPr>
        <w:overflowPunct/>
        <w:autoSpaceDE/>
        <w:autoSpaceDN/>
        <w:adjustRightInd/>
        <w:ind w:left="567" w:hanging="567"/>
        <w:textAlignment w:val="auto"/>
        <w:rPr>
          <w:sz w:val="22"/>
          <w:szCs w:val="22"/>
          <w:lang w:val="lt-LT"/>
        </w:rPr>
      </w:pPr>
      <w:r w:rsidRPr="0069569E">
        <w:rPr>
          <w:sz w:val="22"/>
          <w:szCs w:val="22"/>
          <w:lang w:val="lt-LT"/>
        </w:rPr>
        <w:t>3.</w:t>
      </w:r>
      <w:r w:rsidRPr="0069569E">
        <w:rPr>
          <w:sz w:val="22"/>
          <w:szCs w:val="22"/>
          <w:lang w:val="lt-LT"/>
        </w:rPr>
        <w:tab/>
        <w:t>Švelniai patapšnokite pirštu rezervuaro laikiklį.</w:t>
      </w:r>
    </w:p>
    <w:p w14:paraId="21D8497F" w14:textId="77777777" w:rsidR="00300947" w:rsidRPr="0069569E" w:rsidRDefault="00300947" w:rsidP="00651A39">
      <w:pPr>
        <w:overflowPunct/>
        <w:autoSpaceDE/>
        <w:autoSpaceDN/>
        <w:adjustRightInd/>
        <w:ind w:left="567" w:hanging="567"/>
        <w:textAlignment w:val="auto"/>
        <w:rPr>
          <w:sz w:val="22"/>
          <w:szCs w:val="22"/>
          <w:lang w:val="lt-LT"/>
        </w:rPr>
      </w:pPr>
      <w:r w:rsidRPr="0069569E">
        <w:rPr>
          <w:sz w:val="22"/>
          <w:szCs w:val="22"/>
          <w:lang w:val="lt-LT"/>
        </w:rPr>
        <w:t>4.</w:t>
      </w:r>
      <w:r w:rsidRPr="0069569E">
        <w:rPr>
          <w:sz w:val="22"/>
          <w:szCs w:val="22"/>
          <w:lang w:val="lt-LT"/>
        </w:rPr>
        <w:tab/>
        <w:t xml:space="preserve">Spauskite dozės nustatymo rankenėlę </w:t>
      </w:r>
      <w:r w:rsidRPr="0069569E">
        <w:rPr>
          <w:b/>
          <w:sz w:val="22"/>
          <w:szCs w:val="22"/>
          <w:lang w:val="lt-LT"/>
        </w:rPr>
        <w:t>iki galo</w:t>
      </w:r>
      <w:r w:rsidRPr="0069569E">
        <w:rPr>
          <w:sz w:val="22"/>
          <w:szCs w:val="22"/>
          <w:lang w:val="lt-LT"/>
        </w:rPr>
        <w:t>. Ant adatos galiuko pasirodys lašelis skysčio.</w:t>
      </w:r>
    </w:p>
    <w:p w14:paraId="0188421D" w14:textId="77777777" w:rsidR="00300947" w:rsidRPr="0069569E" w:rsidRDefault="00300947" w:rsidP="00651A39">
      <w:pPr>
        <w:overflowPunct/>
        <w:autoSpaceDE/>
        <w:autoSpaceDN/>
        <w:adjustRightInd/>
        <w:ind w:left="567" w:hanging="567"/>
        <w:textAlignment w:val="auto"/>
        <w:rPr>
          <w:sz w:val="22"/>
          <w:szCs w:val="22"/>
          <w:lang w:val="lt-LT"/>
        </w:rPr>
      </w:pPr>
      <w:r w:rsidRPr="0069569E">
        <w:rPr>
          <w:sz w:val="22"/>
          <w:szCs w:val="22"/>
          <w:lang w:val="lt-LT"/>
        </w:rPr>
        <w:t>5.</w:t>
      </w:r>
      <w:r w:rsidRPr="0069569E">
        <w:rPr>
          <w:sz w:val="22"/>
          <w:szCs w:val="22"/>
          <w:lang w:val="lt-LT"/>
        </w:rPr>
        <w:tab/>
        <w:t>Patikrinkite, ar dozės langelyje rodomas „0“.</w:t>
      </w:r>
    </w:p>
    <w:p w14:paraId="2FAE7630" w14:textId="77777777" w:rsidR="00300947" w:rsidRPr="0069569E" w:rsidRDefault="00300947" w:rsidP="00651A39">
      <w:pPr>
        <w:overflowPunct/>
        <w:autoSpaceDE/>
        <w:autoSpaceDN/>
        <w:adjustRightInd/>
        <w:ind w:left="567" w:hanging="567"/>
        <w:textAlignment w:val="auto"/>
        <w:rPr>
          <w:sz w:val="22"/>
          <w:szCs w:val="22"/>
          <w:lang w:val="lt-LT"/>
        </w:rPr>
      </w:pPr>
      <w:r w:rsidRPr="0069569E">
        <w:rPr>
          <w:sz w:val="22"/>
          <w:szCs w:val="22"/>
          <w:lang w:val="lt-LT"/>
        </w:rPr>
        <w:t xml:space="preserve">6. </w:t>
      </w:r>
      <w:r w:rsidR="00651A39">
        <w:rPr>
          <w:sz w:val="22"/>
          <w:szCs w:val="22"/>
          <w:lang w:val="lt-LT"/>
        </w:rPr>
        <w:tab/>
      </w:r>
      <w:r w:rsidRPr="0069569E">
        <w:rPr>
          <w:sz w:val="22"/>
          <w:szCs w:val="22"/>
          <w:lang w:val="lt-LT"/>
        </w:rPr>
        <w:t xml:space="preserve">Pereikite prie </w:t>
      </w:r>
      <w:r w:rsidRPr="0069569E">
        <w:rPr>
          <w:b/>
          <w:bCs/>
          <w:sz w:val="22"/>
          <w:szCs w:val="22"/>
          <w:lang w:val="lt-LT"/>
        </w:rPr>
        <w:t>5 skyriaus</w:t>
      </w:r>
      <w:r w:rsidRPr="0069569E">
        <w:rPr>
          <w:sz w:val="22"/>
          <w:szCs w:val="22"/>
          <w:lang w:val="lt-LT"/>
        </w:rPr>
        <w:t xml:space="preserve">: </w:t>
      </w:r>
      <w:r w:rsidRPr="0069569E">
        <w:rPr>
          <w:b/>
          <w:sz w:val="22"/>
          <w:szCs w:val="22"/>
          <w:lang w:val="lt-LT"/>
        </w:rPr>
        <w:t>Gydytojo paskirtos</w:t>
      </w:r>
      <w:r w:rsidRPr="0069569E">
        <w:rPr>
          <w:sz w:val="22"/>
          <w:szCs w:val="22"/>
          <w:lang w:val="lt-LT"/>
        </w:rPr>
        <w:t xml:space="preserve"> </w:t>
      </w:r>
      <w:r w:rsidRPr="0069569E">
        <w:rPr>
          <w:b/>
          <w:sz w:val="22"/>
          <w:szCs w:val="22"/>
          <w:lang w:val="lt-LT"/>
        </w:rPr>
        <w:t>dozės nustatymas</w:t>
      </w:r>
      <w:r w:rsidRPr="0069569E">
        <w:rPr>
          <w:sz w:val="22"/>
          <w:szCs w:val="22"/>
          <w:lang w:val="lt-LT"/>
        </w:rPr>
        <w:t>.</w:t>
      </w:r>
    </w:p>
    <w:p w14:paraId="52F8D977" w14:textId="77777777" w:rsidR="00300947" w:rsidRPr="0069569E" w:rsidRDefault="00300947" w:rsidP="0069559E">
      <w:pPr>
        <w:overflowPunct/>
        <w:autoSpaceDE/>
        <w:autoSpaceDN/>
        <w:adjustRightInd/>
        <w:ind w:left="567" w:hanging="567"/>
        <w:textAlignment w:val="auto"/>
        <w:rPr>
          <w:b/>
          <w:sz w:val="22"/>
          <w:szCs w:val="22"/>
          <w:lang w:val="lt-LT"/>
        </w:rPr>
      </w:pPr>
    </w:p>
    <w:p w14:paraId="2FBB95C1" w14:textId="77777777" w:rsidR="00300947" w:rsidRPr="0069569E" w:rsidRDefault="00300947" w:rsidP="0069559E">
      <w:pPr>
        <w:tabs>
          <w:tab w:val="left" w:pos="567"/>
        </w:tabs>
        <w:ind w:left="567" w:hanging="567"/>
        <w:rPr>
          <w:b/>
          <w:sz w:val="22"/>
          <w:szCs w:val="22"/>
          <w:lang w:val="lt-LT"/>
        </w:rPr>
      </w:pPr>
    </w:p>
    <w:p w14:paraId="4A6CD9B1" w14:textId="77777777" w:rsidR="00300947" w:rsidRPr="0069569E" w:rsidRDefault="00300947" w:rsidP="0069559E">
      <w:pPr>
        <w:keepNext/>
        <w:pBdr>
          <w:bottom w:val="single" w:sz="4" w:space="1" w:color="auto"/>
        </w:pBdr>
        <w:tabs>
          <w:tab w:val="left" w:pos="426"/>
        </w:tabs>
        <w:ind w:left="426" w:hanging="426"/>
        <w:rPr>
          <w:b/>
          <w:sz w:val="22"/>
          <w:szCs w:val="22"/>
          <w:lang w:val="lt-LT"/>
        </w:rPr>
      </w:pPr>
      <w:r w:rsidRPr="0069569E">
        <w:rPr>
          <w:b/>
          <w:sz w:val="22"/>
          <w:szCs w:val="22"/>
          <w:lang w:val="lt-LT"/>
        </w:rPr>
        <w:t>5.</w:t>
      </w:r>
      <w:r w:rsidR="00AF7B08" w:rsidRPr="0069569E">
        <w:rPr>
          <w:sz w:val="22"/>
          <w:szCs w:val="22"/>
          <w:lang w:val="lt-LT"/>
        </w:rPr>
        <w:t xml:space="preserve"> </w:t>
      </w:r>
      <w:r w:rsidR="00651A39">
        <w:rPr>
          <w:sz w:val="22"/>
          <w:szCs w:val="22"/>
          <w:lang w:val="lt-LT"/>
        </w:rPr>
        <w:tab/>
      </w:r>
      <w:r w:rsidRPr="0069569E">
        <w:rPr>
          <w:b/>
          <w:sz w:val="22"/>
          <w:szCs w:val="22"/>
          <w:lang w:val="lt-LT"/>
        </w:rPr>
        <w:t>Gydytojo paskirtos dozės nustatymas</w:t>
      </w:r>
    </w:p>
    <w:p w14:paraId="4CE82734" w14:textId="77777777" w:rsidR="00300947" w:rsidRPr="0069569E" w:rsidRDefault="00300947" w:rsidP="0069559E">
      <w:pPr>
        <w:rPr>
          <w:color w:val="000000"/>
          <w:sz w:val="22"/>
          <w:szCs w:val="22"/>
          <w:lang w:val="lt-LT"/>
        </w:rPr>
      </w:pPr>
    </w:p>
    <w:p w14:paraId="0134CFCF" w14:textId="60539AC5" w:rsidR="005C53F6" w:rsidRPr="0069569E" w:rsidRDefault="005C53F6" w:rsidP="00915390">
      <w:pPr>
        <w:shd w:val="clear" w:color="auto" w:fill="F2F2F2"/>
        <w:tabs>
          <w:tab w:val="left" w:pos="4820"/>
        </w:tabs>
        <w:jc w:val="center"/>
        <w:rPr>
          <w:b/>
          <w:bCs/>
          <w:sz w:val="22"/>
          <w:szCs w:val="22"/>
          <w:lang w:val="lt-LT"/>
        </w:rPr>
      </w:pPr>
      <w:r w:rsidRPr="0069569E">
        <w:rPr>
          <w:bCs/>
          <w:i/>
          <w:sz w:val="22"/>
          <w:szCs w:val="22"/>
          <w:lang w:val="lt-LT"/>
        </w:rPr>
        <w:t>&lt;</w:t>
      </w:r>
      <w:r w:rsidRPr="0069569E">
        <w:rPr>
          <w:i/>
          <w:sz w:val="22"/>
          <w:szCs w:val="22"/>
          <w:lang w:val="lt-LT"/>
        </w:rPr>
        <w:t>GONAL-f 150</w:t>
      </w:r>
      <w:r w:rsidR="00A945C6">
        <w:rPr>
          <w:i/>
          <w:sz w:val="22"/>
          <w:szCs w:val="22"/>
          <w:lang w:val="lt-LT"/>
        </w:rPr>
        <w:t> </w:t>
      </w:r>
      <w:r w:rsidRPr="0069569E">
        <w:rPr>
          <w:i/>
          <w:sz w:val="22"/>
          <w:szCs w:val="22"/>
          <w:lang w:val="lt-LT"/>
        </w:rPr>
        <w:t>IU</w:t>
      </w:r>
      <w:r w:rsidRPr="0069569E">
        <w:rPr>
          <w:bCs/>
          <w:i/>
          <w:sz w:val="22"/>
          <w:szCs w:val="22"/>
          <w:lang w:val="lt-LT"/>
        </w:rPr>
        <w:t>–</w:t>
      </w:r>
      <w:r w:rsidRPr="0069569E">
        <w:rPr>
          <w:i/>
          <w:sz w:val="22"/>
          <w:szCs w:val="22"/>
          <w:lang w:val="lt-LT"/>
        </w:rPr>
        <w:t xml:space="preserve"> PEN</w:t>
      </w:r>
      <w:r w:rsidRPr="0069569E">
        <w:rPr>
          <w:bCs/>
          <w:i/>
          <w:sz w:val="22"/>
          <w:szCs w:val="22"/>
          <w:lang w:val="lt-LT"/>
        </w:rPr>
        <w:t>&gt;</w:t>
      </w:r>
    </w:p>
    <w:p w14:paraId="6214EA79" w14:textId="77777777" w:rsidR="005C53F6" w:rsidRPr="0069569E" w:rsidRDefault="005C53F6" w:rsidP="00331FDE">
      <w:pPr>
        <w:shd w:val="clear" w:color="auto" w:fill="F2F2F2"/>
        <w:ind w:left="567" w:hanging="567"/>
        <w:rPr>
          <w:sz w:val="22"/>
          <w:szCs w:val="22"/>
          <w:lang w:val="lt-LT"/>
        </w:rPr>
      </w:pPr>
      <w:r w:rsidRPr="0069569E">
        <w:rPr>
          <w:b/>
          <w:sz w:val="22"/>
          <w:szCs w:val="22"/>
          <w:lang w:val="lt-LT"/>
        </w:rPr>
        <w:t>5.1.</w:t>
      </w:r>
      <w:r w:rsidRPr="0069569E">
        <w:rPr>
          <w:b/>
          <w:sz w:val="22"/>
          <w:szCs w:val="22"/>
          <w:lang w:val="lt-LT"/>
        </w:rPr>
        <w:tab/>
      </w:r>
      <w:r w:rsidRPr="0069569E">
        <w:rPr>
          <w:bCs/>
          <w:sz w:val="22"/>
          <w:szCs w:val="22"/>
          <w:lang w:val="lt-LT"/>
        </w:rPr>
        <w:t>Švirkštiklyje yra 150 TV folitropino alfa</w:t>
      </w:r>
      <w:r w:rsidR="00B16349" w:rsidRPr="0069569E">
        <w:rPr>
          <w:bCs/>
          <w:sz w:val="22"/>
          <w:szCs w:val="22"/>
          <w:lang w:val="lt-LT"/>
        </w:rPr>
        <w:t>.</w:t>
      </w:r>
    </w:p>
    <w:p w14:paraId="57741F97" w14:textId="77777777" w:rsidR="005C53F6" w:rsidRPr="0069569E" w:rsidRDefault="005C53F6" w:rsidP="00651A39">
      <w:pPr>
        <w:numPr>
          <w:ilvl w:val="0"/>
          <w:numId w:val="96"/>
        </w:numPr>
        <w:shd w:val="clear" w:color="auto" w:fill="F2F2F2"/>
        <w:overflowPunct/>
        <w:autoSpaceDE/>
        <w:autoSpaceDN/>
        <w:ind w:left="1134" w:hanging="567"/>
        <w:textAlignment w:val="auto"/>
        <w:rPr>
          <w:sz w:val="22"/>
          <w:szCs w:val="22"/>
          <w:lang w:val="lt-LT"/>
        </w:rPr>
      </w:pPr>
      <w:r w:rsidRPr="0069569E">
        <w:rPr>
          <w:sz w:val="22"/>
          <w:szCs w:val="22"/>
          <w:lang w:val="lt-LT"/>
        </w:rPr>
        <w:t xml:space="preserve">150 TV švirkštiklio </w:t>
      </w:r>
      <w:r w:rsidRPr="0069569E">
        <w:rPr>
          <w:b/>
          <w:sz w:val="22"/>
          <w:szCs w:val="22"/>
          <w:lang w:val="lt-LT"/>
        </w:rPr>
        <w:t>didžiausia vienos dozės nuostata yra 150 TV</w:t>
      </w:r>
      <w:r w:rsidRPr="0069569E">
        <w:rPr>
          <w:bCs/>
          <w:sz w:val="22"/>
          <w:szCs w:val="22"/>
          <w:lang w:val="lt-LT"/>
        </w:rPr>
        <w:t>. Mažiausia vienos dozės nuostata yra 12,5 TV</w:t>
      </w:r>
      <w:r w:rsidR="00C07CFC" w:rsidRPr="0069569E">
        <w:rPr>
          <w:bCs/>
          <w:sz w:val="22"/>
          <w:szCs w:val="22"/>
          <w:lang w:val="lt-LT"/>
        </w:rPr>
        <w:t>,</w:t>
      </w:r>
      <w:r w:rsidRPr="0069569E">
        <w:rPr>
          <w:bCs/>
          <w:sz w:val="22"/>
          <w:szCs w:val="22"/>
          <w:lang w:val="lt-LT"/>
        </w:rPr>
        <w:t xml:space="preserve"> dozę </w:t>
      </w:r>
      <w:r w:rsidR="00C07CFC" w:rsidRPr="0069569E">
        <w:rPr>
          <w:bCs/>
          <w:sz w:val="22"/>
          <w:szCs w:val="22"/>
          <w:lang w:val="lt-LT"/>
        </w:rPr>
        <w:t xml:space="preserve">galima didinti </w:t>
      </w:r>
      <w:r w:rsidRPr="0069569E">
        <w:rPr>
          <w:bCs/>
          <w:sz w:val="22"/>
          <w:szCs w:val="22"/>
          <w:lang w:val="lt-LT"/>
        </w:rPr>
        <w:t>12,5 TV padalomis.</w:t>
      </w:r>
    </w:p>
    <w:p w14:paraId="1CECBDEC" w14:textId="77777777" w:rsidR="005C53F6" w:rsidRPr="0069569E" w:rsidRDefault="005C53F6" w:rsidP="00402BA6">
      <w:pPr>
        <w:overflowPunct/>
        <w:autoSpaceDE/>
        <w:autoSpaceDN/>
        <w:ind w:left="567"/>
        <w:textAlignment w:val="auto"/>
        <w:rPr>
          <w:sz w:val="22"/>
          <w:szCs w:val="22"/>
          <w:lang w:val="lt-LT"/>
        </w:rPr>
      </w:pPr>
    </w:p>
    <w:p w14:paraId="413EC6F3" w14:textId="06B3F4A5" w:rsidR="00300947" w:rsidRPr="0069569E" w:rsidRDefault="00300947" w:rsidP="003F47AF">
      <w:pPr>
        <w:shd w:val="clear" w:color="auto" w:fill="CCFFFF"/>
        <w:tabs>
          <w:tab w:val="left" w:pos="4820"/>
        </w:tabs>
        <w:jc w:val="center"/>
        <w:rPr>
          <w:bCs/>
          <w:i/>
          <w:color w:val="000000"/>
          <w:sz w:val="22"/>
          <w:szCs w:val="22"/>
          <w:lang w:val="lt-LT"/>
        </w:rPr>
      </w:pPr>
      <w:r w:rsidRPr="0069569E">
        <w:rPr>
          <w:bCs/>
          <w:i/>
          <w:color w:val="000000"/>
          <w:sz w:val="22"/>
          <w:szCs w:val="22"/>
          <w:lang w:val="lt-LT"/>
        </w:rPr>
        <w:t>&lt;GONAL-f 300</w:t>
      </w:r>
      <w:r w:rsidR="001236D5">
        <w:rPr>
          <w:bCs/>
          <w:i/>
          <w:color w:val="000000"/>
          <w:sz w:val="22"/>
          <w:szCs w:val="22"/>
          <w:lang w:val="lt-LT"/>
        </w:rPr>
        <w:t> </w:t>
      </w:r>
      <w:r w:rsidRPr="0069569E">
        <w:rPr>
          <w:bCs/>
          <w:i/>
          <w:color w:val="000000"/>
          <w:sz w:val="22"/>
          <w:szCs w:val="22"/>
          <w:lang w:val="lt-LT"/>
        </w:rPr>
        <w:t>IU– PEN&gt;</w:t>
      </w:r>
    </w:p>
    <w:p w14:paraId="2063254E" w14:textId="77777777" w:rsidR="00300947" w:rsidRPr="0069569E" w:rsidRDefault="00300947" w:rsidP="00651A39">
      <w:pPr>
        <w:keepNext/>
        <w:shd w:val="clear" w:color="auto" w:fill="CCFFFF"/>
        <w:ind w:left="567" w:hanging="567"/>
        <w:rPr>
          <w:bCs/>
          <w:sz w:val="22"/>
          <w:szCs w:val="22"/>
          <w:lang w:val="lt-LT"/>
        </w:rPr>
      </w:pPr>
      <w:r w:rsidRPr="003F47AF">
        <w:rPr>
          <w:b/>
          <w:sz w:val="22"/>
          <w:szCs w:val="22"/>
          <w:lang w:val="lt-LT"/>
        </w:rPr>
        <w:t>5.1.</w:t>
      </w:r>
      <w:r w:rsidRPr="0069569E">
        <w:rPr>
          <w:sz w:val="22"/>
          <w:szCs w:val="22"/>
          <w:lang w:val="lt-LT"/>
        </w:rPr>
        <w:tab/>
      </w:r>
      <w:r w:rsidRPr="0069569E">
        <w:rPr>
          <w:bCs/>
          <w:sz w:val="22"/>
          <w:szCs w:val="22"/>
          <w:lang w:val="lt-LT"/>
        </w:rPr>
        <w:t>Švirkštiklyje yra 300 TV folitropino alfa.</w:t>
      </w:r>
    </w:p>
    <w:p w14:paraId="169AF0B0" w14:textId="222027C7" w:rsidR="00300947" w:rsidRPr="0069569E" w:rsidRDefault="00300947" w:rsidP="00651A39">
      <w:pPr>
        <w:numPr>
          <w:ilvl w:val="0"/>
          <w:numId w:val="97"/>
        </w:numPr>
        <w:shd w:val="clear" w:color="auto" w:fill="CCFFFF"/>
        <w:ind w:left="1134" w:hanging="567"/>
        <w:rPr>
          <w:bCs/>
          <w:sz w:val="22"/>
          <w:szCs w:val="22"/>
          <w:lang w:val="lt-LT"/>
        </w:rPr>
      </w:pPr>
      <w:r w:rsidRPr="0069569E">
        <w:rPr>
          <w:sz w:val="22"/>
          <w:szCs w:val="22"/>
          <w:lang w:val="lt-LT"/>
        </w:rPr>
        <w:t xml:space="preserve">300 TV švirkštiklio </w:t>
      </w:r>
      <w:r w:rsidRPr="0069569E">
        <w:rPr>
          <w:b/>
          <w:sz w:val="22"/>
          <w:szCs w:val="22"/>
          <w:lang w:val="lt-LT"/>
        </w:rPr>
        <w:t>didžiausia vienos dozės nuostata yra 300 TV</w:t>
      </w:r>
      <w:r w:rsidR="00F0490C" w:rsidRPr="0069569E">
        <w:rPr>
          <w:bCs/>
          <w:sz w:val="22"/>
          <w:szCs w:val="22"/>
          <w:lang w:val="lt-LT"/>
        </w:rPr>
        <w:t>.</w:t>
      </w:r>
      <w:r w:rsidRPr="0069569E">
        <w:rPr>
          <w:bCs/>
          <w:sz w:val="22"/>
          <w:szCs w:val="22"/>
          <w:lang w:val="lt-LT"/>
        </w:rPr>
        <w:t xml:space="preserve"> </w:t>
      </w:r>
      <w:r w:rsidR="00F0490C" w:rsidRPr="0069569E">
        <w:rPr>
          <w:bCs/>
          <w:sz w:val="22"/>
          <w:szCs w:val="22"/>
          <w:lang w:val="lt-LT"/>
        </w:rPr>
        <w:t>M</w:t>
      </w:r>
      <w:r w:rsidRPr="0069569E">
        <w:rPr>
          <w:bCs/>
          <w:sz w:val="22"/>
          <w:szCs w:val="22"/>
          <w:lang w:val="lt-LT"/>
        </w:rPr>
        <w:t>ažiausia vienos dozės nuostata yra 12,5 TV</w:t>
      </w:r>
      <w:r w:rsidR="00952624" w:rsidRPr="0069569E">
        <w:rPr>
          <w:bCs/>
          <w:sz w:val="22"/>
          <w:szCs w:val="22"/>
          <w:lang w:val="lt-LT"/>
        </w:rPr>
        <w:t>,</w:t>
      </w:r>
      <w:r w:rsidR="00F0490C" w:rsidRPr="0069569E">
        <w:rPr>
          <w:bCs/>
          <w:sz w:val="22"/>
          <w:szCs w:val="22"/>
          <w:lang w:val="lt-LT"/>
        </w:rPr>
        <w:t xml:space="preserve"> dozę </w:t>
      </w:r>
      <w:r w:rsidR="00952624" w:rsidRPr="0069569E">
        <w:rPr>
          <w:bCs/>
          <w:sz w:val="22"/>
          <w:szCs w:val="22"/>
          <w:lang w:val="lt-LT"/>
        </w:rPr>
        <w:t xml:space="preserve">galima didinti </w:t>
      </w:r>
      <w:r w:rsidR="00F0490C" w:rsidRPr="0069569E">
        <w:rPr>
          <w:bCs/>
          <w:sz w:val="22"/>
          <w:szCs w:val="22"/>
          <w:lang w:val="lt-LT"/>
        </w:rPr>
        <w:t>12,5 TV padalomis</w:t>
      </w:r>
      <w:r w:rsidRPr="0069569E">
        <w:rPr>
          <w:bCs/>
          <w:sz w:val="22"/>
          <w:szCs w:val="22"/>
          <w:lang w:val="lt-LT"/>
        </w:rPr>
        <w:t>.</w:t>
      </w:r>
    </w:p>
    <w:p w14:paraId="51105120" w14:textId="77777777" w:rsidR="00300947" w:rsidRPr="0069569E" w:rsidRDefault="00300947" w:rsidP="0069559E">
      <w:pPr>
        <w:ind w:left="540" w:hanging="540"/>
        <w:rPr>
          <w:color w:val="000000"/>
          <w:sz w:val="22"/>
          <w:szCs w:val="22"/>
          <w:lang w:val="lt-LT"/>
        </w:rPr>
      </w:pPr>
    </w:p>
    <w:p w14:paraId="7A051383" w14:textId="6E40AB74" w:rsidR="00300947" w:rsidRPr="0069569E" w:rsidRDefault="00300947" w:rsidP="003F47AF">
      <w:pPr>
        <w:shd w:val="clear" w:color="auto" w:fill="CCECFF"/>
        <w:tabs>
          <w:tab w:val="left" w:pos="567"/>
        </w:tabs>
        <w:jc w:val="center"/>
        <w:rPr>
          <w:color w:val="000000"/>
          <w:sz w:val="22"/>
          <w:szCs w:val="22"/>
          <w:lang w:val="lt-LT"/>
        </w:rPr>
      </w:pPr>
      <w:r w:rsidRPr="0069569E">
        <w:rPr>
          <w:bCs/>
          <w:i/>
          <w:color w:val="000000"/>
          <w:sz w:val="22"/>
          <w:szCs w:val="22"/>
          <w:shd w:val="clear" w:color="auto" w:fill="CCECFF"/>
          <w:lang w:val="lt-LT"/>
        </w:rPr>
        <w:t>&lt;GONAL-f 450</w:t>
      </w:r>
      <w:r w:rsidR="001236D5">
        <w:rPr>
          <w:bCs/>
          <w:i/>
          <w:color w:val="000000"/>
          <w:sz w:val="22"/>
          <w:szCs w:val="22"/>
          <w:shd w:val="clear" w:color="auto" w:fill="CCECFF"/>
          <w:lang w:val="lt-LT"/>
        </w:rPr>
        <w:t> </w:t>
      </w:r>
      <w:r w:rsidRPr="0069569E">
        <w:rPr>
          <w:bCs/>
          <w:i/>
          <w:color w:val="000000"/>
          <w:sz w:val="22"/>
          <w:szCs w:val="22"/>
          <w:shd w:val="clear" w:color="auto" w:fill="CCECFF"/>
          <w:lang w:val="lt-LT"/>
        </w:rPr>
        <w:t>IU</w:t>
      </w:r>
      <w:r w:rsidRPr="0069569E">
        <w:rPr>
          <w:bCs/>
          <w:i/>
          <w:color w:val="000000"/>
          <w:sz w:val="22"/>
          <w:szCs w:val="22"/>
          <w:lang w:val="lt-LT"/>
        </w:rPr>
        <w:t>– PEN</w:t>
      </w:r>
      <w:r w:rsidRPr="0069569E">
        <w:rPr>
          <w:bCs/>
          <w:i/>
          <w:color w:val="000000"/>
          <w:sz w:val="22"/>
          <w:szCs w:val="22"/>
          <w:shd w:val="clear" w:color="auto" w:fill="CCECFF"/>
          <w:lang w:val="lt-LT"/>
        </w:rPr>
        <w:t>&gt;</w:t>
      </w:r>
    </w:p>
    <w:p w14:paraId="2FCA6F18" w14:textId="77777777" w:rsidR="00300947" w:rsidRPr="0069569E" w:rsidRDefault="00300947" w:rsidP="00651A39">
      <w:pPr>
        <w:keepNext/>
        <w:shd w:val="clear" w:color="auto" w:fill="CCECFF"/>
        <w:tabs>
          <w:tab w:val="left" w:pos="270"/>
        </w:tabs>
        <w:ind w:left="567" w:hanging="567"/>
        <w:rPr>
          <w:bCs/>
          <w:sz w:val="22"/>
          <w:szCs w:val="22"/>
          <w:lang w:val="lt-LT"/>
        </w:rPr>
      </w:pPr>
      <w:r w:rsidRPr="003F47AF">
        <w:rPr>
          <w:b/>
          <w:sz w:val="22"/>
          <w:szCs w:val="22"/>
          <w:lang w:val="lt-LT"/>
        </w:rPr>
        <w:t>5.1.</w:t>
      </w:r>
      <w:r w:rsidRPr="0069569E">
        <w:rPr>
          <w:sz w:val="22"/>
          <w:szCs w:val="22"/>
          <w:lang w:val="lt-LT"/>
        </w:rPr>
        <w:tab/>
      </w:r>
      <w:r w:rsidRPr="0069569E">
        <w:rPr>
          <w:bCs/>
          <w:sz w:val="22"/>
          <w:szCs w:val="22"/>
          <w:lang w:val="lt-LT"/>
        </w:rPr>
        <w:t>Švirkštiklyje yra 450 TV folitropino alfa.</w:t>
      </w:r>
    </w:p>
    <w:p w14:paraId="0414B1C8" w14:textId="6B195F17" w:rsidR="00300947" w:rsidRPr="0069569E" w:rsidRDefault="00300947" w:rsidP="00651A39">
      <w:pPr>
        <w:numPr>
          <w:ilvl w:val="0"/>
          <w:numId w:val="97"/>
        </w:numPr>
        <w:shd w:val="clear" w:color="auto" w:fill="CCECFF"/>
        <w:ind w:left="1134" w:hanging="567"/>
        <w:rPr>
          <w:bCs/>
          <w:sz w:val="22"/>
          <w:szCs w:val="22"/>
          <w:lang w:val="lt-LT"/>
        </w:rPr>
      </w:pPr>
      <w:r w:rsidRPr="0069569E">
        <w:rPr>
          <w:sz w:val="22"/>
          <w:szCs w:val="22"/>
          <w:lang w:val="lt-LT"/>
        </w:rPr>
        <w:t xml:space="preserve">450 TV švirkštiklio </w:t>
      </w:r>
      <w:r w:rsidRPr="0069569E">
        <w:rPr>
          <w:b/>
          <w:sz w:val="22"/>
          <w:szCs w:val="22"/>
          <w:lang w:val="lt-LT"/>
        </w:rPr>
        <w:t>didžiausia vienos dozės nuostata yra 450 TV</w:t>
      </w:r>
      <w:r w:rsidR="00F0490C" w:rsidRPr="0069569E">
        <w:rPr>
          <w:sz w:val="22"/>
          <w:szCs w:val="22"/>
          <w:lang w:val="lt-LT"/>
        </w:rPr>
        <w:t>.</w:t>
      </w:r>
      <w:r w:rsidRPr="0069569E">
        <w:rPr>
          <w:bCs/>
          <w:sz w:val="22"/>
          <w:szCs w:val="22"/>
          <w:lang w:val="lt-LT"/>
        </w:rPr>
        <w:t xml:space="preserve"> </w:t>
      </w:r>
      <w:r w:rsidR="00F0490C" w:rsidRPr="0069569E">
        <w:rPr>
          <w:bCs/>
          <w:sz w:val="22"/>
          <w:szCs w:val="22"/>
          <w:lang w:val="lt-LT"/>
        </w:rPr>
        <w:t>M</w:t>
      </w:r>
      <w:r w:rsidRPr="0069569E">
        <w:rPr>
          <w:bCs/>
          <w:sz w:val="22"/>
          <w:szCs w:val="22"/>
          <w:lang w:val="lt-LT"/>
        </w:rPr>
        <w:t>ažiausia vienos dozės nuostata yra 12,5 TV</w:t>
      </w:r>
      <w:r w:rsidR="00952624" w:rsidRPr="0069569E">
        <w:rPr>
          <w:bCs/>
          <w:sz w:val="22"/>
          <w:szCs w:val="22"/>
          <w:lang w:val="lt-LT"/>
        </w:rPr>
        <w:t>,</w:t>
      </w:r>
      <w:r w:rsidR="00F0490C" w:rsidRPr="0069569E">
        <w:rPr>
          <w:bCs/>
          <w:sz w:val="22"/>
          <w:szCs w:val="22"/>
          <w:lang w:val="lt-LT"/>
        </w:rPr>
        <w:t xml:space="preserve"> dozę </w:t>
      </w:r>
      <w:r w:rsidR="00952624" w:rsidRPr="0069569E">
        <w:rPr>
          <w:bCs/>
          <w:sz w:val="22"/>
          <w:szCs w:val="22"/>
          <w:lang w:val="lt-LT"/>
        </w:rPr>
        <w:t xml:space="preserve">galima didinti </w:t>
      </w:r>
      <w:r w:rsidR="00F0490C" w:rsidRPr="0069569E">
        <w:rPr>
          <w:bCs/>
          <w:sz w:val="22"/>
          <w:szCs w:val="22"/>
          <w:lang w:val="lt-LT"/>
        </w:rPr>
        <w:t>12,5 TV padalomis</w:t>
      </w:r>
      <w:r w:rsidRPr="0069569E">
        <w:rPr>
          <w:bCs/>
          <w:sz w:val="22"/>
          <w:szCs w:val="22"/>
          <w:lang w:val="lt-LT"/>
        </w:rPr>
        <w:t>.</w:t>
      </w:r>
    </w:p>
    <w:p w14:paraId="28F4F2C4" w14:textId="77777777" w:rsidR="00300947" w:rsidRPr="0069569E" w:rsidRDefault="00300947" w:rsidP="0069559E">
      <w:pPr>
        <w:ind w:left="540" w:hanging="540"/>
        <w:rPr>
          <w:color w:val="000000"/>
          <w:sz w:val="22"/>
          <w:szCs w:val="22"/>
          <w:lang w:val="lt-LT"/>
        </w:rPr>
      </w:pPr>
    </w:p>
    <w:p w14:paraId="58120A04" w14:textId="25955DEA" w:rsidR="00300947" w:rsidRPr="0069569E" w:rsidRDefault="00300947" w:rsidP="003F47AF">
      <w:pPr>
        <w:shd w:val="clear" w:color="auto" w:fill="99CCFF"/>
        <w:tabs>
          <w:tab w:val="left" w:pos="567"/>
        </w:tabs>
        <w:jc w:val="center"/>
        <w:rPr>
          <w:i/>
          <w:color w:val="000000"/>
          <w:sz w:val="22"/>
          <w:szCs w:val="22"/>
          <w:lang w:val="lt-LT"/>
        </w:rPr>
      </w:pPr>
      <w:r w:rsidRPr="0069569E">
        <w:rPr>
          <w:bCs/>
          <w:i/>
          <w:color w:val="000000"/>
          <w:sz w:val="22"/>
          <w:szCs w:val="22"/>
          <w:shd w:val="clear" w:color="auto" w:fill="99CCFF"/>
          <w:lang w:val="lt-LT"/>
        </w:rPr>
        <w:t>&lt;GONAL-f 900</w:t>
      </w:r>
      <w:r w:rsidR="001236D5">
        <w:rPr>
          <w:bCs/>
          <w:i/>
          <w:color w:val="000000"/>
          <w:sz w:val="22"/>
          <w:szCs w:val="22"/>
          <w:shd w:val="clear" w:color="auto" w:fill="99CCFF"/>
          <w:lang w:val="lt-LT"/>
        </w:rPr>
        <w:t> </w:t>
      </w:r>
      <w:r w:rsidRPr="0069569E">
        <w:rPr>
          <w:bCs/>
          <w:i/>
          <w:color w:val="000000"/>
          <w:sz w:val="22"/>
          <w:szCs w:val="22"/>
          <w:shd w:val="clear" w:color="auto" w:fill="99CCFF"/>
          <w:lang w:val="lt-LT"/>
        </w:rPr>
        <w:t>IU</w:t>
      </w:r>
      <w:r w:rsidRPr="0069569E">
        <w:rPr>
          <w:bCs/>
          <w:i/>
          <w:color w:val="000000"/>
          <w:sz w:val="22"/>
          <w:szCs w:val="22"/>
          <w:lang w:val="lt-LT"/>
        </w:rPr>
        <w:t>– PEN</w:t>
      </w:r>
      <w:r w:rsidRPr="0069569E">
        <w:rPr>
          <w:bCs/>
          <w:i/>
          <w:color w:val="000000"/>
          <w:sz w:val="22"/>
          <w:szCs w:val="22"/>
          <w:shd w:val="clear" w:color="auto" w:fill="99CCFF"/>
          <w:lang w:val="lt-LT"/>
        </w:rPr>
        <w:t>&gt;</w:t>
      </w:r>
    </w:p>
    <w:p w14:paraId="471719DD" w14:textId="77777777" w:rsidR="00300947" w:rsidRPr="0069569E" w:rsidRDefault="00300947" w:rsidP="00651A39">
      <w:pPr>
        <w:keepNext/>
        <w:shd w:val="clear" w:color="auto" w:fill="99CCFF"/>
        <w:tabs>
          <w:tab w:val="left" w:pos="270"/>
        </w:tabs>
        <w:ind w:left="567" w:hanging="567"/>
        <w:rPr>
          <w:bCs/>
          <w:sz w:val="22"/>
          <w:szCs w:val="22"/>
          <w:lang w:val="lt-LT"/>
        </w:rPr>
      </w:pPr>
      <w:r w:rsidRPr="003F47AF">
        <w:rPr>
          <w:b/>
          <w:sz w:val="22"/>
          <w:szCs w:val="22"/>
          <w:lang w:val="lt-LT"/>
        </w:rPr>
        <w:t>5.1.</w:t>
      </w:r>
      <w:r w:rsidRPr="0069569E">
        <w:rPr>
          <w:sz w:val="22"/>
          <w:szCs w:val="22"/>
          <w:lang w:val="lt-LT"/>
        </w:rPr>
        <w:tab/>
      </w:r>
      <w:r w:rsidRPr="0069569E">
        <w:rPr>
          <w:bCs/>
          <w:sz w:val="22"/>
          <w:szCs w:val="22"/>
          <w:lang w:val="lt-LT"/>
        </w:rPr>
        <w:t>Švirkštiklyje yra 900 TV folitropino alfa.</w:t>
      </w:r>
    </w:p>
    <w:p w14:paraId="5C480807" w14:textId="0F9B543A" w:rsidR="00300947" w:rsidRPr="0069569E" w:rsidRDefault="00300947" w:rsidP="00651A39">
      <w:pPr>
        <w:numPr>
          <w:ilvl w:val="0"/>
          <w:numId w:val="97"/>
        </w:numPr>
        <w:shd w:val="clear" w:color="auto" w:fill="99CCFF"/>
        <w:ind w:left="1134" w:hanging="567"/>
        <w:rPr>
          <w:bCs/>
          <w:sz w:val="22"/>
          <w:szCs w:val="22"/>
          <w:lang w:val="lt-LT"/>
        </w:rPr>
      </w:pPr>
      <w:r w:rsidRPr="0069569E">
        <w:rPr>
          <w:sz w:val="22"/>
          <w:szCs w:val="22"/>
          <w:lang w:val="lt-LT"/>
        </w:rPr>
        <w:t xml:space="preserve">900 TV švirkštiklio </w:t>
      </w:r>
      <w:r w:rsidRPr="0069569E">
        <w:rPr>
          <w:b/>
          <w:sz w:val="22"/>
          <w:szCs w:val="22"/>
          <w:lang w:val="lt-LT"/>
        </w:rPr>
        <w:t>didžiausia vienos dozės nuostata yra 450 TV</w:t>
      </w:r>
      <w:r w:rsidR="00F0490C" w:rsidRPr="0069569E">
        <w:rPr>
          <w:bCs/>
          <w:sz w:val="22"/>
          <w:szCs w:val="22"/>
          <w:lang w:val="lt-LT"/>
        </w:rPr>
        <w:t>.</w:t>
      </w:r>
      <w:r w:rsidRPr="0069569E">
        <w:rPr>
          <w:bCs/>
          <w:sz w:val="22"/>
          <w:szCs w:val="22"/>
          <w:lang w:val="lt-LT"/>
        </w:rPr>
        <w:t xml:space="preserve"> </w:t>
      </w:r>
      <w:r w:rsidR="00F0490C" w:rsidRPr="0069569E">
        <w:rPr>
          <w:bCs/>
          <w:sz w:val="22"/>
          <w:szCs w:val="22"/>
          <w:lang w:val="lt-LT"/>
        </w:rPr>
        <w:t>M</w:t>
      </w:r>
      <w:r w:rsidRPr="0069569E">
        <w:rPr>
          <w:bCs/>
          <w:sz w:val="22"/>
          <w:szCs w:val="22"/>
          <w:lang w:val="lt-LT"/>
        </w:rPr>
        <w:t>ažiausia vienos dozės nuostata yra 12,5 TV</w:t>
      </w:r>
      <w:r w:rsidR="00952624" w:rsidRPr="0069569E">
        <w:rPr>
          <w:bCs/>
          <w:sz w:val="22"/>
          <w:szCs w:val="22"/>
          <w:lang w:val="lt-LT"/>
        </w:rPr>
        <w:t>,</w:t>
      </w:r>
      <w:r w:rsidR="00F0490C" w:rsidRPr="0069569E">
        <w:rPr>
          <w:bCs/>
          <w:sz w:val="22"/>
          <w:szCs w:val="22"/>
          <w:lang w:val="lt-LT"/>
        </w:rPr>
        <w:t xml:space="preserve"> dozę galima </w:t>
      </w:r>
      <w:r w:rsidR="00952624" w:rsidRPr="0069569E">
        <w:rPr>
          <w:bCs/>
          <w:sz w:val="22"/>
          <w:szCs w:val="22"/>
          <w:lang w:val="lt-LT"/>
        </w:rPr>
        <w:t xml:space="preserve">didinti </w:t>
      </w:r>
      <w:r w:rsidR="00F0490C" w:rsidRPr="0069569E">
        <w:rPr>
          <w:bCs/>
          <w:sz w:val="22"/>
          <w:szCs w:val="22"/>
          <w:lang w:val="lt-LT"/>
        </w:rPr>
        <w:t>12,5 TV padalomis</w:t>
      </w:r>
      <w:r w:rsidRPr="0069569E">
        <w:rPr>
          <w:bCs/>
          <w:sz w:val="22"/>
          <w:szCs w:val="22"/>
          <w:lang w:val="lt-LT"/>
        </w:rPr>
        <w:t>.</w:t>
      </w:r>
    </w:p>
    <w:p w14:paraId="5268DF17" w14:textId="77777777" w:rsidR="00300947" w:rsidRPr="0069569E" w:rsidRDefault="00300947" w:rsidP="0069559E">
      <w:pPr>
        <w:rPr>
          <w:color w:val="000000"/>
          <w:sz w:val="22"/>
          <w:szCs w:val="22"/>
          <w:lang w:val="lt-LT"/>
        </w:rPr>
      </w:pPr>
    </w:p>
    <w:p w14:paraId="1C435A70" w14:textId="54FAE2C7" w:rsidR="00300947" w:rsidRPr="0069569E" w:rsidRDefault="00300947" w:rsidP="00651A39">
      <w:pPr>
        <w:ind w:left="567" w:hanging="567"/>
        <w:rPr>
          <w:sz w:val="22"/>
          <w:szCs w:val="22"/>
          <w:lang w:val="lt-LT"/>
        </w:rPr>
      </w:pPr>
      <w:r w:rsidRPr="003F47AF">
        <w:rPr>
          <w:b/>
          <w:sz w:val="22"/>
          <w:szCs w:val="22"/>
          <w:lang w:val="lt-LT"/>
        </w:rPr>
        <w:t>5.2.</w:t>
      </w:r>
      <w:r w:rsidRPr="0069569E">
        <w:rPr>
          <w:sz w:val="22"/>
          <w:szCs w:val="22"/>
          <w:lang w:val="lt-LT"/>
        </w:rPr>
        <w:tab/>
      </w:r>
      <w:r w:rsidRPr="0069569E">
        <w:rPr>
          <w:b/>
          <w:sz w:val="22"/>
          <w:szCs w:val="22"/>
          <w:lang w:val="lt-LT"/>
        </w:rPr>
        <w:t>Sukite dozės nustatymo rankenėlę, kol dozės langelyje bus rodoma reikiama dozė</w:t>
      </w:r>
    </w:p>
    <w:tbl>
      <w:tblPr>
        <w:tblW w:w="0" w:type="auto"/>
        <w:tblLook w:val="04A0" w:firstRow="1" w:lastRow="0" w:firstColumn="1" w:lastColumn="0" w:noHBand="0" w:noVBand="1"/>
      </w:tblPr>
      <w:tblGrid>
        <w:gridCol w:w="4624"/>
        <w:gridCol w:w="4446"/>
      </w:tblGrid>
      <w:tr w:rsidR="00F0490C" w:rsidRPr="0069569E" w14:paraId="0649D5FF" w14:textId="77777777" w:rsidTr="00D150CF">
        <w:tc>
          <w:tcPr>
            <w:tcW w:w="4644" w:type="dxa"/>
          </w:tcPr>
          <w:p w14:paraId="5EF12F6F" w14:textId="4CBC385E" w:rsidR="00F0490C" w:rsidRPr="0069569E" w:rsidRDefault="00D630E2" w:rsidP="00D150CF">
            <w:pPr>
              <w:ind w:firstLine="567"/>
              <w:rPr>
                <w:lang w:val="lt-LT"/>
              </w:rPr>
            </w:pPr>
            <w:bookmarkStart w:id="3" w:name="_Hlk16086458"/>
            <w:r w:rsidRPr="00D3020D">
              <w:rPr>
                <w:noProof/>
                <w:lang w:val="lt-LT" w:eastAsia="lt-LT"/>
              </w:rPr>
              <w:drawing>
                <wp:inline distT="0" distB="0" distL="0" distR="0" wp14:anchorId="4C994835" wp14:editId="6DFAE1FA">
                  <wp:extent cx="2292985" cy="1282700"/>
                  <wp:effectExtent l="0" t="0" r="0" b="0"/>
                  <wp:docPr id="67"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2985" cy="1282700"/>
                          </a:xfrm>
                          <a:prstGeom prst="rect">
                            <a:avLst/>
                          </a:prstGeom>
                          <a:noFill/>
                          <a:ln>
                            <a:noFill/>
                          </a:ln>
                        </pic:spPr>
                      </pic:pic>
                    </a:graphicData>
                  </a:graphic>
                </wp:inline>
              </w:drawing>
            </w:r>
            <w:bookmarkEnd w:id="3"/>
          </w:p>
        </w:tc>
        <w:tc>
          <w:tcPr>
            <w:tcW w:w="4500" w:type="dxa"/>
          </w:tcPr>
          <w:p w14:paraId="65B5B0BB" w14:textId="26E06946" w:rsidR="00F0490C" w:rsidRPr="0069569E" w:rsidRDefault="00D630E2" w:rsidP="00F0490C">
            <w:pPr>
              <w:rPr>
                <w:sz w:val="22"/>
                <w:szCs w:val="22"/>
                <w:lang w:val="lt-LT"/>
              </w:rPr>
            </w:pPr>
            <w:r w:rsidRPr="0069569E">
              <w:rPr>
                <w:noProof/>
                <w:lang w:val="lt-LT" w:eastAsia="lt-LT"/>
              </w:rPr>
              <w:drawing>
                <wp:inline distT="0" distB="0" distL="0" distR="0" wp14:anchorId="2F73F4BE" wp14:editId="79896479">
                  <wp:extent cx="2279015" cy="12763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tr w:rsidR="00F0490C" w:rsidRPr="0069569E" w14:paraId="39E0FB4C" w14:textId="77777777" w:rsidTr="00D150CF">
        <w:tc>
          <w:tcPr>
            <w:tcW w:w="4644" w:type="dxa"/>
          </w:tcPr>
          <w:p w14:paraId="59A345DE" w14:textId="77777777" w:rsidR="00F0490C" w:rsidRPr="0069569E" w:rsidRDefault="00F0490C" w:rsidP="00D150CF">
            <w:pPr>
              <w:numPr>
                <w:ilvl w:val="0"/>
                <w:numId w:val="96"/>
              </w:numPr>
              <w:overflowPunct/>
              <w:autoSpaceDE/>
              <w:autoSpaceDN/>
              <w:ind w:left="993" w:hanging="426"/>
              <w:textAlignment w:val="auto"/>
              <w:rPr>
                <w:sz w:val="18"/>
                <w:szCs w:val="18"/>
                <w:lang w:val="lt-LT"/>
              </w:rPr>
            </w:pPr>
            <w:r w:rsidRPr="0069569E">
              <w:rPr>
                <w:sz w:val="18"/>
                <w:szCs w:val="18"/>
                <w:lang w:val="lt-LT"/>
              </w:rPr>
              <w:t>Sukite dozės nustatymo rankenėlę</w:t>
            </w:r>
            <w:r w:rsidRPr="0069569E">
              <w:rPr>
                <w:b/>
                <w:sz w:val="18"/>
                <w:szCs w:val="18"/>
                <w:lang w:val="lt-LT"/>
              </w:rPr>
              <w:t xml:space="preserve"> į priekį</w:t>
            </w:r>
            <w:r w:rsidRPr="0069569E">
              <w:rPr>
                <w:sz w:val="18"/>
                <w:szCs w:val="18"/>
                <w:lang w:val="lt-LT"/>
              </w:rPr>
              <w:t>, kad nustatytumėte dozę</w:t>
            </w:r>
          </w:p>
        </w:tc>
        <w:tc>
          <w:tcPr>
            <w:tcW w:w="4500" w:type="dxa"/>
          </w:tcPr>
          <w:p w14:paraId="67BC3242" w14:textId="77777777" w:rsidR="00F0490C" w:rsidRPr="0069569E" w:rsidRDefault="00F0490C" w:rsidP="00030D12">
            <w:pPr>
              <w:numPr>
                <w:ilvl w:val="0"/>
                <w:numId w:val="96"/>
              </w:numPr>
              <w:overflowPunct/>
              <w:autoSpaceDE/>
              <w:autoSpaceDN/>
              <w:ind w:left="360"/>
              <w:textAlignment w:val="auto"/>
              <w:rPr>
                <w:sz w:val="18"/>
                <w:szCs w:val="18"/>
                <w:lang w:val="lt-LT"/>
              </w:rPr>
            </w:pPr>
            <w:r w:rsidRPr="0069569E">
              <w:rPr>
                <w:sz w:val="18"/>
                <w:szCs w:val="18"/>
                <w:lang w:val="lt-LT" w:eastAsia="de-DE"/>
              </w:rPr>
              <w:t xml:space="preserve">Sukite dozės nustatymo rankenėlę </w:t>
            </w:r>
            <w:r w:rsidRPr="0069569E">
              <w:rPr>
                <w:b/>
                <w:bCs/>
                <w:sz w:val="18"/>
                <w:szCs w:val="18"/>
                <w:lang w:val="lt-LT" w:eastAsia="de-DE"/>
              </w:rPr>
              <w:t>atgal</w:t>
            </w:r>
            <w:r w:rsidRPr="0069569E">
              <w:rPr>
                <w:bCs/>
                <w:sz w:val="18"/>
                <w:szCs w:val="18"/>
                <w:lang w:val="lt-LT" w:eastAsia="de-DE"/>
              </w:rPr>
              <w:t>, kad pakoreguotumėte dozę</w:t>
            </w:r>
          </w:p>
        </w:tc>
      </w:tr>
    </w:tbl>
    <w:p w14:paraId="14316345" w14:textId="77777777" w:rsidR="00300947" w:rsidRPr="0069569E" w:rsidRDefault="00300947" w:rsidP="0069559E">
      <w:pPr>
        <w:tabs>
          <w:tab w:val="left" w:pos="567"/>
        </w:tabs>
        <w:ind w:left="567" w:firstLine="284"/>
        <w:rPr>
          <w:sz w:val="22"/>
          <w:szCs w:val="22"/>
          <w:lang w:val="lt-LT"/>
        </w:rPr>
      </w:pPr>
    </w:p>
    <w:p w14:paraId="45BA012B" w14:textId="77777777" w:rsidR="00300947" w:rsidRPr="0069569E" w:rsidRDefault="00300947" w:rsidP="00651A39">
      <w:pPr>
        <w:keepNext/>
        <w:ind w:left="567" w:hanging="567"/>
        <w:rPr>
          <w:sz w:val="22"/>
          <w:szCs w:val="22"/>
          <w:lang w:val="lt-LT"/>
        </w:rPr>
      </w:pPr>
      <w:r w:rsidRPr="003F47AF">
        <w:rPr>
          <w:b/>
          <w:sz w:val="22"/>
          <w:szCs w:val="22"/>
          <w:lang w:val="lt-LT"/>
        </w:rPr>
        <w:lastRenderedPageBreak/>
        <w:t>5.3.</w:t>
      </w:r>
      <w:r w:rsidRPr="0069569E">
        <w:rPr>
          <w:sz w:val="22"/>
          <w:szCs w:val="22"/>
          <w:lang w:val="lt-LT"/>
        </w:rPr>
        <w:tab/>
        <w:t>Nustatykite dozę, kurią Jums paskyrė gydytojas (pavyzdyje rodomas skaičius 50 TV).</w:t>
      </w:r>
    </w:p>
    <w:p w14:paraId="1E58508F" w14:textId="293D03D8" w:rsidR="00300947" w:rsidRPr="0069569E" w:rsidRDefault="00D630E2" w:rsidP="00651A39">
      <w:pPr>
        <w:tabs>
          <w:tab w:val="left" w:pos="567"/>
        </w:tabs>
        <w:overflowPunct/>
        <w:autoSpaceDE/>
        <w:autoSpaceDN/>
        <w:adjustRightInd/>
        <w:ind w:left="567"/>
        <w:textAlignment w:val="auto"/>
        <w:rPr>
          <w:sz w:val="22"/>
          <w:szCs w:val="22"/>
          <w:lang w:val="lt-LT" w:eastAsia="lt-LT"/>
        </w:rPr>
      </w:pPr>
      <w:r w:rsidRPr="0069569E">
        <w:rPr>
          <w:noProof/>
          <w:lang w:val="lt-LT" w:eastAsia="lt-LT"/>
        </w:rPr>
        <w:drawing>
          <wp:inline distT="0" distB="0" distL="0" distR="0" wp14:anchorId="459EEF69" wp14:editId="29F14DA9">
            <wp:extent cx="3644265" cy="1296670"/>
            <wp:effectExtent l="0" t="0" r="0" b="0"/>
            <wp:docPr id="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4265" cy="1296670"/>
                    </a:xfrm>
                    <a:prstGeom prst="rect">
                      <a:avLst/>
                    </a:prstGeom>
                    <a:noFill/>
                    <a:ln>
                      <a:noFill/>
                    </a:ln>
                  </pic:spPr>
                </pic:pic>
              </a:graphicData>
            </a:graphic>
          </wp:inline>
        </w:drawing>
      </w:r>
    </w:p>
    <w:p w14:paraId="3D174A4D" w14:textId="77777777" w:rsidR="00F0490C" w:rsidRPr="0069569E" w:rsidRDefault="00F0490C" w:rsidP="0069559E">
      <w:pPr>
        <w:overflowPunct/>
        <w:adjustRightInd/>
        <w:ind w:left="1134" w:hanging="1134"/>
        <w:textAlignment w:val="auto"/>
        <w:rPr>
          <w:b/>
          <w:sz w:val="22"/>
          <w:szCs w:val="22"/>
          <w:lang w:val="lt-LT" w:eastAsia="lt-LT"/>
        </w:rPr>
      </w:pPr>
    </w:p>
    <w:p w14:paraId="418A4955" w14:textId="77777777" w:rsidR="00300947" w:rsidRPr="0069569E" w:rsidRDefault="00300947" w:rsidP="00651A39">
      <w:pPr>
        <w:overflowPunct/>
        <w:adjustRightInd/>
        <w:ind w:left="1843" w:hanging="1276"/>
        <w:textAlignment w:val="auto"/>
        <w:rPr>
          <w:sz w:val="22"/>
          <w:szCs w:val="22"/>
          <w:lang w:val="lt-LT" w:eastAsia="lt-LT"/>
        </w:rPr>
      </w:pPr>
      <w:r w:rsidRPr="0069569E">
        <w:rPr>
          <w:b/>
          <w:sz w:val="22"/>
          <w:szCs w:val="22"/>
          <w:lang w:val="lt-LT" w:eastAsia="lt-LT"/>
        </w:rPr>
        <w:t xml:space="preserve">Įspėjimas: </w:t>
      </w:r>
      <w:r w:rsidRPr="0069569E">
        <w:rPr>
          <w:sz w:val="22"/>
          <w:szCs w:val="22"/>
          <w:lang w:val="lt-LT" w:eastAsia="lt-LT"/>
        </w:rPr>
        <w:tab/>
        <w:t xml:space="preserve">Prieš pereidami prie kito veiksmo, patikrinkite, ar dozės langelyje rodoma </w:t>
      </w:r>
      <w:r w:rsidRPr="0069569E">
        <w:rPr>
          <w:b/>
          <w:sz w:val="22"/>
          <w:szCs w:val="22"/>
          <w:lang w:val="lt-LT" w:eastAsia="lt-LT"/>
        </w:rPr>
        <w:t>visa Jums paskirta dozė</w:t>
      </w:r>
      <w:r w:rsidRPr="0069569E">
        <w:rPr>
          <w:sz w:val="22"/>
          <w:szCs w:val="22"/>
          <w:lang w:val="lt-LT" w:eastAsia="lt-LT"/>
        </w:rPr>
        <w:t>.</w:t>
      </w:r>
    </w:p>
    <w:p w14:paraId="712C2827" w14:textId="77777777" w:rsidR="00300947" w:rsidRPr="0069569E" w:rsidRDefault="00300947" w:rsidP="0069559E">
      <w:pPr>
        <w:rPr>
          <w:sz w:val="22"/>
          <w:szCs w:val="22"/>
          <w:lang w:val="lt-LT"/>
        </w:rPr>
      </w:pPr>
    </w:p>
    <w:p w14:paraId="460D5E0C" w14:textId="77777777" w:rsidR="00300947" w:rsidRPr="0069569E" w:rsidRDefault="00300947" w:rsidP="0069559E">
      <w:pPr>
        <w:rPr>
          <w:sz w:val="22"/>
          <w:szCs w:val="22"/>
          <w:lang w:val="lt-LT"/>
        </w:rPr>
      </w:pPr>
    </w:p>
    <w:p w14:paraId="09DDD232" w14:textId="77777777" w:rsidR="00300947" w:rsidRPr="0069569E" w:rsidRDefault="00AF7B08" w:rsidP="0069559E">
      <w:pPr>
        <w:keepNext/>
        <w:pBdr>
          <w:bottom w:val="single" w:sz="4" w:space="1" w:color="000000"/>
        </w:pBdr>
        <w:ind w:left="567" w:hanging="567"/>
        <w:rPr>
          <w:b/>
          <w:sz w:val="22"/>
          <w:szCs w:val="22"/>
          <w:lang w:val="lt-LT"/>
        </w:rPr>
      </w:pPr>
      <w:r w:rsidRPr="0069569E">
        <w:rPr>
          <w:b/>
          <w:sz w:val="22"/>
          <w:szCs w:val="22"/>
          <w:lang w:val="lt-LT"/>
        </w:rPr>
        <w:t xml:space="preserve">6. </w:t>
      </w:r>
      <w:r w:rsidR="00651A39">
        <w:rPr>
          <w:b/>
          <w:sz w:val="22"/>
          <w:szCs w:val="22"/>
          <w:lang w:val="lt-LT"/>
        </w:rPr>
        <w:tab/>
      </w:r>
      <w:r w:rsidR="00300947" w:rsidRPr="0069569E">
        <w:rPr>
          <w:b/>
          <w:sz w:val="22"/>
          <w:szCs w:val="22"/>
          <w:lang w:val="lt-LT"/>
        </w:rPr>
        <w:t>Dozės injekcija</w:t>
      </w:r>
    </w:p>
    <w:p w14:paraId="1DD587DB" w14:textId="77777777" w:rsidR="00300947" w:rsidRPr="0069569E" w:rsidRDefault="00300947" w:rsidP="0069559E">
      <w:pPr>
        <w:keepNext/>
        <w:tabs>
          <w:tab w:val="num" w:pos="426"/>
        </w:tabs>
        <w:rPr>
          <w:sz w:val="22"/>
          <w:szCs w:val="22"/>
          <w:lang w:val="lt-LT"/>
        </w:rPr>
      </w:pPr>
    </w:p>
    <w:tbl>
      <w:tblPr>
        <w:tblW w:w="9900" w:type="dxa"/>
        <w:tblInd w:w="108" w:type="dxa"/>
        <w:tblLook w:val="04A0" w:firstRow="1" w:lastRow="0" w:firstColumn="1" w:lastColumn="0" w:noHBand="0" w:noVBand="1"/>
      </w:tblPr>
      <w:tblGrid>
        <w:gridCol w:w="6266"/>
        <w:gridCol w:w="382"/>
        <w:gridCol w:w="2256"/>
        <w:gridCol w:w="455"/>
        <w:gridCol w:w="541"/>
      </w:tblGrid>
      <w:tr w:rsidR="002528C6" w:rsidRPr="0069569E" w14:paraId="0E960854" w14:textId="77777777" w:rsidTr="006C3C3A">
        <w:tc>
          <w:tcPr>
            <w:tcW w:w="6648" w:type="dxa"/>
            <w:gridSpan w:val="2"/>
          </w:tcPr>
          <w:p w14:paraId="23C99F2C" w14:textId="77777777" w:rsidR="002528C6" w:rsidRPr="0069569E" w:rsidRDefault="002528C6" w:rsidP="00651A39">
            <w:pPr>
              <w:ind w:left="462" w:hanging="570"/>
              <w:rPr>
                <w:sz w:val="22"/>
                <w:szCs w:val="22"/>
                <w:lang w:val="lt-LT" w:eastAsia="lt-LT"/>
              </w:rPr>
            </w:pPr>
            <w:r w:rsidRPr="003F47AF">
              <w:rPr>
                <w:b/>
                <w:sz w:val="22"/>
                <w:szCs w:val="22"/>
                <w:lang w:val="lt-LT"/>
              </w:rPr>
              <w:t>6.1.</w:t>
            </w:r>
            <w:r w:rsidRPr="0069569E">
              <w:rPr>
                <w:sz w:val="22"/>
                <w:szCs w:val="22"/>
                <w:lang w:val="lt-LT"/>
              </w:rPr>
              <w:t xml:space="preserve"> </w:t>
            </w:r>
            <w:r w:rsidRPr="0069569E">
              <w:rPr>
                <w:sz w:val="22"/>
                <w:szCs w:val="22"/>
                <w:lang w:val="lt-LT"/>
              </w:rPr>
              <w:tab/>
            </w:r>
            <w:r w:rsidRPr="0069569E">
              <w:rPr>
                <w:sz w:val="22"/>
                <w:szCs w:val="22"/>
                <w:lang w:val="lt-LT" w:eastAsia="lt-LT"/>
              </w:rPr>
              <w:t>Pasirinkite injekcijos vietą srityje, kurioje gydytojas arba slaugytojas nurodė atlikti injekciją.</w:t>
            </w:r>
          </w:p>
          <w:p w14:paraId="08EC20D2" w14:textId="77777777" w:rsidR="002528C6" w:rsidRPr="0069569E" w:rsidRDefault="002528C6" w:rsidP="00651A39">
            <w:pPr>
              <w:ind w:left="462"/>
              <w:rPr>
                <w:lang w:val="lt-LT" w:eastAsia="de-DE"/>
              </w:rPr>
            </w:pPr>
            <w:r w:rsidRPr="0069569E">
              <w:rPr>
                <w:sz w:val="22"/>
                <w:szCs w:val="22"/>
                <w:lang w:val="lt-LT" w:eastAsia="lt-LT"/>
              </w:rPr>
              <w:t>Kad oda būtų mažiau dirginama, kiekvieną dieną rinkitės vis kitą injekcijos vietą.</w:t>
            </w:r>
          </w:p>
        </w:tc>
        <w:tc>
          <w:tcPr>
            <w:tcW w:w="2256" w:type="dxa"/>
          </w:tcPr>
          <w:p w14:paraId="65B3D6DA" w14:textId="43A9E687" w:rsidR="00BA3FC1" w:rsidRPr="0069569E" w:rsidRDefault="00D630E2" w:rsidP="0069559E">
            <w:pPr>
              <w:rPr>
                <w:lang w:val="lt-LT"/>
              </w:rPr>
            </w:pPr>
            <w:r>
              <w:rPr>
                <w:noProof/>
                <w:lang w:val="lt-LT" w:eastAsia="lt-LT"/>
              </w:rPr>
              <mc:AlternateContent>
                <mc:Choice Requires="wps">
                  <w:drawing>
                    <wp:anchor distT="0" distB="0" distL="114300" distR="114300" simplePos="0" relativeHeight="251659776" behindDoc="0" locked="0" layoutInCell="1" allowOverlap="1" wp14:anchorId="34BD6B87" wp14:editId="4C48FDE2">
                      <wp:simplePos x="0" y="0"/>
                      <wp:positionH relativeFrom="column">
                        <wp:posOffset>264795</wp:posOffset>
                      </wp:positionH>
                      <wp:positionV relativeFrom="paragraph">
                        <wp:posOffset>158750</wp:posOffset>
                      </wp:positionV>
                      <wp:extent cx="821055" cy="228600"/>
                      <wp:effectExtent l="0" t="0" r="0" b="0"/>
                      <wp:wrapNone/>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6AE87" w14:textId="77777777" w:rsidR="00B13E89" w:rsidRPr="000C2E0C" w:rsidRDefault="00B13E89" w:rsidP="00300947">
                                  <w:pP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BD6B87" id="_x0000_t202" coordsize="21600,21600" o:spt="202" path="m,l,21600r21600,l21600,xe">
                      <v:stroke joinstyle="miter"/>
                      <v:path gradientshapeok="t" o:connecttype="rect"/>
                    </v:shapetype>
                    <v:shape id="Text Box 2" o:spid="_x0000_s1026" type="#_x0000_t202" style="position:absolute;margin-left:20.85pt;margin-top:12.5pt;width:64.65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" filled="f" stroked="f">
                      <v:textbox>
                        <w:txbxContent>
                          <w:p w14:paraId="2216AE87" w14:textId="77777777" w:rsidR="00B13E89" w:rsidRPr="000C2E0C" w:rsidRDefault="00B13E89" w:rsidP="00300947">
                            <w:pPr>
                              <w:rPr>
                                <w:sz w:val="16"/>
                                <w:szCs w:val="16"/>
                              </w:rPr>
                            </w:pPr>
                          </w:p>
                        </w:txbxContent>
                      </v:textbox>
                    </v:shape>
                  </w:pict>
                </mc:Fallback>
              </mc:AlternateContent>
            </w:r>
            <w:r w:rsidRPr="0069569E">
              <w:rPr>
                <w:noProof/>
                <w:lang w:val="lt-LT" w:eastAsia="lt-LT"/>
              </w:rPr>
              <w:drawing>
                <wp:inline distT="0" distB="0" distL="0" distR="0" wp14:anchorId="065C414A" wp14:editId="0EEA7ED1">
                  <wp:extent cx="1057910" cy="702945"/>
                  <wp:effectExtent l="0" t="0" r="0" b="0"/>
                  <wp:docPr id="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57910" cy="702945"/>
                          </a:xfrm>
                          <a:prstGeom prst="rect">
                            <a:avLst/>
                          </a:prstGeom>
                          <a:noFill/>
                          <a:ln>
                            <a:noFill/>
                          </a:ln>
                        </pic:spPr>
                      </pic:pic>
                    </a:graphicData>
                  </a:graphic>
                </wp:inline>
              </w:drawing>
            </w:r>
          </w:p>
        </w:tc>
        <w:tc>
          <w:tcPr>
            <w:tcW w:w="996" w:type="dxa"/>
            <w:gridSpan w:val="2"/>
          </w:tcPr>
          <w:p w14:paraId="3F465CBC" w14:textId="77777777" w:rsidR="002528C6" w:rsidRPr="0069569E" w:rsidRDefault="002528C6" w:rsidP="0069559E">
            <w:pPr>
              <w:rPr>
                <w:sz w:val="18"/>
                <w:szCs w:val="18"/>
                <w:lang w:val="lt-LT"/>
              </w:rPr>
            </w:pPr>
          </w:p>
          <w:p w14:paraId="09607596" w14:textId="77777777" w:rsidR="00BA3FC1" w:rsidRPr="0069569E" w:rsidRDefault="00BA3FC1" w:rsidP="0069559E">
            <w:pPr>
              <w:rPr>
                <w:sz w:val="18"/>
                <w:szCs w:val="18"/>
                <w:lang w:val="lt-LT"/>
              </w:rPr>
            </w:pPr>
          </w:p>
          <w:p w14:paraId="548BB470" w14:textId="77777777" w:rsidR="00BA3FC1" w:rsidRPr="0069569E" w:rsidRDefault="00BA3FC1" w:rsidP="0069559E">
            <w:pPr>
              <w:rPr>
                <w:lang w:val="lt-LT"/>
              </w:rPr>
            </w:pPr>
            <w:r w:rsidRPr="0069569E">
              <w:rPr>
                <w:sz w:val="18"/>
                <w:szCs w:val="18"/>
                <w:lang w:val="lt-LT"/>
              </w:rPr>
              <w:t>Injekcijos sritis</w:t>
            </w:r>
          </w:p>
        </w:tc>
      </w:tr>
      <w:tr w:rsidR="00300947" w:rsidRPr="0069569E" w14:paraId="0B6369BE" w14:textId="77777777" w:rsidTr="006C3C3A">
        <w:trPr>
          <w:trHeight w:val="881"/>
        </w:trPr>
        <w:tc>
          <w:tcPr>
            <w:tcW w:w="9359" w:type="dxa"/>
            <w:gridSpan w:val="4"/>
          </w:tcPr>
          <w:p w14:paraId="2CCA379D" w14:textId="77777777" w:rsidR="00300947" w:rsidRPr="0069569E" w:rsidRDefault="00300947" w:rsidP="00651A39">
            <w:pPr>
              <w:ind w:left="462" w:hanging="570"/>
              <w:rPr>
                <w:sz w:val="22"/>
                <w:szCs w:val="22"/>
                <w:lang w:val="lt-LT"/>
              </w:rPr>
            </w:pPr>
            <w:r w:rsidRPr="003F47AF">
              <w:rPr>
                <w:b/>
                <w:sz w:val="22"/>
                <w:szCs w:val="22"/>
                <w:lang w:val="lt-LT"/>
              </w:rPr>
              <w:t>6.2.</w:t>
            </w:r>
            <w:r w:rsidRPr="0069569E">
              <w:rPr>
                <w:sz w:val="22"/>
                <w:szCs w:val="22"/>
                <w:lang w:val="lt-LT"/>
              </w:rPr>
              <w:tab/>
              <w:t>Nuvalykite odą alkoholiu suvilgytu tamponėliu.</w:t>
            </w:r>
          </w:p>
          <w:p w14:paraId="64C4453E" w14:textId="77777777" w:rsidR="00300947" w:rsidRPr="0069569E" w:rsidRDefault="00300947" w:rsidP="00651A39">
            <w:pPr>
              <w:ind w:left="462" w:hanging="570"/>
              <w:rPr>
                <w:sz w:val="22"/>
                <w:szCs w:val="22"/>
                <w:lang w:val="lt-LT"/>
              </w:rPr>
            </w:pPr>
            <w:r w:rsidRPr="003F47AF">
              <w:rPr>
                <w:b/>
                <w:sz w:val="22"/>
                <w:szCs w:val="22"/>
                <w:lang w:val="lt-LT"/>
              </w:rPr>
              <w:t>6.3.</w:t>
            </w:r>
            <w:r w:rsidRPr="0069569E">
              <w:rPr>
                <w:sz w:val="22"/>
                <w:szCs w:val="22"/>
                <w:lang w:val="lt-LT"/>
              </w:rPr>
              <w:tab/>
              <w:t>Dar kartą patikrinkite, ar dozės langelyje rodoma teisinga dozė.</w:t>
            </w:r>
          </w:p>
          <w:p w14:paraId="58A1591A" w14:textId="77777777" w:rsidR="00300947" w:rsidRPr="0069569E" w:rsidRDefault="00300947" w:rsidP="00651A39">
            <w:pPr>
              <w:ind w:left="462" w:hanging="570"/>
              <w:rPr>
                <w:sz w:val="22"/>
                <w:szCs w:val="22"/>
                <w:lang w:val="lt-LT"/>
              </w:rPr>
            </w:pPr>
            <w:r w:rsidRPr="003F47AF">
              <w:rPr>
                <w:b/>
                <w:sz w:val="22"/>
                <w:szCs w:val="22"/>
                <w:lang w:val="lt-LT"/>
              </w:rPr>
              <w:t>6.4.</w:t>
            </w:r>
            <w:r w:rsidRPr="0069569E">
              <w:rPr>
                <w:sz w:val="22"/>
                <w:szCs w:val="22"/>
                <w:lang w:val="lt-LT"/>
              </w:rPr>
              <w:tab/>
              <w:t>Suleiskite dozę, taip, kaip Jus išmokė gydytojas arba slaugytojas.</w:t>
            </w:r>
          </w:p>
        </w:tc>
        <w:tc>
          <w:tcPr>
            <w:tcW w:w="541" w:type="dxa"/>
          </w:tcPr>
          <w:p w14:paraId="40E424C5" w14:textId="77777777" w:rsidR="00300947" w:rsidRPr="0069569E" w:rsidRDefault="00300947" w:rsidP="0069559E">
            <w:pPr>
              <w:rPr>
                <w:lang w:val="lt-LT"/>
              </w:rPr>
            </w:pPr>
          </w:p>
        </w:tc>
      </w:tr>
      <w:tr w:rsidR="00300947" w:rsidRPr="0069569E" w14:paraId="65E0F98D" w14:textId="77777777" w:rsidTr="006C3C3A">
        <w:tc>
          <w:tcPr>
            <w:tcW w:w="6266" w:type="dxa"/>
          </w:tcPr>
          <w:p w14:paraId="168B527A" w14:textId="29D4DBAD" w:rsidR="00300947" w:rsidRPr="0069569E" w:rsidRDefault="00300947" w:rsidP="00402BA6">
            <w:pPr>
              <w:tabs>
                <w:tab w:val="left" w:pos="567"/>
              </w:tabs>
              <w:overflowPunct/>
              <w:autoSpaceDE/>
              <w:autoSpaceDN/>
              <w:ind w:left="284"/>
              <w:textAlignment w:val="auto"/>
              <w:rPr>
                <w:lang w:val="lt-LT"/>
              </w:rPr>
            </w:pPr>
            <w:r w:rsidRPr="0069569E">
              <w:rPr>
                <w:sz w:val="22"/>
                <w:szCs w:val="22"/>
                <w:lang w:val="lt-LT"/>
              </w:rPr>
              <w:t>Lėtai į odą įbeskite visą adatą (1).</w:t>
            </w:r>
          </w:p>
        </w:tc>
        <w:tc>
          <w:tcPr>
            <w:tcW w:w="3634" w:type="dxa"/>
            <w:gridSpan w:val="4"/>
          </w:tcPr>
          <w:p w14:paraId="4E56755B" w14:textId="023EEE13" w:rsidR="00BA3FC1" w:rsidRPr="0069569E" w:rsidRDefault="00D630E2" w:rsidP="0069559E">
            <w:pPr>
              <w:tabs>
                <w:tab w:val="left" w:pos="567"/>
              </w:tabs>
              <w:ind w:firstLine="87"/>
              <w:rPr>
                <w:lang w:val="lt-LT"/>
              </w:rPr>
            </w:pPr>
            <w:r w:rsidRPr="0069569E">
              <w:rPr>
                <w:noProof/>
                <w:lang w:val="lt-LT" w:eastAsia="lt-LT"/>
              </w:rPr>
              <w:drawing>
                <wp:inline distT="0" distB="0" distL="0" distR="0" wp14:anchorId="12F09410" wp14:editId="47116AE7">
                  <wp:extent cx="1924050" cy="1009650"/>
                  <wp:effectExtent l="0" t="0" r="0" b="0"/>
                  <wp:docPr id="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300947" w:rsidRPr="0069569E" w14:paraId="5FB5FC21" w14:textId="77777777" w:rsidTr="006C3C3A">
        <w:tc>
          <w:tcPr>
            <w:tcW w:w="6266" w:type="dxa"/>
          </w:tcPr>
          <w:p w14:paraId="02D279BB" w14:textId="348E8802" w:rsidR="00BA3FC1" w:rsidRPr="0069569E" w:rsidRDefault="00BA3FC1" w:rsidP="0069559E">
            <w:pPr>
              <w:numPr>
                <w:ilvl w:val="0"/>
                <w:numId w:val="96"/>
              </w:numPr>
              <w:tabs>
                <w:tab w:val="left" w:pos="567"/>
              </w:tabs>
              <w:overflowPunct/>
              <w:autoSpaceDE/>
              <w:autoSpaceDN/>
              <w:textAlignment w:val="auto"/>
              <w:rPr>
                <w:sz w:val="22"/>
                <w:szCs w:val="22"/>
                <w:lang w:val="lt-LT"/>
              </w:rPr>
            </w:pPr>
            <w:r w:rsidRPr="0069569E">
              <w:rPr>
                <w:b/>
                <w:sz w:val="22"/>
                <w:szCs w:val="22"/>
                <w:lang w:val="lt-LT"/>
              </w:rPr>
              <w:t>Iki galo nuspauskite dozės nustatymo rankenėlę</w:t>
            </w:r>
            <w:r w:rsidRPr="0069569E">
              <w:rPr>
                <w:sz w:val="22"/>
                <w:szCs w:val="22"/>
                <w:lang w:val="lt-LT"/>
              </w:rPr>
              <w:t xml:space="preserve"> ir laikykite, kad būtų </w:t>
            </w:r>
            <w:r w:rsidR="00AE078D">
              <w:rPr>
                <w:sz w:val="22"/>
                <w:szCs w:val="22"/>
                <w:lang w:val="lt-LT"/>
              </w:rPr>
              <w:t>suleist</w:t>
            </w:r>
            <w:r w:rsidRPr="0069569E">
              <w:rPr>
                <w:sz w:val="22"/>
                <w:szCs w:val="22"/>
                <w:lang w:val="lt-LT"/>
              </w:rPr>
              <w:t>a visa injekcijos dozė.</w:t>
            </w:r>
          </w:p>
          <w:p w14:paraId="5F94B6CD" w14:textId="77777777" w:rsidR="00300947" w:rsidRPr="0069569E" w:rsidRDefault="00300947" w:rsidP="0069559E">
            <w:pPr>
              <w:numPr>
                <w:ilvl w:val="0"/>
                <w:numId w:val="96"/>
              </w:numPr>
              <w:tabs>
                <w:tab w:val="left" w:pos="567"/>
              </w:tabs>
              <w:overflowPunct/>
              <w:autoSpaceDE/>
              <w:autoSpaceDN/>
              <w:textAlignment w:val="auto"/>
              <w:rPr>
                <w:sz w:val="22"/>
                <w:szCs w:val="22"/>
                <w:lang w:val="lt-LT"/>
              </w:rPr>
            </w:pPr>
            <w:r w:rsidRPr="0069569E">
              <w:rPr>
                <w:sz w:val="22"/>
                <w:szCs w:val="22"/>
                <w:lang w:val="lt-LT"/>
              </w:rPr>
              <w:t>Dozės nustatymo rankenėlę laikykite nuspaudę bent 5 sekundes, kad užtikrintumėte, jog sušvirkšite visą dozę (2). Kuo didesnė dozė, tuo ilgiau truks švirkštimas.</w:t>
            </w:r>
          </w:p>
          <w:p w14:paraId="6735B555" w14:textId="5B0472FE" w:rsidR="00300947" w:rsidRPr="0069569E" w:rsidRDefault="00300947" w:rsidP="0069559E">
            <w:pPr>
              <w:numPr>
                <w:ilvl w:val="0"/>
                <w:numId w:val="96"/>
              </w:numPr>
              <w:tabs>
                <w:tab w:val="left" w:pos="567"/>
              </w:tabs>
              <w:overflowPunct/>
              <w:autoSpaceDE/>
              <w:autoSpaceDN/>
              <w:textAlignment w:val="auto"/>
              <w:rPr>
                <w:sz w:val="22"/>
                <w:szCs w:val="22"/>
                <w:lang w:val="lt-LT"/>
              </w:rPr>
            </w:pPr>
            <w:r w:rsidRPr="0069569E">
              <w:rPr>
                <w:sz w:val="22"/>
                <w:szCs w:val="22"/>
                <w:lang w:val="lt-LT"/>
              </w:rPr>
              <w:t>Dozės langelyje rodomas dozės numeris grįš ties </w:t>
            </w:r>
            <w:r w:rsidR="001E5792" w:rsidRPr="0069569E">
              <w:rPr>
                <w:sz w:val="22"/>
                <w:szCs w:val="22"/>
                <w:lang w:val="lt-LT" w:eastAsia="de-DE"/>
              </w:rPr>
              <w:t>„0“</w:t>
            </w:r>
            <w:r w:rsidRPr="0069569E">
              <w:rPr>
                <w:sz w:val="22"/>
                <w:szCs w:val="22"/>
                <w:lang w:val="lt-LT"/>
              </w:rPr>
              <w:t>.</w:t>
            </w:r>
          </w:p>
          <w:p w14:paraId="127A6D13" w14:textId="77777777" w:rsidR="00300947" w:rsidRPr="0069569E" w:rsidRDefault="00300947" w:rsidP="0069559E">
            <w:pPr>
              <w:overflowPunct/>
              <w:ind w:left="610"/>
              <w:textAlignment w:val="auto"/>
              <w:rPr>
                <w:sz w:val="22"/>
                <w:szCs w:val="22"/>
                <w:lang w:val="lt-LT"/>
              </w:rPr>
            </w:pPr>
          </w:p>
        </w:tc>
        <w:tc>
          <w:tcPr>
            <w:tcW w:w="3634" w:type="dxa"/>
            <w:gridSpan w:val="4"/>
          </w:tcPr>
          <w:p w14:paraId="7952272E" w14:textId="0A0992BE" w:rsidR="00BA3FC1" w:rsidRPr="0069569E" w:rsidRDefault="00D630E2" w:rsidP="0069559E">
            <w:pPr>
              <w:tabs>
                <w:tab w:val="left" w:pos="567"/>
              </w:tabs>
              <w:rPr>
                <w:sz w:val="22"/>
                <w:szCs w:val="22"/>
                <w:lang w:val="lt-LT"/>
              </w:rPr>
            </w:pPr>
            <w:r w:rsidRPr="0069569E">
              <w:rPr>
                <w:noProof/>
                <w:lang w:val="lt-LT" w:eastAsia="lt-LT"/>
              </w:rPr>
              <w:drawing>
                <wp:inline distT="0" distB="0" distL="0" distR="0" wp14:anchorId="18D64A80" wp14:editId="2E8045FC">
                  <wp:extent cx="1992630" cy="1023620"/>
                  <wp:effectExtent l="0" t="0" r="0" b="0"/>
                  <wp:docPr id="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2630" cy="1023620"/>
                          </a:xfrm>
                          <a:prstGeom prst="rect">
                            <a:avLst/>
                          </a:prstGeom>
                          <a:noFill/>
                          <a:ln>
                            <a:noFill/>
                          </a:ln>
                        </pic:spPr>
                      </pic:pic>
                    </a:graphicData>
                  </a:graphic>
                </wp:inline>
              </w:drawing>
            </w:r>
          </w:p>
        </w:tc>
      </w:tr>
      <w:tr w:rsidR="00300947" w:rsidRPr="0069569E" w14:paraId="4694E8E2" w14:textId="77777777" w:rsidTr="006C3C3A">
        <w:tc>
          <w:tcPr>
            <w:tcW w:w="6266" w:type="dxa"/>
          </w:tcPr>
          <w:p w14:paraId="639677E5" w14:textId="77777777" w:rsidR="00300947" w:rsidRPr="0069569E" w:rsidRDefault="00300947" w:rsidP="0069559E">
            <w:pPr>
              <w:numPr>
                <w:ilvl w:val="0"/>
                <w:numId w:val="98"/>
              </w:numPr>
              <w:tabs>
                <w:tab w:val="left" w:pos="567"/>
              </w:tabs>
              <w:overflowPunct/>
              <w:autoSpaceDE/>
              <w:autoSpaceDN/>
              <w:ind w:left="567" w:hanging="249"/>
              <w:textAlignment w:val="auto"/>
              <w:rPr>
                <w:sz w:val="22"/>
                <w:szCs w:val="22"/>
                <w:lang w:val="lt-LT"/>
              </w:rPr>
            </w:pPr>
            <w:r w:rsidRPr="0069569E">
              <w:rPr>
                <w:sz w:val="22"/>
                <w:szCs w:val="22"/>
                <w:lang w:val="lt-LT"/>
              </w:rPr>
              <w:t>Po mažiausiai 5 sekundžių, laikydami nuspaudę dozės nustatymo rankenėlę, iš odos ištraukite adatą (3).</w:t>
            </w:r>
          </w:p>
          <w:p w14:paraId="1E827A57" w14:textId="77777777" w:rsidR="00300947" w:rsidRPr="0069569E" w:rsidRDefault="00300947" w:rsidP="0069559E">
            <w:pPr>
              <w:numPr>
                <w:ilvl w:val="0"/>
                <w:numId w:val="98"/>
              </w:numPr>
              <w:tabs>
                <w:tab w:val="left" w:pos="567"/>
              </w:tabs>
              <w:overflowPunct/>
              <w:autoSpaceDE/>
              <w:autoSpaceDN/>
              <w:ind w:left="601" w:hanging="283"/>
              <w:textAlignment w:val="auto"/>
              <w:rPr>
                <w:sz w:val="22"/>
                <w:szCs w:val="22"/>
                <w:lang w:val="lt-LT"/>
              </w:rPr>
            </w:pPr>
            <w:r w:rsidRPr="0069569E">
              <w:rPr>
                <w:sz w:val="22"/>
                <w:szCs w:val="22"/>
                <w:lang w:val="lt-LT"/>
              </w:rPr>
              <w:t>Atleiskite dozės nustatymo rankenėlę.</w:t>
            </w:r>
          </w:p>
          <w:p w14:paraId="0E9C0F89" w14:textId="77777777" w:rsidR="00BA3FC1" w:rsidRPr="0069569E" w:rsidRDefault="00BA3FC1" w:rsidP="00402BA6">
            <w:pPr>
              <w:tabs>
                <w:tab w:val="left" w:pos="567"/>
              </w:tabs>
              <w:overflowPunct/>
              <w:autoSpaceDE/>
              <w:autoSpaceDN/>
              <w:ind w:left="318"/>
              <w:textAlignment w:val="auto"/>
              <w:rPr>
                <w:sz w:val="22"/>
                <w:szCs w:val="22"/>
                <w:lang w:val="lt-LT"/>
              </w:rPr>
            </w:pPr>
          </w:p>
          <w:p w14:paraId="140CA987" w14:textId="77777777" w:rsidR="00BA3FC1" w:rsidRPr="0069569E" w:rsidRDefault="00BA3FC1" w:rsidP="00402BA6">
            <w:pPr>
              <w:ind w:left="1456" w:hanging="1134"/>
              <w:rPr>
                <w:sz w:val="22"/>
                <w:szCs w:val="22"/>
                <w:lang w:val="lt-LT"/>
              </w:rPr>
            </w:pPr>
            <w:r w:rsidRPr="0069569E">
              <w:rPr>
                <w:b/>
                <w:sz w:val="22"/>
                <w:szCs w:val="22"/>
                <w:lang w:val="lt-LT"/>
              </w:rPr>
              <w:t>Įspėjimas:</w:t>
            </w:r>
            <w:r w:rsidRPr="0069569E">
              <w:rPr>
                <w:b/>
                <w:sz w:val="22"/>
                <w:szCs w:val="22"/>
                <w:lang w:val="lt-LT"/>
              </w:rPr>
              <w:tab/>
            </w:r>
            <w:r w:rsidRPr="0069569E">
              <w:rPr>
                <w:sz w:val="22"/>
                <w:szCs w:val="22"/>
                <w:lang w:val="lt-LT"/>
              </w:rPr>
              <w:t>Kiekvienai injekcijai visada būtinai naudokite naują adatą.</w:t>
            </w:r>
          </w:p>
          <w:p w14:paraId="44D060B5" w14:textId="77777777" w:rsidR="00300947" w:rsidRPr="0069569E" w:rsidRDefault="00300947" w:rsidP="0069559E">
            <w:pPr>
              <w:tabs>
                <w:tab w:val="left" w:pos="567"/>
              </w:tabs>
              <w:rPr>
                <w:sz w:val="22"/>
                <w:szCs w:val="22"/>
                <w:lang w:val="lt-LT"/>
              </w:rPr>
            </w:pPr>
          </w:p>
        </w:tc>
        <w:tc>
          <w:tcPr>
            <w:tcW w:w="3634" w:type="dxa"/>
            <w:gridSpan w:val="4"/>
          </w:tcPr>
          <w:p w14:paraId="64B31E0E" w14:textId="283B7832" w:rsidR="00BA3FC1" w:rsidRPr="0069569E" w:rsidRDefault="00D630E2" w:rsidP="0069559E">
            <w:pPr>
              <w:tabs>
                <w:tab w:val="left" w:pos="567"/>
              </w:tabs>
              <w:rPr>
                <w:sz w:val="22"/>
                <w:szCs w:val="22"/>
                <w:lang w:val="lt-LT"/>
              </w:rPr>
            </w:pPr>
            <w:r w:rsidRPr="0069569E">
              <w:rPr>
                <w:noProof/>
                <w:lang w:val="lt-LT" w:eastAsia="lt-LT"/>
              </w:rPr>
              <w:drawing>
                <wp:inline distT="0" distB="0" distL="0" distR="0" wp14:anchorId="1F33FB49" wp14:editId="13E3E100">
                  <wp:extent cx="2169795" cy="1269365"/>
                  <wp:effectExtent l="0" t="0" r="0" b="0"/>
                  <wp:docPr id="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9795" cy="1269365"/>
                          </a:xfrm>
                          <a:prstGeom prst="rect">
                            <a:avLst/>
                          </a:prstGeom>
                          <a:noFill/>
                          <a:ln>
                            <a:noFill/>
                          </a:ln>
                        </pic:spPr>
                      </pic:pic>
                    </a:graphicData>
                  </a:graphic>
                </wp:inline>
              </w:drawing>
            </w:r>
          </w:p>
        </w:tc>
      </w:tr>
    </w:tbl>
    <w:p w14:paraId="5F42F2AA" w14:textId="77777777" w:rsidR="00300947" w:rsidRPr="0069569E" w:rsidRDefault="00300947" w:rsidP="0069559E">
      <w:pPr>
        <w:tabs>
          <w:tab w:val="num" w:pos="426"/>
        </w:tabs>
        <w:rPr>
          <w:sz w:val="22"/>
          <w:szCs w:val="22"/>
          <w:lang w:val="lt-LT"/>
        </w:rPr>
      </w:pPr>
    </w:p>
    <w:p w14:paraId="26645B6C" w14:textId="77777777" w:rsidR="00300947" w:rsidRPr="0069569E" w:rsidRDefault="00300947" w:rsidP="0069559E">
      <w:pPr>
        <w:rPr>
          <w:b/>
          <w:bCs/>
          <w:sz w:val="22"/>
          <w:szCs w:val="22"/>
          <w:lang w:val="lt-LT"/>
        </w:rPr>
      </w:pPr>
    </w:p>
    <w:p w14:paraId="7313F4C8" w14:textId="77777777" w:rsidR="00300947" w:rsidRPr="0069569E" w:rsidRDefault="00300947" w:rsidP="002707E1">
      <w:pPr>
        <w:keepNext/>
        <w:pBdr>
          <w:bottom w:val="single" w:sz="4" w:space="1" w:color="000000"/>
        </w:pBdr>
        <w:ind w:left="567" w:hanging="567"/>
        <w:rPr>
          <w:b/>
          <w:sz w:val="22"/>
          <w:szCs w:val="22"/>
          <w:lang w:val="lt-LT"/>
        </w:rPr>
      </w:pPr>
      <w:r w:rsidRPr="0069569E">
        <w:rPr>
          <w:b/>
          <w:sz w:val="22"/>
          <w:szCs w:val="22"/>
          <w:lang w:val="lt-LT"/>
        </w:rPr>
        <w:t xml:space="preserve">7. </w:t>
      </w:r>
      <w:r w:rsidR="00651A39">
        <w:rPr>
          <w:b/>
          <w:sz w:val="22"/>
          <w:szCs w:val="22"/>
          <w:lang w:val="lt-LT"/>
        </w:rPr>
        <w:tab/>
      </w:r>
      <w:r w:rsidRPr="0069569E">
        <w:rPr>
          <w:b/>
          <w:sz w:val="22"/>
          <w:szCs w:val="22"/>
          <w:lang w:val="lt-LT"/>
        </w:rPr>
        <w:t>Po injekcijos</w:t>
      </w:r>
    </w:p>
    <w:p w14:paraId="5FA27F7C" w14:textId="77777777" w:rsidR="00300947" w:rsidRPr="0069569E" w:rsidRDefault="00300947" w:rsidP="0069559E">
      <w:pPr>
        <w:keepNext/>
        <w:rPr>
          <w:b/>
          <w:sz w:val="22"/>
          <w:szCs w:val="22"/>
          <w:lang w:val="lt-LT"/>
        </w:rPr>
      </w:pPr>
    </w:p>
    <w:p w14:paraId="7801A85C" w14:textId="17B62D7A" w:rsidR="00300947" w:rsidRPr="0069569E" w:rsidRDefault="00300947" w:rsidP="00651A39">
      <w:pPr>
        <w:keepNext/>
        <w:ind w:left="567" w:hanging="567"/>
        <w:rPr>
          <w:b/>
          <w:bCs/>
          <w:caps/>
          <w:sz w:val="22"/>
          <w:szCs w:val="22"/>
          <w:lang w:val="lt-LT"/>
        </w:rPr>
      </w:pPr>
      <w:r w:rsidRPr="0069569E">
        <w:rPr>
          <w:b/>
          <w:bCs/>
          <w:sz w:val="22"/>
          <w:szCs w:val="22"/>
          <w:lang w:val="lt-LT"/>
        </w:rPr>
        <w:t>7.1</w:t>
      </w:r>
      <w:r w:rsidRPr="0069569E">
        <w:rPr>
          <w:b/>
          <w:bCs/>
          <w:sz w:val="22"/>
          <w:szCs w:val="22"/>
          <w:lang w:val="lt-LT"/>
        </w:rPr>
        <w:tab/>
        <w:t xml:space="preserve">Patikrinkite, ar buvo </w:t>
      </w:r>
      <w:r w:rsidR="00AE078D">
        <w:rPr>
          <w:b/>
          <w:bCs/>
          <w:sz w:val="22"/>
          <w:szCs w:val="22"/>
          <w:lang w:val="lt-LT"/>
        </w:rPr>
        <w:t>suleist</w:t>
      </w:r>
      <w:r w:rsidRPr="0069569E">
        <w:rPr>
          <w:b/>
          <w:bCs/>
          <w:sz w:val="22"/>
          <w:szCs w:val="22"/>
          <w:lang w:val="lt-LT"/>
        </w:rPr>
        <w:t>a visa injekcijos dozė</w:t>
      </w:r>
    </w:p>
    <w:p w14:paraId="72A4DC56" w14:textId="77777777" w:rsidR="00300947" w:rsidRPr="0069569E" w:rsidRDefault="00300947" w:rsidP="00651A39">
      <w:pPr>
        <w:keepNext/>
        <w:numPr>
          <w:ilvl w:val="1"/>
          <w:numId w:val="69"/>
        </w:numPr>
        <w:tabs>
          <w:tab w:val="clear" w:pos="1440"/>
        </w:tabs>
        <w:overflowPunct/>
        <w:autoSpaceDE/>
        <w:autoSpaceDN/>
        <w:ind w:left="1134" w:hanging="567"/>
        <w:textAlignment w:val="auto"/>
        <w:rPr>
          <w:sz w:val="22"/>
          <w:szCs w:val="22"/>
          <w:lang w:val="lt-LT" w:eastAsia="de-DE"/>
        </w:rPr>
      </w:pPr>
      <w:r w:rsidRPr="0069569E">
        <w:rPr>
          <w:sz w:val="22"/>
          <w:szCs w:val="22"/>
          <w:lang w:val="lt-LT" w:eastAsia="de-DE"/>
        </w:rPr>
        <w:t>Patikrinkite, ar dozės langelyje rodomas „0“.</w:t>
      </w:r>
    </w:p>
    <w:p w14:paraId="39A5C674" w14:textId="1F3AEA38" w:rsidR="00300947" w:rsidRPr="0069569E" w:rsidRDefault="00D630E2" w:rsidP="00D150CF">
      <w:pPr>
        <w:tabs>
          <w:tab w:val="left" w:pos="567"/>
        </w:tabs>
        <w:ind w:firstLine="567"/>
        <w:rPr>
          <w:sz w:val="22"/>
          <w:szCs w:val="22"/>
          <w:lang w:val="lt-LT"/>
        </w:rPr>
      </w:pPr>
      <w:r w:rsidRPr="0069569E">
        <w:rPr>
          <w:noProof/>
          <w:lang w:val="lt-LT" w:eastAsia="lt-LT"/>
        </w:rPr>
        <w:drawing>
          <wp:inline distT="0" distB="0" distL="0" distR="0" wp14:anchorId="283BCFB3" wp14:editId="57C798BA">
            <wp:extent cx="2477135" cy="914400"/>
            <wp:effectExtent l="0" t="0" r="0" b="0"/>
            <wp:docPr id="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27BB29AF" w14:textId="77777777" w:rsidR="00300947" w:rsidRPr="0069569E" w:rsidRDefault="00300947" w:rsidP="0069559E">
      <w:pPr>
        <w:tabs>
          <w:tab w:val="left" w:pos="567"/>
        </w:tabs>
        <w:ind w:firstLine="284"/>
        <w:rPr>
          <w:sz w:val="22"/>
          <w:szCs w:val="22"/>
          <w:lang w:val="lt-LT"/>
        </w:rPr>
      </w:pPr>
    </w:p>
    <w:p w14:paraId="523AD45F" w14:textId="3D1DDB53" w:rsidR="00300947" w:rsidRPr="0069569E" w:rsidRDefault="00300947" w:rsidP="00651A39">
      <w:pPr>
        <w:ind w:left="1843" w:hanging="1276"/>
        <w:rPr>
          <w:sz w:val="22"/>
          <w:szCs w:val="22"/>
          <w:lang w:val="lt-LT"/>
        </w:rPr>
      </w:pPr>
      <w:r w:rsidRPr="0069569E">
        <w:rPr>
          <w:b/>
          <w:sz w:val="22"/>
          <w:szCs w:val="22"/>
          <w:lang w:val="lt-LT"/>
        </w:rPr>
        <w:t>Įspėjimas:</w:t>
      </w:r>
      <w:r w:rsidR="00C07CFC" w:rsidRPr="0069569E">
        <w:rPr>
          <w:b/>
          <w:sz w:val="22"/>
          <w:szCs w:val="22"/>
          <w:lang w:val="lt-LT"/>
        </w:rPr>
        <w:tab/>
      </w:r>
      <w:r w:rsidRPr="0069569E">
        <w:rPr>
          <w:sz w:val="22"/>
          <w:szCs w:val="22"/>
          <w:lang w:val="lt-LT"/>
        </w:rPr>
        <w:t>J</w:t>
      </w:r>
      <w:r w:rsidRPr="0069569E">
        <w:rPr>
          <w:iCs/>
          <w:sz w:val="22"/>
          <w:szCs w:val="22"/>
          <w:lang w:val="lt-LT"/>
        </w:rPr>
        <w:t xml:space="preserve">ei </w:t>
      </w:r>
      <w:r w:rsidRPr="0069569E">
        <w:rPr>
          <w:b/>
          <w:iCs/>
          <w:sz w:val="22"/>
          <w:szCs w:val="22"/>
          <w:lang w:val="lt-LT"/>
        </w:rPr>
        <w:t xml:space="preserve">dozės </w:t>
      </w:r>
      <w:r w:rsidRPr="0069569E">
        <w:rPr>
          <w:b/>
          <w:sz w:val="22"/>
          <w:szCs w:val="22"/>
          <w:lang w:val="lt-LT"/>
        </w:rPr>
        <w:t>langelyje</w:t>
      </w:r>
      <w:r w:rsidRPr="0069569E">
        <w:rPr>
          <w:b/>
          <w:iCs/>
          <w:sz w:val="22"/>
          <w:szCs w:val="22"/>
          <w:lang w:val="lt-LT"/>
        </w:rPr>
        <w:t xml:space="preserve"> </w:t>
      </w:r>
      <w:r w:rsidRPr="0069569E">
        <w:rPr>
          <w:bCs/>
          <w:iCs/>
          <w:sz w:val="22"/>
          <w:szCs w:val="22"/>
          <w:lang w:val="lt-LT"/>
        </w:rPr>
        <w:t xml:space="preserve">rodomas didesnis skaičius nei </w:t>
      </w:r>
      <w:r w:rsidR="001E5792" w:rsidRPr="0069569E">
        <w:rPr>
          <w:sz w:val="22"/>
          <w:szCs w:val="22"/>
          <w:lang w:val="lt-LT" w:eastAsia="de-DE"/>
        </w:rPr>
        <w:t>„0“</w:t>
      </w:r>
      <w:r w:rsidRPr="0069569E">
        <w:rPr>
          <w:bCs/>
          <w:iCs/>
          <w:sz w:val="22"/>
          <w:szCs w:val="22"/>
          <w:lang w:val="lt-LT"/>
        </w:rPr>
        <w:t xml:space="preserve">, </w:t>
      </w:r>
      <w:r w:rsidRPr="0069569E">
        <w:rPr>
          <w:sz w:val="22"/>
          <w:szCs w:val="22"/>
          <w:lang w:val="lt-LT"/>
        </w:rPr>
        <w:t>GONAL</w:t>
      </w:r>
      <w:r w:rsidRPr="0069569E">
        <w:rPr>
          <w:sz w:val="22"/>
          <w:szCs w:val="22"/>
          <w:lang w:val="lt-LT"/>
        </w:rPr>
        <w:noBreakHyphen/>
        <w:t xml:space="preserve">f </w:t>
      </w:r>
      <w:r w:rsidRPr="0069569E">
        <w:rPr>
          <w:bCs/>
          <w:iCs/>
          <w:sz w:val="22"/>
          <w:szCs w:val="22"/>
          <w:lang w:val="lt-LT"/>
        </w:rPr>
        <w:t xml:space="preserve">užpildytas </w:t>
      </w:r>
      <w:proofErr w:type="spellStart"/>
      <w:r w:rsidRPr="0069569E">
        <w:rPr>
          <w:bCs/>
          <w:iCs/>
          <w:sz w:val="22"/>
          <w:szCs w:val="22"/>
          <w:lang w:val="lt-LT"/>
        </w:rPr>
        <w:t>švirkštiklis</w:t>
      </w:r>
      <w:proofErr w:type="spellEnd"/>
      <w:r w:rsidRPr="0069569E">
        <w:rPr>
          <w:bCs/>
          <w:iCs/>
          <w:sz w:val="22"/>
          <w:szCs w:val="22"/>
          <w:lang w:val="lt-LT"/>
        </w:rPr>
        <w:t xml:space="preserve"> yra tuščias ir </w:t>
      </w:r>
      <w:r w:rsidRPr="0069569E">
        <w:rPr>
          <w:sz w:val="22"/>
          <w:szCs w:val="22"/>
          <w:lang w:val="lt-LT"/>
        </w:rPr>
        <w:t xml:space="preserve">Jums nebuvo </w:t>
      </w:r>
      <w:r w:rsidR="00AE078D">
        <w:rPr>
          <w:sz w:val="22"/>
          <w:szCs w:val="22"/>
          <w:lang w:val="lt-LT"/>
        </w:rPr>
        <w:t>suleist</w:t>
      </w:r>
      <w:r w:rsidRPr="0069569E">
        <w:rPr>
          <w:sz w:val="22"/>
          <w:szCs w:val="22"/>
          <w:lang w:val="lt-LT"/>
        </w:rPr>
        <w:t>a visa Jums paskirta dozė.</w:t>
      </w:r>
    </w:p>
    <w:p w14:paraId="35F22A63" w14:textId="77777777" w:rsidR="00300947" w:rsidRPr="0069569E" w:rsidRDefault="00300947" w:rsidP="0069559E">
      <w:pPr>
        <w:tabs>
          <w:tab w:val="left" w:pos="567"/>
        </w:tabs>
        <w:rPr>
          <w:sz w:val="22"/>
          <w:szCs w:val="22"/>
          <w:lang w:val="lt-LT"/>
        </w:rPr>
      </w:pPr>
    </w:p>
    <w:p w14:paraId="2650E4B1" w14:textId="3D73D086" w:rsidR="00300947" w:rsidRPr="0069569E" w:rsidRDefault="00300947" w:rsidP="00651A39">
      <w:pPr>
        <w:keepNext/>
        <w:ind w:left="567" w:hanging="567"/>
        <w:rPr>
          <w:b/>
          <w:sz w:val="22"/>
          <w:szCs w:val="22"/>
          <w:lang w:val="lt-LT"/>
        </w:rPr>
      </w:pPr>
      <w:r w:rsidRPr="0069569E">
        <w:rPr>
          <w:b/>
          <w:sz w:val="22"/>
          <w:szCs w:val="22"/>
          <w:lang w:val="lt-LT"/>
        </w:rPr>
        <w:t>7.2.</w:t>
      </w:r>
      <w:r w:rsidRPr="0069569E">
        <w:rPr>
          <w:sz w:val="22"/>
          <w:szCs w:val="22"/>
          <w:lang w:val="lt-LT"/>
        </w:rPr>
        <w:tab/>
      </w:r>
      <w:r w:rsidRPr="0069569E">
        <w:rPr>
          <w:b/>
          <w:sz w:val="22"/>
          <w:szCs w:val="22"/>
          <w:lang w:val="lt-LT"/>
        </w:rPr>
        <w:t>Atlikite dalinę injekciją (tik kai reikia)</w:t>
      </w:r>
    </w:p>
    <w:p w14:paraId="08623425" w14:textId="77777777" w:rsidR="00300947" w:rsidRPr="0069569E" w:rsidRDefault="00300947" w:rsidP="00651A39">
      <w:pPr>
        <w:numPr>
          <w:ilvl w:val="0"/>
          <w:numId w:val="98"/>
        </w:numPr>
        <w:overflowPunct/>
        <w:autoSpaceDE/>
        <w:autoSpaceDN/>
        <w:ind w:left="1134" w:hanging="567"/>
        <w:textAlignment w:val="auto"/>
        <w:rPr>
          <w:sz w:val="22"/>
          <w:szCs w:val="22"/>
          <w:lang w:val="lt-LT"/>
        </w:rPr>
      </w:pPr>
      <w:r w:rsidRPr="0069569E">
        <w:rPr>
          <w:b/>
          <w:sz w:val="22"/>
          <w:szCs w:val="22"/>
          <w:lang w:val="lt-LT"/>
        </w:rPr>
        <w:t>Dozės langelyje</w:t>
      </w:r>
      <w:r w:rsidRPr="0069569E">
        <w:rPr>
          <w:sz w:val="22"/>
          <w:szCs w:val="22"/>
          <w:lang w:val="lt-LT"/>
        </w:rPr>
        <w:t xml:space="preserve"> bus rodomas trūkstamas kiekis, kurį reikia suleisti </w:t>
      </w:r>
      <w:r w:rsidRPr="0069569E">
        <w:rPr>
          <w:b/>
          <w:sz w:val="22"/>
          <w:szCs w:val="22"/>
          <w:lang w:val="lt-LT"/>
        </w:rPr>
        <w:t>nauju švirkštikliu</w:t>
      </w:r>
      <w:r w:rsidRPr="0069569E">
        <w:rPr>
          <w:sz w:val="22"/>
          <w:szCs w:val="22"/>
          <w:lang w:val="lt-LT"/>
        </w:rPr>
        <w:t>.</w:t>
      </w:r>
    </w:p>
    <w:p w14:paraId="3A771AC0" w14:textId="353F75F4" w:rsidR="00300947" w:rsidRPr="0069569E" w:rsidRDefault="00D630E2" w:rsidP="00D150CF">
      <w:pPr>
        <w:tabs>
          <w:tab w:val="left" w:pos="567"/>
        </w:tabs>
        <w:ind w:firstLine="567"/>
        <w:rPr>
          <w:sz w:val="22"/>
          <w:szCs w:val="22"/>
          <w:lang w:val="lt-LT"/>
        </w:rPr>
      </w:pPr>
      <w:r w:rsidRPr="0069569E">
        <w:rPr>
          <w:noProof/>
          <w:sz w:val="22"/>
          <w:szCs w:val="22"/>
          <w:lang w:val="lt-LT" w:eastAsia="lt-LT"/>
        </w:rPr>
        <w:drawing>
          <wp:inline distT="0" distB="0" distL="0" distR="0" wp14:anchorId="199BD800" wp14:editId="1C2AE928">
            <wp:extent cx="2477135" cy="914400"/>
            <wp:effectExtent l="0" t="0" r="0" b="0"/>
            <wp:docPr id="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064A1125" w14:textId="77777777" w:rsidR="00300947" w:rsidRPr="0069569E" w:rsidRDefault="00300947" w:rsidP="00651A39">
      <w:pPr>
        <w:numPr>
          <w:ilvl w:val="0"/>
          <w:numId w:val="98"/>
        </w:numPr>
        <w:overflowPunct/>
        <w:autoSpaceDE/>
        <w:autoSpaceDN/>
        <w:ind w:left="1134" w:hanging="567"/>
        <w:textAlignment w:val="auto"/>
        <w:rPr>
          <w:sz w:val="22"/>
          <w:szCs w:val="22"/>
          <w:lang w:val="lt-LT"/>
        </w:rPr>
      </w:pPr>
      <w:r w:rsidRPr="0069569E">
        <w:rPr>
          <w:sz w:val="22"/>
          <w:szCs w:val="22"/>
          <w:lang w:val="lt-LT"/>
        </w:rPr>
        <w:t xml:space="preserve">Pakartokite veiksmus, nurodytus 3 skyriuje </w:t>
      </w:r>
      <w:r w:rsidRPr="0069569E">
        <w:rPr>
          <w:b/>
          <w:sz w:val="22"/>
          <w:szCs w:val="22"/>
          <w:lang w:val="lt-LT"/>
        </w:rPr>
        <w:t>(„Prieš pradedant naudoti GONAL</w:t>
      </w:r>
      <w:r w:rsidRPr="0069569E">
        <w:rPr>
          <w:b/>
          <w:sz w:val="22"/>
          <w:szCs w:val="22"/>
          <w:lang w:val="lt-LT"/>
        </w:rPr>
        <w:noBreakHyphen/>
        <w:t>f užpildytą švirkštiklį“)</w:t>
      </w:r>
      <w:r w:rsidRPr="0069569E">
        <w:rPr>
          <w:sz w:val="22"/>
          <w:szCs w:val="22"/>
          <w:lang w:val="lt-LT"/>
        </w:rPr>
        <w:t xml:space="preserve"> ir 4 skyriuje </w:t>
      </w:r>
      <w:r w:rsidRPr="0069569E">
        <w:rPr>
          <w:b/>
          <w:sz w:val="22"/>
          <w:szCs w:val="22"/>
          <w:lang w:val="lt-LT"/>
        </w:rPr>
        <w:t>(„GONAL</w:t>
      </w:r>
      <w:r w:rsidRPr="0069569E">
        <w:rPr>
          <w:b/>
          <w:sz w:val="22"/>
          <w:szCs w:val="22"/>
          <w:lang w:val="lt-LT"/>
        </w:rPr>
        <w:noBreakHyphen/>
        <w:t>f užpildyto švirkštiklio paruošimas injekcijai“)</w:t>
      </w:r>
      <w:r w:rsidRPr="0069569E">
        <w:rPr>
          <w:sz w:val="22"/>
          <w:szCs w:val="22"/>
          <w:lang w:val="lt-LT"/>
        </w:rPr>
        <w:t>, naudodami antrąjį švirkštiklį.</w:t>
      </w:r>
    </w:p>
    <w:p w14:paraId="6280604D" w14:textId="1F138890" w:rsidR="00300947" w:rsidRPr="0069569E" w:rsidRDefault="00300947" w:rsidP="00651A39">
      <w:pPr>
        <w:numPr>
          <w:ilvl w:val="0"/>
          <w:numId w:val="98"/>
        </w:numPr>
        <w:overflowPunct/>
        <w:autoSpaceDE/>
        <w:autoSpaceDN/>
        <w:ind w:left="1134" w:hanging="567"/>
        <w:textAlignment w:val="auto"/>
        <w:rPr>
          <w:iCs/>
          <w:sz w:val="22"/>
          <w:szCs w:val="22"/>
          <w:lang w:val="lt-LT"/>
        </w:rPr>
      </w:pPr>
      <w:r w:rsidRPr="0069569E">
        <w:rPr>
          <w:sz w:val="22"/>
          <w:szCs w:val="22"/>
          <w:lang w:val="lt-LT"/>
        </w:rPr>
        <w:t xml:space="preserve">Nustatykite trūkstamą dozę, kurią įrašėte į gydymo dienoraštį, arba skaičių, vis dar </w:t>
      </w:r>
      <w:r w:rsidRPr="0069569E">
        <w:rPr>
          <w:iCs/>
          <w:sz w:val="22"/>
          <w:szCs w:val="22"/>
          <w:lang w:val="lt-LT"/>
        </w:rPr>
        <w:t xml:space="preserve">matoma </w:t>
      </w:r>
      <w:r w:rsidRPr="0069569E">
        <w:rPr>
          <w:sz w:val="22"/>
          <w:szCs w:val="22"/>
          <w:lang w:val="lt-LT"/>
        </w:rPr>
        <w:t xml:space="preserve">Jūsų anksčiau naudoto </w:t>
      </w:r>
      <w:r w:rsidRPr="0069569E">
        <w:rPr>
          <w:iCs/>
          <w:sz w:val="22"/>
          <w:szCs w:val="22"/>
          <w:lang w:val="lt-LT"/>
        </w:rPr>
        <w:t xml:space="preserve">švirkštiklio </w:t>
      </w:r>
      <w:r w:rsidRPr="0069569E">
        <w:rPr>
          <w:sz w:val="22"/>
          <w:szCs w:val="22"/>
          <w:lang w:val="lt-LT"/>
        </w:rPr>
        <w:t xml:space="preserve">dozės langelyje, ir </w:t>
      </w:r>
      <w:r w:rsidR="00AE078D">
        <w:rPr>
          <w:sz w:val="22"/>
          <w:szCs w:val="22"/>
          <w:lang w:val="lt-LT"/>
        </w:rPr>
        <w:t>suleiskite</w:t>
      </w:r>
      <w:r w:rsidRPr="0069569E">
        <w:rPr>
          <w:iCs/>
          <w:sz w:val="22"/>
          <w:szCs w:val="22"/>
          <w:lang w:val="lt-LT"/>
        </w:rPr>
        <w:t>.</w:t>
      </w:r>
    </w:p>
    <w:p w14:paraId="71FB5C16" w14:textId="77777777" w:rsidR="00300947" w:rsidRPr="0069569E" w:rsidRDefault="00300947" w:rsidP="0069559E">
      <w:pPr>
        <w:rPr>
          <w:b/>
          <w:bCs/>
          <w:sz w:val="22"/>
          <w:szCs w:val="22"/>
          <w:lang w:val="lt-LT"/>
        </w:rPr>
      </w:pPr>
    </w:p>
    <w:p w14:paraId="5308AA55" w14:textId="4B6AB4A9" w:rsidR="00300947" w:rsidRPr="0069569E" w:rsidRDefault="00300947" w:rsidP="00651A39">
      <w:pPr>
        <w:keepNext/>
        <w:ind w:left="567" w:hanging="567"/>
        <w:rPr>
          <w:b/>
          <w:sz w:val="22"/>
          <w:szCs w:val="22"/>
          <w:lang w:val="lt-LT"/>
        </w:rPr>
      </w:pPr>
      <w:r w:rsidRPr="0069569E">
        <w:rPr>
          <w:b/>
          <w:bCs/>
          <w:sz w:val="22"/>
          <w:szCs w:val="22"/>
          <w:lang w:val="lt-LT"/>
        </w:rPr>
        <w:t>7.3</w:t>
      </w:r>
      <w:r w:rsidRPr="0069569E">
        <w:rPr>
          <w:b/>
          <w:bCs/>
          <w:sz w:val="22"/>
          <w:szCs w:val="22"/>
          <w:lang w:val="lt-LT"/>
        </w:rPr>
        <w:tab/>
        <w:t xml:space="preserve">Adatos nuėmimas </w:t>
      </w:r>
      <w:r w:rsidRPr="0069569E">
        <w:rPr>
          <w:b/>
          <w:sz w:val="22"/>
          <w:szCs w:val="22"/>
          <w:lang w:val="lt-LT"/>
        </w:rPr>
        <w:t>po kiekvienos injekcijos</w:t>
      </w:r>
    </w:p>
    <w:tbl>
      <w:tblPr>
        <w:tblW w:w="9322" w:type="dxa"/>
        <w:tblLayout w:type="fixed"/>
        <w:tblLook w:val="04A0" w:firstRow="1" w:lastRow="0" w:firstColumn="1" w:lastColumn="0" w:noHBand="0" w:noVBand="1"/>
      </w:tblPr>
      <w:tblGrid>
        <w:gridCol w:w="4077"/>
        <w:gridCol w:w="2721"/>
        <w:gridCol w:w="114"/>
        <w:gridCol w:w="1276"/>
        <w:gridCol w:w="1134"/>
      </w:tblGrid>
      <w:tr w:rsidR="00300947" w:rsidRPr="0069569E" w14:paraId="2D5720EA" w14:textId="77777777" w:rsidTr="00402BA6">
        <w:tc>
          <w:tcPr>
            <w:tcW w:w="6798" w:type="dxa"/>
            <w:gridSpan w:val="2"/>
          </w:tcPr>
          <w:p w14:paraId="0E7B5FEA" w14:textId="77777777" w:rsidR="00300947" w:rsidRPr="0069569E" w:rsidRDefault="00300947" w:rsidP="00651A39">
            <w:pPr>
              <w:numPr>
                <w:ilvl w:val="0"/>
                <w:numId w:val="99"/>
              </w:numPr>
              <w:overflowPunct/>
              <w:autoSpaceDE/>
              <w:autoSpaceDN/>
              <w:adjustRightInd/>
              <w:ind w:left="1134" w:hanging="567"/>
              <w:textAlignment w:val="auto"/>
              <w:rPr>
                <w:sz w:val="22"/>
                <w:szCs w:val="22"/>
                <w:lang w:val="lt-LT" w:eastAsia="lt-LT"/>
              </w:rPr>
            </w:pPr>
            <w:r w:rsidRPr="0069569E">
              <w:rPr>
                <w:sz w:val="22"/>
                <w:szCs w:val="22"/>
                <w:lang w:val="lt-LT" w:eastAsia="lt-LT"/>
              </w:rPr>
              <w:t>Padėkite išorinį adatos dangtelį ant lygaus paviršiaus.</w:t>
            </w:r>
          </w:p>
          <w:p w14:paraId="2E1B501A" w14:textId="77777777" w:rsidR="00300947" w:rsidRPr="0069569E" w:rsidRDefault="00300947" w:rsidP="00651A39">
            <w:pPr>
              <w:numPr>
                <w:ilvl w:val="0"/>
                <w:numId w:val="99"/>
              </w:numPr>
              <w:overflowPunct/>
              <w:autoSpaceDE/>
              <w:autoSpaceDN/>
              <w:adjustRightInd/>
              <w:ind w:left="1134" w:hanging="567"/>
              <w:textAlignment w:val="auto"/>
              <w:rPr>
                <w:sz w:val="22"/>
                <w:szCs w:val="22"/>
                <w:lang w:val="lt-LT" w:eastAsia="lt-LT"/>
              </w:rPr>
            </w:pPr>
            <w:r w:rsidRPr="0069569E">
              <w:rPr>
                <w:sz w:val="22"/>
                <w:szCs w:val="22"/>
                <w:lang w:val="lt-LT" w:eastAsia="lt-LT"/>
              </w:rPr>
              <w:t>GONAL</w:t>
            </w:r>
            <w:r w:rsidRPr="0069569E">
              <w:rPr>
                <w:sz w:val="22"/>
                <w:szCs w:val="22"/>
                <w:lang w:val="lt-LT" w:eastAsia="lt-LT"/>
              </w:rPr>
              <w:noBreakHyphen/>
              <w:t>f užpildytą švirkštiklį laikydami tvirtai suėmę viena ranka, įstumkite adatą į išorinį adatos dangtelį.</w:t>
            </w:r>
          </w:p>
          <w:p w14:paraId="68DCC2D8" w14:textId="77777777" w:rsidR="00300947" w:rsidRPr="0069569E" w:rsidRDefault="00300947" w:rsidP="00651A39">
            <w:pPr>
              <w:overflowPunct/>
              <w:autoSpaceDE/>
              <w:autoSpaceDN/>
              <w:adjustRightInd/>
              <w:ind w:left="1134" w:hanging="567"/>
              <w:textAlignment w:val="auto"/>
              <w:rPr>
                <w:sz w:val="22"/>
                <w:szCs w:val="22"/>
                <w:lang w:val="lt-LT" w:eastAsia="lt-LT"/>
              </w:rPr>
            </w:pPr>
          </w:p>
          <w:p w14:paraId="782BCAA8" w14:textId="77777777" w:rsidR="00300947" w:rsidRPr="0069569E" w:rsidRDefault="00300947" w:rsidP="00651A39">
            <w:pPr>
              <w:numPr>
                <w:ilvl w:val="0"/>
                <w:numId w:val="99"/>
              </w:numPr>
              <w:overflowPunct/>
              <w:autoSpaceDE/>
              <w:autoSpaceDN/>
              <w:ind w:left="1134" w:hanging="567"/>
              <w:textAlignment w:val="auto"/>
              <w:rPr>
                <w:sz w:val="22"/>
                <w:szCs w:val="22"/>
                <w:lang w:val="lt-LT"/>
              </w:rPr>
            </w:pPr>
            <w:r w:rsidRPr="0069569E">
              <w:rPr>
                <w:sz w:val="22"/>
                <w:szCs w:val="22"/>
                <w:lang w:val="lt-LT" w:eastAsia="lt-LT"/>
              </w:rPr>
              <w:t xml:space="preserve">Toliau stumkite dangteliu uždengtą adatą prie tvirto paviršiaus, kolišgirsite spragtelėjimą </w:t>
            </w:r>
            <w:r w:rsidRPr="0069569E">
              <w:rPr>
                <w:sz w:val="22"/>
                <w:szCs w:val="22"/>
                <w:lang w:val="lt-LT"/>
              </w:rPr>
              <w:t>(„click“)</w:t>
            </w:r>
            <w:r w:rsidRPr="0069569E">
              <w:rPr>
                <w:sz w:val="22"/>
                <w:szCs w:val="22"/>
                <w:lang w:val="lt-LT" w:eastAsia="lt-LT"/>
              </w:rPr>
              <w:t>.</w:t>
            </w:r>
          </w:p>
        </w:tc>
        <w:tc>
          <w:tcPr>
            <w:tcW w:w="2524" w:type="dxa"/>
            <w:gridSpan w:val="3"/>
          </w:tcPr>
          <w:p w14:paraId="430A8857" w14:textId="527D2408" w:rsidR="007E4A27" w:rsidRPr="0069569E" w:rsidRDefault="00D630E2" w:rsidP="0069559E">
            <w:pPr>
              <w:jc w:val="center"/>
              <w:rPr>
                <w:noProof/>
                <w:lang w:val="lt-LT" w:eastAsia="de-DE"/>
              </w:rPr>
            </w:pPr>
            <w:r w:rsidRPr="0069569E">
              <w:rPr>
                <w:noProof/>
                <w:lang w:val="lt-LT" w:eastAsia="lt-LT"/>
              </w:rPr>
              <w:drawing>
                <wp:inline distT="0" distB="0" distL="0" distR="0" wp14:anchorId="0ABA46E7" wp14:editId="4BE95C0C">
                  <wp:extent cx="1132840" cy="695960"/>
                  <wp:effectExtent l="0" t="0" r="0" b="0"/>
                  <wp:docPr id="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2840" cy="695960"/>
                          </a:xfrm>
                          <a:prstGeom prst="rect">
                            <a:avLst/>
                          </a:prstGeom>
                          <a:noFill/>
                          <a:ln>
                            <a:noFill/>
                          </a:ln>
                        </pic:spPr>
                      </pic:pic>
                    </a:graphicData>
                  </a:graphic>
                </wp:inline>
              </w:drawing>
            </w:r>
          </w:p>
          <w:p w14:paraId="061D4E72" w14:textId="235BCEA7" w:rsidR="00300947" w:rsidRPr="0069569E" w:rsidRDefault="00D630E2" w:rsidP="0069559E">
            <w:pPr>
              <w:jc w:val="center"/>
              <w:rPr>
                <w:sz w:val="22"/>
                <w:szCs w:val="22"/>
                <w:lang w:val="lt-LT"/>
              </w:rPr>
            </w:pPr>
            <w:r w:rsidRPr="0069569E">
              <w:rPr>
                <w:noProof/>
                <w:lang w:val="lt-LT" w:eastAsia="lt-LT"/>
              </w:rPr>
              <w:drawing>
                <wp:inline distT="0" distB="0" distL="0" distR="0" wp14:anchorId="273EC9A9" wp14:editId="46EDF435">
                  <wp:extent cx="1160145" cy="723265"/>
                  <wp:effectExtent l="0" t="0" r="0" b="0"/>
                  <wp:docPr id="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60145" cy="723265"/>
                          </a:xfrm>
                          <a:prstGeom prst="rect">
                            <a:avLst/>
                          </a:prstGeom>
                          <a:noFill/>
                          <a:ln>
                            <a:noFill/>
                          </a:ln>
                        </pic:spPr>
                      </pic:pic>
                    </a:graphicData>
                  </a:graphic>
                </wp:inline>
              </w:drawing>
            </w:r>
          </w:p>
        </w:tc>
      </w:tr>
      <w:tr w:rsidR="007E4A27" w:rsidRPr="0069569E" w14:paraId="58838D1D" w14:textId="77777777" w:rsidTr="00402B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077" w:type="dxa"/>
            <w:tcBorders>
              <w:top w:val="nil"/>
              <w:left w:val="nil"/>
              <w:bottom w:val="nil"/>
              <w:right w:val="nil"/>
            </w:tcBorders>
          </w:tcPr>
          <w:p w14:paraId="02967F03" w14:textId="77777777" w:rsidR="00300947" w:rsidRPr="0069569E" w:rsidRDefault="00300947" w:rsidP="00651A39">
            <w:pPr>
              <w:numPr>
                <w:ilvl w:val="0"/>
                <w:numId w:val="99"/>
              </w:numPr>
              <w:overflowPunct/>
              <w:autoSpaceDE/>
              <w:autoSpaceDN/>
              <w:ind w:left="1134" w:hanging="567"/>
              <w:textAlignment w:val="auto"/>
              <w:rPr>
                <w:sz w:val="22"/>
                <w:szCs w:val="22"/>
                <w:lang w:val="lt-LT"/>
              </w:rPr>
            </w:pPr>
            <w:r w:rsidRPr="0069569E">
              <w:rPr>
                <w:sz w:val="22"/>
                <w:szCs w:val="22"/>
                <w:lang w:val="lt-LT"/>
              </w:rPr>
              <w:t xml:space="preserve">Suimkite išorinį adatos dangtelį ir atsukite adatą </w:t>
            </w:r>
            <w:r w:rsidRPr="0069569E">
              <w:rPr>
                <w:b/>
                <w:sz w:val="22"/>
                <w:szCs w:val="22"/>
                <w:lang w:val="lt-LT"/>
              </w:rPr>
              <w:t>sukdami prieš laikrodžio rodyklę</w:t>
            </w:r>
            <w:r w:rsidRPr="0069569E">
              <w:rPr>
                <w:sz w:val="22"/>
                <w:szCs w:val="22"/>
                <w:lang w:val="lt-LT"/>
              </w:rPr>
              <w:t>.</w:t>
            </w:r>
          </w:p>
          <w:p w14:paraId="62934CF0" w14:textId="77777777" w:rsidR="00300947" w:rsidRPr="0069569E" w:rsidRDefault="00300947" w:rsidP="00651A39">
            <w:pPr>
              <w:ind w:left="1134"/>
              <w:rPr>
                <w:sz w:val="22"/>
                <w:szCs w:val="22"/>
                <w:lang w:val="lt-LT"/>
              </w:rPr>
            </w:pPr>
            <w:r w:rsidRPr="0069569E">
              <w:rPr>
                <w:sz w:val="22"/>
                <w:szCs w:val="22"/>
                <w:lang w:val="lt-LT"/>
              </w:rPr>
              <w:t>Naudotą adatą saugiai išmeskite.</w:t>
            </w:r>
          </w:p>
          <w:p w14:paraId="47FB6B88" w14:textId="77777777" w:rsidR="00300947" w:rsidRPr="0069569E" w:rsidRDefault="00300947" w:rsidP="0069559E">
            <w:pPr>
              <w:tabs>
                <w:tab w:val="left" w:pos="567"/>
              </w:tabs>
              <w:rPr>
                <w:sz w:val="22"/>
                <w:szCs w:val="22"/>
                <w:lang w:val="lt-LT"/>
              </w:rPr>
            </w:pPr>
          </w:p>
        </w:tc>
        <w:tc>
          <w:tcPr>
            <w:tcW w:w="4111" w:type="dxa"/>
            <w:gridSpan w:val="3"/>
            <w:tcBorders>
              <w:top w:val="nil"/>
              <w:left w:val="nil"/>
              <w:bottom w:val="nil"/>
              <w:right w:val="nil"/>
            </w:tcBorders>
          </w:tcPr>
          <w:p w14:paraId="135910CF" w14:textId="183E2E55" w:rsidR="00BA3FC1" w:rsidRPr="0069569E" w:rsidRDefault="00D630E2" w:rsidP="00402BA6">
            <w:pPr>
              <w:tabs>
                <w:tab w:val="left" w:pos="567"/>
              </w:tabs>
              <w:jc w:val="right"/>
              <w:rPr>
                <w:sz w:val="22"/>
                <w:szCs w:val="22"/>
                <w:lang w:val="lt-LT"/>
              </w:rPr>
            </w:pPr>
            <w:r w:rsidRPr="0069569E">
              <w:rPr>
                <w:noProof/>
                <w:lang w:val="lt-LT" w:eastAsia="lt-LT"/>
              </w:rPr>
              <w:drawing>
                <wp:inline distT="0" distB="0" distL="0" distR="0" wp14:anchorId="6003CC5A" wp14:editId="2010B09F">
                  <wp:extent cx="2381250" cy="887095"/>
                  <wp:effectExtent l="0" t="0" r="0" b="0"/>
                  <wp:docPr id="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0" cy="887095"/>
                          </a:xfrm>
                          <a:prstGeom prst="rect">
                            <a:avLst/>
                          </a:prstGeom>
                          <a:noFill/>
                          <a:ln>
                            <a:noFill/>
                          </a:ln>
                        </pic:spPr>
                      </pic:pic>
                    </a:graphicData>
                  </a:graphic>
                </wp:inline>
              </w:drawing>
            </w:r>
          </w:p>
        </w:tc>
        <w:tc>
          <w:tcPr>
            <w:tcW w:w="1134" w:type="dxa"/>
            <w:tcBorders>
              <w:top w:val="nil"/>
              <w:left w:val="nil"/>
              <w:bottom w:val="nil"/>
              <w:right w:val="nil"/>
            </w:tcBorders>
            <w:vAlign w:val="bottom"/>
          </w:tcPr>
          <w:p w14:paraId="5AE684DA" w14:textId="05535A54" w:rsidR="00300947" w:rsidRPr="0069569E" w:rsidRDefault="00D630E2" w:rsidP="007E4A27">
            <w:pPr>
              <w:tabs>
                <w:tab w:val="left" w:pos="567"/>
              </w:tabs>
              <w:rPr>
                <w:sz w:val="22"/>
                <w:szCs w:val="22"/>
                <w:lang w:val="lt-LT"/>
              </w:rPr>
            </w:pPr>
            <w:r>
              <w:rPr>
                <w:noProof/>
                <w:lang w:val="lt-LT" w:eastAsia="lt-LT"/>
              </w:rPr>
              <w:drawing>
                <wp:anchor distT="0" distB="0" distL="114300" distR="114300" simplePos="0" relativeHeight="251662848" behindDoc="0" locked="0" layoutInCell="1" allowOverlap="1" wp14:anchorId="58DDD312" wp14:editId="735EE48E">
                  <wp:simplePos x="0" y="0"/>
                  <wp:positionH relativeFrom="margin">
                    <wp:posOffset>55880</wp:posOffset>
                  </wp:positionH>
                  <wp:positionV relativeFrom="margin">
                    <wp:posOffset>24130</wp:posOffset>
                  </wp:positionV>
                  <wp:extent cx="560070" cy="842645"/>
                  <wp:effectExtent l="0" t="0" r="0" b="0"/>
                  <wp:wrapSquare wrapText="bothSides"/>
                  <wp:docPr id="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560070" cy="8426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3C3A" w:rsidRPr="0069569E" w14:paraId="699C971D" w14:textId="77777777" w:rsidTr="00D77F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12" w:type="dxa"/>
            <w:gridSpan w:val="3"/>
            <w:tcBorders>
              <w:top w:val="nil"/>
              <w:left w:val="nil"/>
              <w:bottom w:val="nil"/>
              <w:right w:val="nil"/>
            </w:tcBorders>
          </w:tcPr>
          <w:p w14:paraId="49C97D48" w14:textId="77777777" w:rsidR="006C3C3A" w:rsidRPr="0069569E" w:rsidRDefault="006C3C3A" w:rsidP="00651A39">
            <w:pPr>
              <w:numPr>
                <w:ilvl w:val="0"/>
                <w:numId w:val="30"/>
              </w:numPr>
              <w:tabs>
                <w:tab w:val="clear" w:pos="720"/>
              </w:tabs>
              <w:overflowPunct/>
              <w:autoSpaceDE/>
              <w:autoSpaceDN/>
              <w:ind w:left="1134" w:hanging="567"/>
              <w:textAlignment w:val="auto"/>
              <w:rPr>
                <w:sz w:val="22"/>
                <w:szCs w:val="22"/>
                <w:lang w:val="lt-LT"/>
              </w:rPr>
            </w:pPr>
            <w:r w:rsidRPr="0069569E">
              <w:rPr>
                <w:sz w:val="22"/>
                <w:szCs w:val="22"/>
                <w:lang w:val="lt-LT"/>
              </w:rPr>
              <w:t>Panaudotų adatų pakartotinai naudoti negalima. Niekada neduokite adatų kitiems asmenims.</w:t>
            </w:r>
          </w:p>
        </w:tc>
        <w:tc>
          <w:tcPr>
            <w:tcW w:w="2410" w:type="dxa"/>
            <w:gridSpan w:val="2"/>
            <w:vMerge w:val="restart"/>
            <w:tcBorders>
              <w:top w:val="nil"/>
              <w:left w:val="nil"/>
              <w:right w:val="nil"/>
            </w:tcBorders>
          </w:tcPr>
          <w:p w14:paraId="51D814A3" w14:textId="2843C7A2" w:rsidR="006C3C3A" w:rsidRPr="0069569E" w:rsidRDefault="006C3C3A" w:rsidP="0069559E">
            <w:pPr>
              <w:tabs>
                <w:tab w:val="left" w:pos="567"/>
              </w:tabs>
              <w:rPr>
                <w:sz w:val="22"/>
                <w:szCs w:val="22"/>
                <w:lang w:val="lt-LT"/>
              </w:rPr>
            </w:pPr>
            <w:r w:rsidRPr="0069569E">
              <w:rPr>
                <w:noProof/>
                <w:lang w:val="lt-LT" w:eastAsia="lt-LT"/>
              </w:rPr>
              <w:drawing>
                <wp:inline distT="0" distB="0" distL="0" distR="0" wp14:anchorId="4B4E4DDE" wp14:editId="160E2A72">
                  <wp:extent cx="1364615" cy="702945"/>
                  <wp:effectExtent l="0" t="0" r="0" b="0"/>
                  <wp:docPr id="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364615" cy="702945"/>
                          </a:xfrm>
                          <a:prstGeom prst="rect">
                            <a:avLst/>
                          </a:prstGeom>
                          <a:noFill/>
                          <a:ln>
                            <a:noFill/>
                          </a:ln>
                        </pic:spPr>
                      </pic:pic>
                    </a:graphicData>
                  </a:graphic>
                </wp:inline>
              </w:drawing>
            </w:r>
          </w:p>
        </w:tc>
      </w:tr>
      <w:tr w:rsidR="006C3C3A" w:rsidRPr="0069569E" w14:paraId="333B0CE7" w14:textId="77777777" w:rsidTr="00D77F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12" w:type="dxa"/>
            <w:gridSpan w:val="3"/>
            <w:tcBorders>
              <w:top w:val="nil"/>
              <w:left w:val="nil"/>
              <w:bottom w:val="nil"/>
              <w:right w:val="nil"/>
            </w:tcBorders>
          </w:tcPr>
          <w:p w14:paraId="3421A944" w14:textId="77777777" w:rsidR="006C3C3A" w:rsidRPr="0069569E" w:rsidRDefault="006C3C3A" w:rsidP="00651A39">
            <w:pPr>
              <w:numPr>
                <w:ilvl w:val="0"/>
                <w:numId w:val="99"/>
              </w:numPr>
              <w:overflowPunct/>
              <w:autoSpaceDE/>
              <w:autoSpaceDN/>
              <w:ind w:left="1134" w:hanging="567"/>
              <w:textAlignment w:val="auto"/>
              <w:rPr>
                <w:sz w:val="22"/>
                <w:szCs w:val="22"/>
                <w:lang w:val="lt-LT"/>
              </w:rPr>
            </w:pPr>
            <w:r w:rsidRPr="0069569E">
              <w:rPr>
                <w:sz w:val="22"/>
                <w:szCs w:val="22"/>
                <w:lang w:val="lt-LT"/>
              </w:rPr>
              <w:t>Ant švirkštiklio vėl uždėkite dangtelį.</w:t>
            </w:r>
          </w:p>
          <w:p w14:paraId="0A675386" w14:textId="77777777" w:rsidR="006C3C3A" w:rsidRPr="0069569E" w:rsidRDefault="006C3C3A" w:rsidP="00651A39">
            <w:pPr>
              <w:ind w:left="1134" w:hanging="567"/>
              <w:rPr>
                <w:sz w:val="22"/>
                <w:szCs w:val="22"/>
                <w:lang w:val="lt-LT"/>
              </w:rPr>
            </w:pPr>
          </w:p>
        </w:tc>
        <w:tc>
          <w:tcPr>
            <w:tcW w:w="2410" w:type="dxa"/>
            <w:gridSpan w:val="2"/>
            <w:vMerge/>
            <w:tcBorders>
              <w:left w:val="nil"/>
              <w:bottom w:val="nil"/>
              <w:right w:val="nil"/>
            </w:tcBorders>
          </w:tcPr>
          <w:p w14:paraId="38FBE989" w14:textId="7E437423" w:rsidR="006C3C3A" w:rsidRPr="0069569E" w:rsidRDefault="006C3C3A" w:rsidP="0069559E">
            <w:pPr>
              <w:tabs>
                <w:tab w:val="left" w:pos="567"/>
              </w:tabs>
              <w:rPr>
                <w:sz w:val="22"/>
                <w:szCs w:val="22"/>
                <w:lang w:val="lt-LT"/>
              </w:rPr>
            </w:pPr>
          </w:p>
        </w:tc>
      </w:tr>
    </w:tbl>
    <w:p w14:paraId="7B6AD57A" w14:textId="77777777" w:rsidR="00300947" w:rsidRPr="0069569E" w:rsidRDefault="00300947" w:rsidP="00D150CF">
      <w:pPr>
        <w:pBdr>
          <w:top w:val="single" w:sz="4" w:space="1" w:color="auto"/>
        </w:pBdr>
        <w:tabs>
          <w:tab w:val="left" w:pos="567"/>
        </w:tabs>
        <w:rPr>
          <w:b/>
          <w:sz w:val="22"/>
          <w:szCs w:val="22"/>
          <w:lang w:val="lt-LT"/>
        </w:rPr>
      </w:pPr>
    </w:p>
    <w:p w14:paraId="4C8CA82C" w14:textId="28E045C0" w:rsidR="00300947" w:rsidRPr="0069569E" w:rsidRDefault="00300947" w:rsidP="007B7C9B">
      <w:pPr>
        <w:keepNext/>
        <w:tabs>
          <w:tab w:val="left" w:pos="567"/>
        </w:tabs>
        <w:rPr>
          <w:b/>
          <w:sz w:val="22"/>
          <w:szCs w:val="22"/>
          <w:lang w:val="lt-LT"/>
        </w:rPr>
      </w:pPr>
      <w:r w:rsidRPr="0069569E">
        <w:rPr>
          <w:b/>
          <w:sz w:val="22"/>
          <w:szCs w:val="22"/>
          <w:lang w:val="lt-LT"/>
        </w:rPr>
        <w:t xml:space="preserve">7.4. </w:t>
      </w:r>
      <w:r w:rsidR="007B7C9B">
        <w:rPr>
          <w:b/>
          <w:sz w:val="22"/>
          <w:szCs w:val="22"/>
          <w:lang w:val="lt-LT"/>
        </w:rPr>
        <w:tab/>
      </w:r>
      <w:r w:rsidRPr="0069569E">
        <w:rPr>
          <w:b/>
          <w:sz w:val="22"/>
          <w:szCs w:val="22"/>
          <w:lang w:val="lt-LT"/>
        </w:rPr>
        <w:t>GONAL</w:t>
      </w:r>
      <w:r w:rsidRPr="0069569E">
        <w:rPr>
          <w:sz w:val="22"/>
          <w:szCs w:val="22"/>
          <w:lang w:val="lt-LT"/>
        </w:rPr>
        <w:noBreakHyphen/>
      </w:r>
      <w:r w:rsidRPr="0069569E">
        <w:rPr>
          <w:b/>
          <w:sz w:val="22"/>
          <w:szCs w:val="22"/>
          <w:lang w:val="lt-LT"/>
        </w:rPr>
        <w:t xml:space="preserve">f užpildyto </w:t>
      </w:r>
      <w:proofErr w:type="spellStart"/>
      <w:r w:rsidRPr="0069569E">
        <w:rPr>
          <w:b/>
          <w:sz w:val="22"/>
          <w:szCs w:val="22"/>
          <w:lang w:val="lt-LT"/>
        </w:rPr>
        <w:t>švirkštiklio</w:t>
      </w:r>
      <w:proofErr w:type="spellEnd"/>
      <w:r w:rsidRPr="0069569E">
        <w:rPr>
          <w:b/>
          <w:sz w:val="22"/>
          <w:szCs w:val="22"/>
          <w:lang w:val="lt-LT"/>
        </w:rPr>
        <w:t xml:space="preserve"> laikymas</w:t>
      </w:r>
    </w:p>
    <w:p w14:paraId="4B1C8DC1" w14:textId="77777777" w:rsidR="00300947" w:rsidRPr="0069569E" w:rsidRDefault="00300947" w:rsidP="007B7C9B">
      <w:pPr>
        <w:keepNext/>
        <w:tabs>
          <w:tab w:val="left" w:pos="567"/>
        </w:tabs>
        <w:rPr>
          <w:sz w:val="22"/>
          <w:szCs w:val="22"/>
          <w:lang w:val="lt-LT"/>
        </w:rPr>
      </w:pPr>
    </w:p>
    <w:p w14:paraId="217702ED" w14:textId="77777777" w:rsidR="00300947" w:rsidRPr="0069569E" w:rsidRDefault="00300947" w:rsidP="007B7C9B">
      <w:pPr>
        <w:keepNext/>
        <w:pBdr>
          <w:top w:val="single" w:sz="4" w:space="1" w:color="auto"/>
          <w:left w:val="single" w:sz="4" w:space="4" w:color="auto"/>
          <w:bottom w:val="single" w:sz="4" w:space="1" w:color="auto"/>
          <w:right w:val="single" w:sz="4" w:space="4" w:color="auto"/>
        </w:pBdr>
        <w:shd w:val="clear" w:color="auto" w:fill="FFCCCC"/>
        <w:ind w:left="567"/>
        <w:rPr>
          <w:sz w:val="22"/>
          <w:szCs w:val="22"/>
          <w:lang w:val="lt-LT"/>
        </w:rPr>
      </w:pPr>
      <w:r w:rsidRPr="0069569E">
        <w:rPr>
          <w:iCs/>
          <w:sz w:val="22"/>
          <w:szCs w:val="22"/>
          <w:lang w:val="lt-LT"/>
        </w:rPr>
        <w:t>ĮSPĖJIMAS:</w:t>
      </w:r>
    </w:p>
    <w:p w14:paraId="6DB80175" w14:textId="77777777" w:rsidR="00115AB8" w:rsidRPr="0069569E" w:rsidRDefault="00115AB8" w:rsidP="007B7C9B">
      <w:pPr>
        <w:keepNext/>
        <w:pBdr>
          <w:top w:val="single" w:sz="4" w:space="1" w:color="auto"/>
          <w:left w:val="single" w:sz="4" w:space="4" w:color="auto"/>
          <w:bottom w:val="single" w:sz="4" w:space="1" w:color="auto"/>
          <w:right w:val="single" w:sz="4" w:space="4" w:color="auto"/>
        </w:pBdr>
        <w:shd w:val="clear" w:color="auto" w:fill="FFCCCC"/>
        <w:ind w:left="567"/>
        <w:rPr>
          <w:i/>
          <w:sz w:val="22"/>
          <w:szCs w:val="22"/>
          <w:lang w:val="lt-LT" w:eastAsia="de-DE"/>
        </w:rPr>
      </w:pPr>
      <w:r w:rsidRPr="0069569E">
        <w:rPr>
          <w:i/>
          <w:sz w:val="22"/>
          <w:szCs w:val="22"/>
          <w:lang w:val="lt-LT" w:eastAsia="de-DE"/>
        </w:rPr>
        <w:t>----------------------------------------------------------------------------------------------------------------</w:t>
      </w:r>
    </w:p>
    <w:p w14:paraId="471CCAA8" w14:textId="77777777" w:rsidR="00300947" w:rsidRPr="0069569E" w:rsidRDefault="00300947" w:rsidP="007B7C9B">
      <w:pPr>
        <w:keepNext/>
        <w:pBdr>
          <w:top w:val="single" w:sz="4" w:space="1" w:color="auto"/>
          <w:left w:val="single" w:sz="4" w:space="4" w:color="auto"/>
          <w:bottom w:val="single" w:sz="4" w:space="1" w:color="auto"/>
          <w:right w:val="single" w:sz="4" w:space="4" w:color="auto"/>
        </w:pBdr>
        <w:shd w:val="clear" w:color="auto" w:fill="FFCCCC"/>
        <w:ind w:left="567"/>
        <w:rPr>
          <w:sz w:val="22"/>
          <w:szCs w:val="22"/>
          <w:lang w:val="lt-LT"/>
        </w:rPr>
      </w:pPr>
      <w:r w:rsidRPr="0069569E">
        <w:rPr>
          <w:i/>
          <w:sz w:val="22"/>
          <w:szCs w:val="22"/>
          <w:lang w:val="lt-LT"/>
        </w:rPr>
        <w:t>Niekuomet nelaikykite švirkštiklio su pritvirtinta adata.</w:t>
      </w:r>
    </w:p>
    <w:p w14:paraId="36977143" w14:textId="77777777" w:rsidR="00300947" w:rsidRPr="0069569E" w:rsidRDefault="00300947" w:rsidP="0069559E">
      <w:pPr>
        <w:pBdr>
          <w:top w:val="single" w:sz="4" w:space="1" w:color="auto"/>
          <w:left w:val="single" w:sz="4" w:space="4" w:color="auto"/>
          <w:bottom w:val="single" w:sz="4" w:space="1" w:color="auto"/>
          <w:right w:val="single" w:sz="4" w:space="4" w:color="auto"/>
        </w:pBdr>
        <w:shd w:val="clear" w:color="auto" w:fill="FFCCCC"/>
        <w:ind w:left="567"/>
        <w:rPr>
          <w:b/>
          <w:i/>
          <w:sz w:val="22"/>
          <w:szCs w:val="22"/>
          <w:lang w:val="lt-LT"/>
        </w:rPr>
      </w:pPr>
      <w:r w:rsidRPr="0069569E">
        <w:rPr>
          <w:b/>
          <w:i/>
          <w:sz w:val="22"/>
          <w:szCs w:val="22"/>
          <w:lang w:val="lt-LT"/>
        </w:rPr>
        <w:t>Visuomet, prieš vėl uždėdami švirkštiklio dangtelį, nuimkite adatą nuo GONAL</w:t>
      </w:r>
      <w:r w:rsidRPr="0069569E">
        <w:rPr>
          <w:b/>
          <w:i/>
          <w:sz w:val="22"/>
          <w:szCs w:val="22"/>
          <w:lang w:val="lt-LT"/>
        </w:rPr>
        <w:noBreakHyphen/>
        <w:t>f užpildyto švirkštiklio.</w:t>
      </w:r>
    </w:p>
    <w:p w14:paraId="6AE0F632" w14:textId="77777777" w:rsidR="00300947" w:rsidRPr="0069569E" w:rsidRDefault="00300947" w:rsidP="0069559E">
      <w:pPr>
        <w:tabs>
          <w:tab w:val="left" w:pos="567"/>
        </w:tabs>
        <w:rPr>
          <w:sz w:val="22"/>
          <w:szCs w:val="22"/>
          <w:lang w:val="lt-LT"/>
        </w:rPr>
      </w:pPr>
    </w:p>
    <w:p w14:paraId="5351DAB8" w14:textId="77777777" w:rsidR="00300947" w:rsidRPr="0069569E" w:rsidRDefault="00300947" w:rsidP="00651A39">
      <w:pPr>
        <w:numPr>
          <w:ilvl w:val="0"/>
          <w:numId w:val="100"/>
        </w:numPr>
        <w:overflowPunct/>
        <w:autoSpaceDE/>
        <w:autoSpaceDN/>
        <w:ind w:left="1134" w:hanging="567"/>
        <w:textAlignment w:val="auto"/>
        <w:rPr>
          <w:sz w:val="22"/>
          <w:szCs w:val="22"/>
          <w:lang w:val="lt-LT"/>
        </w:rPr>
      </w:pPr>
      <w:r w:rsidRPr="0069569E">
        <w:rPr>
          <w:sz w:val="22"/>
          <w:szCs w:val="22"/>
          <w:lang w:val="lt-LT"/>
        </w:rPr>
        <w:t>Laikykite švirkštiklį gamintojo pakuotėje saugioje vietoje.</w:t>
      </w:r>
    </w:p>
    <w:p w14:paraId="064096BF" w14:textId="77777777" w:rsidR="00300947" w:rsidRPr="0069569E" w:rsidRDefault="00300947" w:rsidP="00651A39">
      <w:pPr>
        <w:numPr>
          <w:ilvl w:val="0"/>
          <w:numId w:val="100"/>
        </w:numPr>
        <w:overflowPunct/>
        <w:autoSpaceDE/>
        <w:autoSpaceDN/>
        <w:ind w:left="1134" w:hanging="567"/>
        <w:textAlignment w:val="auto"/>
        <w:rPr>
          <w:sz w:val="22"/>
          <w:szCs w:val="22"/>
          <w:lang w:val="lt-LT"/>
        </w:rPr>
      </w:pPr>
      <w:r w:rsidRPr="0069569E">
        <w:rPr>
          <w:sz w:val="22"/>
          <w:szCs w:val="22"/>
          <w:lang w:val="lt-LT"/>
        </w:rPr>
        <w:t>Kaip tvarkyti tuščią švirkštiklį, klauskite vaistininko.</w:t>
      </w:r>
    </w:p>
    <w:p w14:paraId="76E3BEF4" w14:textId="77777777" w:rsidR="00300947" w:rsidRPr="0069569E" w:rsidRDefault="00300947" w:rsidP="0069559E">
      <w:pPr>
        <w:tabs>
          <w:tab w:val="left" w:pos="567"/>
        </w:tabs>
        <w:rPr>
          <w:sz w:val="22"/>
          <w:szCs w:val="22"/>
          <w:lang w:val="lt-LT"/>
        </w:rPr>
      </w:pPr>
    </w:p>
    <w:p w14:paraId="1A217EDE" w14:textId="6FDFF8ED" w:rsidR="00300947" w:rsidRPr="0069569E" w:rsidRDefault="00300947" w:rsidP="00651A39">
      <w:pPr>
        <w:ind w:left="1843" w:hanging="1276"/>
        <w:rPr>
          <w:sz w:val="22"/>
          <w:szCs w:val="22"/>
          <w:lang w:val="lt-LT"/>
        </w:rPr>
      </w:pPr>
      <w:r w:rsidRPr="0069569E">
        <w:rPr>
          <w:b/>
          <w:sz w:val="22"/>
          <w:szCs w:val="22"/>
          <w:lang w:val="lt-LT"/>
        </w:rPr>
        <w:t>Įspėjimas:</w:t>
      </w:r>
      <w:r w:rsidRPr="0069569E">
        <w:rPr>
          <w:sz w:val="22"/>
          <w:szCs w:val="22"/>
          <w:lang w:val="lt-LT"/>
        </w:rPr>
        <w:t xml:space="preserve"> </w:t>
      </w:r>
      <w:r w:rsidR="00651A39">
        <w:rPr>
          <w:sz w:val="22"/>
          <w:szCs w:val="22"/>
          <w:lang w:val="lt-LT"/>
        </w:rPr>
        <w:tab/>
      </w:r>
      <w:r w:rsidR="00203B7E" w:rsidRPr="0069569E">
        <w:rPr>
          <w:sz w:val="22"/>
          <w:lang w:val="lt-LT" w:eastAsia="lt-LT"/>
        </w:rPr>
        <w:t>Vaistų negalima išmesti</w:t>
      </w:r>
      <w:r w:rsidRPr="0069569E">
        <w:rPr>
          <w:sz w:val="22"/>
          <w:szCs w:val="22"/>
          <w:lang w:val="lt-LT"/>
        </w:rPr>
        <w:t xml:space="preserve"> į kanalizaciją arba su buitinėmis atliekomis.</w:t>
      </w:r>
    </w:p>
    <w:p w14:paraId="120CD79A" w14:textId="77777777" w:rsidR="00300947" w:rsidRPr="0069569E" w:rsidRDefault="00300947" w:rsidP="0069559E">
      <w:pPr>
        <w:ind w:left="567" w:hanging="567"/>
        <w:rPr>
          <w:sz w:val="22"/>
          <w:szCs w:val="22"/>
          <w:lang w:val="lt-LT"/>
        </w:rPr>
      </w:pPr>
    </w:p>
    <w:p w14:paraId="11B7F754" w14:textId="77777777" w:rsidR="00300947" w:rsidRPr="0069569E" w:rsidRDefault="00300947" w:rsidP="0069559E">
      <w:pPr>
        <w:tabs>
          <w:tab w:val="left" w:pos="567"/>
        </w:tabs>
        <w:rPr>
          <w:sz w:val="22"/>
          <w:szCs w:val="22"/>
          <w:lang w:val="lt-LT"/>
        </w:rPr>
      </w:pPr>
    </w:p>
    <w:p w14:paraId="599816D3" w14:textId="77777777" w:rsidR="00300947" w:rsidRPr="0069569E" w:rsidRDefault="00300947" w:rsidP="00651A39">
      <w:pPr>
        <w:keepNext/>
        <w:pBdr>
          <w:bottom w:val="single" w:sz="4" w:space="1" w:color="auto"/>
        </w:pBdr>
        <w:ind w:left="567" w:hanging="567"/>
        <w:rPr>
          <w:b/>
          <w:sz w:val="22"/>
          <w:szCs w:val="22"/>
          <w:lang w:val="lt-LT"/>
        </w:rPr>
      </w:pPr>
      <w:r w:rsidRPr="0069569E">
        <w:rPr>
          <w:b/>
          <w:sz w:val="22"/>
          <w:szCs w:val="22"/>
          <w:lang w:val="lt-LT"/>
        </w:rPr>
        <w:lastRenderedPageBreak/>
        <w:t>8.</w:t>
      </w:r>
      <w:r w:rsidR="00AF7B08" w:rsidRPr="0069569E">
        <w:rPr>
          <w:sz w:val="22"/>
          <w:szCs w:val="22"/>
          <w:lang w:val="lt-LT"/>
        </w:rPr>
        <w:t xml:space="preserve"> </w:t>
      </w:r>
      <w:r w:rsidR="007B7C9B">
        <w:rPr>
          <w:sz w:val="22"/>
          <w:szCs w:val="22"/>
          <w:lang w:val="lt-LT"/>
        </w:rPr>
        <w:tab/>
      </w:r>
      <w:r w:rsidRPr="0069569E">
        <w:rPr>
          <w:b/>
          <w:sz w:val="22"/>
          <w:szCs w:val="22"/>
          <w:lang w:val="lt-LT"/>
        </w:rPr>
        <w:t>GONAL</w:t>
      </w:r>
      <w:r w:rsidRPr="0069569E">
        <w:rPr>
          <w:sz w:val="22"/>
          <w:szCs w:val="22"/>
          <w:lang w:val="lt-LT"/>
        </w:rPr>
        <w:noBreakHyphen/>
      </w:r>
      <w:r w:rsidRPr="0069569E">
        <w:rPr>
          <w:b/>
          <w:sz w:val="22"/>
          <w:szCs w:val="22"/>
          <w:lang w:val="lt-LT"/>
        </w:rPr>
        <w:t>f užpildyto švirkštiklio gydymo dienoraštis</w:t>
      </w:r>
    </w:p>
    <w:p w14:paraId="3AB0772B" w14:textId="77777777" w:rsidR="00300947" w:rsidRPr="0069569E" w:rsidRDefault="00300947" w:rsidP="0069559E">
      <w:pPr>
        <w:keepNext/>
        <w:rPr>
          <w:color w:val="000000"/>
          <w:sz w:val="22"/>
          <w:szCs w:val="22"/>
          <w:lang w:val="lt-LT"/>
        </w:rPr>
      </w:pPr>
    </w:p>
    <w:p w14:paraId="1ED87049" w14:textId="2D2A4CD3" w:rsidR="00BA3FC1" w:rsidRPr="0069569E" w:rsidRDefault="00BA3FC1" w:rsidP="00402BA6">
      <w:pPr>
        <w:keepNext/>
        <w:shd w:val="clear" w:color="auto" w:fill="E7E6E6"/>
        <w:tabs>
          <w:tab w:val="left" w:pos="4820"/>
        </w:tabs>
        <w:overflowPunct/>
        <w:autoSpaceDE/>
        <w:autoSpaceDN/>
        <w:jc w:val="center"/>
        <w:textAlignment w:val="auto"/>
        <w:rPr>
          <w:bCs/>
          <w:i/>
          <w:sz w:val="22"/>
          <w:szCs w:val="22"/>
          <w:lang w:val="lt-LT"/>
        </w:rPr>
      </w:pPr>
      <w:r w:rsidRPr="0069569E">
        <w:rPr>
          <w:bCs/>
          <w:i/>
          <w:sz w:val="22"/>
          <w:szCs w:val="22"/>
          <w:lang w:val="lt-LT"/>
        </w:rPr>
        <w:t>&lt;GONAL-f 150</w:t>
      </w:r>
      <w:r w:rsidR="00A945C6">
        <w:rPr>
          <w:bCs/>
          <w:i/>
          <w:sz w:val="22"/>
          <w:szCs w:val="22"/>
          <w:lang w:val="lt-LT"/>
        </w:rPr>
        <w:t> </w:t>
      </w:r>
      <w:r w:rsidRPr="0069569E">
        <w:rPr>
          <w:bCs/>
          <w:i/>
          <w:sz w:val="22"/>
          <w:szCs w:val="22"/>
          <w:lang w:val="lt-LT"/>
        </w:rPr>
        <w:t>IU– PEN&gt;</w:t>
      </w:r>
    </w:p>
    <w:tbl>
      <w:tblPr>
        <w:tblW w:w="0" w:type="auto"/>
        <w:tblInd w:w="10" w:type="dxa"/>
        <w:tblLayout w:type="fixed"/>
        <w:tblCellMar>
          <w:left w:w="0" w:type="dxa"/>
          <w:right w:w="0" w:type="dxa"/>
        </w:tblCellMar>
        <w:tblLook w:val="0000" w:firstRow="0" w:lastRow="0" w:firstColumn="0" w:lastColumn="0" w:noHBand="0" w:noVBand="0"/>
      </w:tblPr>
      <w:tblGrid>
        <w:gridCol w:w="850"/>
        <w:gridCol w:w="710"/>
        <w:gridCol w:w="708"/>
        <w:gridCol w:w="1134"/>
        <w:gridCol w:w="824"/>
        <w:gridCol w:w="892"/>
        <w:gridCol w:w="1090"/>
        <w:gridCol w:w="2864"/>
      </w:tblGrid>
      <w:tr w:rsidR="00BA3FC1" w:rsidRPr="0069569E" w14:paraId="77C2AA02" w14:textId="77777777" w:rsidTr="00651A39">
        <w:trPr>
          <w:cantSplit/>
          <w:trHeight w:hRule="exact" w:val="471"/>
        </w:trPr>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05854D1" w14:textId="77777777" w:rsidR="00BA3FC1" w:rsidRPr="0069569E" w:rsidRDefault="00BA3FC1" w:rsidP="00EA60CD">
            <w:pPr>
              <w:keepNext/>
              <w:spacing w:before="8"/>
              <w:ind w:left="287" w:right="267"/>
              <w:jc w:val="center"/>
              <w:rPr>
                <w:sz w:val="16"/>
                <w:szCs w:val="16"/>
                <w:lang w:val="lt-LT"/>
              </w:rPr>
            </w:pPr>
            <w:r w:rsidRPr="0069569E">
              <w:rPr>
                <w:b/>
                <w:w w:val="96"/>
                <w:sz w:val="16"/>
                <w:szCs w:val="16"/>
                <w:lang w:val="lt-LT"/>
              </w:rPr>
              <w:t>1</w:t>
            </w:r>
          </w:p>
          <w:p w14:paraId="07BACDE4" w14:textId="77777777" w:rsidR="00BA3FC1" w:rsidRPr="0069569E" w:rsidRDefault="00BA3FC1" w:rsidP="00EA60CD">
            <w:pPr>
              <w:keepNext/>
              <w:overflowPunct/>
              <w:spacing w:before="120"/>
              <w:ind w:left="16" w:right="-4"/>
              <w:jc w:val="center"/>
              <w:textAlignment w:val="auto"/>
              <w:rPr>
                <w:sz w:val="16"/>
                <w:szCs w:val="16"/>
                <w:lang w:val="lt-LT"/>
              </w:rPr>
            </w:pPr>
            <w:r w:rsidRPr="0069569E">
              <w:rPr>
                <w:b/>
                <w:bCs/>
                <w:spacing w:val="-10"/>
                <w:w w:val="72"/>
                <w:sz w:val="16"/>
                <w:szCs w:val="16"/>
                <w:lang w:val="lt-LT"/>
              </w:rPr>
              <w:t>Gydymo dienos numeris</w:t>
            </w:r>
          </w:p>
        </w:tc>
        <w:tc>
          <w:tcPr>
            <w:tcW w:w="71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4794FF7" w14:textId="77777777" w:rsidR="00BA3FC1" w:rsidRPr="0069569E" w:rsidRDefault="00BA3FC1" w:rsidP="00EA60CD">
            <w:pPr>
              <w:keepNext/>
              <w:spacing w:before="8"/>
              <w:ind w:left="185" w:right="165"/>
              <w:jc w:val="center"/>
              <w:rPr>
                <w:sz w:val="16"/>
                <w:szCs w:val="16"/>
                <w:lang w:val="lt-LT"/>
              </w:rPr>
            </w:pPr>
            <w:r w:rsidRPr="0069569E">
              <w:rPr>
                <w:b/>
                <w:w w:val="96"/>
                <w:sz w:val="16"/>
                <w:szCs w:val="16"/>
                <w:lang w:val="lt-LT"/>
              </w:rPr>
              <w:t>2</w:t>
            </w:r>
          </w:p>
          <w:p w14:paraId="5CFD69AE" w14:textId="77777777" w:rsidR="00BA3FC1" w:rsidRPr="0069569E" w:rsidRDefault="00BA3FC1" w:rsidP="00EA60CD">
            <w:pPr>
              <w:keepNext/>
              <w:overflowPunct/>
              <w:spacing w:before="120"/>
              <w:ind w:left="83" w:right="63"/>
              <w:jc w:val="center"/>
              <w:textAlignment w:val="auto"/>
              <w:rPr>
                <w:sz w:val="16"/>
                <w:szCs w:val="16"/>
                <w:lang w:val="lt-LT"/>
              </w:rPr>
            </w:pPr>
            <w:r w:rsidRPr="0069569E">
              <w:rPr>
                <w:b/>
                <w:bCs/>
                <w:spacing w:val="-2"/>
                <w:w w:val="82"/>
                <w:sz w:val="16"/>
                <w:szCs w:val="16"/>
                <w:lang w:val="lt-LT"/>
              </w:rPr>
              <w:t>Data</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0CC25D6" w14:textId="77777777" w:rsidR="00BA3FC1" w:rsidRPr="0069569E" w:rsidRDefault="00BA3FC1" w:rsidP="00EA60CD">
            <w:pPr>
              <w:keepNext/>
              <w:spacing w:before="8"/>
              <w:ind w:left="185" w:right="165"/>
              <w:jc w:val="center"/>
              <w:rPr>
                <w:sz w:val="16"/>
                <w:szCs w:val="16"/>
                <w:lang w:val="lt-LT"/>
              </w:rPr>
            </w:pPr>
            <w:r w:rsidRPr="0069569E">
              <w:rPr>
                <w:b/>
                <w:w w:val="96"/>
                <w:sz w:val="16"/>
                <w:szCs w:val="16"/>
                <w:lang w:val="lt-LT"/>
              </w:rPr>
              <w:t>3</w:t>
            </w:r>
          </w:p>
          <w:p w14:paraId="32D42C41" w14:textId="77777777" w:rsidR="00BA3FC1" w:rsidRPr="0069569E" w:rsidRDefault="00BA3FC1" w:rsidP="00EA60CD">
            <w:pPr>
              <w:keepNext/>
              <w:overflowPunct/>
              <w:spacing w:before="120"/>
              <w:ind w:left="79" w:right="59"/>
              <w:jc w:val="center"/>
              <w:textAlignment w:val="auto"/>
              <w:rPr>
                <w:sz w:val="16"/>
                <w:szCs w:val="16"/>
                <w:lang w:val="lt-LT"/>
              </w:rPr>
            </w:pPr>
            <w:r w:rsidRPr="0069569E">
              <w:rPr>
                <w:b/>
                <w:bCs/>
                <w:spacing w:val="-1"/>
                <w:w w:val="72"/>
                <w:sz w:val="16"/>
                <w:szCs w:val="16"/>
                <w:lang w:val="lt-LT"/>
              </w:rPr>
              <w:t>Laikas</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0B28538" w14:textId="77777777" w:rsidR="00BA3FC1" w:rsidRPr="0069569E" w:rsidRDefault="00BA3FC1" w:rsidP="00EA60CD">
            <w:pPr>
              <w:keepNext/>
              <w:spacing w:before="8"/>
              <w:ind w:left="365" w:right="345"/>
              <w:jc w:val="center"/>
              <w:rPr>
                <w:sz w:val="16"/>
                <w:szCs w:val="16"/>
                <w:lang w:val="lt-LT"/>
              </w:rPr>
            </w:pPr>
            <w:r w:rsidRPr="0069569E">
              <w:rPr>
                <w:b/>
                <w:w w:val="96"/>
                <w:sz w:val="16"/>
                <w:szCs w:val="16"/>
                <w:lang w:val="lt-LT"/>
              </w:rPr>
              <w:t>4</w:t>
            </w:r>
          </w:p>
          <w:p w14:paraId="2BAD7EE3" w14:textId="77777777" w:rsidR="00BA3FC1" w:rsidRPr="0069569E" w:rsidRDefault="00BA3FC1" w:rsidP="00EA60CD">
            <w:pPr>
              <w:keepNext/>
              <w:overflowPunct/>
              <w:spacing w:before="120"/>
              <w:ind w:left="16" w:right="-4"/>
              <w:jc w:val="center"/>
              <w:textAlignment w:val="auto"/>
              <w:rPr>
                <w:b/>
                <w:bCs/>
                <w:spacing w:val="-10"/>
                <w:w w:val="72"/>
                <w:sz w:val="16"/>
                <w:szCs w:val="16"/>
                <w:lang w:val="lt-LT"/>
              </w:rPr>
            </w:pPr>
            <w:r w:rsidRPr="0069569E">
              <w:rPr>
                <w:b/>
                <w:bCs/>
                <w:spacing w:val="-10"/>
                <w:w w:val="72"/>
                <w:sz w:val="16"/>
                <w:szCs w:val="16"/>
                <w:lang w:val="lt-LT"/>
              </w:rPr>
              <w:t>Švirkštiklio tūris</w:t>
            </w:r>
          </w:p>
          <w:p w14:paraId="39E99BE0" w14:textId="77777777" w:rsidR="00BA3FC1" w:rsidRPr="00651A39" w:rsidRDefault="00BA3FC1" w:rsidP="00EA60CD">
            <w:pPr>
              <w:keepNext/>
              <w:overflowPunct/>
              <w:spacing w:before="120"/>
              <w:ind w:left="62" w:right="17"/>
              <w:jc w:val="center"/>
              <w:textAlignment w:val="auto"/>
              <w:rPr>
                <w:color w:val="00B050"/>
                <w:sz w:val="14"/>
                <w:szCs w:val="14"/>
                <w:lang w:val="lt-LT"/>
              </w:rPr>
            </w:pPr>
            <w:r w:rsidRPr="00F85B61">
              <w:rPr>
                <w:color w:val="00B050"/>
                <w:spacing w:val="2"/>
                <w:sz w:val="14"/>
                <w:szCs w:val="14"/>
                <w:bdr w:val="single" w:sz="4" w:space="0" w:color="auto"/>
                <w:lang w:val="lt-LT"/>
              </w:rPr>
              <w:t>150 TV/0,25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20DB48E" w14:textId="77777777" w:rsidR="00BA3FC1" w:rsidRPr="0069569E" w:rsidRDefault="00BA3FC1" w:rsidP="00EA60CD">
            <w:pPr>
              <w:keepNext/>
              <w:overflowPunct/>
              <w:spacing w:before="8"/>
              <w:ind w:left="327" w:right="307"/>
              <w:jc w:val="center"/>
              <w:textAlignment w:val="auto"/>
              <w:rPr>
                <w:b/>
                <w:bCs/>
                <w:w w:val="96"/>
                <w:sz w:val="16"/>
                <w:szCs w:val="16"/>
                <w:lang w:val="lt-LT"/>
              </w:rPr>
            </w:pPr>
            <w:r w:rsidRPr="0069569E">
              <w:rPr>
                <w:b/>
                <w:bCs/>
                <w:w w:val="96"/>
                <w:sz w:val="16"/>
                <w:szCs w:val="16"/>
                <w:lang w:val="lt-LT"/>
              </w:rPr>
              <w:t>5</w:t>
            </w:r>
          </w:p>
          <w:p w14:paraId="72D49B60" w14:textId="77777777" w:rsidR="00BA3FC1" w:rsidRPr="0069569E" w:rsidRDefault="00BA3FC1" w:rsidP="00EA60CD">
            <w:pPr>
              <w:keepNext/>
              <w:overflowPunct/>
              <w:spacing w:before="120"/>
              <w:ind w:left="16" w:right="-4"/>
              <w:jc w:val="center"/>
              <w:textAlignment w:val="auto"/>
              <w:rPr>
                <w:b/>
                <w:bCs/>
                <w:w w:val="96"/>
                <w:sz w:val="16"/>
                <w:szCs w:val="16"/>
                <w:lang w:val="lt-LT"/>
              </w:rPr>
            </w:pPr>
            <w:r w:rsidRPr="0069569E">
              <w:rPr>
                <w:b/>
                <w:bCs/>
                <w:spacing w:val="-10"/>
                <w:w w:val="72"/>
                <w:sz w:val="16"/>
                <w:szCs w:val="16"/>
                <w:lang w:val="lt-LT"/>
              </w:rPr>
              <w:t>Paskirta dozė</w:t>
            </w:r>
          </w:p>
        </w:tc>
        <w:tc>
          <w:tcPr>
            <w:tcW w:w="4846" w:type="dxa"/>
            <w:gridSpan w:val="3"/>
            <w:tcBorders>
              <w:top w:val="single" w:sz="8" w:space="0" w:color="231F20"/>
              <w:left w:val="single" w:sz="8" w:space="0" w:color="231F20"/>
              <w:bottom w:val="single" w:sz="8" w:space="0" w:color="231F20"/>
              <w:right w:val="single" w:sz="8" w:space="0" w:color="231F20"/>
            </w:tcBorders>
            <w:shd w:val="clear" w:color="auto" w:fill="D9D9D9"/>
          </w:tcPr>
          <w:p w14:paraId="6159B260" w14:textId="77777777" w:rsidR="00BA3FC1" w:rsidRPr="0069569E" w:rsidRDefault="00BA3FC1" w:rsidP="00EA60CD">
            <w:pPr>
              <w:keepNext/>
              <w:tabs>
                <w:tab w:val="left" w:pos="1380"/>
                <w:tab w:val="left" w:pos="2920"/>
              </w:tabs>
              <w:ind w:left="392" w:right="-20"/>
              <w:rPr>
                <w:sz w:val="16"/>
                <w:szCs w:val="16"/>
                <w:lang w:val="lt-LT"/>
              </w:rPr>
            </w:pPr>
            <w:r w:rsidRPr="0069569E">
              <w:rPr>
                <w:b/>
                <w:sz w:val="16"/>
                <w:szCs w:val="16"/>
                <w:lang w:val="lt-LT"/>
              </w:rPr>
              <w:t>6</w:t>
            </w:r>
            <w:r w:rsidRPr="0069569E">
              <w:rPr>
                <w:sz w:val="16"/>
                <w:szCs w:val="16"/>
                <w:lang w:val="lt-LT"/>
              </w:rPr>
              <w:tab/>
            </w:r>
            <w:r w:rsidRPr="0069569E">
              <w:rPr>
                <w:b/>
                <w:sz w:val="16"/>
                <w:szCs w:val="16"/>
                <w:lang w:val="lt-LT"/>
              </w:rPr>
              <w:t>7</w:t>
            </w:r>
            <w:r w:rsidRPr="0069569E">
              <w:rPr>
                <w:sz w:val="16"/>
                <w:szCs w:val="16"/>
                <w:lang w:val="lt-LT"/>
              </w:rPr>
              <w:tab/>
            </w:r>
            <w:r w:rsidRPr="0069569E">
              <w:rPr>
                <w:b/>
                <w:sz w:val="16"/>
                <w:szCs w:val="16"/>
                <w:lang w:val="lt-LT"/>
              </w:rPr>
              <w:t>8</w:t>
            </w:r>
          </w:p>
          <w:p w14:paraId="491CFA7F" w14:textId="77777777" w:rsidR="00BA3FC1" w:rsidRPr="0069569E" w:rsidRDefault="00BA3FC1" w:rsidP="00EA60CD">
            <w:pPr>
              <w:keepNext/>
              <w:tabs>
                <w:tab w:val="left" w:pos="2559"/>
              </w:tabs>
              <w:ind w:left="731" w:right="-23"/>
              <w:rPr>
                <w:sz w:val="16"/>
                <w:szCs w:val="16"/>
                <w:lang w:val="lt-LT"/>
              </w:rPr>
            </w:pPr>
            <w:r w:rsidRPr="0069569E">
              <w:rPr>
                <w:b/>
                <w:spacing w:val="-1"/>
                <w:w w:val="77"/>
                <w:sz w:val="16"/>
                <w:szCs w:val="16"/>
                <w:lang w:val="lt-LT"/>
              </w:rPr>
              <w:t>Dozės langelis</w:t>
            </w:r>
          </w:p>
        </w:tc>
      </w:tr>
      <w:tr w:rsidR="00BA3FC1" w:rsidRPr="0069569E" w14:paraId="57780083" w14:textId="77777777" w:rsidTr="00651A39">
        <w:trPr>
          <w:cantSplit/>
          <w:trHeight w:hRule="exact" w:val="624"/>
        </w:trPr>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020100B2" w14:textId="77777777" w:rsidR="00BA3FC1" w:rsidRPr="0069569E" w:rsidRDefault="00BA3FC1" w:rsidP="00EA60CD">
            <w:pPr>
              <w:keepNext/>
              <w:ind w:left="729" w:right="-20"/>
              <w:rPr>
                <w:sz w:val="16"/>
                <w:szCs w:val="16"/>
                <w:lang w:val="lt-LT"/>
              </w:rPr>
            </w:pPr>
          </w:p>
        </w:tc>
        <w:tc>
          <w:tcPr>
            <w:tcW w:w="710" w:type="dxa"/>
            <w:vMerge/>
            <w:tcBorders>
              <w:top w:val="single" w:sz="8" w:space="0" w:color="231F20"/>
              <w:left w:val="single" w:sz="8" w:space="0" w:color="231F20"/>
              <w:bottom w:val="single" w:sz="8" w:space="0" w:color="231F20"/>
              <w:right w:val="single" w:sz="8" w:space="0" w:color="231F20"/>
            </w:tcBorders>
            <w:shd w:val="clear" w:color="auto" w:fill="D1D3D4"/>
          </w:tcPr>
          <w:p w14:paraId="7B846AC7" w14:textId="77777777" w:rsidR="00BA3FC1" w:rsidRPr="0069569E" w:rsidRDefault="00BA3FC1" w:rsidP="00EA60CD">
            <w:pPr>
              <w:keepNext/>
              <w:ind w:left="729" w:right="-20"/>
              <w:rPr>
                <w:sz w:val="16"/>
                <w:szCs w:val="16"/>
                <w:lang w:val="lt-LT"/>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22014464" w14:textId="77777777" w:rsidR="00BA3FC1" w:rsidRPr="0069569E" w:rsidRDefault="00BA3FC1" w:rsidP="00EA60CD">
            <w:pPr>
              <w:keepNext/>
              <w:ind w:left="729" w:right="-20"/>
              <w:rPr>
                <w:sz w:val="16"/>
                <w:szCs w:val="16"/>
                <w:lang w:val="lt-LT"/>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25A970B2" w14:textId="77777777" w:rsidR="00BA3FC1" w:rsidRPr="0069569E" w:rsidRDefault="00BA3FC1" w:rsidP="00EA60CD">
            <w:pPr>
              <w:keepNext/>
              <w:ind w:left="729" w:right="-20"/>
              <w:rPr>
                <w:sz w:val="16"/>
                <w:szCs w:val="16"/>
                <w:lang w:val="lt-LT"/>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70551143" w14:textId="77777777" w:rsidR="00BA3FC1" w:rsidRPr="0069569E" w:rsidRDefault="00BA3FC1" w:rsidP="00EA60CD">
            <w:pPr>
              <w:keepNext/>
              <w:ind w:left="729" w:right="-20"/>
              <w:rPr>
                <w:sz w:val="16"/>
                <w:szCs w:val="16"/>
                <w:lang w:val="lt-LT"/>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0A8424D0" w14:textId="77777777" w:rsidR="00BA3FC1" w:rsidRPr="0069569E" w:rsidRDefault="00BA3FC1" w:rsidP="00EA60CD">
            <w:pPr>
              <w:keepNext/>
              <w:overflowPunct/>
              <w:ind w:left="45" w:right="23"/>
              <w:jc w:val="both"/>
              <w:textAlignment w:val="auto"/>
              <w:rPr>
                <w:sz w:val="16"/>
                <w:szCs w:val="16"/>
                <w:lang w:val="lt-LT"/>
              </w:rPr>
            </w:pPr>
            <w:r w:rsidRPr="0069569E">
              <w:rPr>
                <w:b/>
                <w:bCs/>
                <w:spacing w:val="-1"/>
                <w:w w:val="85"/>
                <w:sz w:val="16"/>
                <w:szCs w:val="16"/>
                <w:lang w:val="lt-LT"/>
              </w:rPr>
              <w:t>Kiekis, nustatytas suleisti</w:t>
            </w:r>
          </w:p>
        </w:tc>
        <w:tc>
          <w:tcPr>
            <w:tcW w:w="3954" w:type="dxa"/>
            <w:gridSpan w:val="2"/>
            <w:tcBorders>
              <w:top w:val="single" w:sz="8" w:space="0" w:color="231F20"/>
              <w:left w:val="single" w:sz="8" w:space="0" w:color="231F20"/>
              <w:bottom w:val="single" w:sz="8" w:space="0" w:color="231F20"/>
              <w:right w:val="single" w:sz="8" w:space="0" w:color="231F20"/>
            </w:tcBorders>
            <w:shd w:val="clear" w:color="auto" w:fill="D1D3D4"/>
          </w:tcPr>
          <w:p w14:paraId="0A850194" w14:textId="77777777" w:rsidR="00BA3FC1" w:rsidRPr="0069569E" w:rsidRDefault="00BA3FC1" w:rsidP="00EA60CD">
            <w:pPr>
              <w:keepNext/>
              <w:spacing w:before="8"/>
              <w:ind w:left="541" w:right="-20"/>
              <w:rPr>
                <w:b/>
                <w:bCs/>
                <w:w w:val="84"/>
                <w:sz w:val="16"/>
                <w:szCs w:val="16"/>
                <w:lang w:val="lt-LT"/>
              </w:rPr>
            </w:pPr>
            <w:r w:rsidRPr="0069569E">
              <w:rPr>
                <w:b/>
                <w:spacing w:val="-1"/>
                <w:w w:val="85"/>
                <w:sz w:val="16"/>
                <w:szCs w:val="16"/>
                <w:lang w:val="lt-LT"/>
              </w:rPr>
              <w:t>Kiekis, rodomas po injekcijos</w:t>
            </w:r>
          </w:p>
          <w:p w14:paraId="2B9A3F38" w14:textId="694CA6ED" w:rsidR="00BA3FC1" w:rsidRPr="0069569E" w:rsidRDefault="00D630E2" w:rsidP="00EA60CD">
            <w:pPr>
              <w:keepNext/>
              <w:tabs>
                <w:tab w:val="left" w:pos="1808"/>
              </w:tabs>
              <w:spacing w:before="8"/>
              <w:ind w:left="107" w:right="-20"/>
              <w:rPr>
                <w:sz w:val="16"/>
                <w:szCs w:val="16"/>
                <w:lang w:val="lt-LT"/>
              </w:rPr>
            </w:pPr>
            <w:r w:rsidRPr="0069569E">
              <w:rPr>
                <w:noProof/>
                <w:sz w:val="16"/>
                <w:szCs w:val="16"/>
                <w:lang w:val="lt-LT" w:eastAsia="lt-LT"/>
              </w:rPr>
              <w:drawing>
                <wp:inline distT="0" distB="0" distL="0" distR="0" wp14:anchorId="46099E45" wp14:editId="61AA9CC2">
                  <wp:extent cx="504825" cy="191135"/>
                  <wp:effectExtent l="0" t="0" r="0" b="0"/>
                  <wp:docPr id="9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BA3FC1" w:rsidRPr="0069569E" w14:paraId="0A775856" w14:textId="77777777" w:rsidTr="00651A39">
        <w:trPr>
          <w:cantSplit/>
          <w:trHeight w:hRule="exact" w:val="518"/>
        </w:trPr>
        <w:tc>
          <w:tcPr>
            <w:tcW w:w="850" w:type="dxa"/>
            <w:tcBorders>
              <w:top w:val="single" w:sz="8" w:space="0" w:color="231F20"/>
              <w:left w:val="single" w:sz="8" w:space="0" w:color="231F20"/>
              <w:bottom w:val="single" w:sz="8" w:space="0" w:color="231F20"/>
              <w:right w:val="single" w:sz="8" w:space="0" w:color="231F20"/>
            </w:tcBorders>
          </w:tcPr>
          <w:p w14:paraId="31B89222" w14:textId="77777777" w:rsidR="00BA3FC1" w:rsidRPr="0069569E" w:rsidRDefault="00BA3FC1" w:rsidP="00EA60CD">
            <w:pPr>
              <w:keepNext/>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10CAF573" w14:textId="77777777" w:rsidR="00BA3FC1" w:rsidRPr="0069569E" w:rsidRDefault="00BA3FC1" w:rsidP="00EA60CD">
            <w:pPr>
              <w:keepNext/>
              <w:rPr>
                <w:sz w:val="14"/>
                <w:szCs w:val="14"/>
                <w:lang w:val="lt-LT"/>
              </w:rPr>
            </w:pPr>
          </w:p>
          <w:p w14:paraId="5537011C" w14:textId="77777777" w:rsidR="00BA3FC1" w:rsidRPr="0069569E" w:rsidRDefault="00BA3FC1" w:rsidP="00EA60CD">
            <w:pPr>
              <w:keepNext/>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3A328230" w14:textId="77777777" w:rsidR="00BA3FC1" w:rsidRPr="0069569E" w:rsidRDefault="00BA3FC1" w:rsidP="00EA60CD">
            <w:pPr>
              <w:keepNext/>
              <w:rPr>
                <w:sz w:val="14"/>
                <w:szCs w:val="14"/>
                <w:lang w:val="lt-LT"/>
              </w:rPr>
            </w:pPr>
          </w:p>
          <w:p w14:paraId="3EB93E4F" w14:textId="77777777" w:rsidR="00BA3FC1" w:rsidRPr="0069569E" w:rsidRDefault="00BA3FC1" w:rsidP="00EA60CD">
            <w:pPr>
              <w:keepNext/>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6398327E" w14:textId="77777777" w:rsidR="00BA3FC1" w:rsidRPr="0069569E" w:rsidRDefault="00BA3FC1" w:rsidP="00EA60CD">
            <w:pPr>
              <w:keepNext/>
              <w:overflowPunct/>
              <w:jc w:val="both"/>
              <w:textAlignment w:val="auto"/>
              <w:rPr>
                <w:sz w:val="14"/>
                <w:szCs w:val="14"/>
                <w:lang w:val="lt-LT"/>
              </w:rPr>
            </w:pPr>
          </w:p>
          <w:p w14:paraId="60D5E4C9" w14:textId="77777777" w:rsidR="00BA3FC1" w:rsidRPr="0069569E" w:rsidRDefault="00BA3FC1" w:rsidP="00EA60CD">
            <w:pPr>
              <w:keepNext/>
              <w:ind w:left="265" w:right="-20"/>
              <w:rPr>
                <w:sz w:val="18"/>
                <w:szCs w:val="18"/>
                <w:lang w:val="lt-LT"/>
              </w:rPr>
            </w:pPr>
            <w:r w:rsidRPr="0069569E">
              <w:rPr>
                <w:spacing w:val="-2"/>
                <w:w w:val="69"/>
                <w:sz w:val="18"/>
                <w:szCs w:val="18"/>
                <w:lang w:val="lt-LT"/>
              </w:rPr>
              <w:t>150 TV</w:t>
            </w:r>
          </w:p>
        </w:tc>
        <w:tc>
          <w:tcPr>
            <w:tcW w:w="824" w:type="dxa"/>
            <w:tcBorders>
              <w:top w:val="single" w:sz="8" w:space="0" w:color="231F20"/>
              <w:left w:val="single" w:sz="8" w:space="0" w:color="231F20"/>
              <w:bottom w:val="single" w:sz="8" w:space="0" w:color="231F20"/>
              <w:right w:val="single" w:sz="8" w:space="0" w:color="231F20"/>
            </w:tcBorders>
          </w:tcPr>
          <w:p w14:paraId="08B6EB22" w14:textId="77777777" w:rsidR="00BA3FC1" w:rsidRPr="0069569E" w:rsidRDefault="00BA3FC1" w:rsidP="00EA60CD">
            <w:pPr>
              <w:keepNext/>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6C673158" w14:textId="77777777" w:rsidR="00BA3FC1" w:rsidRPr="0069569E" w:rsidRDefault="00BA3FC1" w:rsidP="00EA60CD">
            <w:pPr>
              <w:keepNext/>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4DDCED70" w14:textId="77777777" w:rsidR="00BA3FC1" w:rsidRPr="0069569E" w:rsidRDefault="00BA3FC1" w:rsidP="00EA60CD">
            <w:pPr>
              <w:keepNext/>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2F8DADE4" w14:textId="77777777" w:rsidR="00BA3FC1" w:rsidRPr="0069569E" w:rsidRDefault="00BA3FC1" w:rsidP="00EA60CD">
            <w:pPr>
              <w:keepNext/>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6954D340" w14:textId="77777777" w:rsidR="00BA3FC1" w:rsidRPr="0069569E" w:rsidRDefault="00BA3FC1" w:rsidP="00EA60CD">
            <w:pPr>
              <w:keepNext/>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76392CC4" w14:textId="77777777" w:rsidR="00BA3FC1" w:rsidRPr="0069569E" w:rsidRDefault="00BA3FC1" w:rsidP="00EA60CD">
            <w:pPr>
              <w:keepNext/>
              <w:ind w:left="16" w:right="12"/>
              <w:jc w:val="center"/>
              <w:rPr>
                <w:sz w:val="14"/>
                <w:szCs w:val="14"/>
                <w:lang w:val="lt-LT"/>
              </w:rPr>
            </w:pPr>
            <w:r w:rsidRPr="0069569E">
              <w:rPr>
                <w:spacing w:val="-3"/>
                <w:w w:val="86"/>
                <w:sz w:val="14"/>
                <w:szCs w:val="14"/>
                <w:lang w:val="lt-LT"/>
              </w:rPr>
              <w:t>Susileiskite šį kiekį..........nauju švirkštikliu</w:t>
            </w:r>
          </w:p>
        </w:tc>
      </w:tr>
      <w:tr w:rsidR="00BA3FC1" w:rsidRPr="0069569E" w14:paraId="27EF5605" w14:textId="77777777" w:rsidTr="00651A39">
        <w:trPr>
          <w:cantSplit/>
          <w:trHeight w:hRule="exact" w:val="533"/>
        </w:trPr>
        <w:tc>
          <w:tcPr>
            <w:tcW w:w="850" w:type="dxa"/>
            <w:tcBorders>
              <w:top w:val="single" w:sz="8" w:space="0" w:color="231F20"/>
              <w:left w:val="single" w:sz="8" w:space="0" w:color="231F20"/>
              <w:bottom w:val="single" w:sz="8" w:space="0" w:color="231F20"/>
              <w:right w:val="single" w:sz="8" w:space="0" w:color="231F20"/>
            </w:tcBorders>
          </w:tcPr>
          <w:p w14:paraId="1F849BE8" w14:textId="77777777" w:rsidR="00BA3FC1" w:rsidRPr="0069569E" w:rsidRDefault="00BA3FC1" w:rsidP="00EA60CD">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3D5DE3C1" w14:textId="77777777" w:rsidR="00BA3FC1" w:rsidRPr="0069569E" w:rsidRDefault="00BA3FC1" w:rsidP="00EA60CD">
            <w:pPr>
              <w:rPr>
                <w:sz w:val="14"/>
                <w:szCs w:val="14"/>
                <w:lang w:val="lt-LT"/>
              </w:rPr>
            </w:pPr>
          </w:p>
          <w:p w14:paraId="55F74019" w14:textId="77777777" w:rsidR="00BA3FC1" w:rsidRPr="0069569E" w:rsidRDefault="00BA3FC1" w:rsidP="00EA60CD">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0962E8E2" w14:textId="77777777" w:rsidR="00BA3FC1" w:rsidRPr="0069569E" w:rsidRDefault="00BA3FC1" w:rsidP="00EA60CD">
            <w:pPr>
              <w:rPr>
                <w:sz w:val="14"/>
                <w:szCs w:val="14"/>
                <w:lang w:val="lt-LT"/>
              </w:rPr>
            </w:pPr>
          </w:p>
          <w:p w14:paraId="328CEBDC" w14:textId="77777777" w:rsidR="00BA3FC1" w:rsidRPr="0069569E" w:rsidRDefault="00BA3FC1" w:rsidP="00EA60CD">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634134E1" w14:textId="77777777" w:rsidR="00BA3FC1" w:rsidRPr="0069569E" w:rsidRDefault="00BA3FC1" w:rsidP="00EA60CD">
            <w:pPr>
              <w:rPr>
                <w:sz w:val="14"/>
                <w:szCs w:val="14"/>
                <w:lang w:val="lt-LT"/>
              </w:rPr>
            </w:pPr>
          </w:p>
          <w:p w14:paraId="57969366" w14:textId="77777777" w:rsidR="00BA3FC1" w:rsidRPr="0069569E" w:rsidRDefault="00BA3FC1" w:rsidP="00EA60CD">
            <w:pPr>
              <w:ind w:left="265" w:right="-20"/>
              <w:rPr>
                <w:sz w:val="18"/>
                <w:szCs w:val="18"/>
                <w:lang w:val="lt-LT"/>
              </w:rPr>
            </w:pPr>
            <w:r w:rsidRPr="0069569E">
              <w:rPr>
                <w:spacing w:val="-2"/>
                <w:w w:val="69"/>
                <w:sz w:val="18"/>
                <w:szCs w:val="18"/>
                <w:lang w:val="lt-LT"/>
              </w:rPr>
              <w:t>150 TV</w:t>
            </w:r>
          </w:p>
        </w:tc>
        <w:tc>
          <w:tcPr>
            <w:tcW w:w="824" w:type="dxa"/>
            <w:tcBorders>
              <w:top w:val="single" w:sz="8" w:space="0" w:color="231F20"/>
              <w:left w:val="single" w:sz="8" w:space="0" w:color="231F20"/>
              <w:bottom w:val="single" w:sz="8" w:space="0" w:color="231F20"/>
              <w:right w:val="single" w:sz="8" w:space="0" w:color="231F20"/>
            </w:tcBorders>
          </w:tcPr>
          <w:p w14:paraId="46A18CF7" w14:textId="77777777" w:rsidR="00BA3FC1" w:rsidRPr="0069569E" w:rsidRDefault="00BA3FC1" w:rsidP="00EA60CD">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3EA9C290" w14:textId="77777777" w:rsidR="00BA3FC1" w:rsidRPr="0069569E" w:rsidRDefault="00BA3FC1" w:rsidP="00EA60CD">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1199D832" w14:textId="77777777" w:rsidR="00BA3FC1" w:rsidRPr="0069569E" w:rsidRDefault="00BA3FC1" w:rsidP="00EA60CD">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5607AD63" w14:textId="77777777" w:rsidR="00BA3FC1" w:rsidRPr="0069569E" w:rsidRDefault="00BA3FC1" w:rsidP="00EA60CD">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7F9383C8" w14:textId="77777777" w:rsidR="00BA3FC1" w:rsidRPr="0069569E" w:rsidRDefault="00BA3FC1" w:rsidP="00EA60CD">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5933812C" w14:textId="77777777" w:rsidR="00BA3FC1" w:rsidRPr="0069569E" w:rsidRDefault="00BA3FC1" w:rsidP="00EA60CD">
            <w:pPr>
              <w:ind w:left="16" w:right="12"/>
              <w:jc w:val="center"/>
              <w:rPr>
                <w:sz w:val="14"/>
                <w:szCs w:val="14"/>
                <w:lang w:val="lt-LT"/>
              </w:rPr>
            </w:pPr>
            <w:r w:rsidRPr="0069569E">
              <w:rPr>
                <w:spacing w:val="-3"/>
                <w:w w:val="86"/>
                <w:sz w:val="14"/>
                <w:szCs w:val="14"/>
                <w:lang w:val="lt-LT"/>
              </w:rPr>
              <w:t>Susileiskite šį kiekį..........nauju švirkštikliu</w:t>
            </w:r>
          </w:p>
        </w:tc>
      </w:tr>
      <w:tr w:rsidR="00BA3FC1" w:rsidRPr="0069569E" w14:paraId="28D9E865" w14:textId="77777777" w:rsidTr="00651A39">
        <w:trPr>
          <w:cantSplit/>
          <w:trHeight w:hRule="exact" w:val="510"/>
        </w:trPr>
        <w:tc>
          <w:tcPr>
            <w:tcW w:w="850" w:type="dxa"/>
            <w:tcBorders>
              <w:top w:val="single" w:sz="8" w:space="0" w:color="231F20"/>
              <w:left w:val="single" w:sz="8" w:space="0" w:color="231F20"/>
              <w:bottom w:val="single" w:sz="8" w:space="0" w:color="231F20"/>
              <w:right w:val="single" w:sz="8" w:space="0" w:color="231F20"/>
            </w:tcBorders>
          </w:tcPr>
          <w:p w14:paraId="23C3B9E9" w14:textId="77777777" w:rsidR="00BA3FC1" w:rsidRPr="0069569E" w:rsidRDefault="00BA3FC1" w:rsidP="00EA60CD">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26BFED0C" w14:textId="77777777" w:rsidR="00BA3FC1" w:rsidRPr="0069569E" w:rsidRDefault="00BA3FC1" w:rsidP="00EA60CD">
            <w:pPr>
              <w:rPr>
                <w:sz w:val="14"/>
                <w:szCs w:val="14"/>
                <w:lang w:val="lt-LT"/>
              </w:rPr>
            </w:pPr>
          </w:p>
          <w:p w14:paraId="2BF5B130" w14:textId="77777777" w:rsidR="00BA3FC1" w:rsidRPr="0069569E" w:rsidRDefault="00BA3FC1" w:rsidP="00EA60CD">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0B9B5163" w14:textId="77777777" w:rsidR="00BA3FC1" w:rsidRPr="0069569E" w:rsidRDefault="00BA3FC1" w:rsidP="00EA60CD">
            <w:pPr>
              <w:rPr>
                <w:sz w:val="14"/>
                <w:szCs w:val="14"/>
                <w:lang w:val="lt-LT"/>
              </w:rPr>
            </w:pPr>
          </w:p>
          <w:p w14:paraId="608DF95C" w14:textId="77777777" w:rsidR="00BA3FC1" w:rsidRPr="0069569E" w:rsidRDefault="00BA3FC1" w:rsidP="00EA60CD">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41A439AE" w14:textId="77777777" w:rsidR="00BA3FC1" w:rsidRPr="0069569E" w:rsidRDefault="00BA3FC1" w:rsidP="00EA60CD">
            <w:pPr>
              <w:rPr>
                <w:sz w:val="14"/>
                <w:szCs w:val="14"/>
                <w:lang w:val="lt-LT"/>
              </w:rPr>
            </w:pPr>
          </w:p>
          <w:p w14:paraId="54459A55" w14:textId="77777777" w:rsidR="00BA3FC1" w:rsidRPr="0069569E" w:rsidRDefault="00BA3FC1" w:rsidP="00EA60CD">
            <w:pPr>
              <w:ind w:left="265" w:right="-20"/>
              <w:rPr>
                <w:sz w:val="18"/>
                <w:szCs w:val="18"/>
                <w:lang w:val="lt-LT"/>
              </w:rPr>
            </w:pPr>
            <w:r w:rsidRPr="0069569E">
              <w:rPr>
                <w:spacing w:val="-2"/>
                <w:w w:val="69"/>
                <w:sz w:val="18"/>
                <w:szCs w:val="18"/>
                <w:lang w:val="lt-LT"/>
              </w:rPr>
              <w:t>150 TV</w:t>
            </w:r>
          </w:p>
        </w:tc>
        <w:tc>
          <w:tcPr>
            <w:tcW w:w="824" w:type="dxa"/>
            <w:tcBorders>
              <w:top w:val="single" w:sz="8" w:space="0" w:color="231F20"/>
              <w:left w:val="single" w:sz="8" w:space="0" w:color="231F20"/>
              <w:bottom w:val="single" w:sz="8" w:space="0" w:color="231F20"/>
              <w:right w:val="single" w:sz="8" w:space="0" w:color="231F20"/>
            </w:tcBorders>
          </w:tcPr>
          <w:p w14:paraId="0D3E8BB8" w14:textId="77777777" w:rsidR="00BA3FC1" w:rsidRPr="0069569E" w:rsidRDefault="00BA3FC1" w:rsidP="00EA60CD">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3382C758" w14:textId="77777777" w:rsidR="00BA3FC1" w:rsidRPr="0069569E" w:rsidRDefault="00BA3FC1" w:rsidP="00EA60CD">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3B2648F8" w14:textId="77777777" w:rsidR="00BA3FC1" w:rsidRPr="0069569E" w:rsidRDefault="00BA3FC1" w:rsidP="00EA60CD">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46CA2F4E" w14:textId="77777777" w:rsidR="00BA3FC1" w:rsidRPr="0069569E" w:rsidRDefault="00BA3FC1" w:rsidP="00EA60CD">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55859BAD" w14:textId="77777777" w:rsidR="00BA3FC1" w:rsidRPr="0069569E" w:rsidRDefault="00BA3FC1" w:rsidP="00EA60CD">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01B21B9C" w14:textId="77777777" w:rsidR="00BA3FC1" w:rsidRPr="0069569E" w:rsidRDefault="00BA3FC1" w:rsidP="00EA60CD">
            <w:pPr>
              <w:ind w:left="16" w:right="12"/>
              <w:jc w:val="center"/>
              <w:rPr>
                <w:sz w:val="14"/>
                <w:szCs w:val="14"/>
                <w:lang w:val="lt-LT"/>
              </w:rPr>
            </w:pPr>
            <w:r w:rsidRPr="0069569E">
              <w:rPr>
                <w:spacing w:val="-3"/>
                <w:w w:val="86"/>
                <w:sz w:val="14"/>
                <w:szCs w:val="14"/>
                <w:lang w:val="lt-LT"/>
              </w:rPr>
              <w:t>Susileiskite šį kiekį..........nauju švirkštikliu</w:t>
            </w:r>
          </w:p>
        </w:tc>
      </w:tr>
      <w:tr w:rsidR="00BA3FC1" w:rsidRPr="0069569E" w14:paraId="19DB3314"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4AB5316D" w14:textId="77777777" w:rsidR="00BA3FC1" w:rsidRPr="0069569E" w:rsidRDefault="00BA3FC1" w:rsidP="00EA60CD">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2435FF10" w14:textId="77777777" w:rsidR="00BA3FC1" w:rsidRPr="0069569E" w:rsidRDefault="00BA3FC1" w:rsidP="00EA60CD">
            <w:pPr>
              <w:rPr>
                <w:sz w:val="14"/>
                <w:szCs w:val="14"/>
                <w:lang w:val="lt-LT"/>
              </w:rPr>
            </w:pPr>
          </w:p>
          <w:p w14:paraId="4686C1D5" w14:textId="77777777" w:rsidR="00BA3FC1" w:rsidRPr="0069569E" w:rsidRDefault="00BA3FC1" w:rsidP="00EA60CD">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3AC6EAFC" w14:textId="77777777" w:rsidR="00BA3FC1" w:rsidRPr="0069569E" w:rsidRDefault="00BA3FC1" w:rsidP="00EA60CD">
            <w:pPr>
              <w:rPr>
                <w:sz w:val="14"/>
                <w:szCs w:val="14"/>
                <w:lang w:val="lt-LT"/>
              </w:rPr>
            </w:pPr>
          </w:p>
          <w:p w14:paraId="7C31A0E2" w14:textId="77777777" w:rsidR="00BA3FC1" w:rsidRPr="0069569E" w:rsidRDefault="00BA3FC1" w:rsidP="00EA60CD">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16F5E80E" w14:textId="77777777" w:rsidR="00BA3FC1" w:rsidRPr="0069569E" w:rsidRDefault="00BA3FC1" w:rsidP="00EA60CD">
            <w:pPr>
              <w:rPr>
                <w:sz w:val="14"/>
                <w:szCs w:val="14"/>
                <w:lang w:val="lt-LT"/>
              </w:rPr>
            </w:pPr>
          </w:p>
          <w:p w14:paraId="72D40E91" w14:textId="77777777" w:rsidR="00BA3FC1" w:rsidRPr="0069569E" w:rsidRDefault="00BA3FC1" w:rsidP="00EA60CD">
            <w:pPr>
              <w:ind w:left="265" w:right="-20"/>
              <w:rPr>
                <w:sz w:val="18"/>
                <w:szCs w:val="18"/>
                <w:lang w:val="lt-LT"/>
              </w:rPr>
            </w:pPr>
            <w:r w:rsidRPr="0069569E">
              <w:rPr>
                <w:spacing w:val="-2"/>
                <w:w w:val="69"/>
                <w:sz w:val="18"/>
                <w:szCs w:val="18"/>
                <w:lang w:val="lt-LT"/>
              </w:rPr>
              <w:t>150 TV</w:t>
            </w:r>
          </w:p>
        </w:tc>
        <w:tc>
          <w:tcPr>
            <w:tcW w:w="824" w:type="dxa"/>
            <w:tcBorders>
              <w:top w:val="single" w:sz="8" w:space="0" w:color="231F20"/>
              <w:left w:val="single" w:sz="8" w:space="0" w:color="231F20"/>
              <w:bottom w:val="single" w:sz="8" w:space="0" w:color="231F20"/>
              <w:right w:val="single" w:sz="8" w:space="0" w:color="231F20"/>
            </w:tcBorders>
          </w:tcPr>
          <w:p w14:paraId="4C3FB454" w14:textId="77777777" w:rsidR="00BA3FC1" w:rsidRPr="0069569E" w:rsidRDefault="00BA3FC1" w:rsidP="00EA60CD">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42F5EAD5" w14:textId="77777777" w:rsidR="00BA3FC1" w:rsidRPr="0069569E" w:rsidRDefault="00BA3FC1" w:rsidP="00EA60CD">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6F3ED1EE" w14:textId="77777777" w:rsidR="00BA3FC1" w:rsidRPr="0069569E" w:rsidRDefault="00BA3FC1" w:rsidP="00EA60CD">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58088E85" w14:textId="77777777" w:rsidR="00BA3FC1" w:rsidRPr="0069569E" w:rsidRDefault="00BA3FC1" w:rsidP="00EA60CD">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5B507648" w14:textId="77777777" w:rsidR="00BA3FC1" w:rsidRPr="0069569E" w:rsidRDefault="00BA3FC1" w:rsidP="00EA60CD">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38D68C90" w14:textId="77777777" w:rsidR="00BA3FC1" w:rsidRPr="0069569E" w:rsidRDefault="00BA3FC1" w:rsidP="00EA60CD">
            <w:pPr>
              <w:ind w:left="16" w:right="12"/>
              <w:jc w:val="center"/>
              <w:rPr>
                <w:sz w:val="14"/>
                <w:szCs w:val="14"/>
                <w:lang w:val="lt-LT"/>
              </w:rPr>
            </w:pPr>
            <w:r w:rsidRPr="0069569E">
              <w:rPr>
                <w:spacing w:val="-3"/>
                <w:w w:val="86"/>
                <w:sz w:val="14"/>
                <w:szCs w:val="14"/>
                <w:lang w:val="lt-LT"/>
              </w:rPr>
              <w:t>Susileiskite šį kiekį..........nauju švirkštikliu</w:t>
            </w:r>
          </w:p>
        </w:tc>
      </w:tr>
      <w:tr w:rsidR="00BA3FC1" w:rsidRPr="0069569E" w14:paraId="711AD3FE"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094333AD" w14:textId="77777777" w:rsidR="00BA3FC1" w:rsidRPr="0069569E" w:rsidRDefault="00BA3FC1" w:rsidP="00EA60CD">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72222A2B" w14:textId="77777777" w:rsidR="00BA3FC1" w:rsidRPr="0069569E" w:rsidRDefault="00BA3FC1" w:rsidP="00EA60CD">
            <w:pPr>
              <w:rPr>
                <w:sz w:val="14"/>
                <w:szCs w:val="14"/>
                <w:lang w:val="lt-LT"/>
              </w:rPr>
            </w:pPr>
          </w:p>
          <w:p w14:paraId="23B8A7E9" w14:textId="77777777" w:rsidR="00BA3FC1" w:rsidRPr="0069569E" w:rsidRDefault="00BA3FC1" w:rsidP="00EA60CD">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7E0E6BE2" w14:textId="77777777" w:rsidR="00BA3FC1" w:rsidRPr="0069569E" w:rsidRDefault="00BA3FC1" w:rsidP="00EA60CD">
            <w:pPr>
              <w:rPr>
                <w:sz w:val="14"/>
                <w:szCs w:val="14"/>
                <w:lang w:val="lt-LT"/>
              </w:rPr>
            </w:pPr>
          </w:p>
          <w:p w14:paraId="0A4DBFEE" w14:textId="77777777" w:rsidR="00BA3FC1" w:rsidRPr="0069569E" w:rsidRDefault="00BA3FC1" w:rsidP="00EA60CD">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63C8C6A1" w14:textId="77777777" w:rsidR="00BA3FC1" w:rsidRPr="0069569E" w:rsidRDefault="00BA3FC1" w:rsidP="00EA60CD">
            <w:pPr>
              <w:rPr>
                <w:sz w:val="14"/>
                <w:szCs w:val="14"/>
                <w:lang w:val="lt-LT"/>
              </w:rPr>
            </w:pPr>
          </w:p>
          <w:p w14:paraId="2878FF08" w14:textId="77777777" w:rsidR="00BA3FC1" w:rsidRPr="0069569E" w:rsidRDefault="00BA3FC1" w:rsidP="00EA60CD">
            <w:pPr>
              <w:ind w:left="265" w:right="-20"/>
              <w:rPr>
                <w:sz w:val="18"/>
                <w:szCs w:val="18"/>
                <w:lang w:val="lt-LT"/>
              </w:rPr>
            </w:pPr>
            <w:r w:rsidRPr="0069569E">
              <w:rPr>
                <w:spacing w:val="-2"/>
                <w:w w:val="69"/>
                <w:sz w:val="18"/>
                <w:szCs w:val="18"/>
                <w:lang w:val="lt-LT"/>
              </w:rPr>
              <w:t>150 TV</w:t>
            </w:r>
          </w:p>
        </w:tc>
        <w:tc>
          <w:tcPr>
            <w:tcW w:w="824" w:type="dxa"/>
            <w:tcBorders>
              <w:top w:val="single" w:sz="8" w:space="0" w:color="231F20"/>
              <w:left w:val="single" w:sz="8" w:space="0" w:color="231F20"/>
              <w:bottom w:val="single" w:sz="8" w:space="0" w:color="231F20"/>
              <w:right w:val="single" w:sz="8" w:space="0" w:color="231F20"/>
            </w:tcBorders>
          </w:tcPr>
          <w:p w14:paraId="44DCA900" w14:textId="77777777" w:rsidR="00BA3FC1" w:rsidRPr="0069569E" w:rsidRDefault="00BA3FC1" w:rsidP="00EA60CD">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604C4FB2" w14:textId="77777777" w:rsidR="00BA3FC1" w:rsidRPr="0069569E" w:rsidRDefault="00BA3FC1" w:rsidP="00EA60CD">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6A9A52AD" w14:textId="77777777" w:rsidR="00BA3FC1" w:rsidRPr="0069569E" w:rsidRDefault="00BA3FC1" w:rsidP="00EA60CD">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3D62B015" w14:textId="77777777" w:rsidR="00BA3FC1" w:rsidRPr="0069569E" w:rsidRDefault="00BA3FC1" w:rsidP="00EA60CD">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0E09EB6D" w14:textId="77777777" w:rsidR="00BA3FC1" w:rsidRPr="0069569E" w:rsidRDefault="00BA3FC1" w:rsidP="00EA60CD">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2D996740" w14:textId="77777777" w:rsidR="00BA3FC1" w:rsidRPr="0069569E" w:rsidRDefault="00BA3FC1" w:rsidP="00EA60CD">
            <w:pPr>
              <w:ind w:left="13" w:right="-78"/>
              <w:jc w:val="center"/>
              <w:rPr>
                <w:sz w:val="14"/>
                <w:szCs w:val="14"/>
                <w:lang w:val="lt-LT"/>
              </w:rPr>
            </w:pPr>
            <w:r w:rsidRPr="0069569E">
              <w:rPr>
                <w:spacing w:val="-3"/>
                <w:w w:val="86"/>
                <w:sz w:val="14"/>
                <w:szCs w:val="14"/>
                <w:lang w:val="lt-LT"/>
              </w:rPr>
              <w:t>Susileiskite šį kiekį..........nauju švirkštikliu</w:t>
            </w:r>
          </w:p>
        </w:tc>
      </w:tr>
      <w:tr w:rsidR="00BA3FC1" w:rsidRPr="0069569E" w14:paraId="657DDDF6" w14:textId="77777777" w:rsidTr="00651A39">
        <w:trPr>
          <w:cantSplit/>
          <w:trHeight w:hRule="exact" w:val="513"/>
        </w:trPr>
        <w:tc>
          <w:tcPr>
            <w:tcW w:w="850" w:type="dxa"/>
            <w:tcBorders>
              <w:top w:val="single" w:sz="8" w:space="0" w:color="231F20"/>
              <w:left w:val="single" w:sz="8" w:space="0" w:color="231F20"/>
              <w:bottom w:val="single" w:sz="8" w:space="0" w:color="231F20"/>
              <w:right w:val="single" w:sz="8" w:space="0" w:color="231F20"/>
            </w:tcBorders>
          </w:tcPr>
          <w:p w14:paraId="2D43BDFF" w14:textId="77777777" w:rsidR="00BA3FC1" w:rsidRPr="0069569E" w:rsidRDefault="00BA3FC1" w:rsidP="00EA60CD">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1ADCA9E5" w14:textId="77777777" w:rsidR="00BA3FC1" w:rsidRPr="0069569E" w:rsidRDefault="00BA3FC1" w:rsidP="00EA60CD">
            <w:pPr>
              <w:rPr>
                <w:sz w:val="14"/>
                <w:szCs w:val="14"/>
                <w:lang w:val="lt-LT"/>
              </w:rPr>
            </w:pPr>
          </w:p>
          <w:p w14:paraId="1E6E69E5" w14:textId="77777777" w:rsidR="00BA3FC1" w:rsidRPr="0069569E" w:rsidRDefault="00BA3FC1" w:rsidP="00EA60CD">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0CE13669" w14:textId="77777777" w:rsidR="00BA3FC1" w:rsidRPr="0069569E" w:rsidRDefault="00BA3FC1" w:rsidP="00EA60CD">
            <w:pPr>
              <w:rPr>
                <w:sz w:val="14"/>
                <w:szCs w:val="14"/>
                <w:lang w:val="lt-LT"/>
              </w:rPr>
            </w:pPr>
          </w:p>
          <w:p w14:paraId="36F100CF" w14:textId="77777777" w:rsidR="00BA3FC1" w:rsidRPr="0069569E" w:rsidRDefault="00BA3FC1" w:rsidP="00EA60CD">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56B8D48C" w14:textId="77777777" w:rsidR="00BA3FC1" w:rsidRPr="0069569E" w:rsidRDefault="00BA3FC1" w:rsidP="00EA60CD">
            <w:pPr>
              <w:rPr>
                <w:sz w:val="14"/>
                <w:szCs w:val="14"/>
                <w:lang w:val="lt-LT"/>
              </w:rPr>
            </w:pPr>
          </w:p>
          <w:p w14:paraId="0BBEE66A" w14:textId="77777777" w:rsidR="00BA3FC1" w:rsidRPr="0069569E" w:rsidRDefault="00BA3FC1" w:rsidP="00EA60CD">
            <w:pPr>
              <w:ind w:left="265" w:right="-20"/>
              <w:rPr>
                <w:sz w:val="18"/>
                <w:szCs w:val="18"/>
                <w:lang w:val="lt-LT"/>
              </w:rPr>
            </w:pPr>
            <w:r w:rsidRPr="0069569E">
              <w:rPr>
                <w:spacing w:val="-2"/>
                <w:w w:val="69"/>
                <w:sz w:val="18"/>
                <w:szCs w:val="18"/>
                <w:lang w:val="lt-LT"/>
              </w:rPr>
              <w:t>150 TV</w:t>
            </w:r>
          </w:p>
        </w:tc>
        <w:tc>
          <w:tcPr>
            <w:tcW w:w="824" w:type="dxa"/>
            <w:tcBorders>
              <w:top w:val="single" w:sz="8" w:space="0" w:color="231F20"/>
              <w:left w:val="single" w:sz="8" w:space="0" w:color="231F20"/>
              <w:bottom w:val="single" w:sz="8" w:space="0" w:color="231F20"/>
              <w:right w:val="single" w:sz="8" w:space="0" w:color="231F20"/>
            </w:tcBorders>
          </w:tcPr>
          <w:p w14:paraId="359A2509" w14:textId="77777777" w:rsidR="00BA3FC1" w:rsidRPr="0069569E" w:rsidRDefault="00BA3FC1" w:rsidP="00EA60CD">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758B8A68" w14:textId="77777777" w:rsidR="00BA3FC1" w:rsidRPr="0069569E" w:rsidRDefault="00BA3FC1" w:rsidP="00EA60CD">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0549A435" w14:textId="77777777" w:rsidR="00BA3FC1" w:rsidRPr="0069569E" w:rsidRDefault="00BA3FC1" w:rsidP="00EA60CD">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752D326F" w14:textId="77777777" w:rsidR="00BA3FC1" w:rsidRPr="0069569E" w:rsidRDefault="00BA3FC1" w:rsidP="00EA60CD">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61F4BA78" w14:textId="77777777" w:rsidR="00BA3FC1" w:rsidRPr="0069569E" w:rsidRDefault="00BA3FC1" w:rsidP="00EA60CD">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04A26809" w14:textId="77777777" w:rsidR="00BA3FC1" w:rsidRPr="0069569E" w:rsidRDefault="00BA3FC1" w:rsidP="00EA60CD">
            <w:pPr>
              <w:ind w:left="16" w:right="12"/>
              <w:jc w:val="center"/>
              <w:rPr>
                <w:sz w:val="14"/>
                <w:szCs w:val="14"/>
                <w:lang w:val="lt-LT"/>
              </w:rPr>
            </w:pPr>
            <w:r w:rsidRPr="0069569E">
              <w:rPr>
                <w:spacing w:val="-3"/>
                <w:w w:val="86"/>
                <w:sz w:val="14"/>
                <w:szCs w:val="14"/>
                <w:lang w:val="lt-LT"/>
              </w:rPr>
              <w:t>Susileiskite šį kiekį..........nauju švirkštikliu</w:t>
            </w:r>
          </w:p>
        </w:tc>
      </w:tr>
      <w:tr w:rsidR="00BA3FC1" w:rsidRPr="0069569E" w14:paraId="23D03201"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28B90527" w14:textId="77777777" w:rsidR="00BA3FC1" w:rsidRPr="0069569E" w:rsidRDefault="00BA3FC1" w:rsidP="00EA60CD">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5D077A64" w14:textId="77777777" w:rsidR="00BA3FC1" w:rsidRPr="0069569E" w:rsidRDefault="00BA3FC1" w:rsidP="00EA60CD">
            <w:pPr>
              <w:rPr>
                <w:sz w:val="14"/>
                <w:szCs w:val="14"/>
                <w:lang w:val="lt-LT"/>
              </w:rPr>
            </w:pPr>
          </w:p>
          <w:p w14:paraId="02EF2446" w14:textId="77777777" w:rsidR="00BA3FC1" w:rsidRPr="0069569E" w:rsidRDefault="00BA3FC1" w:rsidP="00EA60CD">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2B4F5205" w14:textId="77777777" w:rsidR="00BA3FC1" w:rsidRPr="0069569E" w:rsidRDefault="00BA3FC1" w:rsidP="00EA60CD">
            <w:pPr>
              <w:rPr>
                <w:sz w:val="14"/>
                <w:szCs w:val="14"/>
                <w:lang w:val="lt-LT"/>
              </w:rPr>
            </w:pPr>
          </w:p>
          <w:p w14:paraId="1D0A5353" w14:textId="77777777" w:rsidR="00BA3FC1" w:rsidRPr="0069569E" w:rsidRDefault="00BA3FC1" w:rsidP="00EA60CD">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302B68E7" w14:textId="77777777" w:rsidR="00BA3FC1" w:rsidRPr="0069569E" w:rsidRDefault="00BA3FC1" w:rsidP="00EA60CD">
            <w:pPr>
              <w:rPr>
                <w:sz w:val="14"/>
                <w:szCs w:val="14"/>
                <w:lang w:val="lt-LT"/>
              </w:rPr>
            </w:pPr>
          </w:p>
          <w:p w14:paraId="0C641FEA" w14:textId="77777777" w:rsidR="00BA3FC1" w:rsidRPr="0069569E" w:rsidRDefault="00BA3FC1" w:rsidP="00EA60CD">
            <w:pPr>
              <w:ind w:left="265" w:right="-20"/>
              <w:rPr>
                <w:sz w:val="18"/>
                <w:szCs w:val="18"/>
                <w:lang w:val="lt-LT"/>
              </w:rPr>
            </w:pPr>
            <w:r w:rsidRPr="0069569E">
              <w:rPr>
                <w:spacing w:val="-2"/>
                <w:w w:val="69"/>
                <w:sz w:val="18"/>
                <w:szCs w:val="18"/>
                <w:lang w:val="lt-LT"/>
              </w:rPr>
              <w:t>150 TV</w:t>
            </w:r>
          </w:p>
        </w:tc>
        <w:tc>
          <w:tcPr>
            <w:tcW w:w="824" w:type="dxa"/>
            <w:tcBorders>
              <w:top w:val="single" w:sz="8" w:space="0" w:color="231F20"/>
              <w:left w:val="single" w:sz="8" w:space="0" w:color="231F20"/>
              <w:bottom w:val="single" w:sz="8" w:space="0" w:color="231F20"/>
              <w:right w:val="single" w:sz="8" w:space="0" w:color="231F20"/>
            </w:tcBorders>
          </w:tcPr>
          <w:p w14:paraId="78291E1C" w14:textId="77777777" w:rsidR="00BA3FC1" w:rsidRPr="0069569E" w:rsidRDefault="00BA3FC1" w:rsidP="00EA60CD">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5C750AA9" w14:textId="77777777" w:rsidR="00BA3FC1" w:rsidRPr="0069569E" w:rsidRDefault="00BA3FC1" w:rsidP="00EA60CD">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1126E437" w14:textId="77777777" w:rsidR="00BA3FC1" w:rsidRPr="0069569E" w:rsidRDefault="00BA3FC1" w:rsidP="00EA60CD">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1C0DDE43" w14:textId="77777777" w:rsidR="00BA3FC1" w:rsidRPr="0069569E" w:rsidRDefault="00BA3FC1" w:rsidP="00EA60CD">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5B14605E" w14:textId="77777777" w:rsidR="00BA3FC1" w:rsidRPr="0069569E" w:rsidRDefault="00BA3FC1" w:rsidP="00EA60CD">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37C1E08C" w14:textId="77777777" w:rsidR="00BA3FC1" w:rsidRPr="0069569E" w:rsidRDefault="00BA3FC1" w:rsidP="00EA60CD">
            <w:pPr>
              <w:ind w:left="16" w:right="12"/>
              <w:jc w:val="center"/>
              <w:rPr>
                <w:sz w:val="14"/>
                <w:szCs w:val="14"/>
                <w:lang w:val="lt-LT"/>
              </w:rPr>
            </w:pPr>
            <w:r w:rsidRPr="0069569E">
              <w:rPr>
                <w:spacing w:val="-3"/>
                <w:w w:val="86"/>
                <w:sz w:val="14"/>
                <w:szCs w:val="14"/>
                <w:lang w:val="lt-LT"/>
              </w:rPr>
              <w:t>Susileiskite šį kiekį..........nauju švirkštikliu</w:t>
            </w:r>
          </w:p>
        </w:tc>
      </w:tr>
      <w:tr w:rsidR="00BA3FC1" w:rsidRPr="0069569E" w14:paraId="26A180AD"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051B0D5C" w14:textId="77777777" w:rsidR="00BA3FC1" w:rsidRPr="0069569E" w:rsidRDefault="00BA3FC1" w:rsidP="00EA60CD">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79DC305A" w14:textId="77777777" w:rsidR="00BA3FC1" w:rsidRPr="0069569E" w:rsidRDefault="00BA3FC1" w:rsidP="00EA60CD">
            <w:pPr>
              <w:rPr>
                <w:sz w:val="14"/>
                <w:szCs w:val="14"/>
                <w:lang w:val="lt-LT"/>
              </w:rPr>
            </w:pPr>
          </w:p>
          <w:p w14:paraId="0F37D3CD" w14:textId="77777777" w:rsidR="00BA3FC1" w:rsidRPr="0069569E" w:rsidRDefault="00BA3FC1" w:rsidP="00EA60CD">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6BC5108C" w14:textId="77777777" w:rsidR="00BA3FC1" w:rsidRPr="0069569E" w:rsidRDefault="00BA3FC1" w:rsidP="00EA60CD">
            <w:pPr>
              <w:rPr>
                <w:sz w:val="14"/>
                <w:szCs w:val="14"/>
                <w:lang w:val="lt-LT"/>
              </w:rPr>
            </w:pPr>
          </w:p>
          <w:p w14:paraId="0218CA17" w14:textId="77777777" w:rsidR="00BA3FC1" w:rsidRPr="0069569E" w:rsidRDefault="00BA3FC1" w:rsidP="00EA60CD">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0C0D9852" w14:textId="77777777" w:rsidR="00BA3FC1" w:rsidRPr="0069569E" w:rsidRDefault="00BA3FC1" w:rsidP="00EA60CD">
            <w:pPr>
              <w:rPr>
                <w:sz w:val="14"/>
                <w:szCs w:val="14"/>
                <w:lang w:val="lt-LT"/>
              </w:rPr>
            </w:pPr>
          </w:p>
          <w:p w14:paraId="00992B9B" w14:textId="77777777" w:rsidR="00BA3FC1" w:rsidRPr="0069569E" w:rsidRDefault="00BA3FC1" w:rsidP="00EA60CD">
            <w:pPr>
              <w:ind w:left="265" w:right="-20"/>
              <w:rPr>
                <w:sz w:val="18"/>
                <w:szCs w:val="18"/>
                <w:lang w:val="lt-LT"/>
              </w:rPr>
            </w:pPr>
            <w:r w:rsidRPr="0069569E">
              <w:rPr>
                <w:spacing w:val="-2"/>
                <w:w w:val="69"/>
                <w:sz w:val="18"/>
                <w:szCs w:val="18"/>
                <w:lang w:val="lt-LT"/>
              </w:rPr>
              <w:t>150 TV</w:t>
            </w:r>
          </w:p>
        </w:tc>
        <w:tc>
          <w:tcPr>
            <w:tcW w:w="824" w:type="dxa"/>
            <w:tcBorders>
              <w:top w:val="single" w:sz="8" w:space="0" w:color="231F20"/>
              <w:left w:val="single" w:sz="8" w:space="0" w:color="231F20"/>
              <w:bottom w:val="single" w:sz="8" w:space="0" w:color="231F20"/>
              <w:right w:val="single" w:sz="8" w:space="0" w:color="231F20"/>
            </w:tcBorders>
          </w:tcPr>
          <w:p w14:paraId="0F2A8B0E" w14:textId="77777777" w:rsidR="00BA3FC1" w:rsidRPr="0069569E" w:rsidRDefault="00BA3FC1" w:rsidP="00EA60CD">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6E2553AE" w14:textId="77777777" w:rsidR="00BA3FC1" w:rsidRPr="0069569E" w:rsidRDefault="00BA3FC1" w:rsidP="00EA60CD">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29083676" w14:textId="77777777" w:rsidR="00BA3FC1" w:rsidRPr="0069569E" w:rsidRDefault="00BA3FC1" w:rsidP="00EA60CD">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3B1E250F" w14:textId="77777777" w:rsidR="00BA3FC1" w:rsidRPr="0069569E" w:rsidRDefault="00BA3FC1" w:rsidP="00EA60CD">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0E808246" w14:textId="77777777" w:rsidR="00BA3FC1" w:rsidRPr="0069569E" w:rsidRDefault="00BA3FC1" w:rsidP="00EA60CD">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73127864" w14:textId="77777777" w:rsidR="00BA3FC1" w:rsidRPr="0069569E" w:rsidRDefault="00BA3FC1" w:rsidP="00EA60CD">
            <w:pPr>
              <w:ind w:left="16" w:right="12"/>
              <w:jc w:val="center"/>
              <w:rPr>
                <w:sz w:val="14"/>
                <w:szCs w:val="14"/>
                <w:lang w:val="lt-LT"/>
              </w:rPr>
            </w:pPr>
            <w:r w:rsidRPr="0069569E">
              <w:rPr>
                <w:spacing w:val="-3"/>
                <w:w w:val="86"/>
                <w:sz w:val="14"/>
                <w:szCs w:val="14"/>
                <w:lang w:val="lt-LT"/>
              </w:rPr>
              <w:t>Susileiskite šį kiekį..........nauju švirkštikliu</w:t>
            </w:r>
          </w:p>
        </w:tc>
      </w:tr>
      <w:tr w:rsidR="00BA3FC1" w:rsidRPr="0069569E" w14:paraId="717AC003"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1CD23980" w14:textId="77777777" w:rsidR="00BA3FC1" w:rsidRPr="0069569E" w:rsidRDefault="00BA3FC1" w:rsidP="00EA60CD">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47F4B65F" w14:textId="77777777" w:rsidR="00BA3FC1" w:rsidRPr="0069569E" w:rsidRDefault="00BA3FC1" w:rsidP="00EA60CD">
            <w:pPr>
              <w:rPr>
                <w:sz w:val="14"/>
                <w:szCs w:val="14"/>
                <w:lang w:val="lt-LT"/>
              </w:rPr>
            </w:pPr>
          </w:p>
          <w:p w14:paraId="1205304F" w14:textId="77777777" w:rsidR="00BA3FC1" w:rsidRPr="0069569E" w:rsidRDefault="00BA3FC1" w:rsidP="00EA60CD">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6C1AF959" w14:textId="77777777" w:rsidR="00BA3FC1" w:rsidRPr="0069569E" w:rsidRDefault="00BA3FC1" w:rsidP="00EA60CD">
            <w:pPr>
              <w:rPr>
                <w:sz w:val="14"/>
                <w:szCs w:val="14"/>
                <w:lang w:val="lt-LT"/>
              </w:rPr>
            </w:pPr>
          </w:p>
          <w:p w14:paraId="61DCC371" w14:textId="77777777" w:rsidR="00BA3FC1" w:rsidRPr="0069569E" w:rsidRDefault="00BA3FC1" w:rsidP="00EA60CD">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6D42A67B" w14:textId="77777777" w:rsidR="00BA3FC1" w:rsidRPr="0069569E" w:rsidRDefault="00BA3FC1" w:rsidP="00EA60CD">
            <w:pPr>
              <w:rPr>
                <w:sz w:val="14"/>
                <w:szCs w:val="14"/>
                <w:lang w:val="lt-LT"/>
              </w:rPr>
            </w:pPr>
          </w:p>
          <w:p w14:paraId="30F9B41F" w14:textId="77777777" w:rsidR="00BA3FC1" w:rsidRPr="0069569E" w:rsidRDefault="00BA3FC1" w:rsidP="00EA60CD">
            <w:pPr>
              <w:ind w:left="265" w:right="-20"/>
              <w:rPr>
                <w:sz w:val="18"/>
                <w:szCs w:val="18"/>
                <w:lang w:val="lt-LT"/>
              </w:rPr>
            </w:pPr>
            <w:r w:rsidRPr="0069569E">
              <w:rPr>
                <w:spacing w:val="-2"/>
                <w:w w:val="69"/>
                <w:sz w:val="18"/>
                <w:szCs w:val="18"/>
                <w:lang w:val="lt-LT"/>
              </w:rPr>
              <w:t>150 TV</w:t>
            </w:r>
          </w:p>
        </w:tc>
        <w:tc>
          <w:tcPr>
            <w:tcW w:w="824" w:type="dxa"/>
            <w:tcBorders>
              <w:top w:val="single" w:sz="8" w:space="0" w:color="231F20"/>
              <w:left w:val="single" w:sz="8" w:space="0" w:color="231F20"/>
              <w:bottom w:val="single" w:sz="8" w:space="0" w:color="231F20"/>
              <w:right w:val="single" w:sz="8" w:space="0" w:color="231F20"/>
            </w:tcBorders>
          </w:tcPr>
          <w:p w14:paraId="767FD16A" w14:textId="77777777" w:rsidR="00BA3FC1" w:rsidRPr="0069569E" w:rsidRDefault="00BA3FC1" w:rsidP="00EA60CD">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2091CCA4" w14:textId="77777777" w:rsidR="00BA3FC1" w:rsidRPr="0069569E" w:rsidRDefault="00BA3FC1" w:rsidP="00EA60CD">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1464703F" w14:textId="77777777" w:rsidR="00BA3FC1" w:rsidRPr="0069569E" w:rsidRDefault="00BA3FC1" w:rsidP="00EA60CD">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6C32CAFE" w14:textId="77777777" w:rsidR="00BA3FC1" w:rsidRPr="0069569E" w:rsidRDefault="00BA3FC1" w:rsidP="00EA60CD">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73A2759F" w14:textId="77777777" w:rsidR="00BA3FC1" w:rsidRPr="0069569E" w:rsidRDefault="00BA3FC1" w:rsidP="00EA60CD">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3A873EA3" w14:textId="77777777" w:rsidR="00BA3FC1" w:rsidRPr="0069569E" w:rsidRDefault="00BA3FC1" w:rsidP="00EA60CD">
            <w:pPr>
              <w:ind w:left="16" w:right="12"/>
              <w:jc w:val="center"/>
              <w:rPr>
                <w:sz w:val="14"/>
                <w:szCs w:val="14"/>
                <w:lang w:val="lt-LT"/>
              </w:rPr>
            </w:pPr>
            <w:r w:rsidRPr="0069569E">
              <w:rPr>
                <w:spacing w:val="-3"/>
                <w:w w:val="86"/>
                <w:sz w:val="14"/>
                <w:szCs w:val="14"/>
                <w:lang w:val="lt-LT"/>
              </w:rPr>
              <w:t>Susileiskite šį kiekį..........nauju švirkštikliu</w:t>
            </w:r>
          </w:p>
        </w:tc>
      </w:tr>
      <w:tr w:rsidR="00BA3FC1" w:rsidRPr="0069569E" w14:paraId="74EDC8BF"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0D253A44" w14:textId="77777777" w:rsidR="00BA3FC1" w:rsidRPr="0069569E" w:rsidRDefault="00BA3FC1" w:rsidP="00EA60CD">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6838E9E3" w14:textId="77777777" w:rsidR="00BA3FC1" w:rsidRPr="0069569E" w:rsidRDefault="00BA3FC1" w:rsidP="00EA60CD">
            <w:pPr>
              <w:rPr>
                <w:sz w:val="14"/>
                <w:szCs w:val="14"/>
                <w:lang w:val="lt-LT"/>
              </w:rPr>
            </w:pPr>
          </w:p>
          <w:p w14:paraId="6A71A997" w14:textId="77777777" w:rsidR="00BA3FC1" w:rsidRPr="0069569E" w:rsidRDefault="00BA3FC1" w:rsidP="00EA60CD">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2583F6ED" w14:textId="77777777" w:rsidR="00BA3FC1" w:rsidRPr="0069569E" w:rsidRDefault="00BA3FC1" w:rsidP="00EA60CD">
            <w:pPr>
              <w:rPr>
                <w:sz w:val="14"/>
                <w:szCs w:val="14"/>
                <w:lang w:val="lt-LT"/>
              </w:rPr>
            </w:pPr>
          </w:p>
          <w:p w14:paraId="52A4993E" w14:textId="77777777" w:rsidR="00BA3FC1" w:rsidRPr="0069569E" w:rsidRDefault="00BA3FC1" w:rsidP="00EA60CD">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0F97D3BE" w14:textId="77777777" w:rsidR="00BA3FC1" w:rsidRPr="0069569E" w:rsidRDefault="00BA3FC1" w:rsidP="00EA60CD">
            <w:pPr>
              <w:rPr>
                <w:sz w:val="14"/>
                <w:szCs w:val="14"/>
                <w:lang w:val="lt-LT"/>
              </w:rPr>
            </w:pPr>
          </w:p>
          <w:p w14:paraId="4EA2C8EF" w14:textId="77777777" w:rsidR="00BA3FC1" w:rsidRPr="0069569E" w:rsidRDefault="00BA3FC1" w:rsidP="00EA60CD">
            <w:pPr>
              <w:ind w:left="265" w:right="-20"/>
              <w:rPr>
                <w:sz w:val="18"/>
                <w:szCs w:val="18"/>
                <w:lang w:val="lt-LT"/>
              </w:rPr>
            </w:pPr>
            <w:r w:rsidRPr="0069569E">
              <w:rPr>
                <w:spacing w:val="-2"/>
                <w:w w:val="69"/>
                <w:sz w:val="18"/>
                <w:szCs w:val="18"/>
                <w:lang w:val="lt-LT"/>
              </w:rPr>
              <w:t>150 TV</w:t>
            </w:r>
          </w:p>
        </w:tc>
        <w:tc>
          <w:tcPr>
            <w:tcW w:w="824" w:type="dxa"/>
            <w:tcBorders>
              <w:top w:val="single" w:sz="8" w:space="0" w:color="231F20"/>
              <w:left w:val="single" w:sz="8" w:space="0" w:color="231F20"/>
              <w:bottom w:val="single" w:sz="8" w:space="0" w:color="231F20"/>
              <w:right w:val="single" w:sz="8" w:space="0" w:color="231F20"/>
            </w:tcBorders>
          </w:tcPr>
          <w:p w14:paraId="56035968" w14:textId="77777777" w:rsidR="00BA3FC1" w:rsidRPr="0069569E" w:rsidRDefault="00BA3FC1" w:rsidP="00EA60CD">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5989C9CA" w14:textId="77777777" w:rsidR="00BA3FC1" w:rsidRPr="0069569E" w:rsidRDefault="00BA3FC1" w:rsidP="00EA60CD">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160F3083" w14:textId="77777777" w:rsidR="00BA3FC1" w:rsidRPr="0069569E" w:rsidRDefault="00BA3FC1" w:rsidP="00EA60CD">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5FC4DB2B" w14:textId="77777777" w:rsidR="00BA3FC1" w:rsidRPr="0069569E" w:rsidRDefault="00BA3FC1" w:rsidP="00EA60CD">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1E18E8B3" w14:textId="77777777" w:rsidR="00BA3FC1" w:rsidRPr="0069569E" w:rsidRDefault="00BA3FC1" w:rsidP="00EA60CD">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3CA3D9F8" w14:textId="77777777" w:rsidR="00BA3FC1" w:rsidRPr="0069569E" w:rsidRDefault="00BA3FC1" w:rsidP="00EA60CD">
            <w:pPr>
              <w:ind w:left="16" w:right="12"/>
              <w:jc w:val="center"/>
              <w:rPr>
                <w:sz w:val="14"/>
                <w:szCs w:val="14"/>
                <w:lang w:val="lt-LT"/>
              </w:rPr>
            </w:pPr>
            <w:r w:rsidRPr="0069569E">
              <w:rPr>
                <w:spacing w:val="-3"/>
                <w:w w:val="86"/>
                <w:sz w:val="14"/>
                <w:szCs w:val="14"/>
                <w:lang w:val="lt-LT"/>
              </w:rPr>
              <w:t>Susileiskite šį kiekį..........nauju švirkštikliu</w:t>
            </w:r>
          </w:p>
        </w:tc>
      </w:tr>
      <w:tr w:rsidR="00BA3FC1" w:rsidRPr="0069569E" w14:paraId="1C1C059A"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613B366E" w14:textId="77777777" w:rsidR="00BA3FC1" w:rsidRPr="0069569E" w:rsidRDefault="00BA3FC1" w:rsidP="00EA60CD">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37A3FB4B" w14:textId="77777777" w:rsidR="00BA3FC1" w:rsidRPr="0069569E" w:rsidRDefault="00BA3FC1" w:rsidP="00EA60CD">
            <w:pPr>
              <w:rPr>
                <w:sz w:val="14"/>
                <w:szCs w:val="14"/>
                <w:lang w:val="lt-LT"/>
              </w:rPr>
            </w:pPr>
          </w:p>
          <w:p w14:paraId="28EC4437" w14:textId="77777777" w:rsidR="00BA3FC1" w:rsidRPr="0069569E" w:rsidRDefault="00BA3FC1" w:rsidP="00EA60CD">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0B01AEE7" w14:textId="77777777" w:rsidR="00BA3FC1" w:rsidRPr="0069569E" w:rsidRDefault="00BA3FC1" w:rsidP="00EA60CD">
            <w:pPr>
              <w:rPr>
                <w:sz w:val="14"/>
                <w:szCs w:val="14"/>
                <w:lang w:val="lt-LT"/>
              </w:rPr>
            </w:pPr>
          </w:p>
          <w:p w14:paraId="5A9F7AE1" w14:textId="77777777" w:rsidR="00BA3FC1" w:rsidRPr="0069569E" w:rsidRDefault="00BA3FC1" w:rsidP="00EA60CD">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3339F4F6" w14:textId="77777777" w:rsidR="00BA3FC1" w:rsidRPr="0069569E" w:rsidRDefault="00BA3FC1" w:rsidP="00EA60CD">
            <w:pPr>
              <w:rPr>
                <w:sz w:val="14"/>
                <w:szCs w:val="14"/>
                <w:lang w:val="lt-LT"/>
              </w:rPr>
            </w:pPr>
          </w:p>
          <w:p w14:paraId="5177586F" w14:textId="77777777" w:rsidR="00BA3FC1" w:rsidRPr="0069569E" w:rsidRDefault="00BA3FC1" w:rsidP="00EA60CD">
            <w:pPr>
              <w:ind w:left="265" w:right="-20"/>
              <w:rPr>
                <w:sz w:val="18"/>
                <w:szCs w:val="18"/>
                <w:lang w:val="lt-LT"/>
              </w:rPr>
            </w:pPr>
            <w:r w:rsidRPr="0069569E">
              <w:rPr>
                <w:spacing w:val="-2"/>
                <w:w w:val="69"/>
                <w:sz w:val="18"/>
                <w:szCs w:val="18"/>
                <w:lang w:val="lt-LT"/>
              </w:rPr>
              <w:t>150 TV</w:t>
            </w:r>
          </w:p>
        </w:tc>
        <w:tc>
          <w:tcPr>
            <w:tcW w:w="824" w:type="dxa"/>
            <w:tcBorders>
              <w:top w:val="single" w:sz="8" w:space="0" w:color="231F20"/>
              <w:left w:val="single" w:sz="8" w:space="0" w:color="231F20"/>
              <w:bottom w:val="single" w:sz="8" w:space="0" w:color="231F20"/>
              <w:right w:val="single" w:sz="8" w:space="0" w:color="231F20"/>
            </w:tcBorders>
          </w:tcPr>
          <w:p w14:paraId="6A8876B5" w14:textId="77777777" w:rsidR="00BA3FC1" w:rsidRPr="0069569E" w:rsidRDefault="00BA3FC1" w:rsidP="00EA60CD">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103EFC89" w14:textId="77777777" w:rsidR="00BA3FC1" w:rsidRPr="0069569E" w:rsidRDefault="00BA3FC1" w:rsidP="00EA60CD">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5B6AD422" w14:textId="77777777" w:rsidR="00BA3FC1" w:rsidRPr="0069569E" w:rsidRDefault="00BA3FC1" w:rsidP="00EA60CD">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2C58F751" w14:textId="77777777" w:rsidR="00BA3FC1" w:rsidRPr="0069569E" w:rsidRDefault="00BA3FC1" w:rsidP="00EA60CD">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6C14A588" w14:textId="77777777" w:rsidR="00BA3FC1" w:rsidRPr="0069569E" w:rsidRDefault="00BA3FC1" w:rsidP="00EA60CD">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F1F3AB4" w14:textId="77777777" w:rsidR="00BA3FC1" w:rsidRPr="0069569E" w:rsidRDefault="00BA3FC1" w:rsidP="00EA60CD">
            <w:pPr>
              <w:ind w:left="16" w:right="12"/>
              <w:jc w:val="center"/>
              <w:rPr>
                <w:sz w:val="14"/>
                <w:szCs w:val="14"/>
                <w:lang w:val="lt-LT"/>
              </w:rPr>
            </w:pPr>
            <w:r w:rsidRPr="0069569E">
              <w:rPr>
                <w:spacing w:val="-3"/>
                <w:w w:val="86"/>
                <w:sz w:val="14"/>
                <w:szCs w:val="14"/>
                <w:lang w:val="lt-LT"/>
              </w:rPr>
              <w:t>Susileiskite šį kiekį..........nauju švirkštikliu</w:t>
            </w:r>
          </w:p>
        </w:tc>
      </w:tr>
      <w:tr w:rsidR="00BA3FC1" w:rsidRPr="0069569E" w14:paraId="32D5FF13"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7A0FA24F" w14:textId="77777777" w:rsidR="00BA3FC1" w:rsidRPr="0069569E" w:rsidRDefault="00BA3FC1" w:rsidP="00EA60CD">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44D2A7D6" w14:textId="77777777" w:rsidR="00BA3FC1" w:rsidRPr="0069569E" w:rsidRDefault="00BA3FC1" w:rsidP="00EA60CD">
            <w:pPr>
              <w:rPr>
                <w:sz w:val="14"/>
                <w:szCs w:val="14"/>
                <w:lang w:val="lt-LT"/>
              </w:rPr>
            </w:pPr>
          </w:p>
          <w:p w14:paraId="607D8F63" w14:textId="77777777" w:rsidR="00BA3FC1" w:rsidRPr="0069569E" w:rsidRDefault="00BA3FC1" w:rsidP="00EA60CD">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4BF2B037" w14:textId="77777777" w:rsidR="00BA3FC1" w:rsidRPr="0069569E" w:rsidRDefault="00BA3FC1" w:rsidP="00EA60CD">
            <w:pPr>
              <w:rPr>
                <w:sz w:val="14"/>
                <w:szCs w:val="14"/>
                <w:lang w:val="lt-LT"/>
              </w:rPr>
            </w:pPr>
          </w:p>
          <w:p w14:paraId="385F135C" w14:textId="77777777" w:rsidR="00BA3FC1" w:rsidRPr="0069569E" w:rsidRDefault="00BA3FC1" w:rsidP="00EA60CD">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3276810C" w14:textId="77777777" w:rsidR="00BA3FC1" w:rsidRPr="0069569E" w:rsidRDefault="00BA3FC1" w:rsidP="00EA60CD">
            <w:pPr>
              <w:rPr>
                <w:sz w:val="14"/>
                <w:szCs w:val="14"/>
                <w:lang w:val="lt-LT"/>
              </w:rPr>
            </w:pPr>
          </w:p>
          <w:p w14:paraId="07416DEC" w14:textId="77777777" w:rsidR="00BA3FC1" w:rsidRPr="0069569E" w:rsidRDefault="00BA3FC1" w:rsidP="00EA60CD">
            <w:pPr>
              <w:ind w:left="265" w:right="-20"/>
              <w:rPr>
                <w:sz w:val="18"/>
                <w:szCs w:val="18"/>
                <w:lang w:val="lt-LT"/>
              </w:rPr>
            </w:pPr>
            <w:r w:rsidRPr="0069569E">
              <w:rPr>
                <w:spacing w:val="-2"/>
                <w:w w:val="69"/>
                <w:sz w:val="18"/>
                <w:szCs w:val="18"/>
                <w:lang w:val="lt-LT"/>
              </w:rPr>
              <w:t>150 TV</w:t>
            </w:r>
          </w:p>
        </w:tc>
        <w:tc>
          <w:tcPr>
            <w:tcW w:w="824" w:type="dxa"/>
            <w:tcBorders>
              <w:top w:val="single" w:sz="8" w:space="0" w:color="231F20"/>
              <w:left w:val="single" w:sz="8" w:space="0" w:color="231F20"/>
              <w:bottom w:val="single" w:sz="8" w:space="0" w:color="231F20"/>
              <w:right w:val="single" w:sz="8" w:space="0" w:color="231F20"/>
            </w:tcBorders>
          </w:tcPr>
          <w:p w14:paraId="7422B1ED" w14:textId="77777777" w:rsidR="00BA3FC1" w:rsidRPr="0069569E" w:rsidRDefault="00BA3FC1" w:rsidP="00EA60CD">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7210BDF7" w14:textId="77777777" w:rsidR="00BA3FC1" w:rsidRPr="0069569E" w:rsidRDefault="00BA3FC1" w:rsidP="00EA60CD">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0754AA17" w14:textId="77777777" w:rsidR="00BA3FC1" w:rsidRPr="0069569E" w:rsidRDefault="00BA3FC1" w:rsidP="00EA60CD">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560DE37C" w14:textId="77777777" w:rsidR="00BA3FC1" w:rsidRPr="0069569E" w:rsidRDefault="00BA3FC1" w:rsidP="00EA60CD">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6DDCEF8D" w14:textId="77777777" w:rsidR="00BA3FC1" w:rsidRPr="0069569E" w:rsidRDefault="00BA3FC1" w:rsidP="00EA60CD">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4FDED674" w14:textId="77777777" w:rsidR="00BA3FC1" w:rsidRPr="0069569E" w:rsidRDefault="00BA3FC1" w:rsidP="00EA60CD">
            <w:pPr>
              <w:ind w:left="16" w:right="12"/>
              <w:jc w:val="center"/>
              <w:rPr>
                <w:sz w:val="14"/>
                <w:szCs w:val="14"/>
                <w:lang w:val="lt-LT"/>
              </w:rPr>
            </w:pPr>
            <w:r w:rsidRPr="0069569E">
              <w:rPr>
                <w:spacing w:val="-3"/>
                <w:w w:val="86"/>
                <w:sz w:val="14"/>
                <w:szCs w:val="14"/>
                <w:lang w:val="lt-LT"/>
              </w:rPr>
              <w:t>Susileiskite šį kiekį..........nauju švirkštikliu</w:t>
            </w:r>
          </w:p>
        </w:tc>
      </w:tr>
    </w:tbl>
    <w:p w14:paraId="56A75B0F" w14:textId="77777777" w:rsidR="00BA3FC1" w:rsidRPr="0069569E" w:rsidRDefault="00BA3FC1" w:rsidP="00EA60CD">
      <w:pPr>
        <w:tabs>
          <w:tab w:val="left" w:pos="1406"/>
          <w:tab w:val="left" w:pos="1946"/>
          <w:tab w:val="left" w:pos="2486"/>
          <w:tab w:val="left" w:pos="3386"/>
          <w:tab w:val="left" w:pos="4210"/>
          <w:tab w:val="left" w:pos="5102"/>
          <w:tab w:val="left" w:pos="6192"/>
        </w:tabs>
        <w:ind w:left="556" w:right="205"/>
        <w:rPr>
          <w:spacing w:val="-3"/>
          <w:sz w:val="22"/>
          <w:szCs w:val="22"/>
          <w:lang w:val="lt-LT"/>
        </w:rPr>
      </w:pPr>
    </w:p>
    <w:p w14:paraId="6D5D4283" w14:textId="0FEEB491" w:rsidR="00300947" w:rsidRPr="0069569E" w:rsidRDefault="00300947" w:rsidP="00F85B61">
      <w:pPr>
        <w:keepNext/>
        <w:shd w:val="clear" w:color="auto" w:fill="CCFFFF"/>
        <w:tabs>
          <w:tab w:val="left" w:pos="4820"/>
        </w:tabs>
        <w:jc w:val="center"/>
        <w:rPr>
          <w:bCs/>
          <w:i/>
          <w:color w:val="000000"/>
          <w:sz w:val="22"/>
          <w:szCs w:val="22"/>
          <w:lang w:val="lt-LT"/>
        </w:rPr>
      </w:pPr>
      <w:r w:rsidRPr="0069569E">
        <w:rPr>
          <w:bCs/>
          <w:i/>
          <w:color w:val="000000"/>
          <w:sz w:val="22"/>
          <w:szCs w:val="22"/>
          <w:lang w:val="lt-LT"/>
        </w:rPr>
        <w:t>&lt;GONAL-f 300</w:t>
      </w:r>
      <w:r w:rsidR="001236D5">
        <w:rPr>
          <w:bCs/>
          <w:i/>
          <w:color w:val="000000"/>
          <w:sz w:val="22"/>
          <w:szCs w:val="22"/>
          <w:lang w:val="lt-LT"/>
        </w:rPr>
        <w:t> </w:t>
      </w:r>
      <w:r w:rsidRPr="0069569E">
        <w:rPr>
          <w:bCs/>
          <w:i/>
          <w:color w:val="000000"/>
          <w:sz w:val="22"/>
          <w:szCs w:val="22"/>
          <w:lang w:val="lt-LT"/>
        </w:rPr>
        <w:t>IU– PEN&gt;</w:t>
      </w:r>
    </w:p>
    <w:tbl>
      <w:tblPr>
        <w:tblW w:w="0" w:type="auto"/>
        <w:tblInd w:w="10" w:type="dxa"/>
        <w:tblLayout w:type="fixed"/>
        <w:tblCellMar>
          <w:left w:w="0" w:type="dxa"/>
          <w:right w:w="0" w:type="dxa"/>
        </w:tblCellMar>
        <w:tblLook w:val="0000" w:firstRow="0" w:lastRow="0" w:firstColumn="0" w:lastColumn="0" w:noHBand="0" w:noVBand="0"/>
      </w:tblPr>
      <w:tblGrid>
        <w:gridCol w:w="850"/>
        <w:gridCol w:w="710"/>
        <w:gridCol w:w="708"/>
        <w:gridCol w:w="1134"/>
        <w:gridCol w:w="824"/>
        <w:gridCol w:w="892"/>
        <w:gridCol w:w="1090"/>
        <w:gridCol w:w="2864"/>
      </w:tblGrid>
      <w:tr w:rsidR="00300947" w:rsidRPr="0069569E" w14:paraId="500B2E83" w14:textId="77777777" w:rsidTr="00651A39">
        <w:trPr>
          <w:cantSplit/>
          <w:trHeight w:hRule="exact" w:val="471"/>
        </w:trPr>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DCD834B" w14:textId="77777777" w:rsidR="00300947" w:rsidRPr="0069569E" w:rsidRDefault="00300947" w:rsidP="0069559E">
            <w:pPr>
              <w:keepNext/>
              <w:spacing w:before="8"/>
              <w:ind w:left="287" w:right="267"/>
              <w:jc w:val="center"/>
              <w:rPr>
                <w:sz w:val="16"/>
                <w:szCs w:val="16"/>
                <w:lang w:val="lt-LT"/>
              </w:rPr>
            </w:pPr>
            <w:r w:rsidRPr="0069569E">
              <w:rPr>
                <w:b/>
                <w:w w:val="96"/>
                <w:sz w:val="16"/>
                <w:szCs w:val="16"/>
                <w:lang w:val="lt-LT"/>
              </w:rPr>
              <w:t>1</w:t>
            </w:r>
          </w:p>
          <w:p w14:paraId="403296B5" w14:textId="77777777" w:rsidR="00300947" w:rsidRPr="0069569E" w:rsidRDefault="00300947" w:rsidP="0069559E">
            <w:pPr>
              <w:keepNext/>
              <w:overflowPunct/>
              <w:spacing w:before="120"/>
              <w:ind w:left="16" w:right="-4"/>
              <w:jc w:val="center"/>
              <w:textAlignment w:val="auto"/>
              <w:rPr>
                <w:sz w:val="16"/>
                <w:szCs w:val="16"/>
                <w:lang w:val="lt-LT"/>
              </w:rPr>
            </w:pPr>
            <w:r w:rsidRPr="0069569E">
              <w:rPr>
                <w:b/>
                <w:bCs/>
                <w:spacing w:val="-10"/>
                <w:w w:val="72"/>
                <w:sz w:val="16"/>
                <w:szCs w:val="16"/>
                <w:lang w:val="lt-LT"/>
              </w:rPr>
              <w:t>Gydymo dienos numeris</w:t>
            </w:r>
          </w:p>
        </w:tc>
        <w:tc>
          <w:tcPr>
            <w:tcW w:w="71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FCC7C03" w14:textId="77777777" w:rsidR="00300947" w:rsidRPr="0069569E" w:rsidRDefault="00300947" w:rsidP="0069559E">
            <w:pPr>
              <w:keepNext/>
              <w:spacing w:before="8"/>
              <w:ind w:left="185" w:right="165"/>
              <w:jc w:val="center"/>
              <w:rPr>
                <w:sz w:val="16"/>
                <w:szCs w:val="16"/>
                <w:lang w:val="lt-LT"/>
              </w:rPr>
            </w:pPr>
            <w:r w:rsidRPr="0069569E">
              <w:rPr>
                <w:b/>
                <w:w w:val="96"/>
                <w:sz w:val="16"/>
                <w:szCs w:val="16"/>
                <w:lang w:val="lt-LT"/>
              </w:rPr>
              <w:t>2</w:t>
            </w:r>
          </w:p>
          <w:p w14:paraId="12BE6C43" w14:textId="77777777" w:rsidR="00300947" w:rsidRPr="0069569E" w:rsidRDefault="00300947" w:rsidP="0069559E">
            <w:pPr>
              <w:keepNext/>
              <w:overflowPunct/>
              <w:spacing w:before="120"/>
              <w:ind w:left="83" w:right="63"/>
              <w:jc w:val="center"/>
              <w:textAlignment w:val="auto"/>
              <w:rPr>
                <w:sz w:val="16"/>
                <w:szCs w:val="16"/>
                <w:lang w:val="lt-LT"/>
              </w:rPr>
            </w:pPr>
            <w:r w:rsidRPr="0069569E">
              <w:rPr>
                <w:b/>
                <w:bCs/>
                <w:spacing w:val="-2"/>
                <w:w w:val="82"/>
                <w:sz w:val="16"/>
                <w:szCs w:val="16"/>
                <w:lang w:val="lt-LT"/>
              </w:rPr>
              <w:t>Data</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E4C12D8" w14:textId="77777777" w:rsidR="00300947" w:rsidRPr="0069569E" w:rsidRDefault="00300947" w:rsidP="0069559E">
            <w:pPr>
              <w:keepNext/>
              <w:spacing w:before="8"/>
              <w:ind w:left="185" w:right="165"/>
              <w:jc w:val="center"/>
              <w:rPr>
                <w:sz w:val="16"/>
                <w:szCs w:val="16"/>
                <w:lang w:val="lt-LT"/>
              </w:rPr>
            </w:pPr>
            <w:r w:rsidRPr="0069569E">
              <w:rPr>
                <w:b/>
                <w:w w:val="96"/>
                <w:sz w:val="16"/>
                <w:szCs w:val="16"/>
                <w:lang w:val="lt-LT"/>
              </w:rPr>
              <w:t>3</w:t>
            </w:r>
          </w:p>
          <w:p w14:paraId="377BAD67" w14:textId="77777777" w:rsidR="00300947" w:rsidRPr="0069569E" w:rsidRDefault="00300947" w:rsidP="0069559E">
            <w:pPr>
              <w:keepNext/>
              <w:overflowPunct/>
              <w:spacing w:before="120"/>
              <w:ind w:left="79" w:right="59"/>
              <w:jc w:val="center"/>
              <w:textAlignment w:val="auto"/>
              <w:rPr>
                <w:sz w:val="16"/>
                <w:szCs w:val="16"/>
                <w:lang w:val="lt-LT"/>
              </w:rPr>
            </w:pPr>
            <w:r w:rsidRPr="0069569E">
              <w:rPr>
                <w:b/>
                <w:bCs/>
                <w:spacing w:val="-1"/>
                <w:w w:val="72"/>
                <w:sz w:val="16"/>
                <w:szCs w:val="16"/>
                <w:lang w:val="lt-LT"/>
              </w:rPr>
              <w:t>Laikas</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EB82675" w14:textId="77777777" w:rsidR="00300947" w:rsidRPr="0069569E" w:rsidRDefault="00300947" w:rsidP="0069559E">
            <w:pPr>
              <w:keepNext/>
              <w:spacing w:before="8"/>
              <w:ind w:left="365" w:right="345"/>
              <w:jc w:val="center"/>
              <w:rPr>
                <w:sz w:val="16"/>
                <w:szCs w:val="16"/>
                <w:lang w:val="lt-LT"/>
              </w:rPr>
            </w:pPr>
            <w:r w:rsidRPr="0069569E">
              <w:rPr>
                <w:b/>
                <w:w w:val="96"/>
                <w:sz w:val="16"/>
                <w:szCs w:val="16"/>
                <w:lang w:val="lt-LT"/>
              </w:rPr>
              <w:t>4</w:t>
            </w:r>
          </w:p>
          <w:p w14:paraId="19A80869" w14:textId="77777777" w:rsidR="00300947" w:rsidRPr="0069569E" w:rsidRDefault="00300947" w:rsidP="0069559E">
            <w:pPr>
              <w:keepNext/>
              <w:overflowPunct/>
              <w:spacing w:before="120"/>
              <w:ind w:left="16" w:right="-4"/>
              <w:jc w:val="center"/>
              <w:textAlignment w:val="auto"/>
              <w:rPr>
                <w:b/>
                <w:bCs/>
                <w:spacing w:val="-10"/>
                <w:w w:val="72"/>
                <w:sz w:val="16"/>
                <w:szCs w:val="16"/>
                <w:lang w:val="lt-LT"/>
              </w:rPr>
            </w:pPr>
            <w:r w:rsidRPr="0069569E">
              <w:rPr>
                <w:b/>
                <w:bCs/>
                <w:spacing w:val="-10"/>
                <w:w w:val="72"/>
                <w:sz w:val="16"/>
                <w:szCs w:val="16"/>
                <w:lang w:val="lt-LT"/>
              </w:rPr>
              <w:t>Švirkštiklio tūris</w:t>
            </w:r>
          </w:p>
          <w:p w14:paraId="5E575692" w14:textId="77777777" w:rsidR="00300947" w:rsidRPr="00651A39" w:rsidRDefault="00300947" w:rsidP="0069559E">
            <w:pPr>
              <w:keepNext/>
              <w:overflowPunct/>
              <w:spacing w:before="120"/>
              <w:ind w:left="62" w:right="17"/>
              <w:jc w:val="center"/>
              <w:textAlignment w:val="auto"/>
              <w:rPr>
                <w:color w:val="0070C0"/>
                <w:sz w:val="14"/>
                <w:szCs w:val="14"/>
                <w:lang w:val="lt-LT"/>
              </w:rPr>
            </w:pPr>
            <w:r w:rsidRPr="00F85B61">
              <w:rPr>
                <w:color w:val="0070C0"/>
                <w:spacing w:val="2"/>
                <w:sz w:val="14"/>
                <w:szCs w:val="14"/>
                <w:bdr w:val="single" w:sz="4" w:space="0" w:color="auto"/>
                <w:lang w:val="lt-LT"/>
              </w:rPr>
              <w:t>300 TV/0,5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7A1023E" w14:textId="77777777" w:rsidR="00300947" w:rsidRPr="0069569E" w:rsidRDefault="00300947" w:rsidP="0069559E">
            <w:pPr>
              <w:keepNext/>
              <w:overflowPunct/>
              <w:spacing w:before="8"/>
              <w:ind w:left="327" w:right="307"/>
              <w:jc w:val="center"/>
              <w:textAlignment w:val="auto"/>
              <w:rPr>
                <w:b/>
                <w:bCs/>
                <w:w w:val="96"/>
                <w:sz w:val="16"/>
                <w:szCs w:val="16"/>
                <w:lang w:val="lt-LT"/>
              </w:rPr>
            </w:pPr>
            <w:r w:rsidRPr="0069569E">
              <w:rPr>
                <w:b/>
                <w:bCs/>
                <w:w w:val="96"/>
                <w:sz w:val="16"/>
                <w:szCs w:val="16"/>
                <w:lang w:val="lt-LT"/>
              </w:rPr>
              <w:t>5</w:t>
            </w:r>
          </w:p>
          <w:p w14:paraId="56DFF13E" w14:textId="77777777" w:rsidR="00300947" w:rsidRPr="0069569E" w:rsidRDefault="00300947" w:rsidP="0069559E">
            <w:pPr>
              <w:keepNext/>
              <w:overflowPunct/>
              <w:spacing w:before="120"/>
              <w:ind w:left="16" w:right="-4"/>
              <w:jc w:val="center"/>
              <w:textAlignment w:val="auto"/>
              <w:rPr>
                <w:b/>
                <w:bCs/>
                <w:w w:val="96"/>
                <w:sz w:val="16"/>
                <w:szCs w:val="16"/>
                <w:lang w:val="lt-LT"/>
              </w:rPr>
            </w:pPr>
            <w:r w:rsidRPr="0069569E">
              <w:rPr>
                <w:b/>
                <w:bCs/>
                <w:spacing w:val="-10"/>
                <w:w w:val="72"/>
                <w:sz w:val="16"/>
                <w:szCs w:val="16"/>
                <w:lang w:val="lt-LT"/>
              </w:rPr>
              <w:t>Paskirta dozė</w:t>
            </w:r>
          </w:p>
        </w:tc>
        <w:tc>
          <w:tcPr>
            <w:tcW w:w="4846" w:type="dxa"/>
            <w:gridSpan w:val="3"/>
            <w:tcBorders>
              <w:top w:val="single" w:sz="8" w:space="0" w:color="231F20"/>
              <w:left w:val="single" w:sz="8" w:space="0" w:color="231F20"/>
              <w:bottom w:val="single" w:sz="8" w:space="0" w:color="231F20"/>
              <w:right w:val="single" w:sz="8" w:space="0" w:color="231F20"/>
            </w:tcBorders>
            <w:shd w:val="clear" w:color="auto" w:fill="D9D9D9"/>
          </w:tcPr>
          <w:p w14:paraId="6836C6DD" w14:textId="77777777" w:rsidR="00300947" w:rsidRPr="0069569E" w:rsidRDefault="00300947" w:rsidP="0069559E">
            <w:pPr>
              <w:keepNext/>
              <w:tabs>
                <w:tab w:val="left" w:pos="1380"/>
                <w:tab w:val="left" w:pos="2920"/>
              </w:tabs>
              <w:ind w:left="392" w:right="-20"/>
              <w:rPr>
                <w:sz w:val="16"/>
                <w:szCs w:val="16"/>
                <w:lang w:val="lt-LT"/>
              </w:rPr>
            </w:pPr>
            <w:r w:rsidRPr="0069569E">
              <w:rPr>
                <w:b/>
                <w:sz w:val="16"/>
                <w:szCs w:val="16"/>
                <w:lang w:val="lt-LT"/>
              </w:rPr>
              <w:t>6</w:t>
            </w:r>
            <w:r w:rsidRPr="0069569E">
              <w:rPr>
                <w:sz w:val="16"/>
                <w:szCs w:val="16"/>
                <w:lang w:val="lt-LT"/>
              </w:rPr>
              <w:tab/>
            </w:r>
            <w:r w:rsidRPr="0069569E">
              <w:rPr>
                <w:b/>
                <w:sz w:val="16"/>
                <w:szCs w:val="16"/>
                <w:lang w:val="lt-LT"/>
              </w:rPr>
              <w:t>7</w:t>
            </w:r>
            <w:r w:rsidRPr="0069569E">
              <w:rPr>
                <w:sz w:val="16"/>
                <w:szCs w:val="16"/>
                <w:lang w:val="lt-LT"/>
              </w:rPr>
              <w:tab/>
            </w:r>
            <w:r w:rsidRPr="0069569E">
              <w:rPr>
                <w:b/>
                <w:sz w:val="16"/>
                <w:szCs w:val="16"/>
                <w:lang w:val="lt-LT"/>
              </w:rPr>
              <w:t>8</w:t>
            </w:r>
          </w:p>
          <w:p w14:paraId="18780958" w14:textId="77777777" w:rsidR="00300947" w:rsidRPr="0069569E" w:rsidRDefault="00300947" w:rsidP="0069559E">
            <w:pPr>
              <w:keepNext/>
              <w:tabs>
                <w:tab w:val="left" w:pos="2559"/>
              </w:tabs>
              <w:ind w:left="731" w:right="-23"/>
              <w:rPr>
                <w:sz w:val="16"/>
                <w:szCs w:val="16"/>
                <w:lang w:val="lt-LT"/>
              </w:rPr>
            </w:pPr>
            <w:r w:rsidRPr="0069569E">
              <w:rPr>
                <w:b/>
                <w:spacing w:val="-1"/>
                <w:w w:val="77"/>
                <w:sz w:val="16"/>
                <w:szCs w:val="16"/>
                <w:lang w:val="lt-LT"/>
              </w:rPr>
              <w:t>Dozės langelis</w:t>
            </w:r>
          </w:p>
        </w:tc>
      </w:tr>
      <w:tr w:rsidR="00300947" w:rsidRPr="0069569E" w14:paraId="323E4310" w14:textId="77777777" w:rsidTr="00651A39">
        <w:trPr>
          <w:cantSplit/>
          <w:trHeight w:hRule="exact" w:val="624"/>
        </w:trPr>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5804449C" w14:textId="77777777" w:rsidR="00300947" w:rsidRPr="0069569E" w:rsidRDefault="00300947" w:rsidP="0069559E">
            <w:pPr>
              <w:keepNext/>
              <w:ind w:left="729" w:right="-20"/>
              <w:rPr>
                <w:sz w:val="16"/>
                <w:szCs w:val="16"/>
                <w:lang w:val="lt-LT"/>
              </w:rPr>
            </w:pPr>
          </w:p>
        </w:tc>
        <w:tc>
          <w:tcPr>
            <w:tcW w:w="710" w:type="dxa"/>
            <w:vMerge/>
            <w:tcBorders>
              <w:top w:val="single" w:sz="8" w:space="0" w:color="231F20"/>
              <w:left w:val="single" w:sz="8" w:space="0" w:color="231F20"/>
              <w:bottom w:val="single" w:sz="8" w:space="0" w:color="231F20"/>
              <w:right w:val="single" w:sz="8" w:space="0" w:color="231F20"/>
            </w:tcBorders>
            <w:shd w:val="clear" w:color="auto" w:fill="D1D3D4"/>
          </w:tcPr>
          <w:p w14:paraId="36C8F987" w14:textId="77777777" w:rsidR="00300947" w:rsidRPr="0069569E" w:rsidRDefault="00300947" w:rsidP="0069559E">
            <w:pPr>
              <w:keepNext/>
              <w:ind w:left="729" w:right="-20"/>
              <w:rPr>
                <w:sz w:val="16"/>
                <w:szCs w:val="16"/>
                <w:lang w:val="lt-LT"/>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57197640" w14:textId="77777777" w:rsidR="00300947" w:rsidRPr="0069569E" w:rsidRDefault="00300947" w:rsidP="0069559E">
            <w:pPr>
              <w:keepNext/>
              <w:ind w:left="729" w:right="-20"/>
              <w:rPr>
                <w:sz w:val="16"/>
                <w:szCs w:val="16"/>
                <w:lang w:val="lt-LT"/>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06DA56A9" w14:textId="77777777" w:rsidR="00300947" w:rsidRPr="0069569E" w:rsidRDefault="00300947" w:rsidP="0069559E">
            <w:pPr>
              <w:keepNext/>
              <w:ind w:left="729" w:right="-20"/>
              <w:rPr>
                <w:sz w:val="16"/>
                <w:szCs w:val="16"/>
                <w:lang w:val="lt-LT"/>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013B49F8" w14:textId="77777777" w:rsidR="00300947" w:rsidRPr="0069569E" w:rsidRDefault="00300947" w:rsidP="0069559E">
            <w:pPr>
              <w:keepNext/>
              <w:ind w:left="729" w:right="-20"/>
              <w:rPr>
                <w:sz w:val="16"/>
                <w:szCs w:val="16"/>
                <w:lang w:val="lt-LT"/>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5A9167E3" w14:textId="77777777" w:rsidR="00300947" w:rsidRPr="0069569E" w:rsidRDefault="00300947" w:rsidP="0069559E">
            <w:pPr>
              <w:keepNext/>
              <w:overflowPunct/>
              <w:ind w:left="45" w:right="23"/>
              <w:jc w:val="both"/>
              <w:textAlignment w:val="auto"/>
              <w:rPr>
                <w:sz w:val="16"/>
                <w:szCs w:val="16"/>
                <w:lang w:val="lt-LT"/>
              </w:rPr>
            </w:pPr>
            <w:r w:rsidRPr="0069569E">
              <w:rPr>
                <w:b/>
                <w:bCs/>
                <w:spacing w:val="-1"/>
                <w:w w:val="85"/>
                <w:sz w:val="16"/>
                <w:szCs w:val="16"/>
                <w:lang w:val="lt-LT"/>
              </w:rPr>
              <w:t>Kiekis, nustatytas suleisti</w:t>
            </w:r>
          </w:p>
        </w:tc>
        <w:tc>
          <w:tcPr>
            <w:tcW w:w="3954" w:type="dxa"/>
            <w:gridSpan w:val="2"/>
            <w:tcBorders>
              <w:top w:val="single" w:sz="8" w:space="0" w:color="231F20"/>
              <w:left w:val="single" w:sz="8" w:space="0" w:color="231F20"/>
              <w:bottom w:val="single" w:sz="8" w:space="0" w:color="231F20"/>
              <w:right w:val="single" w:sz="8" w:space="0" w:color="231F20"/>
            </w:tcBorders>
            <w:shd w:val="clear" w:color="auto" w:fill="D1D3D4"/>
          </w:tcPr>
          <w:p w14:paraId="174B6388" w14:textId="77777777" w:rsidR="00300947" w:rsidRPr="0069569E" w:rsidRDefault="00300947" w:rsidP="0069559E">
            <w:pPr>
              <w:keepNext/>
              <w:spacing w:before="8"/>
              <w:ind w:left="541" w:right="-20"/>
              <w:rPr>
                <w:b/>
                <w:bCs/>
                <w:w w:val="84"/>
                <w:sz w:val="16"/>
                <w:szCs w:val="16"/>
                <w:lang w:val="lt-LT"/>
              </w:rPr>
            </w:pPr>
            <w:r w:rsidRPr="0069569E">
              <w:rPr>
                <w:b/>
                <w:spacing w:val="-1"/>
                <w:w w:val="85"/>
                <w:sz w:val="16"/>
                <w:szCs w:val="16"/>
                <w:lang w:val="lt-LT"/>
              </w:rPr>
              <w:t>Kiekis, rodomas po injekcijos</w:t>
            </w:r>
          </w:p>
          <w:p w14:paraId="42362535" w14:textId="5A37053E" w:rsidR="00300947" w:rsidRPr="0069569E" w:rsidRDefault="00D630E2" w:rsidP="0069559E">
            <w:pPr>
              <w:keepNext/>
              <w:tabs>
                <w:tab w:val="left" w:pos="1808"/>
              </w:tabs>
              <w:spacing w:before="8"/>
              <w:ind w:left="107" w:right="-20"/>
              <w:rPr>
                <w:sz w:val="16"/>
                <w:szCs w:val="16"/>
                <w:lang w:val="lt-LT"/>
              </w:rPr>
            </w:pPr>
            <w:r w:rsidRPr="0069569E">
              <w:rPr>
                <w:noProof/>
                <w:sz w:val="16"/>
                <w:szCs w:val="16"/>
                <w:lang w:val="lt-LT" w:eastAsia="lt-LT"/>
              </w:rPr>
              <w:drawing>
                <wp:inline distT="0" distB="0" distL="0" distR="0" wp14:anchorId="7A099627" wp14:editId="637352A9">
                  <wp:extent cx="504825" cy="191135"/>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0947" w:rsidRPr="0069569E" w14:paraId="12195D94" w14:textId="77777777" w:rsidTr="00651A39">
        <w:trPr>
          <w:cantSplit/>
          <w:trHeight w:hRule="exact" w:val="518"/>
        </w:trPr>
        <w:tc>
          <w:tcPr>
            <w:tcW w:w="850" w:type="dxa"/>
            <w:tcBorders>
              <w:top w:val="single" w:sz="8" w:space="0" w:color="231F20"/>
              <w:left w:val="single" w:sz="8" w:space="0" w:color="231F20"/>
              <w:bottom w:val="single" w:sz="8" w:space="0" w:color="231F20"/>
              <w:right w:val="single" w:sz="8" w:space="0" w:color="231F20"/>
            </w:tcBorders>
          </w:tcPr>
          <w:p w14:paraId="199F8A5E" w14:textId="77777777" w:rsidR="00300947" w:rsidRPr="0069569E" w:rsidRDefault="00300947" w:rsidP="0069559E">
            <w:pPr>
              <w:keepNext/>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188BEB8D" w14:textId="77777777" w:rsidR="00300947" w:rsidRPr="0069569E" w:rsidRDefault="00300947" w:rsidP="0069559E">
            <w:pPr>
              <w:keepNext/>
              <w:rPr>
                <w:sz w:val="14"/>
                <w:szCs w:val="14"/>
                <w:lang w:val="lt-LT"/>
              </w:rPr>
            </w:pPr>
          </w:p>
          <w:p w14:paraId="4AD84AED" w14:textId="77777777" w:rsidR="00300947" w:rsidRPr="0069569E" w:rsidRDefault="00300947" w:rsidP="0069559E">
            <w:pPr>
              <w:keepNext/>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66BF439B" w14:textId="77777777" w:rsidR="00300947" w:rsidRPr="0069569E" w:rsidRDefault="00300947" w:rsidP="0069559E">
            <w:pPr>
              <w:keepNext/>
              <w:rPr>
                <w:sz w:val="14"/>
                <w:szCs w:val="14"/>
                <w:lang w:val="lt-LT"/>
              </w:rPr>
            </w:pPr>
          </w:p>
          <w:p w14:paraId="52918586" w14:textId="77777777" w:rsidR="00300947" w:rsidRPr="0069569E" w:rsidRDefault="00300947" w:rsidP="0069559E">
            <w:pPr>
              <w:keepNext/>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33BC34F4" w14:textId="77777777" w:rsidR="00300947" w:rsidRPr="0069569E" w:rsidRDefault="00300947" w:rsidP="0069559E">
            <w:pPr>
              <w:keepNext/>
              <w:overflowPunct/>
              <w:jc w:val="both"/>
              <w:textAlignment w:val="auto"/>
              <w:rPr>
                <w:sz w:val="14"/>
                <w:szCs w:val="14"/>
                <w:lang w:val="lt-LT"/>
              </w:rPr>
            </w:pPr>
          </w:p>
          <w:p w14:paraId="56485539" w14:textId="77777777" w:rsidR="00300947" w:rsidRPr="0069569E" w:rsidRDefault="00300947" w:rsidP="0069559E">
            <w:pPr>
              <w:keepNext/>
              <w:ind w:left="265" w:right="-20"/>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tcPr>
          <w:p w14:paraId="2FFA4AB8" w14:textId="77777777" w:rsidR="00300947" w:rsidRPr="0069569E" w:rsidRDefault="00300947" w:rsidP="0069559E">
            <w:pPr>
              <w:keepNext/>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3011349C" w14:textId="77777777" w:rsidR="00300947" w:rsidRPr="0069569E" w:rsidRDefault="00300947" w:rsidP="0069559E">
            <w:pPr>
              <w:keepNext/>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1F1C0E41" w14:textId="77777777" w:rsidR="00300947" w:rsidRPr="0069569E" w:rsidRDefault="00300947" w:rsidP="0069559E">
            <w:pPr>
              <w:keepNext/>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125B9554" w14:textId="77777777" w:rsidR="00300947" w:rsidRPr="0069569E" w:rsidRDefault="00300947" w:rsidP="0069559E">
            <w:pPr>
              <w:keepNext/>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5E7C7674" w14:textId="77777777" w:rsidR="00300947" w:rsidRPr="0069569E" w:rsidRDefault="00300947" w:rsidP="0069559E">
            <w:pPr>
              <w:keepNext/>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7D93028" w14:textId="77777777" w:rsidR="00300947" w:rsidRPr="0069569E" w:rsidRDefault="00300947" w:rsidP="0069559E">
            <w:pPr>
              <w:keepNext/>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48FE441B" w14:textId="77777777" w:rsidTr="00651A39">
        <w:trPr>
          <w:cantSplit/>
          <w:trHeight w:hRule="exact" w:val="533"/>
        </w:trPr>
        <w:tc>
          <w:tcPr>
            <w:tcW w:w="850" w:type="dxa"/>
            <w:tcBorders>
              <w:top w:val="single" w:sz="8" w:space="0" w:color="231F20"/>
              <w:left w:val="single" w:sz="8" w:space="0" w:color="231F20"/>
              <w:bottom w:val="single" w:sz="8" w:space="0" w:color="231F20"/>
              <w:right w:val="single" w:sz="8" w:space="0" w:color="231F20"/>
            </w:tcBorders>
          </w:tcPr>
          <w:p w14:paraId="7227B195"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77D49185" w14:textId="77777777" w:rsidR="00300947" w:rsidRPr="0069569E" w:rsidRDefault="00300947" w:rsidP="0069559E">
            <w:pPr>
              <w:rPr>
                <w:sz w:val="14"/>
                <w:szCs w:val="14"/>
                <w:lang w:val="lt-LT"/>
              </w:rPr>
            </w:pPr>
          </w:p>
          <w:p w14:paraId="30DF86D7"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0A44B2C3" w14:textId="77777777" w:rsidR="00300947" w:rsidRPr="0069569E" w:rsidRDefault="00300947" w:rsidP="0069559E">
            <w:pPr>
              <w:rPr>
                <w:sz w:val="14"/>
                <w:szCs w:val="14"/>
                <w:lang w:val="lt-LT"/>
              </w:rPr>
            </w:pPr>
          </w:p>
          <w:p w14:paraId="088A8F5A"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46AA1F20" w14:textId="77777777" w:rsidR="00300947" w:rsidRPr="0069569E" w:rsidRDefault="00300947" w:rsidP="0069559E">
            <w:pPr>
              <w:rPr>
                <w:sz w:val="14"/>
                <w:szCs w:val="14"/>
                <w:lang w:val="lt-LT"/>
              </w:rPr>
            </w:pPr>
          </w:p>
          <w:p w14:paraId="0778E7A5" w14:textId="77777777" w:rsidR="00300947" w:rsidRPr="0069569E" w:rsidRDefault="00300947" w:rsidP="0069559E">
            <w:pPr>
              <w:ind w:left="265" w:right="-20"/>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tcPr>
          <w:p w14:paraId="445B5053"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7E256082"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7AF44BB1"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0908B7DF"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2E828F26"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1BA73ED"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1214E6FC" w14:textId="77777777" w:rsidTr="00651A39">
        <w:trPr>
          <w:cantSplit/>
          <w:trHeight w:hRule="exact" w:val="510"/>
        </w:trPr>
        <w:tc>
          <w:tcPr>
            <w:tcW w:w="850" w:type="dxa"/>
            <w:tcBorders>
              <w:top w:val="single" w:sz="8" w:space="0" w:color="231F20"/>
              <w:left w:val="single" w:sz="8" w:space="0" w:color="231F20"/>
              <w:bottom w:val="single" w:sz="8" w:space="0" w:color="231F20"/>
              <w:right w:val="single" w:sz="8" w:space="0" w:color="231F20"/>
            </w:tcBorders>
          </w:tcPr>
          <w:p w14:paraId="5D87A70F"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3820CFD4" w14:textId="77777777" w:rsidR="00300947" w:rsidRPr="0069569E" w:rsidRDefault="00300947" w:rsidP="0069559E">
            <w:pPr>
              <w:rPr>
                <w:sz w:val="14"/>
                <w:szCs w:val="14"/>
                <w:lang w:val="lt-LT"/>
              </w:rPr>
            </w:pPr>
          </w:p>
          <w:p w14:paraId="5DD1C8A3"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540B0023" w14:textId="77777777" w:rsidR="00300947" w:rsidRPr="0069569E" w:rsidRDefault="00300947" w:rsidP="0069559E">
            <w:pPr>
              <w:rPr>
                <w:sz w:val="14"/>
                <w:szCs w:val="14"/>
                <w:lang w:val="lt-LT"/>
              </w:rPr>
            </w:pPr>
          </w:p>
          <w:p w14:paraId="45112046"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3D0FE3F0" w14:textId="77777777" w:rsidR="00300947" w:rsidRPr="0069569E" w:rsidRDefault="00300947" w:rsidP="0069559E">
            <w:pPr>
              <w:rPr>
                <w:sz w:val="14"/>
                <w:szCs w:val="14"/>
                <w:lang w:val="lt-LT"/>
              </w:rPr>
            </w:pPr>
          </w:p>
          <w:p w14:paraId="25A8451B" w14:textId="77777777" w:rsidR="00300947" w:rsidRPr="0069569E" w:rsidRDefault="00300947" w:rsidP="0069559E">
            <w:pPr>
              <w:ind w:left="265" w:right="-20"/>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tcPr>
          <w:p w14:paraId="436FEB42"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37A123A3"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3BE0E3D4"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3D911E06"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03399623"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53417AE8"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4247C2A1"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46EE0DB7"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3590F9DA" w14:textId="77777777" w:rsidR="00300947" w:rsidRPr="0069569E" w:rsidRDefault="00300947" w:rsidP="0069559E">
            <w:pPr>
              <w:rPr>
                <w:sz w:val="14"/>
                <w:szCs w:val="14"/>
                <w:lang w:val="lt-LT"/>
              </w:rPr>
            </w:pPr>
          </w:p>
          <w:p w14:paraId="15CDE7E8"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17465C3E" w14:textId="77777777" w:rsidR="00300947" w:rsidRPr="0069569E" w:rsidRDefault="00300947" w:rsidP="0069559E">
            <w:pPr>
              <w:rPr>
                <w:sz w:val="14"/>
                <w:szCs w:val="14"/>
                <w:lang w:val="lt-LT"/>
              </w:rPr>
            </w:pPr>
          </w:p>
          <w:p w14:paraId="014D6967"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11D154B6" w14:textId="77777777" w:rsidR="00300947" w:rsidRPr="0069569E" w:rsidRDefault="00300947" w:rsidP="0069559E">
            <w:pPr>
              <w:rPr>
                <w:sz w:val="14"/>
                <w:szCs w:val="14"/>
                <w:lang w:val="lt-LT"/>
              </w:rPr>
            </w:pPr>
          </w:p>
          <w:p w14:paraId="26AB77C0" w14:textId="77777777" w:rsidR="00300947" w:rsidRPr="0069569E" w:rsidRDefault="00300947" w:rsidP="0069559E">
            <w:pPr>
              <w:ind w:left="265" w:right="-20"/>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tcPr>
          <w:p w14:paraId="1B1DD77B"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62E059E4"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53E57DF8"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261E7819"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79F22B39"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5A71293C"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6B173039"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5602808A"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390A171C" w14:textId="77777777" w:rsidR="00300947" w:rsidRPr="0069569E" w:rsidRDefault="00300947" w:rsidP="0069559E">
            <w:pPr>
              <w:rPr>
                <w:sz w:val="14"/>
                <w:szCs w:val="14"/>
                <w:lang w:val="lt-LT"/>
              </w:rPr>
            </w:pPr>
          </w:p>
          <w:p w14:paraId="53255301"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59EE324A" w14:textId="77777777" w:rsidR="00300947" w:rsidRPr="0069569E" w:rsidRDefault="00300947" w:rsidP="0069559E">
            <w:pPr>
              <w:rPr>
                <w:sz w:val="14"/>
                <w:szCs w:val="14"/>
                <w:lang w:val="lt-LT"/>
              </w:rPr>
            </w:pPr>
          </w:p>
          <w:p w14:paraId="220C346D"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4943F085" w14:textId="77777777" w:rsidR="00300947" w:rsidRPr="0069569E" w:rsidRDefault="00300947" w:rsidP="0069559E">
            <w:pPr>
              <w:rPr>
                <w:sz w:val="14"/>
                <w:szCs w:val="14"/>
                <w:lang w:val="lt-LT"/>
              </w:rPr>
            </w:pPr>
          </w:p>
          <w:p w14:paraId="4E6EFDA0" w14:textId="77777777" w:rsidR="00300947" w:rsidRPr="0069569E" w:rsidRDefault="00300947" w:rsidP="0069559E">
            <w:pPr>
              <w:ind w:left="265" w:right="-20"/>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tcPr>
          <w:p w14:paraId="1304BEC4"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38171E4D"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69F2332E"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0BA2694B"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70AE2634"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3FC8F6D" w14:textId="77777777" w:rsidR="00300947" w:rsidRPr="0069569E" w:rsidRDefault="00300947" w:rsidP="0069559E">
            <w:pPr>
              <w:ind w:left="13" w:right="-78"/>
              <w:jc w:val="center"/>
              <w:rPr>
                <w:sz w:val="14"/>
                <w:szCs w:val="14"/>
                <w:lang w:val="lt-LT"/>
              </w:rPr>
            </w:pPr>
            <w:r w:rsidRPr="0069569E">
              <w:rPr>
                <w:spacing w:val="-3"/>
                <w:w w:val="86"/>
                <w:sz w:val="14"/>
                <w:szCs w:val="14"/>
                <w:lang w:val="lt-LT"/>
              </w:rPr>
              <w:t>Susileiskite šį kiekį..........nauju švirkštikliu</w:t>
            </w:r>
          </w:p>
        </w:tc>
      </w:tr>
      <w:tr w:rsidR="00300947" w:rsidRPr="0069569E" w14:paraId="639BC8DE" w14:textId="77777777" w:rsidTr="00651A39">
        <w:trPr>
          <w:cantSplit/>
          <w:trHeight w:hRule="exact" w:val="513"/>
        </w:trPr>
        <w:tc>
          <w:tcPr>
            <w:tcW w:w="850" w:type="dxa"/>
            <w:tcBorders>
              <w:top w:val="single" w:sz="8" w:space="0" w:color="231F20"/>
              <w:left w:val="single" w:sz="8" w:space="0" w:color="231F20"/>
              <w:bottom w:val="single" w:sz="8" w:space="0" w:color="231F20"/>
              <w:right w:val="single" w:sz="8" w:space="0" w:color="231F20"/>
            </w:tcBorders>
          </w:tcPr>
          <w:p w14:paraId="73A1DC90"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239762D8" w14:textId="77777777" w:rsidR="00300947" w:rsidRPr="0069569E" w:rsidRDefault="00300947" w:rsidP="0069559E">
            <w:pPr>
              <w:rPr>
                <w:sz w:val="14"/>
                <w:szCs w:val="14"/>
                <w:lang w:val="lt-LT"/>
              </w:rPr>
            </w:pPr>
          </w:p>
          <w:p w14:paraId="01B7CCEB"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033CFBB0" w14:textId="77777777" w:rsidR="00300947" w:rsidRPr="0069569E" w:rsidRDefault="00300947" w:rsidP="0069559E">
            <w:pPr>
              <w:rPr>
                <w:sz w:val="14"/>
                <w:szCs w:val="14"/>
                <w:lang w:val="lt-LT"/>
              </w:rPr>
            </w:pPr>
          </w:p>
          <w:p w14:paraId="559037C6"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18B8978C" w14:textId="77777777" w:rsidR="00300947" w:rsidRPr="0069569E" w:rsidRDefault="00300947" w:rsidP="0069559E">
            <w:pPr>
              <w:rPr>
                <w:sz w:val="14"/>
                <w:szCs w:val="14"/>
                <w:lang w:val="lt-LT"/>
              </w:rPr>
            </w:pPr>
          </w:p>
          <w:p w14:paraId="7C9A81EA" w14:textId="77777777" w:rsidR="00300947" w:rsidRPr="0069569E" w:rsidRDefault="00300947" w:rsidP="0069559E">
            <w:pPr>
              <w:ind w:left="265" w:right="-20"/>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tcPr>
          <w:p w14:paraId="4E76E6B7"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427DEC4C"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73DEF613"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4B932845"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677CB229"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35CBB998"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055D4439"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6A75E5E1"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4800E4E5" w14:textId="77777777" w:rsidR="00300947" w:rsidRPr="0069569E" w:rsidRDefault="00300947" w:rsidP="0069559E">
            <w:pPr>
              <w:rPr>
                <w:sz w:val="14"/>
                <w:szCs w:val="14"/>
                <w:lang w:val="lt-LT"/>
              </w:rPr>
            </w:pPr>
          </w:p>
          <w:p w14:paraId="6559FE34"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487A0900" w14:textId="77777777" w:rsidR="00300947" w:rsidRPr="0069569E" w:rsidRDefault="00300947" w:rsidP="0069559E">
            <w:pPr>
              <w:rPr>
                <w:sz w:val="14"/>
                <w:szCs w:val="14"/>
                <w:lang w:val="lt-LT"/>
              </w:rPr>
            </w:pPr>
          </w:p>
          <w:p w14:paraId="0CB8255C"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0F7E0487" w14:textId="77777777" w:rsidR="00300947" w:rsidRPr="0069569E" w:rsidRDefault="00300947" w:rsidP="0069559E">
            <w:pPr>
              <w:rPr>
                <w:sz w:val="14"/>
                <w:szCs w:val="14"/>
                <w:lang w:val="lt-LT"/>
              </w:rPr>
            </w:pPr>
          </w:p>
          <w:p w14:paraId="70807B2B" w14:textId="77777777" w:rsidR="00300947" w:rsidRPr="0069569E" w:rsidRDefault="00300947" w:rsidP="0069559E">
            <w:pPr>
              <w:ind w:left="265" w:right="-20"/>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tcPr>
          <w:p w14:paraId="0C020F72"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46172E67"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025C02C8"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1EE37293"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16AF228F"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57CD986C"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59F5874B"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660F0224"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68D20B33" w14:textId="77777777" w:rsidR="00300947" w:rsidRPr="0069569E" w:rsidRDefault="00300947" w:rsidP="0069559E">
            <w:pPr>
              <w:rPr>
                <w:sz w:val="14"/>
                <w:szCs w:val="14"/>
                <w:lang w:val="lt-LT"/>
              </w:rPr>
            </w:pPr>
          </w:p>
          <w:p w14:paraId="5D04817C"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10E869B6" w14:textId="77777777" w:rsidR="00300947" w:rsidRPr="0069569E" w:rsidRDefault="00300947" w:rsidP="0069559E">
            <w:pPr>
              <w:rPr>
                <w:sz w:val="14"/>
                <w:szCs w:val="14"/>
                <w:lang w:val="lt-LT"/>
              </w:rPr>
            </w:pPr>
          </w:p>
          <w:p w14:paraId="3F2C21AA"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1B145997" w14:textId="77777777" w:rsidR="00300947" w:rsidRPr="0069569E" w:rsidRDefault="00300947" w:rsidP="0069559E">
            <w:pPr>
              <w:rPr>
                <w:sz w:val="14"/>
                <w:szCs w:val="14"/>
                <w:lang w:val="lt-LT"/>
              </w:rPr>
            </w:pPr>
          </w:p>
          <w:p w14:paraId="76BDBFBB" w14:textId="77777777" w:rsidR="00300947" w:rsidRPr="0069569E" w:rsidRDefault="00300947" w:rsidP="0069559E">
            <w:pPr>
              <w:ind w:left="265" w:right="-20"/>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tcPr>
          <w:p w14:paraId="68716CE1"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626AEEFE"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3B5F7EC2"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598EB550"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52CE99EC"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5AF3E719"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5B9486E2"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3B542096"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2572FA41" w14:textId="77777777" w:rsidR="00300947" w:rsidRPr="0069569E" w:rsidRDefault="00300947" w:rsidP="0069559E">
            <w:pPr>
              <w:rPr>
                <w:sz w:val="14"/>
                <w:szCs w:val="14"/>
                <w:lang w:val="lt-LT"/>
              </w:rPr>
            </w:pPr>
          </w:p>
          <w:p w14:paraId="46F74855"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179ED1FA" w14:textId="77777777" w:rsidR="00300947" w:rsidRPr="0069569E" w:rsidRDefault="00300947" w:rsidP="0069559E">
            <w:pPr>
              <w:rPr>
                <w:sz w:val="14"/>
                <w:szCs w:val="14"/>
                <w:lang w:val="lt-LT"/>
              </w:rPr>
            </w:pPr>
          </w:p>
          <w:p w14:paraId="42EA2947"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2C3E713F" w14:textId="77777777" w:rsidR="00300947" w:rsidRPr="0069569E" w:rsidRDefault="00300947" w:rsidP="0069559E">
            <w:pPr>
              <w:rPr>
                <w:sz w:val="14"/>
                <w:szCs w:val="14"/>
                <w:lang w:val="lt-LT"/>
              </w:rPr>
            </w:pPr>
          </w:p>
          <w:p w14:paraId="728B394D" w14:textId="77777777" w:rsidR="00300947" w:rsidRPr="0069569E" w:rsidRDefault="00300947" w:rsidP="0069559E">
            <w:pPr>
              <w:ind w:left="265" w:right="-20"/>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tcPr>
          <w:p w14:paraId="622240BF"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571AD04D"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3AB60FE9"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758D33BC"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4506A82F"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2B6EFAB4"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7AC34645"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6C076E7B"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7426517A" w14:textId="77777777" w:rsidR="00300947" w:rsidRPr="0069569E" w:rsidRDefault="00300947" w:rsidP="0069559E">
            <w:pPr>
              <w:rPr>
                <w:sz w:val="14"/>
                <w:szCs w:val="14"/>
                <w:lang w:val="lt-LT"/>
              </w:rPr>
            </w:pPr>
          </w:p>
          <w:p w14:paraId="7D10ABA1"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03953880" w14:textId="77777777" w:rsidR="00300947" w:rsidRPr="0069569E" w:rsidRDefault="00300947" w:rsidP="0069559E">
            <w:pPr>
              <w:rPr>
                <w:sz w:val="14"/>
                <w:szCs w:val="14"/>
                <w:lang w:val="lt-LT"/>
              </w:rPr>
            </w:pPr>
          </w:p>
          <w:p w14:paraId="0EA54777"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75B36636" w14:textId="77777777" w:rsidR="00300947" w:rsidRPr="0069569E" w:rsidRDefault="00300947" w:rsidP="0069559E">
            <w:pPr>
              <w:rPr>
                <w:sz w:val="14"/>
                <w:szCs w:val="14"/>
                <w:lang w:val="lt-LT"/>
              </w:rPr>
            </w:pPr>
          </w:p>
          <w:p w14:paraId="7E65187B" w14:textId="77777777" w:rsidR="00300947" w:rsidRPr="0069569E" w:rsidRDefault="00300947" w:rsidP="0069559E">
            <w:pPr>
              <w:ind w:left="265" w:right="-20"/>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tcPr>
          <w:p w14:paraId="0769120F"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64E6882A"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7B028E5E"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2C1CA78F"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6254D2B8"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B24B867"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464FEBE1"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306BB2D6"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2EB899A1" w14:textId="77777777" w:rsidR="00300947" w:rsidRPr="0069569E" w:rsidRDefault="00300947" w:rsidP="0069559E">
            <w:pPr>
              <w:rPr>
                <w:sz w:val="14"/>
                <w:szCs w:val="14"/>
                <w:lang w:val="lt-LT"/>
              </w:rPr>
            </w:pPr>
          </w:p>
          <w:p w14:paraId="7AEA7FD0"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113655F6" w14:textId="77777777" w:rsidR="00300947" w:rsidRPr="0069569E" w:rsidRDefault="00300947" w:rsidP="0069559E">
            <w:pPr>
              <w:rPr>
                <w:sz w:val="14"/>
                <w:szCs w:val="14"/>
                <w:lang w:val="lt-LT"/>
              </w:rPr>
            </w:pPr>
          </w:p>
          <w:p w14:paraId="6C8C7A88"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6445AE23" w14:textId="77777777" w:rsidR="00300947" w:rsidRPr="0069569E" w:rsidRDefault="00300947" w:rsidP="0069559E">
            <w:pPr>
              <w:rPr>
                <w:sz w:val="14"/>
                <w:szCs w:val="14"/>
                <w:lang w:val="lt-LT"/>
              </w:rPr>
            </w:pPr>
          </w:p>
          <w:p w14:paraId="603662EF" w14:textId="77777777" w:rsidR="00300947" w:rsidRPr="0069569E" w:rsidRDefault="00300947" w:rsidP="0069559E">
            <w:pPr>
              <w:ind w:left="265" w:right="-20"/>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tcPr>
          <w:p w14:paraId="217E4C15"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053992A1"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0CBAEB88"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79EA66FE"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307E0D05"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EC63E46"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31247801"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0318F8AC"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7008A178" w14:textId="77777777" w:rsidR="00300947" w:rsidRPr="0069569E" w:rsidRDefault="00300947" w:rsidP="0069559E">
            <w:pPr>
              <w:rPr>
                <w:sz w:val="14"/>
                <w:szCs w:val="14"/>
                <w:lang w:val="lt-LT"/>
              </w:rPr>
            </w:pPr>
          </w:p>
          <w:p w14:paraId="16276146"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7FCB7B64" w14:textId="77777777" w:rsidR="00300947" w:rsidRPr="0069569E" w:rsidRDefault="00300947" w:rsidP="0069559E">
            <w:pPr>
              <w:rPr>
                <w:sz w:val="14"/>
                <w:szCs w:val="14"/>
                <w:lang w:val="lt-LT"/>
              </w:rPr>
            </w:pPr>
          </w:p>
          <w:p w14:paraId="3C4997AD"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6E4C947F" w14:textId="77777777" w:rsidR="00300947" w:rsidRPr="0069569E" w:rsidRDefault="00300947" w:rsidP="0069559E">
            <w:pPr>
              <w:rPr>
                <w:sz w:val="14"/>
                <w:szCs w:val="14"/>
                <w:lang w:val="lt-LT"/>
              </w:rPr>
            </w:pPr>
          </w:p>
          <w:p w14:paraId="0AE9C560" w14:textId="77777777" w:rsidR="00300947" w:rsidRPr="0069569E" w:rsidRDefault="00300947" w:rsidP="0069559E">
            <w:pPr>
              <w:ind w:left="265" w:right="-20"/>
              <w:rPr>
                <w:sz w:val="18"/>
                <w:szCs w:val="18"/>
                <w:lang w:val="lt-LT"/>
              </w:rPr>
            </w:pPr>
            <w:r w:rsidRPr="0069569E">
              <w:rPr>
                <w:spacing w:val="-2"/>
                <w:w w:val="69"/>
                <w:sz w:val="18"/>
                <w:szCs w:val="18"/>
                <w:lang w:val="lt-LT"/>
              </w:rPr>
              <w:t>300 TV</w:t>
            </w:r>
          </w:p>
        </w:tc>
        <w:tc>
          <w:tcPr>
            <w:tcW w:w="824" w:type="dxa"/>
            <w:tcBorders>
              <w:top w:val="single" w:sz="8" w:space="0" w:color="231F20"/>
              <w:left w:val="single" w:sz="8" w:space="0" w:color="231F20"/>
              <w:bottom w:val="single" w:sz="8" w:space="0" w:color="231F20"/>
              <w:right w:val="single" w:sz="8" w:space="0" w:color="231F20"/>
            </w:tcBorders>
          </w:tcPr>
          <w:p w14:paraId="4545A374"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1B9C8018"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5DEAE239"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16F585D1"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641B65FC"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0A246432"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bl>
    <w:p w14:paraId="5F1C8DC9" w14:textId="77777777" w:rsidR="00300947" w:rsidRPr="0069569E" w:rsidRDefault="00300947" w:rsidP="0069559E">
      <w:pPr>
        <w:ind w:left="540" w:hanging="540"/>
        <w:rPr>
          <w:color w:val="000000"/>
          <w:sz w:val="22"/>
          <w:szCs w:val="22"/>
          <w:lang w:val="lt-LT"/>
        </w:rPr>
      </w:pPr>
    </w:p>
    <w:p w14:paraId="65784689" w14:textId="7943F6CB" w:rsidR="00300947" w:rsidRPr="0069569E" w:rsidRDefault="00300947" w:rsidP="007B7C9B">
      <w:pPr>
        <w:keepNext/>
        <w:shd w:val="clear" w:color="auto" w:fill="CCECFF"/>
        <w:tabs>
          <w:tab w:val="left" w:pos="567"/>
        </w:tabs>
        <w:jc w:val="center"/>
        <w:rPr>
          <w:color w:val="000000"/>
          <w:sz w:val="22"/>
          <w:szCs w:val="22"/>
          <w:lang w:val="lt-LT"/>
        </w:rPr>
      </w:pPr>
      <w:r w:rsidRPr="0069569E">
        <w:rPr>
          <w:bCs/>
          <w:i/>
          <w:color w:val="000000"/>
          <w:sz w:val="22"/>
          <w:szCs w:val="22"/>
          <w:shd w:val="clear" w:color="auto" w:fill="CCECFF"/>
          <w:lang w:val="lt-LT"/>
        </w:rPr>
        <w:t>&lt;GONAL-f 450</w:t>
      </w:r>
      <w:r w:rsidR="001236D5">
        <w:rPr>
          <w:bCs/>
          <w:i/>
          <w:color w:val="000000"/>
          <w:sz w:val="22"/>
          <w:szCs w:val="22"/>
          <w:shd w:val="clear" w:color="auto" w:fill="CCECFF"/>
          <w:lang w:val="lt-LT"/>
        </w:rPr>
        <w:t> </w:t>
      </w:r>
      <w:r w:rsidRPr="0069569E">
        <w:rPr>
          <w:bCs/>
          <w:i/>
          <w:color w:val="000000"/>
          <w:sz w:val="22"/>
          <w:szCs w:val="22"/>
          <w:shd w:val="clear" w:color="auto" w:fill="CCECFF"/>
          <w:lang w:val="lt-LT"/>
        </w:rPr>
        <w:t>IU</w:t>
      </w:r>
      <w:r w:rsidRPr="0069569E">
        <w:rPr>
          <w:bCs/>
          <w:i/>
          <w:color w:val="000000"/>
          <w:sz w:val="22"/>
          <w:szCs w:val="22"/>
          <w:lang w:val="lt-LT"/>
        </w:rPr>
        <w:t>– PEN</w:t>
      </w:r>
      <w:r w:rsidRPr="0069569E">
        <w:rPr>
          <w:bCs/>
          <w:i/>
          <w:color w:val="000000"/>
          <w:sz w:val="22"/>
          <w:szCs w:val="22"/>
          <w:shd w:val="clear" w:color="auto" w:fill="CCECFF"/>
          <w:lang w:val="lt-LT"/>
        </w:rPr>
        <w:t>&gt;</w:t>
      </w:r>
    </w:p>
    <w:tbl>
      <w:tblPr>
        <w:tblW w:w="0" w:type="auto"/>
        <w:tblInd w:w="10" w:type="dxa"/>
        <w:tblLayout w:type="fixed"/>
        <w:tblCellMar>
          <w:left w:w="0" w:type="dxa"/>
          <w:right w:w="0" w:type="dxa"/>
        </w:tblCellMar>
        <w:tblLook w:val="0000" w:firstRow="0" w:lastRow="0" w:firstColumn="0" w:lastColumn="0" w:noHBand="0" w:noVBand="0"/>
      </w:tblPr>
      <w:tblGrid>
        <w:gridCol w:w="850"/>
        <w:gridCol w:w="710"/>
        <w:gridCol w:w="708"/>
        <w:gridCol w:w="1134"/>
        <w:gridCol w:w="824"/>
        <w:gridCol w:w="892"/>
        <w:gridCol w:w="1090"/>
        <w:gridCol w:w="2864"/>
      </w:tblGrid>
      <w:tr w:rsidR="00300947" w:rsidRPr="0069569E" w14:paraId="1B6B81C1" w14:textId="77777777" w:rsidTr="00651A39">
        <w:trPr>
          <w:cantSplit/>
          <w:trHeight w:hRule="exact" w:val="471"/>
        </w:trPr>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236F2E6" w14:textId="77777777" w:rsidR="00300947" w:rsidRPr="0069569E" w:rsidRDefault="00300947" w:rsidP="0069559E">
            <w:pPr>
              <w:keepNext/>
              <w:spacing w:before="8"/>
              <w:ind w:left="287" w:right="267"/>
              <w:jc w:val="center"/>
              <w:rPr>
                <w:sz w:val="16"/>
                <w:szCs w:val="16"/>
                <w:lang w:val="lt-LT"/>
              </w:rPr>
            </w:pPr>
            <w:r w:rsidRPr="0069569E">
              <w:rPr>
                <w:b/>
                <w:w w:val="96"/>
                <w:sz w:val="16"/>
                <w:szCs w:val="16"/>
                <w:lang w:val="lt-LT"/>
              </w:rPr>
              <w:t>1</w:t>
            </w:r>
          </w:p>
          <w:p w14:paraId="2111486F" w14:textId="77777777" w:rsidR="00300947" w:rsidRPr="0069569E" w:rsidRDefault="00300947" w:rsidP="0069559E">
            <w:pPr>
              <w:keepNext/>
              <w:overflowPunct/>
              <w:spacing w:before="120"/>
              <w:ind w:left="16" w:right="-4"/>
              <w:jc w:val="center"/>
              <w:textAlignment w:val="auto"/>
              <w:rPr>
                <w:sz w:val="16"/>
                <w:szCs w:val="16"/>
                <w:lang w:val="lt-LT"/>
              </w:rPr>
            </w:pPr>
            <w:r w:rsidRPr="0069569E">
              <w:rPr>
                <w:b/>
                <w:bCs/>
                <w:spacing w:val="-10"/>
                <w:w w:val="72"/>
                <w:sz w:val="16"/>
                <w:szCs w:val="16"/>
                <w:lang w:val="lt-LT"/>
              </w:rPr>
              <w:t>Gydymo dienos numeris</w:t>
            </w:r>
          </w:p>
        </w:tc>
        <w:tc>
          <w:tcPr>
            <w:tcW w:w="71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F148CDD" w14:textId="77777777" w:rsidR="00300947" w:rsidRPr="0069569E" w:rsidRDefault="00300947" w:rsidP="0069559E">
            <w:pPr>
              <w:keepNext/>
              <w:spacing w:before="8"/>
              <w:ind w:left="185" w:right="165"/>
              <w:jc w:val="center"/>
              <w:rPr>
                <w:sz w:val="16"/>
                <w:szCs w:val="16"/>
                <w:lang w:val="lt-LT"/>
              </w:rPr>
            </w:pPr>
            <w:r w:rsidRPr="0069569E">
              <w:rPr>
                <w:b/>
                <w:w w:val="96"/>
                <w:sz w:val="16"/>
                <w:szCs w:val="16"/>
                <w:lang w:val="lt-LT"/>
              </w:rPr>
              <w:t>2</w:t>
            </w:r>
          </w:p>
          <w:p w14:paraId="426CB926" w14:textId="77777777" w:rsidR="00300947" w:rsidRPr="0069569E" w:rsidRDefault="00300947" w:rsidP="0069559E">
            <w:pPr>
              <w:keepNext/>
              <w:overflowPunct/>
              <w:spacing w:before="120"/>
              <w:ind w:left="83" w:right="63"/>
              <w:jc w:val="center"/>
              <w:textAlignment w:val="auto"/>
              <w:rPr>
                <w:sz w:val="16"/>
                <w:szCs w:val="16"/>
                <w:lang w:val="lt-LT"/>
              </w:rPr>
            </w:pPr>
            <w:r w:rsidRPr="0069569E">
              <w:rPr>
                <w:b/>
                <w:bCs/>
                <w:spacing w:val="-2"/>
                <w:w w:val="82"/>
                <w:sz w:val="16"/>
                <w:szCs w:val="16"/>
                <w:lang w:val="lt-LT"/>
              </w:rPr>
              <w:t>Data</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007CFDA" w14:textId="77777777" w:rsidR="00300947" w:rsidRPr="0069569E" w:rsidRDefault="00300947" w:rsidP="0069559E">
            <w:pPr>
              <w:keepNext/>
              <w:spacing w:before="8"/>
              <w:ind w:left="185" w:right="165"/>
              <w:jc w:val="center"/>
              <w:rPr>
                <w:sz w:val="16"/>
                <w:szCs w:val="16"/>
                <w:lang w:val="lt-LT"/>
              </w:rPr>
            </w:pPr>
            <w:r w:rsidRPr="0069569E">
              <w:rPr>
                <w:b/>
                <w:w w:val="96"/>
                <w:sz w:val="16"/>
                <w:szCs w:val="16"/>
                <w:lang w:val="lt-LT"/>
              </w:rPr>
              <w:t>3</w:t>
            </w:r>
          </w:p>
          <w:p w14:paraId="26BDD15D" w14:textId="77777777" w:rsidR="00300947" w:rsidRPr="0069569E" w:rsidRDefault="00300947" w:rsidP="0069559E">
            <w:pPr>
              <w:keepNext/>
              <w:overflowPunct/>
              <w:spacing w:before="120"/>
              <w:ind w:left="79" w:right="59"/>
              <w:jc w:val="center"/>
              <w:textAlignment w:val="auto"/>
              <w:rPr>
                <w:sz w:val="16"/>
                <w:szCs w:val="16"/>
                <w:lang w:val="lt-LT"/>
              </w:rPr>
            </w:pPr>
            <w:r w:rsidRPr="0069569E">
              <w:rPr>
                <w:b/>
                <w:bCs/>
                <w:spacing w:val="-1"/>
                <w:w w:val="72"/>
                <w:sz w:val="16"/>
                <w:szCs w:val="16"/>
                <w:lang w:val="lt-LT"/>
              </w:rPr>
              <w:t>Laikas</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B15973A" w14:textId="77777777" w:rsidR="00300947" w:rsidRPr="0069569E" w:rsidRDefault="00300947" w:rsidP="0069559E">
            <w:pPr>
              <w:keepNext/>
              <w:spacing w:before="8"/>
              <w:ind w:left="365" w:right="345"/>
              <w:jc w:val="center"/>
              <w:rPr>
                <w:sz w:val="16"/>
                <w:szCs w:val="16"/>
                <w:lang w:val="lt-LT"/>
              </w:rPr>
            </w:pPr>
            <w:r w:rsidRPr="0069569E">
              <w:rPr>
                <w:b/>
                <w:w w:val="96"/>
                <w:sz w:val="16"/>
                <w:szCs w:val="16"/>
                <w:lang w:val="lt-LT"/>
              </w:rPr>
              <w:t>4</w:t>
            </w:r>
          </w:p>
          <w:p w14:paraId="66577FFB" w14:textId="77777777" w:rsidR="00300947" w:rsidRPr="0069569E" w:rsidRDefault="00300947" w:rsidP="0069559E">
            <w:pPr>
              <w:keepNext/>
              <w:overflowPunct/>
              <w:spacing w:before="120"/>
              <w:ind w:left="16" w:right="-4"/>
              <w:jc w:val="center"/>
              <w:textAlignment w:val="auto"/>
              <w:rPr>
                <w:b/>
                <w:bCs/>
                <w:spacing w:val="-10"/>
                <w:w w:val="72"/>
                <w:sz w:val="16"/>
                <w:szCs w:val="16"/>
                <w:lang w:val="lt-LT"/>
              </w:rPr>
            </w:pPr>
            <w:r w:rsidRPr="0069569E">
              <w:rPr>
                <w:b/>
                <w:bCs/>
                <w:spacing w:val="-10"/>
                <w:w w:val="72"/>
                <w:sz w:val="16"/>
                <w:szCs w:val="16"/>
                <w:lang w:val="lt-LT"/>
              </w:rPr>
              <w:t>Švirkštiklio tūris</w:t>
            </w:r>
          </w:p>
          <w:p w14:paraId="45D5C050" w14:textId="77777777" w:rsidR="00300947" w:rsidRPr="00651A39" w:rsidRDefault="00300947" w:rsidP="0069559E">
            <w:pPr>
              <w:keepNext/>
              <w:overflowPunct/>
              <w:spacing w:before="120"/>
              <w:ind w:left="62" w:right="17"/>
              <w:jc w:val="center"/>
              <w:textAlignment w:val="auto"/>
              <w:rPr>
                <w:color w:val="0070C0"/>
                <w:sz w:val="14"/>
                <w:szCs w:val="14"/>
                <w:lang w:val="lt-LT"/>
              </w:rPr>
            </w:pPr>
            <w:r w:rsidRPr="00F85B61">
              <w:rPr>
                <w:color w:val="0070C0"/>
                <w:spacing w:val="2"/>
                <w:sz w:val="14"/>
                <w:szCs w:val="14"/>
                <w:bdr w:val="single" w:sz="4" w:space="0" w:color="auto"/>
                <w:lang w:val="lt-LT"/>
              </w:rPr>
              <w:t>450 TV/0,75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43F87C4" w14:textId="77777777" w:rsidR="00300947" w:rsidRPr="0069569E" w:rsidRDefault="00300947" w:rsidP="0069559E">
            <w:pPr>
              <w:keepNext/>
              <w:overflowPunct/>
              <w:spacing w:before="8"/>
              <w:ind w:left="327" w:right="307"/>
              <w:jc w:val="center"/>
              <w:textAlignment w:val="auto"/>
              <w:rPr>
                <w:b/>
                <w:bCs/>
                <w:w w:val="96"/>
                <w:sz w:val="16"/>
                <w:szCs w:val="16"/>
                <w:lang w:val="lt-LT"/>
              </w:rPr>
            </w:pPr>
            <w:r w:rsidRPr="0069569E">
              <w:rPr>
                <w:b/>
                <w:bCs/>
                <w:w w:val="96"/>
                <w:sz w:val="16"/>
                <w:szCs w:val="16"/>
                <w:lang w:val="lt-LT"/>
              </w:rPr>
              <w:t>5</w:t>
            </w:r>
          </w:p>
          <w:p w14:paraId="044847B8" w14:textId="77777777" w:rsidR="00300947" w:rsidRPr="0069569E" w:rsidRDefault="00300947" w:rsidP="0069559E">
            <w:pPr>
              <w:keepNext/>
              <w:overflowPunct/>
              <w:spacing w:before="120"/>
              <w:ind w:left="16" w:right="-4"/>
              <w:jc w:val="center"/>
              <w:textAlignment w:val="auto"/>
              <w:rPr>
                <w:b/>
                <w:bCs/>
                <w:w w:val="96"/>
                <w:sz w:val="16"/>
                <w:szCs w:val="16"/>
                <w:lang w:val="lt-LT"/>
              </w:rPr>
            </w:pPr>
            <w:r w:rsidRPr="0069569E">
              <w:rPr>
                <w:b/>
                <w:bCs/>
                <w:spacing w:val="-10"/>
                <w:w w:val="72"/>
                <w:sz w:val="16"/>
                <w:szCs w:val="16"/>
                <w:lang w:val="lt-LT"/>
              </w:rPr>
              <w:t>Paskirta dozė</w:t>
            </w:r>
          </w:p>
        </w:tc>
        <w:tc>
          <w:tcPr>
            <w:tcW w:w="4846" w:type="dxa"/>
            <w:gridSpan w:val="3"/>
            <w:tcBorders>
              <w:top w:val="single" w:sz="8" w:space="0" w:color="231F20"/>
              <w:left w:val="single" w:sz="8" w:space="0" w:color="231F20"/>
              <w:bottom w:val="single" w:sz="8" w:space="0" w:color="231F20"/>
              <w:right w:val="single" w:sz="8" w:space="0" w:color="231F20"/>
            </w:tcBorders>
            <w:shd w:val="clear" w:color="auto" w:fill="D9D9D9"/>
          </w:tcPr>
          <w:p w14:paraId="63F40554" w14:textId="77777777" w:rsidR="00300947" w:rsidRPr="0069569E" w:rsidRDefault="00300947" w:rsidP="0069559E">
            <w:pPr>
              <w:keepNext/>
              <w:tabs>
                <w:tab w:val="left" w:pos="1380"/>
                <w:tab w:val="left" w:pos="2920"/>
              </w:tabs>
              <w:ind w:left="392" w:right="-20"/>
              <w:rPr>
                <w:sz w:val="16"/>
                <w:szCs w:val="16"/>
                <w:lang w:val="lt-LT"/>
              </w:rPr>
            </w:pPr>
            <w:r w:rsidRPr="0069569E">
              <w:rPr>
                <w:b/>
                <w:sz w:val="16"/>
                <w:szCs w:val="16"/>
                <w:lang w:val="lt-LT"/>
              </w:rPr>
              <w:t>6</w:t>
            </w:r>
            <w:r w:rsidRPr="0069569E">
              <w:rPr>
                <w:sz w:val="16"/>
                <w:szCs w:val="16"/>
                <w:lang w:val="lt-LT"/>
              </w:rPr>
              <w:tab/>
            </w:r>
            <w:r w:rsidRPr="0069569E">
              <w:rPr>
                <w:b/>
                <w:sz w:val="16"/>
                <w:szCs w:val="16"/>
                <w:lang w:val="lt-LT"/>
              </w:rPr>
              <w:t>7</w:t>
            </w:r>
            <w:r w:rsidRPr="0069569E">
              <w:rPr>
                <w:sz w:val="16"/>
                <w:szCs w:val="16"/>
                <w:lang w:val="lt-LT"/>
              </w:rPr>
              <w:tab/>
            </w:r>
            <w:r w:rsidRPr="0069569E">
              <w:rPr>
                <w:b/>
                <w:sz w:val="16"/>
                <w:szCs w:val="16"/>
                <w:lang w:val="lt-LT"/>
              </w:rPr>
              <w:t>8</w:t>
            </w:r>
          </w:p>
          <w:p w14:paraId="237D5D28" w14:textId="77777777" w:rsidR="00300947" w:rsidRPr="0069569E" w:rsidRDefault="00300947" w:rsidP="0069559E">
            <w:pPr>
              <w:keepNext/>
              <w:tabs>
                <w:tab w:val="left" w:pos="2559"/>
              </w:tabs>
              <w:ind w:left="731" w:right="-23"/>
              <w:rPr>
                <w:sz w:val="16"/>
                <w:szCs w:val="16"/>
                <w:lang w:val="lt-LT"/>
              </w:rPr>
            </w:pPr>
            <w:r w:rsidRPr="0069569E">
              <w:rPr>
                <w:b/>
                <w:spacing w:val="-1"/>
                <w:w w:val="77"/>
                <w:sz w:val="16"/>
                <w:szCs w:val="16"/>
                <w:lang w:val="lt-LT"/>
              </w:rPr>
              <w:t>Dozės langelis</w:t>
            </w:r>
          </w:p>
        </w:tc>
      </w:tr>
      <w:tr w:rsidR="00300947" w:rsidRPr="0069569E" w14:paraId="01222EAF" w14:textId="77777777" w:rsidTr="00651A39">
        <w:trPr>
          <w:cantSplit/>
          <w:trHeight w:hRule="exact" w:val="624"/>
        </w:trPr>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065D81C3" w14:textId="77777777" w:rsidR="00300947" w:rsidRPr="0069569E" w:rsidRDefault="00300947" w:rsidP="0069559E">
            <w:pPr>
              <w:keepNext/>
              <w:ind w:left="729" w:right="-20"/>
              <w:rPr>
                <w:sz w:val="16"/>
                <w:szCs w:val="16"/>
                <w:lang w:val="lt-LT"/>
              </w:rPr>
            </w:pPr>
          </w:p>
        </w:tc>
        <w:tc>
          <w:tcPr>
            <w:tcW w:w="710" w:type="dxa"/>
            <w:vMerge/>
            <w:tcBorders>
              <w:top w:val="single" w:sz="8" w:space="0" w:color="231F20"/>
              <w:left w:val="single" w:sz="8" w:space="0" w:color="231F20"/>
              <w:bottom w:val="single" w:sz="8" w:space="0" w:color="231F20"/>
              <w:right w:val="single" w:sz="8" w:space="0" w:color="231F20"/>
            </w:tcBorders>
            <w:shd w:val="clear" w:color="auto" w:fill="D1D3D4"/>
          </w:tcPr>
          <w:p w14:paraId="4C47D59A" w14:textId="77777777" w:rsidR="00300947" w:rsidRPr="0069569E" w:rsidRDefault="00300947" w:rsidP="0069559E">
            <w:pPr>
              <w:keepNext/>
              <w:ind w:left="729" w:right="-20"/>
              <w:rPr>
                <w:sz w:val="16"/>
                <w:szCs w:val="16"/>
                <w:lang w:val="lt-LT"/>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7ADA64E3" w14:textId="77777777" w:rsidR="00300947" w:rsidRPr="0069569E" w:rsidRDefault="00300947" w:rsidP="0069559E">
            <w:pPr>
              <w:keepNext/>
              <w:ind w:left="729" w:right="-20"/>
              <w:rPr>
                <w:sz w:val="16"/>
                <w:szCs w:val="16"/>
                <w:lang w:val="lt-LT"/>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275D408B" w14:textId="77777777" w:rsidR="00300947" w:rsidRPr="0069569E" w:rsidRDefault="00300947" w:rsidP="0069559E">
            <w:pPr>
              <w:keepNext/>
              <w:ind w:left="729" w:right="-20"/>
              <w:rPr>
                <w:sz w:val="16"/>
                <w:szCs w:val="16"/>
                <w:lang w:val="lt-LT"/>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3F81D383" w14:textId="77777777" w:rsidR="00300947" w:rsidRPr="0069569E" w:rsidRDefault="00300947" w:rsidP="0069559E">
            <w:pPr>
              <w:keepNext/>
              <w:ind w:left="729" w:right="-20"/>
              <w:rPr>
                <w:sz w:val="16"/>
                <w:szCs w:val="16"/>
                <w:lang w:val="lt-LT"/>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729C1936" w14:textId="77777777" w:rsidR="00300947" w:rsidRPr="0069569E" w:rsidRDefault="00300947" w:rsidP="0069559E">
            <w:pPr>
              <w:keepNext/>
              <w:overflowPunct/>
              <w:ind w:left="45" w:right="23"/>
              <w:jc w:val="both"/>
              <w:textAlignment w:val="auto"/>
              <w:rPr>
                <w:sz w:val="16"/>
                <w:szCs w:val="16"/>
                <w:lang w:val="lt-LT"/>
              </w:rPr>
            </w:pPr>
            <w:r w:rsidRPr="0069569E">
              <w:rPr>
                <w:b/>
                <w:bCs/>
                <w:spacing w:val="-1"/>
                <w:w w:val="85"/>
                <w:sz w:val="16"/>
                <w:szCs w:val="16"/>
                <w:lang w:val="lt-LT"/>
              </w:rPr>
              <w:t>Kiekis, nustatytas suleisti</w:t>
            </w:r>
          </w:p>
        </w:tc>
        <w:tc>
          <w:tcPr>
            <w:tcW w:w="3954" w:type="dxa"/>
            <w:gridSpan w:val="2"/>
            <w:tcBorders>
              <w:top w:val="single" w:sz="8" w:space="0" w:color="231F20"/>
              <w:left w:val="single" w:sz="8" w:space="0" w:color="231F20"/>
              <w:bottom w:val="single" w:sz="8" w:space="0" w:color="231F20"/>
              <w:right w:val="single" w:sz="8" w:space="0" w:color="231F20"/>
            </w:tcBorders>
            <w:shd w:val="clear" w:color="auto" w:fill="D1D3D4"/>
          </w:tcPr>
          <w:p w14:paraId="6980178A" w14:textId="77777777" w:rsidR="00300947" w:rsidRPr="0069569E" w:rsidRDefault="00300947" w:rsidP="0069559E">
            <w:pPr>
              <w:keepNext/>
              <w:spacing w:before="8"/>
              <w:ind w:left="541" w:right="-20"/>
              <w:rPr>
                <w:b/>
                <w:bCs/>
                <w:w w:val="84"/>
                <w:sz w:val="16"/>
                <w:szCs w:val="16"/>
                <w:lang w:val="lt-LT"/>
              </w:rPr>
            </w:pPr>
            <w:r w:rsidRPr="0069569E">
              <w:rPr>
                <w:b/>
                <w:spacing w:val="-1"/>
                <w:w w:val="85"/>
                <w:sz w:val="16"/>
                <w:szCs w:val="16"/>
                <w:lang w:val="lt-LT"/>
              </w:rPr>
              <w:t>Kiekis, rodomas po injekcijos</w:t>
            </w:r>
          </w:p>
          <w:p w14:paraId="7213EAC3" w14:textId="59F2BF4E" w:rsidR="00300947" w:rsidRPr="0069569E" w:rsidRDefault="00D630E2" w:rsidP="0069559E">
            <w:pPr>
              <w:keepNext/>
              <w:tabs>
                <w:tab w:val="left" w:pos="1808"/>
              </w:tabs>
              <w:spacing w:before="8"/>
              <w:ind w:left="107" w:right="-20"/>
              <w:rPr>
                <w:sz w:val="16"/>
                <w:szCs w:val="16"/>
                <w:lang w:val="lt-LT"/>
              </w:rPr>
            </w:pPr>
            <w:r w:rsidRPr="0069569E">
              <w:rPr>
                <w:noProof/>
                <w:sz w:val="16"/>
                <w:szCs w:val="16"/>
                <w:lang w:val="lt-LT" w:eastAsia="lt-LT"/>
              </w:rPr>
              <w:drawing>
                <wp:inline distT="0" distB="0" distL="0" distR="0" wp14:anchorId="5CD2553F" wp14:editId="3CDF34A0">
                  <wp:extent cx="504825" cy="191135"/>
                  <wp:effectExtent l="0" t="0" r="0" b="0"/>
                  <wp:docPr id="9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0947" w:rsidRPr="0069569E" w14:paraId="30B9149D" w14:textId="77777777" w:rsidTr="00651A39">
        <w:trPr>
          <w:cantSplit/>
          <w:trHeight w:hRule="exact" w:val="518"/>
        </w:trPr>
        <w:tc>
          <w:tcPr>
            <w:tcW w:w="850" w:type="dxa"/>
            <w:tcBorders>
              <w:top w:val="single" w:sz="8" w:space="0" w:color="231F20"/>
              <w:left w:val="single" w:sz="8" w:space="0" w:color="231F20"/>
              <w:bottom w:val="single" w:sz="8" w:space="0" w:color="231F20"/>
              <w:right w:val="single" w:sz="8" w:space="0" w:color="231F20"/>
            </w:tcBorders>
          </w:tcPr>
          <w:p w14:paraId="17659C29" w14:textId="77777777" w:rsidR="00300947" w:rsidRPr="0069569E" w:rsidRDefault="00300947" w:rsidP="0069559E">
            <w:pPr>
              <w:keepNext/>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3024874C" w14:textId="77777777" w:rsidR="00300947" w:rsidRPr="0069569E" w:rsidRDefault="00300947" w:rsidP="0069559E">
            <w:pPr>
              <w:keepNext/>
              <w:rPr>
                <w:sz w:val="14"/>
                <w:szCs w:val="14"/>
                <w:lang w:val="lt-LT"/>
              </w:rPr>
            </w:pPr>
          </w:p>
          <w:p w14:paraId="046728A5" w14:textId="77777777" w:rsidR="00300947" w:rsidRPr="0069569E" w:rsidRDefault="00300947" w:rsidP="0069559E">
            <w:pPr>
              <w:keepNext/>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048EFC5A" w14:textId="77777777" w:rsidR="00300947" w:rsidRPr="0069569E" w:rsidRDefault="00300947" w:rsidP="0069559E">
            <w:pPr>
              <w:keepNext/>
              <w:rPr>
                <w:sz w:val="14"/>
                <w:szCs w:val="14"/>
                <w:lang w:val="lt-LT"/>
              </w:rPr>
            </w:pPr>
          </w:p>
          <w:p w14:paraId="7C73BF94" w14:textId="77777777" w:rsidR="00300947" w:rsidRPr="0069569E" w:rsidRDefault="00300947" w:rsidP="0069559E">
            <w:pPr>
              <w:keepNext/>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7F897FC5" w14:textId="77777777" w:rsidR="00300947" w:rsidRPr="0069569E" w:rsidRDefault="00300947" w:rsidP="0069559E">
            <w:pPr>
              <w:keepNext/>
              <w:overflowPunct/>
              <w:jc w:val="both"/>
              <w:textAlignment w:val="auto"/>
              <w:rPr>
                <w:sz w:val="14"/>
                <w:szCs w:val="14"/>
                <w:lang w:val="lt-LT"/>
              </w:rPr>
            </w:pPr>
          </w:p>
          <w:p w14:paraId="58F7997B" w14:textId="77777777" w:rsidR="00300947" w:rsidRPr="0069569E" w:rsidRDefault="00300947" w:rsidP="0069559E">
            <w:pPr>
              <w:keepNext/>
              <w:ind w:left="265" w:right="-20"/>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tcPr>
          <w:p w14:paraId="2DC7F9B2" w14:textId="77777777" w:rsidR="00300947" w:rsidRPr="0069569E" w:rsidRDefault="00300947" w:rsidP="0069559E">
            <w:pPr>
              <w:keepNext/>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6BC2FEB9" w14:textId="77777777" w:rsidR="00300947" w:rsidRPr="0069569E" w:rsidRDefault="00300947" w:rsidP="0069559E">
            <w:pPr>
              <w:keepNext/>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32B2EFFA" w14:textId="77777777" w:rsidR="00300947" w:rsidRPr="0069569E" w:rsidRDefault="00300947" w:rsidP="0069559E">
            <w:pPr>
              <w:keepNext/>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15AD0B89" w14:textId="77777777" w:rsidR="00300947" w:rsidRPr="0069569E" w:rsidRDefault="00300947" w:rsidP="0069559E">
            <w:pPr>
              <w:keepNext/>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2AA045B6" w14:textId="77777777" w:rsidR="00300947" w:rsidRPr="0069569E" w:rsidRDefault="00300947" w:rsidP="0069559E">
            <w:pPr>
              <w:keepNext/>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19F20C5" w14:textId="77777777" w:rsidR="00300947" w:rsidRPr="0069569E" w:rsidRDefault="00300947" w:rsidP="0069559E">
            <w:pPr>
              <w:keepNext/>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7FB2FD07" w14:textId="77777777" w:rsidTr="00651A39">
        <w:trPr>
          <w:cantSplit/>
          <w:trHeight w:hRule="exact" w:val="533"/>
        </w:trPr>
        <w:tc>
          <w:tcPr>
            <w:tcW w:w="850" w:type="dxa"/>
            <w:tcBorders>
              <w:top w:val="single" w:sz="8" w:space="0" w:color="231F20"/>
              <w:left w:val="single" w:sz="8" w:space="0" w:color="231F20"/>
              <w:bottom w:val="single" w:sz="8" w:space="0" w:color="231F20"/>
              <w:right w:val="single" w:sz="8" w:space="0" w:color="231F20"/>
            </w:tcBorders>
          </w:tcPr>
          <w:p w14:paraId="475885DB"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2A13EC97" w14:textId="77777777" w:rsidR="00300947" w:rsidRPr="0069569E" w:rsidRDefault="00300947" w:rsidP="0069559E">
            <w:pPr>
              <w:rPr>
                <w:sz w:val="14"/>
                <w:szCs w:val="14"/>
                <w:lang w:val="lt-LT"/>
              </w:rPr>
            </w:pPr>
          </w:p>
          <w:p w14:paraId="59682203"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0AEDC009" w14:textId="77777777" w:rsidR="00300947" w:rsidRPr="0069569E" w:rsidRDefault="00300947" w:rsidP="0069559E">
            <w:pPr>
              <w:rPr>
                <w:sz w:val="14"/>
                <w:szCs w:val="14"/>
                <w:lang w:val="lt-LT"/>
              </w:rPr>
            </w:pPr>
          </w:p>
          <w:p w14:paraId="5DECBECF"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5E60E51D" w14:textId="77777777" w:rsidR="00300947" w:rsidRPr="0069569E" w:rsidRDefault="00300947" w:rsidP="0069559E">
            <w:pPr>
              <w:rPr>
                <w:sz w:val="14"/>
                <w:szCs w:val="14"/>
                <w:lang w:val="lt-LT"/>
              </w:rPr>
            </w:pPr>
          </w:p>
          <w:p w14:paraId="4642622D" w14:textId="77777777" w:rsidR="00300947" w:rsidRPr="0069569E" w:rsidRDefault="00300947" w:rsidP="0069559E">
            <w:pPr>
              <w:ind w:left="265" w:right="-20"/>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tcPr>
          <w:p w14:paraId="7BBD2D9D"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238BD500"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4677294E"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64787A0A"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7CEEB044"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BED0A5A"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27597114" w14:textId="77777777" w:rsidTr="00651A39">
        <w:trPr>
          <w:cantSplit/>
          <w:trHeight w:hRule="exact" w:val="510"/>
        </w:trPr>
        <w:tc>
          <w:tcPr>
            <w:tcW w:w="850" w:type="dxa"/>
            <w:tcBorders>
              <w:top w:val="single" w:sz="8" w:space="0" w:color="231F20"/>
              <w:left w:val="single" w:sz="8" w:space="0" w:color="231F20"/>
              <w:bottom w:val="single" w:sz="8" w:space="0" w:color="231F20"/>
              <w:right w:val="single" w:sz="8" w:space="0" w:color="231F20"/>
            </w:tcBorders>
          </w:tcPr>
          <w:p w14:paraId="10A1E9C3"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2E9186D4" w14:textId="77777777" w:rsidR="00300947" w:rsidRPr="0069569E" w:rsidRDefault="00300947" w:rsidP="0069559E">
            <w:pPr>
              <w:rPr>
                <w:sz w:val="14"/>
                <w:szCs w:val="14"/>
                <w:lang w:val="lt-LT"/>
              </w:rPr>
            </w:pPr>
          </w:p>
          <w:p w14:paraId="1FEE3435"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105589C8" w14:textId="77777777" w:rsidR="00300947" w:rsidRPr="0069569E" w:rsidRDefault="00300947" w:rsidP="0069559E">
            <w:pPr>
              <w:rPr>
                <w:sz w:val="14"/>
                <w:szCs w:val="14"/>
                <w:lang w:val="lt-LT"/>
              </w:rPr>
            </w:pPr>
          </w:p>
          <w:p w14:paraId="3C937DCC"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014DC12C" w14:textId="77777777" w:rsidR="00300947" w:rsidRPr="0069569E" w:rsidRDefault="00300947" w:rsidP="0069559E">
            <w:pPr>
              <w:rPr>
                <w:sz w:val="14"/>
                <w:szCs w:val="14"/>
                <w:lang w:val="lt-LT"/>
              </w:rPr>
            </w:pPr>
          </w:p>
          <w:p w14:paraId="1EF86218" w14:textId="77777777" w:rsidR="00300947" w:rsidRPr="0069569E" w:rsidRDefault="00300947" w:rsidP="0069559E">
            <w:pPr>
              <w:ind w:left="265" w:right="-20"/>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tcPr>
          <w:p w14:paraId="39D7F389"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2CA69252"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0D4810C9"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20B89CF4"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6569FD60"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2E2A49AE"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5C157147"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2D53D014"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03625182" w14:textId="77777777" w:rsidR="00300947" w:rsidRPr="0069569E" w:rsidRDefault="00300947" w:rsidP="0069559E">
            <w:pPr>
              <w:rPr>
                <w:sz w:val="14"/>
                <w:szCs w:val="14"/>
                <w:lang w:val="lt-LT"/>
              </w:rPr>
            </w:pPr>
          </w:p>
          <w:p w14:paraId="6DDD8B37"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6732B683" w14:textId="77777777" w:rsidR="00300947" w:rsidRPr="0069569E" w:rsidRDefault="00300947" w:rsidP="0069559E">
            <w:pPr>
              <w:rPr>
                <w:sz w:val="14"/>
                <w:szCs w:val="14"/>
                <w:lang w:val="lt-LT"/>
              </w:rPr>
            </w:pPr>
          </w:p>
          <w:p w14:paraId="1F90B169"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0CF2B940" w14:textId="77777777" w:rsidR="00300947" w:rsidRPr="0069569E" w:rsidRDefault="00300947" w:rsidP="0069559E">
            <w:pPr>
              <w:rPr>
                <w:sz w:val="14"/>
                <w:szCs w:val="14"/>
                <w:lang w:val="lt-LT"/>
              </w:rPr>
            </w:pPr>
          </w:p>
          <w:p w14:paraId="56B99741" w14:textId="77777777" w:rsidR="00300947" w:rsidRPr="0069569E" w:rsidRDefault="00300947" w:rsidP="0069559E">
            <w:pPr>
              <w:ind w:left="265" w:right="-20"/>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tcPr>
          <w:p w14:paraId="28EC6BA3"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10EA0996"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7D7E69E6"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75B19569"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38BDDCE6"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6D031DA"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25AF7959"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3DA79F03"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628C1758" w14:textId="77777777" w:rsidR="00300947" w:rsidRPr="0069569E" w:rsidRDefault="00300947" w:rsidP="0069559E">
            <w:pPr>
              <w:rPr>
                <w:sz w:val="14"/>
                <w:szCs w:val="14"/>
                <w:lang w:val="lt-LT"/>
              </w:rPr>
            </w:pPr>
          </w:p>
          <w:p w14:paraId="33688255"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4B5CB7EB" w14:textId="77777777" w:rsidR="00300947" w:rsidRPr="0069569E" w:rsidRDefault="00300947" w:rsidP="0069559E">
            <w:pPr>
              <w:rPr>
                <w:sz w:val="14"/>
                <w:szCs w:val="14"/>
                <w:lang w:val="lt-LT"/>
              </w:rPr>
            </w:pPr>
          </w:p>
          <w:p w14:paraId="3F087F53"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44095B88" w14:textId="77777777" w:rsidR="00300947" w:rsidRPr="0069569E" w:rsidRDefault="00300947" w:rsidP="0069559E">
            <w:pPr>
              <w:rPr>
                <w:sz w:val="14"/>
                <w:szCs w:val="14"/>
                <w:lang w:val="lt-LT"/>
              </w:rPr>
            </w:pPr>
          </w:p>
          <w:p w14:paraId="36095C14" w14:textId="77777777" w:rsidR="00300947" w:rsidRPr="0069569E" w:rsidRDefault="00300947" w:rsidP="0069559E">
            <w:pPr>
              <w:ind w:left="265" w:right="-20"/>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tcPr>
          <w:p w14:paraId="201E45C8"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4467CD51"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5D3C7716"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73B17EF3"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7B60290F"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33141D29" w14:textId="77777777" w:rsidR="00300947" w:rsidRPr="0069569E" w:rsidRDefault="00300947" w:rsidP="0069559E">
            <w:pPr>
              <w:ind w:left="13" w:right="-78"/>
              <w:jc w:val="center"/>
              <w:rPr>
                <w:sz w:val="14"/>
                <w:szCs w:val="14"/>
                <w:lang w:val="lt-LT"/>
              </w:rPr>
            </w:pPr>
            <w:r w:rsidRPr="0069569E">
              <w:rPr>
                <w:spacing w:val="-3"/>
                <w:w w:val="86"/>
                <w:sz w:val="14"/>
                <w:szCs w:val="14"/>
                <w:lang w:val="lt-LT"/>
              </w:rPr>
              <w:t>Susileiskite šį kiekį..........nauju švirkštikliu</w:t>
            </w:r>
          </w:p>
        </w:tc>
      </w:tr>
      <w:tr w:rsidR="00300947" w:rsidRPr="0069569E" w14:paraId="344E6B2A" w14:textId="77777777" w:rsidTr="00651A39">
        <w:trPr>
          <w:cantSplit/>
          <w:trHeight w:hRule="exact" w:val="513"/>
        </w:trPr>
        <w:tc>
          <w:tcPr>
            <w:tcW w:w="850" w:type="dxa"/>
            <w:tcBorders>
              <w:top w:val="single" w:sz="8" w:space="0" w:color="231F20"/>
              <w:left w:val="single" w:sz="8" w:space="0" w:color="231F20"/>
              <w:bottom w:val="single" w:sz="8" w:space="0" w:color="231F20"/>
              <w:right w:val="single" w:sz="8" w:space="0" w:color="231F20"/>
            </w:tcBorders>
          </w:tcPr>
          <w:p w14:paraId="57CF21CC"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4050807A" w14:textId="77777777" w:rsidR="00300947" w:rsidRPr="0069569E" w:rsidRDefault="00300947" w:rsidP="0069559E">
            <w:pPr>
              <w:rPr>
                <w:sz w:val="14"/>
                <w:szCs w:val="14"/>
                <w:lang w:val="lt-LT"/>
              </w:rPr>
            </w:pPr>
          </w:p>
          <w:p w14:paraId="6B5D9B57"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011D3C57" w14:textId="77777777" w:rsidR="00300947" w:rsidRPr="0069569E" w:rsidRDefault="00300947" w:rsidP="0069559E">
            <w:pPr>
              <w:rPr>
                <w:sz w:val="14"/>
                <w:szCs w:val="14"/>
                <w:lang w:val="lt-LT"/>
              </w:rPr>
            </w:pPr>
          </w:p>
          <w:p w14:paraId="59A08017"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7D5ECBD1" w14:textId="77777777" w:rsidR="00300947" w:rsidRPr="0069569E" w:rsidRDefault="00300947" w:rsidP="0069559E">
            <w:pPr>
              <w:rPr>
                <w:sz w:val="14"/>
                <w:szCs w:val="14"/>
                <w:lang w:val="lt-LT"/>
              </w:rPr>
            </w:pPr>
          </w:p>
          <w:p w14:paraId="38BE17F3" w14:textId="77777777" w:rsidR="00300947" w:rsidRPr="0069569E" w:rsidRDefault="00300947" w:rsidP="0069559E">
            <w:pPr>
              <w:ind w:left="265" w:right="-20"/>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tcPr>
          <w:p w14:paraId="6FA9850A"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5561C093"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2225AFA1"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1ACF805E"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257C5790"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2E37F8BE"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64577855"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3F71F171"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114844F6" w14:textId="77777777" w:rsidR="00300947" w:rsidRPr="0069569E" w:rsidRDefault="00300947" w:rsidP="0069559E">
            <w:pPr>
              <w:rPr>
                <w:sz w:val="14"/>
                <w:szCs w:val="14"/>
                <w:lang w:val="lt-LT"/>
              </w:rPr>
            </w:pPr>
          </w:p>
          <w:p w14:paraId="1C8A3ABB"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7DFBD599" w14:textId="77777777" w:rsidR="00300947" w:rsidRPr="0069569E" w:rsidRDefault="00300947" w:rsidP="0069559E">
            <w:pPr>
              <w:rPr>
                <w:sz w:val="14"/>
                <w:szCs w:val="14"/>
                <w:lang w:val="lt-LT"/>
              </w:rPr>
            </w:pPr>
          </w:p>
          <w:p w14:paraId="413E3B3A"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0B730899" w14:textId="77777777" w:rsidR="00300947" w:rsidRPr="0069569E" w:rsidRDefault="00300947" w:rsidP="0069559E">
            <w:pPr>
              <w:rPr>
                <w:sz w:val="14"/>
                <w:szCs w:val="14"/>
                <w:lang w:val="lt-LT"/>
              </w:rPr>
            </w:pPr>
          </w:p>
          <w:p w14:paraId="571D97F8" w14:textId="77777777" w:rsidR="00300947" w:rsidRPr="0069569E" w:rsidRDefault="00300947" w:rsidP="0069559E">
            <w:pPr>
              <w:ind w:left="265" w:right="-20"/>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tcPr>
          <w:p w14:paraId="255BDC63"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50228CE4"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5883F93E"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59FDA75F"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730ADE45"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02FDF974"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7A8E1DC9"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0AB040A2"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26AC329D" w14:textId="77777777" w:rsidR="00300947" w:rsidRPr="0069569E" w:rsidRDefault="00300947" w:rsidP="0069559E">
            <w:pPr>
              <w:rPr>
                <w:sz w:val="14"/>
                <w:szCs w:val="14"/>
                <w:lang w:val="lt-LT"/>
              </w:rPr>
            </w:pPr>
          </w:p>
          <w:p w14:paraId="371E6782"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2475C217" w14:textId="77777777" w:rsidR="00300947" w:rsidRPr="0069569E" w:rsidRDefault="00300947" w:rsidP="0069559E">
            <w:pPr>
              <w:rPr>
                <w:sz w:val="14"/>
                <w:szCs w:val="14"/>
                <w:lang w:val="lt-LT"/>
              </w:rPr>
            </w:pPr>
          </w:p>
          <w:p w14:paraId="54A3BA5B"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28311245" w14:textId="77777777" w:rsidR="00300947" w:rsidRPr="0069569E" w:rsidRDefault="00300947" w:rsidP="0069559E">
            <w:pPr>
              <w:rPr>
                <w:sz w:val="14"/>
                <w:szCs w:val="14"/>
                <w:lang w:val="lt-LT"/>
              </w:rPr>
            </w:pPr>
          </w:p>
          <w:p w14:paraId="7D96B967" w14:textId="77777777" w:rsidR="00300947" w:rsidRPr="0069569E" w:rsidRDefault="00300947" w:rsidP="0069559E">
            <w:pPr>
              <w:ind w:left="265" w:right="-20"/>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tcPr>
          <w:p w14:paraId="1A53AA8B"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16C24F5F"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376B9DD1"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36923E82"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2374C411"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5192748D"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350FDF28"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39199CAF"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269CB85F" w14:textId="77777777" w:rsidR="00300947" w:rsidRPr="0069569E" w:rsidRDefault="00300947" w:rsidP="0069559E">
            <w:pPr>
              <w:rPr>
                <w:sz w:val="14"/>
                <w:szCs w:val="14"/>
                <w:lang w:val="lt-LT"/>
              </w:rPr>
            </w:pPr>
          </w:p>
          <w:p w14:paraId="6559E356"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44733761" w14:textId="77777777" w:rsidR="00300947" w:rsidRPr="0069569E" w:rsidRDefault="00300947" w:rsidP="0069559E">
            <w:pPr>
              <w:rPr>
                <w:sz w:val="14"/>
                <w:szCs w:val="14"/>
                <w:lang w:val="lt-LT"/>
              </w:rPr>
            </w:pPr>
          </w:p>
          <w:p w14:paraId="1320559D"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5A81258D" w14:textId="77777777" w:rsidR="00300947" w:rsidRPr="0069569E" w:rsidRDefault="00300947" w:rsidP="0069559E">
            <w:pPr>
              <w:rPr>
                <w:sz w:val="14"/>
                <w:szCs w:val="14"/>
                <w:lang w:val="lt-LT"/>
              </w:rPr>
            </w:pPr>
          </w:p>
          <w:p w14:paraId="278A70EF" w14:textId="77777777" w:rsidR="00300947" w:rsidRPr="0069569E" w:rsidRDefault="00300947" w:rsidP="0069559E">
            <w:pPr>
              <w:ind w:left="265" w:right="-20"/>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tcPr>
          <w:p w14:paraId="051B4B15"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031C1855"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67DE3517"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52A7A6BF"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04B4D3BE"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282BD826"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273D02D6"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3CF0C198"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7B3FC9AB" w14:textId="77777777" w:rsidR="00300947" w:rsidRPr="0069569E" w:rsidRDefault="00300947" w:rsidP="0069559E">
            <w:pPr>
              <w:rPr>
                <w:sz w:val="14"/>
                <w:szCs w:val="14"/>
                <w:lang w:val="lt-LT"/>
              </w:rPr>
            </w:pPr>
          </w:p>
          <w:p w14:paraId="5928A313"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0704F6C8" w14:textId="77777777" w:rsidR="00300947" w:rsidRPr="0069569E" w:rsidRDefault="00300947" w:rsidP="0069559E">
            <w:pPr>
              <w:rPr>
                <w:sz w:val="14"/>
                <w:szCs w:val="14"/>
                <w:lang w:val="lt-LT"/>
              </w:rPr>
            </w:pPr>
          </w:p>
          <w:p w14:paraId="647C1931"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07DF5208" w14:textId="77777777" w:rsidR="00300947" w:rsidRPr="0069569E" w:rsidRDefault="00300947" w:rsidP="0069559E">
            <w:pPr>
              <w:rPr>
                <w:sz w:val="14"/>
                <w:szCs w:val="14"/>
                <w:lang w:val="lt-LT"/>
              </w:rPr>
            </w:pPr>
          </w:p>
          <w:p w14:paraId="1D5ABF98" w14:textId="77777777" w:rsidR="00300947" w:rsidRPr="0069569E" w:rsidRDefault="00300947" w:rsidP="0069559E">
            <w:pPr>
              <w:ind w:left="265" w:right="-20"/>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tcPr>
          <w:p w14:paraId="3D74F705"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4B355BA0"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5908D6AD"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4320849D"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518C45BD"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0D5C412D"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047D1B4B"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6AA29B04"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7B21C908" w14:textId="77777777" w:rsidR="00300947" w:rsidRPr="0069569E" w:rsidRDefault="00300947" w:rsidP="0069559E">
            <w:pPr>
              <w:rPr>
                <w:sz w:val="14"/>
                <w:szCs w:val="14"/>
                <w:lang w:val="lt-LT"/>
              </w:rPr>
            </w:pPr>
          </w:p>
          <w:p w14:paraId="5A2A3D47"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217DB2EC" w14:textId="77777777" w:rsidR="00300947" w:rsidRPr="0069569E" w:rsidRDefault="00300947" w:rsidP="0069559E">
            <w:pPr>
              <w:rPr>
                <w:sz w:val="14"/>
                <w:szCs w:val="14"/>
                <w:lang w:val="lt-LT"/>
              </w:rPr>
            </w:pPr>
          </w:p>
          <w:p w14:paraId="6E45D150"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077BD224" w14:textId="77777777" w:rsidR="00300947" w:rsidRPr="0069569E" w:rsidRDefault="00300947" w:rsidP="0069559E">
            <w:pPr>
              <w:rPr>
                <w:sz w:val="14"/>
                <w:szCs w:val="14"/>
                <w:lang w:val="lt-LT"/>
              </w:rPr>
            </w:pPr>
          </w:p>
          <w:p w14:paraId="34396E18" w14:textId="77777777" w:rsidR="00300947" w:rsidRPr="0069569E" w:rsidRDefault="00300947" w:rsidP="0069559E">
            <w:pPr>
              <w:ind w:left="265" w:right="-20"/>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tcPr>
          <w:p w14:paraId="1A415F58"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58F37787"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0F3D579A"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3F567574"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72E4BA0E"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4BC29FE6"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0F4C1BFF"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4E8CAC77"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05C12F1F" w14:textId="77777777" w:rsidR="00300947" w:rsidRPr="0069569E" w:rsidRDefault="00300947" w:rsidP="0069559E">
            <w:pPr>
              <w:rPr>
                <w:sz w:val="14"/>
                <w:szCs w:val="14"/>
                <w:lang w:val="lt-LT"/>
              </w:rPr>
            </w:pPr>
          </w:p>
          <w:p w14:paraId="5F395C3A"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3693FE1A" w14:textId="77777777" w:rsidR="00300947" w:rsidRPr="0069569E" w:rsidRDefault="00300947" w:rsidP="0069559E">
            <w:pPr>
              <w:rPr>
                <w:sz w:val="14"/>
                <w:szCs w:val="14"/>
                <w:lang w:val="lt-LT"/>
              </w:rPr>
            </w:pPr>
          </w:p>
          <w:p w14:paraId="66880DE6"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0C8A2453" w14:textId="77777777" w:rsidR="00300947" w:rsidRPr="0069569E" w:rsidRDefault="00300947" w:rsidP="0069559E">
            <w:pPr>
              <w:rPr>
                <w:sz w:val="14"/>
                <w:szCs w:val="14"/>
                <w:lang w:val="lt-LT"/>
              </w:rPr>
            </w:pPr>
          </w:p>
          <w:p w14:paraId="2AA0299E" w14:textId="77777777" w:rsidR="00300947" w:rsidRPr="0069569E" w:rsidRDefault="00300947" w:rsidP="0069559E">
            <w:pPr>
              <w:ind w:left="265" w:right="-20"/>
              <w:rPr>
                <w:sz w:val="18"/>
                <w:szCs w:val="18"/>
                <w:lang w:val="lt-LT"/>
              </w:rPr>
            </w:pPr>
            <w:r w:rsidRPr="0069569E">
              <w:rPr>
                <w:spacing w:val="-2"/>
                <w:w w:val="69"/>
                <w:sz w:val="18"/>
                <w:szCs w:val="18"/>
                <w:lang w:val="lt-LT"/>
              </w:rPr>
              <w:t>450 TV</w:t>
            </w:r>
          </w:p>
        </w:tc>
        <w:tc>
          <w:tcPr>
            <w:tcW w:w="824" w:type="dxa"/>
            <w:tcBorders>
              <w:top w:val="single" w:sz="8" w:space="0" w:color="231F20"/>
              <w:left w:val="single" w:sz="8" w:space="0" w:color="231F20"/>
              <w:bottom w:val="single" w:sz="8" w:space="0" w:color="231F20"/>
              <w:right w:val="single" w:sz="8" w:space="0" w:color="231F20"/>
            </w:tcBorders>
          </w:tcPr>
          <w:p w14:paraId="5D696558"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2F61BDBB"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53B883D4"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68A62E23"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4A44D18D"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4D27EA16"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bl>
    <w:p w14:paraId="75DABC7B" w14:textId="77777777" w:rsidR="00300947" w:rsidRPr="0069569E" w:rsidRDefault="00300947" w:rsidP="0069559E">
      <w:pPr>
        <w:ind w:left="540" w:hanging="540"/>
        <w:rPr>
          <w:color w:val="000000"/>
          <w:sz w:val="22"/>
          <w:szCs w:val="22"/>
          <w:lang w:val="lt-LT"/>
        </w:rPr>
      </w:pPr>
    </w:p>
    <w:p w14:paraId="637DB963" w14:textId="4FAE6F3F" w:rsidR="00300947" w:rsidRPr="0069569E" w:rsidRDefault="00300947" w:rsidP="007B7C9B">
      <w:pPr>
        <w:keepNext/>
        <w:shd w:val="clear" w:color="auto" w:fill="99CCFF"/>
        <w:tabs>
          <w:tab w:val="left" w:pos="567"/>
        </w:tabs>
        <w:jc w:val="center"/>
        <w:rPr>
          <w:i/>
          <w:color w:val="000000"/>
          <w:sz w:val="22"/>
          <w:szCs w:val="22"/>
          <w:lang w:val="lt-LT"/>
        </w:rPr>
      </w:pPr>
      <w:r w:rsidRPr="0069569E">
        <w:rPr>
          <w:bCs/>
          <w:i/>
          <w:color w:val="000000"/>
          <w:sz w:val="22"/>
          <w:szCs w:val="22"/>
          <w:shd w:val="clear" w:color="auto" w:fill="99CCFF"/>
          <w:lang w:val="lt-LT"/>
        </w:rPr>
        <w:t>&lt;GONAL-f 900</w:t>
      </w:r>
      <w:r w:rsidR="001236D5">
        <w:rPr>
          <w:bCs/>
          <w:i/>
          <w:color w:val="000000"/>
          <w:sz w:val="22"/>
          <w:szCs w:val="22"/>
          <w:shd w:val="clear" w:color="auto" w:fill="99CCFF"/>
          <w:lang w:val="lt-LT"/>
        </w:rPr>
        <w:t> </w:t>
      </w:r>
      <w:r w:rsidRPr="0069569E">
        <w:rPr>
          <w:bCs/>
          <w:i/>
          <w:color w:val="000000"/>
          <w:sz w:val="22"/>
          <w:szCs w:val="22"/>
          <w:shd w:val="clear" w:color="auto" w:fill="99CCFF"/>
          <w:lang w:val="lt-LT"/>
        </w:rPr>
        <w:t>IU</w:t>
      </w:r>
      <w:r w:rsidRPr="0069569E">
        <w:rPr>
          <w:bCs/>
          <w:i/>
          <w:color w:val="000000"/>
          <w:sz w:val="22"/>
          <w:szCs w:val="22"/>
          <w:lang w:val="lt-LT"/>
        </w:rPr>
        <w:t>– PEN</w:t>
      </w:r>
      <w:r w:rsidRPr="0069569E">
        <w:rPr>
          <w:bCs/>
          <w:i/>
          <w:color w:val="000000"/>
          <w:sz w:val="22"/>
          <w:szCs w:val="22"/>
          <w:shd w:val="clear" w:color="auto" w:fill="99CCFF"/>
          <w:lang w:val="lt-LT"/>
        </w:rPr>
        <w:t>&gt;</w:t>
      </w:r>
    </w:p>
    <w:tbl>
      <w:tblPr>
        <w:tblW w:w="0" w:type="auto"/>
        <w:tblInd w:w="10" w:type="dxa"/>
        <w:tblLayout w:type="fixed"/>
        <w:tblCellMar>
          <w:left w:w="0" w:type="dxa"/>
          <w:right w:w="0" w:type="dxa"/>
        </w:tblCellMar>
        <w:tblLook w:val="0000" w:firstRow="0" w:lastRow="0" w:firstColumn="0" w:lastColumn="0" w:noHBand="0" w:noVBand="0"/>
      </w:tblPr>
      <w:tblGrid>
        <w:gridCol w:w="850"/>
        <w:gridCol w:w="710"/>
        <w:gridCol w:w="708"/>
        <w:gridCol w:w="1134"/>
        <w:gridCol w:w="824"/>
        <w:gridCol w:w="892"/>
        <w:gridCol w:w="1090"/>
        <w:gridCol w:w="2864"/>
      </w:tblGrid>
      <w:tr w:rsidR="00300947" w:rsidRPr="0069569E" w14:paraId="28AE842F" w14:textId="77777777" w:rsidTr="00651A39">
        <w:trPr>
          <w:cantSplit/>
          <w:trHeight w:hRule="exact" w:val="471"/>
        </w:trPr>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93DEACC" w14:textId="77777777" w:rsidR="00300947" w:rsidRPr="0069569E" w:rsidRDefault="00300947" w:rsidP="0069559E">
            <w:pPr>
              <w:keepNext/>
              <w:spacing w:before="8"/>
              <w:ind w:left="287" w:right="267"/>
              <w:jc w:val="center"/>
              <w:rPr>
                <w:sz w:val="16"/>
                <w:szCs w:val="16"/>
                <w:lang w:val="lt-LT"/>
              </w:rPr>
            </w:pPr>
            <w:r w:rsidRPr="0069569E">
              <w:rPr>
                <w:b/>
                <w:w w:val="96"/>
                <w:sz w:val="16"/>
                <w:szCs w:val="16"/>
                <w:lang w:val="lt-LT"/>
              </w:rPr>
              <w:t>1</w:t>
            </w:r>
          </w:p>
          <w:p w14:paraId="07657A2A" w14:textId="77777777" w:rsidR="00300947" w:rsidRPr="0069569E" w:rsidRDefault="00300947" w:rsidP="0069559E">
            <w:pPr>
              <w:keepNext/>
              <w:overflowPunct/>
              <w:spacing w:before="120"/>
              <w:ind w:left="16" w:right="-4"/>
              <w:jc w:val="center"/>
              <w:textAlignment w:val="auto"/>
              <w:rPr>
                <w:sz w:val="16"/>
                <w:szCs w:val="16"/>
                <w:lang w:val="lt-LT"/>
              </w:rPr>
            </w:pPr>
            <w:r w:rsidRPr="0069569E">
              <w:rPr>
                <w:b/>
                <w:bCs/>
                <w:spacing w:val="-10"/>
                <w:w w:val="72"/>
                <w:sz w:val="16"/>
                <w:szCs w:val="16"/>
                <w:lang w:val="lt-LT"/>
              </w:rPr>
              <w:t>Gydymo dienos numeris</w:t>
            </w:r>
          </w:p>
        </w:tc>
        <w:tc>
          <w:tcPr>
            <w:tcW w:w="71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B0C5FDE" w14:textId="77777777" w:rsidR="00300947" w:rsidRPr="0069569E" w:rsidRDefault="00300947" w:rsidP="0069559E">
            <w:pPr>
              <w:keepNext/>
              <w:spacing w:before="8"/>
              <w:ind w:left="185" w:right="165"/>
              <w:jc w:val="center"/>
              <w:rPr>
                <w:sz w:val="16"/>
                <w:szCs w:val="16"/>
                <w:lang w:val="lt-LT"/>
              </w:rPr>
            </w:pPr>
            <w:r w:rsidRPr="0069569E">
              <w:rPr>
                <w:b/>
                <w:w w:val="96"/>
                <w:sz w:val="16"/>
                <w:szCs w:val="16"/>
                <w:lang w:val="lt-LT"/>
              </w:rPr>
              <w:t>2</w:t>
            </w:r>
          </w:p>
          <w:p w14:paraId="04C6B3D9" w14:textId="77777777" w:rsidR="00300947" w:rsidRPr="0069569E" w:rsidRDefault="00300947" w:rsidP="0069559E">
            <w:pPr>
              <w:keepNext/>
              <w:overflowPunct/>
              <w:spacing w:before="120"/>
              <w:ind w:left="83" w:right="63"/>
              <w:jc w:val="center"/>
              <w:textAlignment w:val="auto"/>
              <w:rPr>
                <w:sz w:val="16"/>
                <w:szCs w:val="16"/>
                <w:lang w:val="lt-LT"/>
              </w:rPr>
            </w:pPr>
            <w:r w:rsidRPr="0069569E">
              <w:rPr>
                <w:b/>
                <w:bCs/>
                <w:spacing w:val="-2"/>
                <w:w w:val="82"/>
                <w:sz w:val="16"/>
                <w:szCs w:val="16"/>
                <w:lang w:val="lt-LT"/>
              </w:rPr>
              <w:t>Data</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5EE4A65" w14:textId="77777777" w:rsidR="00300947" w:rsidRPr="0069569E" w:rsidRDefault="00300947" w:rsidP="0069559E">
            <w:pPr>
              <w:keepNext/>
              <w:spacing w:before="8"/>
              <w:ind w:left="185" w:right="165"/>
              <w:jc w:val="center"/>
              <w:rPr>
                <w:sz w:val="16"/>
                <w:szCs w:val="16"/>
                <w:lang w:val="lt-LT"/>
              </w:rPr>
            </w:pPr>
            <w:r w:rsidRPr="0069569E">
              <w:rPr>
                <w:b/>
                <w:w w:val="96"/>
                <w:sz w:val="16"/>
                <w:szCs w:val="16"/>
                <w:lang w:val="lt-LT"/>
              </w:rPr>
              <w:t>3</w:t>
            </w:r>
          </w:p>
          <w:p w14:paraId="31A8F83B" w14:textId="77777777" w:rsidR="00300947" w:rsidRPr="0069569E" w:rsidRDefault="00300947" w:rsidP="0069559E">
            <w:pPr>
              <w:keepNext/>
              <w:overflowPunct/>
              <w:spacing w:before="120"/>
              <w:ind w:left="79" w:right="59"/>
              <w:jc w:val="center"/>
              <w:textAlignment w:val="auto"/>
              <w:rPr>
                <w:sz w:val="16"/>
                <w:szCs w:val="16"/>
                <w:lang w:val="lt-LT"/>
              </w:rPr>
            </w:pPr>
            <w:r w:rsidRPr="0069569E">
              <w:rPr>
                <w:b/>
                <w:bCs/>
                <w:spacing w:val="-1"/>
                <w:w w:val="72"/>
                <w:sz w:val="16"/>
                <w:szCs w:val="16"/>
                <w:lang w:val="lt-LT"/>
              </w:rPr>
              <w:t>Laikas</w:t>
            </w:r>
          </w:p>
        </w:tc>
        <w:tc>
          <w:tcPr>
            <w:tcW w:w="113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A47CCB8" w14:textId="77777777" w:rsidR="00300947" w:rsidRPr="0069569E" w:rsidRDefault="00300947" w:rsidP="0069559E">
            <w:pPr>
              <w:keepNext/>
              <w:spacing w:before="8"/>
              <w:ind w:left="365" w:right="345"/>
              <w:jc w:val="center"/>
              <w:rPr>
                <w:sz w:val="16"/>
                <w:szCs w:val="16"/>
                <w:lang w:val="lt-LT"/>
              </w:rPr>
            </w:pPr>
            <w:r w:rsidRPr="0069569E">
              <w:rPr>
                <w:b/>
                <w:w w:val="96"/>
                <w:sz w:val="16"/>
                <w:szCs w:val="16"/>
                <w:lang w:val="lt-LT"/>
              </w:rPr>
              <w:t>4</w:t>
            </w:r>
          </w:p>
          <w:p w14:paraId="6F858E26" w14:textId="77777777" w:rsidR="00300947" w:rsidRPr="0069569E" w:rsidRDefault="00300947" w:rsidP="0069559E">
            <w:pPr>
              <w:keepNext/>
              <w:overflowPunct/>
              <w:spacing w:before="120"/>
              <w:ind w:left="16" w:right="-4"/>
              <w:jc w:val="center"/>
              <w:textAlignment w:val="auto"/>
              <w:rPr>
                <w:b/>
                <w:bCs/>
                <w:spacing w:val="-10"/>
                <w:w w:val="72"/>
                <w:sz w:val="16"/>
                <w:szCs w:val="16"/>
                <w:lang w:val="lt-LT"/>
              </w:rPr>
            </w:pPr>
            <w:r w:rsidRPr="0069569E">
              <w:rPr>
                <w:b/>
                <w:bCs/>
                <w:spacing w:val="-10"/>
                <w:w w:val="72"/>
                <w:sz w:val="16"/>
                <w:szCs w:val="16"/>
                <w:lang w:val="lt-LT"/>
              </w:rPr>
              <w:t>Švirkštiklio tūris</w:t>
            </w:r>
          </w:p>
          <w:p w14:paraId="71AB49CD" w14:textId="77777777" w:rsidR="00300947" w:rsidRPr="00651A39" w:rsidRDefault="00300947" w:rsidP="0069559E">
            <w:pPr>
              <w:keepNext/>
              <w:overflowPunct/>
              <w:spacing w:before="120"/>
              <w:ind w:left="62" w:right="17"/>
              <w:jc w:val="center"/>
              <w:textAlignment w:val="auto"/>
              <w:rPr>
                <w:color w:val="C00000"/>
                <w:sz w:val="14"/>
                <w:szCs w:val="14"/>
                <w:lang w:val="lt-LT"/>
              </w:rPr>
            </w:pPr>
            <w:r w:rsidRPr="00F85B61">
              <w:rPr>
                <w:color w:val="C00000"/>
                <w:spacing w:val="2"/>
                <w:sz w:val="14"/>
                <w:szCs w:val="14"/>
                <w:bdr w:val="single" w:sz="4" w:space="0" w:color="auto"/>
                <w:lang w:val="lt-LT"/>
              </w:rPr>
              <w:t>900 TV/1,5 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33B435E" w14:textId="77777777" w:rsidR="00300947" w:rsidRPr="0069569E" w:rsidRDefault="00300947" w:rsidP="0069559E">
            <w:pPr>
              <w:keepNext/>
              <w:overflowPunct/>
              <w:spacing w:before="8"/>
              <w:ind w:left="327" w:right="307"/>
              <w:jc w:val="center"/>
              <w:textAlignment w:val="auto"/>
              <w:rPr>
                <w:b/>
                <w:bCs/>
                <w:w w:val="96"/>
                <w:sz w:val="16"/>
                <w:szCs w:val="16"/>
                <w:lang w:val="lt-LT"/>
              </w:rPr>
            </w:pPr>
            <w:r w:rsidRPr="0069569E">
              <w:rPr>
                <w:b/>
                <w:bCs/>
                <w:w w:val="96"/>
                <w:sz w:val="16"/>
                <w:szCs w:val="16"/>
                <w:lang w:val="lt-LT"/>
              </w:rPr>
              <w:t>5</w:t>
            </w:r>
          </w:p>
          <w:p w14:paraId="23945DC5" w14:textId="77777777" w:rsidR="00300947" w:rsidRPr="0069569E" w:rsidRDefault="00300947" w:rsidP="0069559E">
            <w:pPr>
              <w:keepNext/>
              <w:overflowPunct/>
              <w:spacing w:before="120"/>
              <w:ind w:left="16" w:right="-4"/>
              <w:jc w:val="center"/>
              <w:textAlignment w:val="auto"/>
              <w:rPr>
                <w:b/>
                <w:bCs/>
                <w:w w:val="96"/>
                <w:sz w:val="16"/>
                <w:szCs w:val="16"/>
                <w:lang w:val="lt-LT"/>
              </w:rPr>
            </w:pPr>
            <w:r w:rsidRPr="0069569E">
              <w:rPr>
                <w:b/>
                <w:bCs/>
                <w:spacing w:val="-10"/>
                <w:w w:val="72"/>
                <w:sz w:val="16"/>
                <w:szCs w:val="16"/>
                <w:lang w:val="lt-LT"/>
              </w:rPr>
              <w:t>Paskirta dozė</w:t>
            </w:r>
          </w:p>
        </w:tc>
        <w:tc>
          <w:tcPr>
            <w:tcW w:w="4846" w:type="dxa"/>
            <w:gridSpan w:val="3"/>
            <w:tcBorders>
              <w:top w:val="single" w:sz="8" w:space="0" w:color="231F20"/>
              <w:left w:val="single" w:sz="8" w:space="0" w:color="231F20"/>
              <w:bottom w:val="single" w:sz="8" w:space="0" w:color="231F20"/>
              <w:right w:val="single" w:sz="8" w:space="0" w:color="231F20"/>
            </w:tcBorders>
            <w:shd w:val="clear" w:color="auto" w:fill="D9D9D9"/>
          </w:tcPr>
          <w:p w14:paraId="0DDE0245" w14:textId="77777777" w:rsidR="00300947" w:rsidRPr="0069569E" w:rsidRDefault="00300947" w:rsidP="0069559E">
            <w:pPr>
              <w:keepNext/>
              <w:tabs>
                <w:tab w:val="left" w:pos="1380"/>
                <w:tab w:val="left" w:pos="2920"/>
              </w:tabs>
              <w:ind w:left="392" w:right="-20"/>
              <w:rPr>
                <w:sz w:val="16"/>
                <w:szCs w:val="16"/>
                <w:lang w:val="lt-LT"/>
              </w:rPr>
            </w:pPr>
            <w:r w:rsidRPr="0069569E">
              <w:rPr>
                <w:b/>
                <w:sz w:val="16"/>
                <w:szCs w:val="16"/>
                <w:lang w:val="lt-LT"/>
              </w:rPr>
              <w:t>6</w:t>
            </w:r>
            <w:r w:rsidRPr="0069569E">
              <w:rPr>
                <w:sz w:val="16"/>
                <w:szCs w:val="16"/>
                <w:lang w:val="lt-LT"/>
              </w:rPr>
              <w:tab/>
            </w:r>
            <w:r w:rsidRPr="0069569E">
              <w:rPr>
                <w:b/>
                <w:sz w:val="16"/>
                <w:szCs w:val="16"/>
                <w:lang w:val="lt-LT"/>
              </w:rPr>
              <w:t>7</w:t>
            </w:r>
            <w:r w:rsidRPr="0069569E">
              <w:rPr>
                <w:sz w:val="16"/>
                <w:szCs w:val="16"/>
                <w:lang w:val="lt-LT"/>
              </w:rPr>
              <w:tab/>
            </w:r>
            <w:r w:rsidRPr="0069569E">
              <w:rPr>
                <w:b/>
                <w:sz w:val="16"/>
                <w:szCs w:val="16"/>
                <w:lang w:val="lt-LT"/>
              </w:rPr>
              <w:t>8</w:t>
            </w:r>
          </w:p>
          <w:p w14:paraId="1909D148" w14:textId="77777777" w:rsidR="00300947" w:rsidRPr="0069569E" w:rsidRDefault="00300947" w:rsidP="0069559E">
            <w:pPr>
              <w:keepNext/>
              <w:tabs>
                <w:tab w:val="left" w:pos="2559"/>
              </w:tabs>
              <w:ind w:left="731" w:right="-23"/>
              <w:rPr>
                <w:sz w:val="16"/>
                <w:szCs w:val="16"/>
                <w:lang w:val="lt-LT"/>
              </w:rPr>
            </w:pPr>
            <w:r w:rsidRPr="0069569E">
              <w:rPr>
                <w:b/>
                <w:spacing w:val="-1"/>
                <w:w w:val="77"/>
                <w:sz w:val="16"/>
                <w:szCs w:val="16"/>
                <w:lang w:val="lt-LT"/>
              </w:rPr>
              <w:t>Dozės langelis</w:t>
            </w:r>
          </w:p>
        </w:tc>
      </w:tr>
      <w:tr w:rsidR="00300947" w:rsidRPr="0069569E" w14:paraId="7ED5F3E4" w14:textId="77777777" w:rsidTr="00651A39">
        <w:trPr>
          <w:cantSplit/>
          <w:trHeight w:hRule="exact" w:val="624"/>
        </w:trPr>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4A11CE6C" w14:textId="77777777" w:rsidR="00300947" w:rsidRPr="0069569E" w:rsidRDefault="00300947" w:rsidP="0069559E">
            <w:pPr>
              <w:keepNext/>
              <w:ind w:left="729" w:right="-20"/>
              <w:rPr>
                <w:sz w:val="16"/>
                <w:szCs w:val="16"/>
                <w:lang w:val="lt-LT"/>
              </w:rPr>
            </w:pPr>
          </w:p>
        </w:tc>
        <w:tc>
          <w:tcPr>
            <w:tcW w:w="710" w:type="dxa"/>
            <w:vMerge/>
            <w:tcBorders>
              <w:top w:val="single" w:sz="8" w:space="0" w:color="231F20"/>
              <w:left w:val="single" w:sz="8" w:space="0" w:color="231F20"/>
              <w:bottom w:val="single" w:sz="8" w:space="0" w:color="231F20"/>
              <w:right w:val="single" w:sz="8" w:space="0" w:color="231F20"/>
            </w:tcBorders>
            <w:shd w:val="clear" w:color="auto" w:fill="D1D3D4"/>
          </w:tcPr>
          <w:p w14:paraId="2828ECC9" w14:textId="77777777" w:rsidR="00300947" w:rsidRPr="0069569E" w:rsidRDefault="00300947" w:rsidP="0069559E">
            <w:pPr>
              <w:keepNext/>
              <w:ind w:left="729" w:right="-20"/>
              <w:rPr>
                <w:sz w:val="16"/>
                <w:szCs w:val="16"/>
                <w:lang w:val="lt-LT"/>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4510B5E8" w14:textId="77777777" w:rsidR="00300947" w:rsidRPr="0069569E" w:rsidRDefault="00300947" w:rsidP="0069559E">
            <w:pPr>
              <w:keepNext/>
              <w:ind w:left="729" w:right="-20"/>
              <w:rPr>
                <w:sz w:val="16"/>
                <w:szCs w:val="16"/>
                <w:lang w:val="lt-LT"/>
              </w:rPr>
            </w:pPr>
          </w:p>
        </w:tc>
        <w:tc>
          <w:tcPr>
            <w:tcW w:w="1134" w:type="dxa"/>
            <w:vMerge/>
            <w:tcBorders>
              <w:top w:val="single" w:sz="8" w:space="0" w:color="231F20"/>
              <w:left w:val="single" w:sz="8" w:space="0" w:color="231F20"/>
              <w:bottom w:val="single" w:sz="8" w:space="0" w:color="231F20"/>
              <w:right w:val="single" w:sz="8" w:space="0" w:color="231F20"/>
            </w:tcBorders>
            <w:shd w:val="clear" w:color="auto" w:fill="D1D3D4"/>
          </w:tcPr>
          <w:p w14:paraId="2D1F6BC9" w14:textId="77777777" w:rsidR="00300947" w:rsidRPr="0069569E" w:rsidRDefault="00300947" w:rsidP="0069559E">
            <w:pPr>
              <w:keepNext/>
              <w:ind w:left="729" w:right="-20"/>
              <w:rPr>
                <w:sz w:val="16"/>
                <w:szCs w:val="16"/>
                <w:lang w:val="lt-LT"/>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2976C414" w14:textId="77777777" w:rsidR="00300947" w:rsidRPr="0069569E" w:rsidRDefault="00300947" w:rsidP="0069559E">
            <w:pPr>
              <w:keepNext/>
              <w:ind w:left="729" w:right="-20"/>
              <w:rPr>
                <w:sz w:val="16"/>
                <w:szCs w:val="16"/>
                <w:lang w:val="lt-LT"/>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4C4D06BC" w14:textId="77777777" w:rsidR="00300947" w:rsidRPr="0069569E" w:rsidRDefault="00300947" w:rsidP="0069559E">
            <w:pPr>
              <w:keepNext/>
              <w:overflowPunct/>
              <w:ind w:left="45" w:right="23"/>
              <w:jc w:val="both"/>
              <w:textAlignment w:val="auto"/>
              <w:rPr>
                <w:sz w:val="16"/>
                <w:szCs w:val="16"/>
                <w:lang w:val="lt-LT"/>
              </w:rPr>
            </w:pPr>
            <w:r w:rsidRPr="0069569E">
              <w:rPr>
                <w:b/>
                <w:bCs/>
                <w:spacing w:val="-1"/>
                <w:w w:val="85"/>
                <w:sz w:val="16"/>
                <w:szCs w:val="16"/>
                <w:lang w:val="lt-LT"/>
              </w:rPr>
              <w:t>Kiekis, nustatytas suleisti</w:t>
            </w:r>
          </w:p>
        </w:tc>
        <w:tc>
          <w:tcPr>
            <w:tcW w:w="3954" w:type="dxa"/>
            <w:gridSpan w:val="2"/>
            <w:tcBorders>
              <w:top w:val="single" w:sz="8" w:space="0" w:color="231F20"/>
              <w:left w:val="single" w:sz="8" w:space="0" w:color="231F20"/>
              <w:bottom w:val="single" w:sz="8" w:space="0" w:color="231F20"/>
              <w:right w:val="single" w:sz="8" w:space="0" w:color="231F20"/>
            </w:tcBorders>
            <w:shd w:val="clear" w:color="auto" w:fill="D1D3D4"/>
          </w:tcPr>
          <w:p w14:paraId="42084179" w14:textId="77777777" w:rsidR="00300947" w:rsidRPr="0069569E" w:rsidRDefault="00300947" w:rsidP="0069559E">
            <w:pPr>
              <w:keepNext/>
              <w:spacing w:before="8"/>
              <w:ind w:left="541" w:right="-20"/>
              <w:rPr>
                <w:b/>
                <w:bCs/>
                <w:w w:val="84"/>
                <w:sz w:val="16"/>
                <w:szCs w:val="16"/>
                <w:lang w:val="lt-LT"/>
              </w:rPr>
            </w:pPr>
            <w:r w:rsidRPr="0069569E">
              <w:rPr>
                <w:b/>
                <w:spacing w:val="-1"/>
                <w:w w:val="85"/>
                <w:sz w:val="16"/>
                <w:szCs w:val="16"/>
                <w:lang w:val="lt-LT"/>
              </w:rPr>
              <w:t>Kiekis, rodomas po injekcijos</w:t>
            </w:r>
          </w:p>
          <w:p w14:paraId="51C49D5E" w14:textId="7FAE6534" w:rsidR="00300947" w:rsidRPr="0069569E" w:rsidRDefault="00D630E2" w:rsidP="0069559E">
            <w:pPr>
              <w:keepNext/>
              <w:tabs>
                <w:tab w:val="left" w:pos="1808"/>
              </w:tabs>
              <w:spacing w:before="8"/>
              <w:ind w:left="107" w:right="-20"/>
              <w:rPr>
                <w:sz w:val="16"/>
                <w:szCs w:val="16"/>
                <w:lang w:val="lt-LT"/>
              </w:rPr>
            </w:pPr>
            <w:r w:rsidRPr="0069569E">
              <w:rPr>
                <w:noProof/>
                <w:sz w:val="16"/>
                <w:szCs w:val="16"/>
                <w:lang w:val="lt-LT" w:eastAsia="lt-LT"/>
              </w:rPr>
              <w:drawing>
                <wp:inline distT="0" distB="0" distL="0" distR="0" wp14:anchorId="0C1D2E20" wp14:editId="5917C35B">
                  <wp:extent cx="504825" cy="191135"/>
                  <wp:effectExtent l="0" t="0" r="0" b="0"/>
                  <wp:docPr id="9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00947" w:rsidRPr="0069569E" w14:paraId="7F68BAD7" w14:textId="77777777" w:rsidTr="00651A39">
        <w:trPr>
          <w:cantSplit/>
          <w:trHeight w:hRule="exact" w:val="518"/>
        </w:trPr>
        <w:tc>
          <w:tcPr>
            <w:tcW w:w="850" w:type="dxa"/>
            <w:tcBorders>
              <w:top w:val="single" w:sz="8" w:space="0" w:color="231F20"/>
              <w:left w:val="single" w:sz="8" w:space="0" w:color="231F20"/>
              <w:bottom w:val="single" w:sz="8" w:space="0" w:color="231F20"/>
              <w:right w:val="single" w:sz="8" w:space="0" w:color="231F20"/>
            </w:tcBorders>
          </w:tcPr>
          <w:p w14:paraId="70FA5C60" w14:textId="77777777" w:rsidR="00300947" w:rsidRPr="0069569E" w:rsidRDefault="00300947" w:rsidP="0069559E">
            <w:pPr>
              <w:keepNext/>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4FB6B41A" w14:textId="77777777" w:rsidR="00300947" w:rsidRPr="0069569E" w:rsidRDefault="00300947" w:rsidP="0069559E">
            <w:pPr>
              <w:keepNext/>
              <w:rPr>
                <w:sz w:val="14"/>
                <w:szCs w:val="14"/>
                <w:lang w:val="lt-LT"/>
              </w:rPr>
            </w:pPr>
          </w:p>
          <w:p w14:paraId="2F283292" w14:textId="77777777" w:rsidR="00300947" w:rsidRPr="0069569E" w:rsidRDefault="00300947" w:rsidP="0069559E">
            <w:pPr>
              <w:keepNext/>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3428DECF" w14:textId="77777777" w:rsidR="00300947" w:rsidRPr="0069569E" w:rsidRDefault="00300947" w:rsidP="0069559E">
            <w:pPr>
              <w:keepNext/>
              <w:rPr>
                <w:sz w:val="14"/>
                <w:szCs w:val="14"/>
                <w:lang w:val="lt-LT"/>
              </w:rPr>
            </w:pPr>
          </w:p>
          <w:p w14:paraId="1EF887E3" w14:textId="77777777" w:rsidR="00300947" w:rsidRPr="0069569E" w:rsidRDefault="00300947" w:rsidP="0069559E">
            <w:pPr>
              <w:keepNext/>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3F81DD64" w14:textId="77777777" w:rsidR="00300947" w:rsidRPr="0069569E" w:rsidRDefault="00300947" w:rsidP="0069559E">
            <w:pPr>
              <w:keepNext/>
              <w:overflowPunct/>
              <w:jc w:val="both"/>
              <w:textAlignment w:val="auto"/>
              <w:rPr>
                <w:sz w:val="14"/>
                <w:szCs w:val="14"/>
                <w:lang w:val="lt-LT"/>
              </w:rPr>
            </w:pPr>
          </w:p>
          <w:p w14:paraId="74171B91" w14:textId="77777777" w:rsidR="00300947" w:rsidRPr="0069569E" w:rsidRDefault="00300947" w:rsidP="0069559E">
            <w:pPr>
              <w:keepNext/>
              <w:ind w:left="265" w:right="-20"/>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tcPr>
          <w:p w14:paraId="35898C80" w14:textId="77777777" w:rsidR="00300947" w:rsidRPr="0069569E" w:rsidRDefault="00300947" w:rsidP="0069559E">
            <w:pPr>
              <w:keepNext/>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78DFEA08" w14:textId="77777777" w:rsidR="00300947" w:rsidRPr="0069569E" w:rsidRDefault="00300947" w:rsidP="0069559E">
            <w:pPr>
              <w:keepNext/>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41222573" w14:textId="77777777" w:rsidR="00300947" w:rsidRPr="0069569E" w:rsidRDefault="00300947" w:rsidP="0069559E">
            <w:pPr>
              <w:keepNext/>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56038006" w14:textId="77777777" w:rsidR="00300947" w:rsidRPr="0069569E" w:rsidRDefault="00300947" w:rsidP="0069559E">
            <w:pPr>
              <w:keepNext/>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5F533873" w14:textId="77777777" w:rsidR="00300947" w:rsidRPr="0069569E" w:rsidRDefault="00300947" w:rsidP="0069559E">
            <w:pPr>
              <w:keepNext/>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16A97E8E" w14:textId="77777777" w:rsidR="00300947" w:rsidRPr="0069569E" w:rsidRDefault="00300947" w:rsidP="0069559E">
            <w:pPr>
              <w:keepNext/>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618D1625" w14:textId="77777777" w:rsidTr="00651A39">
        <w:trPr>
          <w:cantSplit/>
          <w:trHeight w:hRule="exact" w:val="533"/>
        </w:trPr>
        <w:tc>
          <w:tcPr>
            <w:tcW w:w="850" w:type="dxa"/>
            <w:tcBorders>
              <w:top w:val="single" w:sz="8" w:space="0" w:color="231F20"/>
              <w:left w:val="single" w:sz="8" w:space="0" w:color="231F20"/>
              <w:bottom w:val="single" w:sz="8" w:space="0" w:color="231F20"/>
              <w:right w:val="single" w:sz="8" w:space="0" w:color="231F20"/>
            </w:tcBorders>
          </w:tcPr>
          <w:p w14:paraId="6FD4BF37"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4FB89D96" w14:textId="77777777" w:rsidR="00300947" w:rsidRPr="0069569E" w:rsidRDefault="00300947" w:rsidP="0069559E">
            <w:pPr>
              <w:rPr>
                <w:sz w:val="14"/>
                <w:szCs w:val="14"/>
                <w:lang w:val="lt-LT"/>
              </w:rPr>
            </w:pPr>
          </w:p>
          <w:p w14:paraId="78826007"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3CAAD2E5" w14:textId="77777777" w:rsidR="00300947" w:rsidRPr="0069569E" w:rsidRDefault="00300947" w:rsidP="0069559E">
            <w:pPr>
              <w:rPr>
                <w:sz w:val="14"/>
                <w:szCs w:val="14"/>
                <w:lang w:val="lt-LT"/>
              </w:rPr>
            </w:pPr>
          </w:p>
          <w:p w14:paraId="006979D4"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69737D4D" w14:textId="77777777" w:rsidR="00300947" w:rsidRPr="0069569E" w:rsidRDefault="00300947" w:rsidP="0069559E">
            <w:pPr>
              <w:rPr>
                <w:sz w:val="14"/>
                <w:szCs w:val="14"/>
                <w:lang w:val="lt-LT"/>
              </w:rPr>
            </w:pPr>
          </w:p>
          <w:p w14:paraId="0E9AD12A" w14:textId="77777777" w:rsidR="00300947" w:rsidRPr="0069569E" w:rsidRDefault="00300947" w:rsidP="0069559E">
            <w:pPr>
              <w:ind w:left="265" w:right="-20"/>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tcPr>
          <w:p w14:paraId="6456E01E"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73E0D103"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12BF526F"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50CA26FE"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7646C0BA"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135C9356"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117F1BD2" w14:textId="77777777" w:rsidTr="00651A39">
        <w:trPr>
          <w:cantSplit/>
          <w:trHeight w:hRule="exact" w:val="510"/>
        </w:trPr>
        <w:tc>
          <w:tcPr>
            <w:tcW w:w="850" w:type="dxa"/>
            <w:tcBorders>
              <w:top w:val="single" w:sz="8" w:space="0" w:color="231F20"/>
              <w:left w:val="single" w:sz="8" w:space="0" w:color="231F20"/>
              <w:bottom w:val="single" w:sz="8" w:space="0" w:color="231F20"/>
              <w:right w:val="single" w:sz="8" w:space="0" w:color="231F20"/>
            </w:tcBorders>
          </w:tcPr>
          <w:p w14:paraId="7C97635A"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56CB72B3" w14:textId="77777777" w:rsidR="00300947" w:rsidRPr="0069569E" w:rsidRDefault="00300947" w:rsidP="0069559E">
            <w:pPr>
              <w:rPr>
                <w:sz w:val="14"/>
                <w:szCs w:val="14"/>
                <w:lang w:val="lt-LT"/>
              </w:rPr>
            </w:pPr>
          </w:p>
          <w:p w14:paraId="55FC125F"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42599C14" w14:textId="77777777" w:rsidR="00300947" w:rsidRPr="0069569E" w:rsidRDefault="00300947" w:rsidP="0069559E">
            <w:pPr>
              <w:rPr>
                <w:sz w:val="14"/>
                <w:szCs w:val="14"/>
                <w:lang w:val="lt-LT"/>
              </w:rPr>
            </w:pPr>
          </w:p>
          <w:p w14:paraId="02C595BE"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710E51C4" w14:textId="77777777" w:rsidR="00300947" w:rsidRPr="0069569E" w:rsidRDefault="00300947" w:rsidP="0069559E">
            <w:pPr>
              <w:rPr>
                <w:sz w:val="14"/>
                <w:szCs w:val="14"/>
                <w:lang w:val="lt-LT"/>
              </w:rPr>
            </w:pPr>
          </w:p>
          <w:p w14:paraId="4D63D1CD" w14:textId="77777777" w:rsidR="00300947" w:rsidRPr="0069569E" w:rsidRDefault="00300947" w:rsidP="0069559E">
            <w:pPr>
              <w:ind w:left="265" w:right="-20"/>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tcPr>
          <w:p w14:paraId="09749126"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57F112F4"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567104AA"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48CCC86C"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7331A8D4"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5326C5CD"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24BFC292"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545B12AA"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44E7F99F" w14:textId="77777777" w:rsidR="00300947" w:rsidRPr="0069569E" w:rsidRDefault="00300947" w:rsidP="0069559E">
            <w:pPr>
              <w:rPr>
                <w:sz w:val="14"/>
                <w:szCs w:val="14"/>
                <w:lang w:val="lt-LT"/>
              </w:rPr>
            </w:pPr>
          </w:p>
          <w:p w14:paraId="126017E4"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0B81321D" w14:textId="77777777" w:rsidR="00300947" w:rsidRPr="0069569E" w:rsidRDefault="00300947" w:rsidP="0069559E">
            <w:pPr>
              <w:rPr>
                <w:sz w:val="14"/>
                <w:szCs w:val="14"/>
                <w:lang w:val="lt-LT"/>
              </w:rPr>
            </w:pPr>
          </w:p>
          <w:p w14:paraId="766C436C"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32636B9D" w14:textId="77777777" w:rsidR="00300947" w:rsidRPr="0069569E" w:rsidRDefault="00300947" w:rsidP="0069559E">
            <w:pPr>
              <w:rPr>
                <w:sz w:val="14"/>
                <w:szCs w:val="14"/>
                <w:lang w:val="lt-LT"/>
              </w:rPr>
            </w:pPr>
          </w:p>
          <w:p w14:paraId="2B2436BC" w14:textId="77777777" w:rsidR="00300947" w:rsidRPr="0069569E" w:rsidRDefault="00300947" w:rsidP="0069559E">
            <w:pPr>
              <w:ind w:left="265" w:right="-20"/>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tcPr>
          <w:p w14:paraId="275495D4"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73049D16"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130B423E"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31F8F1B5"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365D7489"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3A4C860F"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37ED915B"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6B981BB3"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456B98DD" w14:textId="77777777" w:rsidR="00300947" w:rsidRPr="0069569E" w:rsidRDefault="00300947" w:rsidP="0069559E">
            <w:pPr>
              <w:rPr>
                <w:sz w:val="14"/>
                <w:szCs w:val="14"/>
                <w:lang w:val="lt-LT"/>
              </w:rPr>
            </w:pPr>
          </w:p>
          <w:p w14:paraId="4BD4336C"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26C5879C" w14:textId="77777777" w:rsidR="00300947" w:rsidRPr="0069569E" w:rsidRDefault="00300947" w:rsidP="0069559E">
            <w:pPr>
              <w:rPr>
                <w:sz w:val="14"/>
                <w:szCs w:val="14"/>
                <w:lang w:val="lt-LT"/>
              </w:rPr>
            </w:pPr>
          </w:p>
          <w:p w14:paraId="02F02931"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5268F525" w14:textId="77777777" w:rsidR="00300947" w:rsidRPr="0069569E" w:rsidRDefault="00300947" w:rsidP="0069559E">
            <w:pPr>
              <w:rPr>
                <w:sz w:val="14"/>
                <w:szCs w:val="14"/>
                <w:lang w:val="lt-LT"/>
              </w:rPr>
            </w:pPr>
          </w:p>
          <w:p w14:paraId="1F917D10" w14:textId="77777777" w:rsidR="00300947" w:rsidRPr="0069569E" w:rsidRDefault="00300947" w:rsidP="0069559E">
            <w:pPr>
              <w:ind w:left="265" w:right="-20"/>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tcPr>
          <w:p w14:paraId="2B779985"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26493A77"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6254B514"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66B3B5E7"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17563F81"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62CEF082" w14:textId="77777777" w:rsidR="00300947" w:rsidRPr="0069569E" w:rsidRDefault="00300947" w:rsidP="0069559E">
            <w:pPr>
              <w:ind w:left="13" w:right="-78"/>
              <w:jc w:val="center"/>
              <w:rPr>
                <w:sz w:val="14"/>
                <w:szCs w:val="14"/>
                <w:lang w:val="lt-LT"/>
              </w:rPr>
            </w:pPr>
            <w:r w:rsidRPr="0069569E">
              <w:rPr>
                <w:spacing w:val="-3"/>
                <w:w w:val="86"/>
                <w:sz w:val="14"/>
                <w:szCs w:val="14"/>
                <w:lang w:val="lt-LT"/>
              </w:rPr>
              <w:t>Susileiskite šį kiekį..........nauju švirkštikliu</w:t>
            </w:r>
          </w:p>
        </w:tc>
      </w:tr>
      <w:tr w:rsidR="00300947" w:rsidRPr="0069569E" w14:paraId="650F1B5E" w14:textId="77777777" w:rsidTr="00651A39">
        <w:trPr>
          <w:cantSplit/>
          <w:trHeight w:hRule="exact" w:val="513"/>
        </w:trPr>
        <w:tc>
          <w:tcPr>
            <w:tcW w:w="850" w:type="dxa"/>
            <w:tcBorders>
              <w:top w:val="single" w:sz="8" w:space="0" w:color="231F20"/>
              <w:left w:val="single" w:sz="8" w:space="0" w:color="231F20"/>
              <w:bottom w:val="single" w:sz="8" w:space="0" w:color="231F20"/>
              <w:right w:val="single" w:sz="8" w:space="0" w:color="231F20"/>
            </w:tcBorders>
          </w:tcPr>
          <w:p w14:paraId="2FEE19A4"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5C5A6A4A" w14:textId="77777777" w:rsidR="00300947" w:rsidRPr="0069569E" w:rsidRDefault="00300947" w:rsidP="0069559E">
            <w:pPr>
              <w:rPr>
                <w:sz w:val="14"/>
                <w:szCs w:val="14"/>
                <w:lang w:val="lt-LT"/>
              </w:rPr>
            </w:pPr>
          </w:p>
          <w:p w14:paraId="13AC7E30"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5B71C117" w14:textId="77777777" w:rsidR="00300947" w:rsidRPr="0069569E" w:rsidRDefault="00300947" w:rsidP="0069559E">
            <w:pPr>
              <w:rPr>
                <w:sz w:val="14"/>
                <w:szCs w:val="14"/>
                <w:lang w:val="lt-LT"/>
              </w:rPr>
            </w:pPr>
          </w:p>
          <w:p w14:paraId="36097E66"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2542F03D" w14:textId="77777777" w:rsidR="00300947" w:rsidRPr="0069569E" w:rsidRDefault="00300947" w:rsidP="0069559E">
            <w:pPr>
              <w:rPr>
                <w:sz w:val="14"/>
                <w:szCs w:val="14"/>
                <w:lang w:val="lt-LT"/>
              </w:rPr>
            </w:pPr>
          </w:p>
          <w:p w14:paraId="14071E31" w14:textId="77777777" w:rsidR="00300947" w:rsidRPr="0069569E" w:rsidRDefault="00300947" w:rsidP="0069559E">
            <w:pPr>
              <w:ind w:left="265" w:right="-20"/>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tcPr>
          <w:p w14:paraId="701E02F5"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4A6463F2"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085B06F8"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27271995"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220D3987"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7064C60F"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16B96090"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0F99D0F9"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1AF2A28C" w14:textId="77777777" w:rsidR="00300947" w:rsidRPr="0069569E" w:rsidRDefault="00300947" w:rsidP="0069559E">
            <w:pPr>
              <w:rPr>
                <w:sz w:val="14"/>
                <w:szCs w:val="14"/>
                <w:lang w:val="lt-LT"/>
              </w:rPr>
            </w:pPr>
          </w:p>
          <w:p w14:paraId="69529046"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1F75CF35" w14:textId="77777777" w:rsidR="00300947" w:rsidRPr="0069569E" w:rsidRDefault="00300947" w:rsidP="0069559E">
            <w:pPr>
              <w:rPr>
                <w:sz w:val="14"/>
                <w:szCs w:val="14"/>
                <w:lang w:val="lt-LT"/>
              </w:rPr>
            </w:pPr>
          </w:p>
          <w:p w14:paraId="059AEED0"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23C84AC6" w14:textId="77777777" w:rsidR="00300947" w:rsidRPr="0069569E" w:rsidRDefault="00300947" w:rsidP="0069559E">
            <w:pPr>
              <w:rPr>
                <w:sz w:val="14"/>
                <w:szCs w:val="14"/>
                <w:lang w:val="lt-LT"/>
              </w:rPr>
            </w:pPr>
          </w:p>
          <w:p w14:paraId="55E96405" w14:textId="77777777" w:rsidR="00300947" w:rsidRPr="0069569E" w:rsidRDefault="00300947" w:rsidP="0069559E">
            <w:pPr>
              <w:ind w:left="265" w:right="-20"/>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tcPr>
          <w:p w14:paraId="75AF08B4"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56EDC904"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7B458062"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345B18F4"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25D90B1B"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128BC2B5"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53D0233D"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60BA40BD"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645276FD" w14:textId="77777777" w:rsidR="00300947" w:rsidRPr="0069569E" w:rsidRDefault="00300947" w:rsidP="0069559E">
            <w:pPr>
              <w:rPr>
                <w:sz w:val="14"/>
                <w:szCs w:val="14"/>
                <w:lang w:val="lt-LT"/>
              </w:rPr>
            </w:pPr>
          </w:p>
          <w:p w14:paraId="4AABAA11"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36A82611" w14:textId="77777777" w:rsidR="00300947" w:rsidRPr="0069569E" w:rsidRDefault="00300947" w:rsidP="0069559E">
            <w:pPr>
              <w:rPr>
                <w:sz w:val="14"/>
                <w:szCs w:val="14"/>
                <w:lang w:val="lt-LT"/>
              </w:rPr>
            </w:pPr>
          </w:p>
          <w:p w14:paraId="6BC9367C"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213C2ADC" w14:textId="77777777" w:rsidR="00300947" w:rsidRPr="0069569E" w:rsidRDefault="00300947" w:rsidP="0069559E">
            <w:pPr>
              <w:rPr>
                <w:sz w:val="14"/>
                <w:szCs w:val="14"/>
                <w:lang w:val="lt-LT"/>
              </w:rPr>
            </w:pPr>
          </w:p>
          <w:p w14:paraId="1C44FE7C" w14:textId="77777777" w:rsidR="00300947" w:rsidRPr="0069569E" w:rsidRDefault="00300947" w:rsidP="0069559E">
            <w:pPr>
              <w:ind w:left="265" w:right="-20"/>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tcPr>
          <w:p w14:paraId="1DE3963E"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3F078F08"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2006FCD3"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471DF91A"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63EA3B1A"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2BEA3A6D"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456F943A"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72E4CB7A"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4E5EEBE0" w14:textId="77777777" w:rsidR="00300947" w:rsidRPr="0069569E" w:rsidRDefault="00300947" w:rsidP="0069559E">
            <w:pPr>
              <w:rPr>
                <w:sz w:val="14"/>
                <w:szCs w:val="14"/>
                <w:lang w:val="lt-LT"/>
              </w:rPr>
            </w:pPr>
          </w:p>
          <w:p w14:paraId="2A8BC139"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4E80812C" w14:textId="77777777" w:rsidR="00300947" w:rsidRPr="0069569E" w:rsidRDefault="00300947" w:rsidP="0069559E">
            <w:pPr>
              <w:rPr>
                <w:sz w:val="14"/>
                <w:szCs w:val="14"/>
                <w:lang w:val="lt-LT"/>
              </w:rPr>
            </w:pPr>
          </w:p>
          <w:p w14:paraId="32E84A2E"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14728E58" w14:textId="77777777" w:rsidR="00300947" w:rsidRPr="0069569E" w:rsidRDefault="00300947" w:rsidP="0069559E">
            <w:pPr>
              <w:rPr>
                <w:sz w:val="14"/>
                <w:szCs w:val="14"/>
                <w:lang w:val="lt-LT"/>
              </w:rPr>
            </w:pPr>
          </w:p>
          <w:p w14:paraId="09CB9253" w14:textId="77777777" w:rsidR="00300947" w:rsidRPr="0069569E" w:rsidRDefault="00300947" w:rsidP="0069559E">
            <w:pPr>
              <w:ind w:left="265" w:right="-20"/>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tcPr>
          <w:p w14:paraId="61B93126"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189F6516"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35F5AE25"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2D26A147"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3E05E07C"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0281B7AA"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7DE73490"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64965A00"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7707962D" w14:textId="77777777" w:rsidR="00300947" w:rsidRPr="0069569E" w:rsidRDefault="00300947" w:rsidP="0069559E">
            <w:pPr>
              <w:rPr>
                <w:sz w:val="14"/>
                <w:szCs w:val="14"/>
                <w:lang w:val="lt-LT"/>
              </w:rPr>
            </w:pPr>
          </w:p>
          <w:p w14:paraId="791936ED"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575D2898" w14:textId="77777777" w:rsidR="00300947" w:rsidRPr="0069569E" w:rsidRDefault="00300947" w:rsidP="0069559E">
            <w:pPr>
              <w:rPr>
                <w:sz w:val="14"/>
                <w:szCs w:val="14"/>
                <w:lang w:val="lt-LT"/>
              </w:rPr>
            </w:pPr>
          </w:p>
          <w:p w14:paraId="2BEB2ADC"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77D7F304" w14:textId="77777777" w:rsidR="00300947" w:rsidRPr="0069569E" w:rsidRDefault="00300947" w:rsidP="0069559E">
            <w:pPr>
              <w:rPr>
                <w:sz w:val="14"/>
                <w:szCs w:val="14"/>
                <w:lang w:val="lt-LT"/>
              </w:rPr>
            </w:pPr>
          </w:p>
          <w:p w14:paraId="3292CA07" w14:textId="77777777" w:rsidR="00300947" w:rsidRPr="0069569E" w:rsidRDefault="00300947" w:rsidP="0069559E">
            <w:pPr>
              <w:ind w:left="265" w:right="-20"/>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tcPr>
          <w:p w14:paraId="445D45D6"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494CEDAC"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2746AB8A"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5D2F8E9E"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047F3A2A"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1FE70CEA"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22E52C78"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29D86410"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6D837514" w14:textId="77777777" w:rsidR="00300947" w:rsidRPr="0069569E" w:rsidRDefault="00300947" w:rsidP="0069559E">
            <w:pPr>
              <w:rPr>
                <w:sz w:val="14"/>
                <w:szCs w:val="14"/>
                <w:lang w:val="lt-LT"/>
              </w:rPr>
            </w:pPr>
          </w:p>
          <w:p w14:paraId="672F741A"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228602C2" w14:textId="77777777" w:rsidR="00300947" w:rsidRPr="0069569E" w:rsidRDefault="00300947" w:rsidP="0069559E">
            <w:pPr>
              <w:rPr>
                <w:sz w:val="14"/>
                <w:szCs w:val="14"/>
                <w:lang w:val="lt-LT"/>
              </w:rPr>
            </w:pPr>
          </w:p>
          <w:p w14:paraId="0A2482E1"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35BDA045" w14:textId="77777777" w:rsidR="00300947" w:rsidRPr="0069569E" w:rsidRDefault="00300947" w:rsidP="0069559E">
            <w:pPr>
              <w:rPr>
                <w:sz w:val="14"/>
                <w:szCs w:val="14"/>
                <w:lang w:val="lt-LT"/>
              </w:rPr>
            </w:pPr>
          </w:p>
          <w:p w14:paraId="46BA4930" w14:textId="77777777" w:rsidR="00300947" w:rsidRPr="0069569E" w:rsidRDefault="00300947" w:rsidP="0069559E">
            <w:pPr>
              <w:ind w:left="265" w:right="-20"/>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tcPr>
          <w:p w14:paraId="73969345"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729CC04A"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0289CB66"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7B4CCCE9"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4C5E0414"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4DCF405E"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r w:rsidR="00300947" w:rsidRPr="0069569E" w14:paraId="70F57A4B" w14:textId="77777777" w:rsidTr="00651A39">
        <w:trPr>
          <w:cantSplit/>
          <w:trHeight w:hRule="exact" w:val="516"/>
        </w:trPr>
        <w:tc>
          <w:tcPr>
            <w:tcW w:w="850" w:type="dxa"/>
            <w:tcBorders>
              <w:top w:val="single" w:sz="8" w:space="0" w:color="231F20"/>
              <w:left w:val="single" w:sz="8" w:space="0" w:color="231F20"/>
              <w:bottom w:val="single" w:sz="8" w:space="0" w:color="231F20"/>
              <w:right w:val="single" w:sz="8" w:space="0" w:color="231F20"/>
            </w:tcBorders>
          </w:tcPr>
          <w:p w14:paraId="4CE7B4A9" w14:textId="77777777" w:rsidR="00300947" w:rsidRPr="0069569E" w:rsidRDefault="00300947" w:rsidP="0069559E">
            <w:pPr>
              <w:rPr>
                <w:sz w:val="22"/>
                <w:szCs w:val="22"/>
                <w:lang w:val="lt-LT"/>
              </w:rPr>
            </w:pPr>
          </w:p>
        </w:tc>
        <w:tc>
          <w:tcPr>
            <w:tcW w:w="710" w:type="dxa"/>
            <w:tcBorders>
              <w:top w:val="single" w:sz="8" w:space="0" w:color="231F20"/>
              <w:left w:val="single" w:sz="8" w:space="0" w:color="231F20"/>
              <w:bottom w:val="single" w:sz="8" w:space="0" w:color="231F20"/>
              <w:right w:val="single" w:sz="8" w:space="0" w:color="231F20"/>
            </w:tcBorders>
          </w:tcPr>
          <w:p w14:paraId="700A92A8" w14:textId="77777777" w:rsidR="00300947" w:rsidRPr="0069569E" w:rsidRDefault="00300947" w:rsidP="0069559E">
            <w:pPr>
              <w:rPr>
                <w:sz w:val="14"/>
                <w:szCs w:val="14"/>
                <w:lang w:val="lt-LT"/>
              </w:rPr>
            </w:pPr>
          </w:p>
          <w:p w14:paraId="60A91A03" w14:textId="77777777" w:rsidR="00300947" w:rsidRPr="0069569E" w:rsidRDefault="00300947" w:rsidP="0069559E">
            <w:pPr>
              <w:ind w:left="204" w:right="184"/>
              <w:jc w:val="center"/>
              <w:rPr>
                <w:sz w:val="18"/>
                <w:szCs w:val="18"/>
                <w:lang w:val="lt-LT"/>
              </w:rPr>
            </w:pPr>
            <w:r w:rsidRPr="0069569E">
              <w:rPr>
                <w:b/>
                <w:w w:val="90"/>
                <w:sz w:val="18"/>
                <w:szCs w:val="18"/>
                <w:lang w:val="lt-LT"/>
              </w:rPr>
              <w:t>/</w:t>
            </w:r>
          </w:p>
        </w:tc>
        <w:tc>
          <w:tcPr>
            <w:tcW w:w="708" w:type="dxa"/>
            <w:tcBorders>
              <w:top w:val="single" w:sz="8" w:space="0" w:color="231F20"/>
              <w:left w:val="single" w:sz="8" w:space="0" w:color="231F20"/>
              <w:bottom w:val="single" w:sz="8" w:space="0" w:color="231F20"/>
              <w:right w:val="single" w:sz="8" w:space="0" w:color="231F20"/>
            </w:tcBorders>
          </w:tcPr>
          <w:p w14:paraId="5257BCFB" w14:textId="77777777" w:rsidR="00300947" w:rsidRPr="0069569E" w:rsidRDefault="00300947" w:rsidP="0069559E">
            <w:pPr>
              <w:rPr>
                <w:sz w:val="14"/>
                <w:szCs w:val="14"/>
                <w:lang w:val="lt-LT"/>
              </w:rPr>
            </w:pPr>
          </w:p>
          <w:p w14:paraId="0AF9C580" w14:textId="77777777" w:rsidR="00300947" w:rsidRPr="0069569E" w:rsidRDefault="00300947" w:rsidP="0069559E">
            <w:pPr>
              <w:ind w:left="205" w:right="185"/>
              <w:jc w:val="center"/>
              <w:rPr>
                <w:sz w:val="18"/>
                <w:szCs w:val="18"/>
                <w:lang w:val="lt-LT"/>
              </w:rPr>
            </w:pPr>
            <w:r w:rsidRPr="0069569E">
              <w:rPr>
                <w:b/>
                <w:w w:val="71"/>
                <w:sz w:val="18"/>
                <w:szCs w:val="18"/>
                <w:lang w:val="lt-LT"/>
              </w:rPr>
              <w:t>:</w:t>
            </w:r>
          </w:p>
        </w:tc>
        <w:tc>
          <w:tcPr>
            <w:tcW w:w="1134" w:type="dxa"/>
            <w:tcBorders>
              <w:top w:val="single" w:sz="8" w:space="0" w:color="231F20"/>
              <w:left w:val="single" w:sz="8" w:space="0" w:color="231F20"/>
              <w:bottom w:val="single" w:sz="8" w:space="0" w:color="231F20"/>
              <w:right w:val="single" w:sz="8" w:space="0" w:color="231F20"/>
            </w:tcBorders>
          </w:tcPr>
          <w:p w14:paraId="2B1A6A96" w14:textId="77777777" w:rsidR="00300947" w:rsidRPr="0069569E" w:rsidRDefault="00300947" w:rsidP="0069559E">
            <w:pPr>
              <w:rPr>
                <w:sz w:val="14"/>
                <w:szCs w:val="14"/>
                <w:lang w:val="lt-LT"/>
              </w:rPr>
            </w:pPr>
          </w:p>
          <w:p w14:paraId="2F77C0FA" w14:textId="77777777" w:rsidR="00300947" w:rsidRPr="0069569E" w:rsidRDefault="00300947" w:rsidP="0069559E">
            <w:pPr>
              <w:ind w:left="265" w:right="-20"/>
              <w:rPr>
                <w:sz w:val="18"/>
                <w:szCs w:val="18"/>
                <w:lang w:val="lt-LT"/>
              </w:rPr>
            </w:pPr>
            <w:r w:rsidRPr="0069569E">
              <w:rPr>
                <w:spacing w:val="-2"/>
                <w:w w:val="69"/>
                <w:sz w:val="18"/>
                <w:szCs w:val="18"/>
                <w:lang w:val="lt-LT"/>
              </w:rPr>
              <w:t>900 TV</w:t>
            </w:r>
          </w:p>
        </w:tc>
        <w:tc>
          <w:tcPr>
            <w:tcW w:w="824" w:type="dxa"/>
            <w:tcBorders>
              <w:top w:val="single" w:sz="8" w:space="0" w:color="231F20"/>
              <w:left w:val="single" w:sz="8" w:space="0" w:color="231F20"/>
              <w:bottom w:val="single" w:sz="8" w:space="0" w:color="231F20"/>
              <w:right w:val="single" w:sz="8" w:space="0" w:color="231F20"/>
            </w:tcBorders>
          </w:tcPr>
          <w:p w14:paraId="20331169" w14:textId="77777777" w:rsidR="00300947" w:rsidRPr="0069569E" w:rsidRDefault="00300947" w:rsidP="0069559E">
            <w:pPr>
              <w:rPr>
                <w:sz w:val="22"/>
                <w:szCs w:val="22"/>
                <w:lang w:val="lt-LT"/>
              </w:rPr>
            </w:pPr>
          </w:p>
        </w:tc>
        <w:tc>
          <w:tcPr>
            <w:tcW w:w="892" w:type="dxa"/>
            <w:tcBorders>
              <w:top w:val="single" w:sz="8" w:space="0" w:color="231F20"/>
              <w:left w:val="single" w:sz="8" w:space="0" w:color="231F20"/>
              <w:bottom w:val="single" w:sz="8" w:space="0" w:color="231F20"/>
              <w:right w:val="single" w:sz="8" w:space="0" w:color="231F20"/>
            </w:tcBorders>
          </w:tcPr>
          <w:p w14:paraId="622FB3C5" w14:textId="77777777" w:rsidR="00300947" w:rsidRPr="0069569E" w:rsidRDefault="00300947" w:rsidP="0069559E">
            <w:pPr>
              <w:rPr>
                <w:sz w:val="22"/>
                <w:szCs w:val="22"/>
                <w:lang w:val="lt-LT"/>
              </w:rPr>
            </w:pPr>
          </w:p>
        </w:tc>
        <w:tc>
          <w:tcPr>
            <w:tcW w:w="1090" w:type="dxa"/>
            <w:tcBorders>
              <w:top w:val="single" w:sz="8" w:space="0" w:color="231F20"/>
              <w:left w:val="single" w:sz="8" w:space="0" w:color="231F20"/>
              <w:bottom w:val="single" w:sz="8" w:space="0" w:color="231F20"/>
              <w:right w:val="single" w:sz="8" w:space="0" w:color="231F20"/>
            </w:tcBorders>
          </w:tcPr>
          <w:p w14:paraId="5B108978" w14:textId="77777777" w:rsidR="00300947" w:rsidRPr="0069569E" w:rsidRDefault="00300947" w:rsidP="0069559E">
            <w:pPr>
              <w:ind w:left="191" w:right="-20"/>
              <w:rPr>
                <w:sz w:val="14"/>
                <w:szCs w:val="14"/>
                <w:lang w:val="lt-LT"/>
              </w:rPr>
            </w:pPr>
            <w:r w:rsidRPr="0069569E">
              <w:rPr>
                <w:spacing w:val="-3"/>
                <w:sz w:val="14"/>
                <w:szCs w:val="14"/>
                <w:lang w:val="lt-LT"/>
              </w:rPr>
              <w:sym w:font="Symbol" w:char="F084"/>
            </w:r>
            <w:r w:rsidRPr="0069569E">
              <w:rPr>
                <w:spacing w:val="-3"/>
                <w:sz w:val="14"/>
                <w:szCs w:val="14"/>
                <w:lang w:val="lt-LT"/>
              </w:rPr>
              <w:t>jei „0“,</w:t>
            </w:r>
          </w:p>
          <w:p w14:paraId="2476B8EE" w14:textId="77777777" w:rsidR="00300947" w:rsidRPr="0069569E" w:rsidRDefault="00300947" w:rsidP="0069559E">
            <w:pPr>
              <w:ind w:left="47" w:right="-20"/>
              <w:rPr>
                <w:sz w:val="14"/>
                <w:szCs w:val="14"/>
                <w:lang w:val="lt-LT"/>
              </w:rPr>
            </w:pPr>
            <w:r w:rsidRPr="0069569E">
              <w:rPr>
                <w:spacing w:val="-3"/>
                <w:sz w:val="14"/>
                <w:szCs w:val="14"/>
                <w:lang w:val="lt-LT"/>
              </w:rPr>
              <w:t>injekcija baigta</w:t>
            </w:r>
          </w:p>
        </w:tc>
        <w:tc>
          <w:tcPr>
            <w:tcW w:w="2864" w:type="dxa"/>
            <w:tcBorders>
              <w:top w:val="single" w:sz="8" w:space="0" w:color="231F20"/>
              <w:left w:val="single" w:sz="8" w:space="0" w:color="231F20"/>
              <w:bottom w:val="single" w:sz="8" w:space="0" w:color="231F20"/>
              <w:right w:val="single" w:sz="8" w:space="0" w:color="231F20"/>
            </w:tcBorders>
          </w:tcPr>
          <w:p w14:paraId="79A1515B" w14:textId="77777777" w:rsidR="00300947" w:rsidRPr="0069569E" w:rsidRDefault="00300947" w:rsidP="0069559E">
            <w:pPr>
              <w:ind w:left="153" w:right="205"/>
              <w:rPr>
                <w:sz w:val="14"/>
                <w:szCs w:val="14"/>
                <w:lang w:val="lt-LT"/>
              </w:rPr>
            </w:pPr>
            <w:r w:rsidRPr="0069569E">
              <w:rPr>
                <w:spacing w:val="-3"/>
                <w:sz w:val="14"/>
                <w:szCs w:val="14"/>
                <w:lang w:val="lt-LT"/>
              </w:rPr>
              <w:sym w:font="Symbol" w:char="F084"/>
            </w:r>
            <w:r w:rsidRPr="0069569E">
              <w:rPr>
                <w:spacing w:val="-3"/>
                <w:sz w:val="14"/>
                <w:szCs w:val="14"/>
                <w:lang w:val="lt-LT"/>
              </w:rPr>
              <w:t>jei ne „0“, reikalinga antra injekcija</w:t>
            </w:r>
          </w:p>
          <w:p w14:paraId="3CBB1A87" w14:textId="77777777" w:rsidR="00300947" w:rsidRPr="0069569E" w:rsidRDefault="00300947" w:rsidP="0069559E">
            <w:pPr>
              <w:ind w:left="16" w:right="12"/>
              <w:jc w:val="center"/>
              <w:rPr>
                <w:sz w:val="14"/>
                <w:szCs w:val="14"/>
                <w:lang w:val="lt-LT"/>
              </w:rPr>
            </w:pPr>
            <w:r w:rsidRPr="0069569E">
              <w:rPr>
                <w:spacing w:val="-3"/>
                <w:w w:val="86"/>
                <w:sz w:val="14"/>
                <w:szCs w:val="14"/>
                <w:lang w:val="lt-LT"/>
              </w:rPr>
              <w:t>Susileiskite šį kiekį..........nauju švirkštikliu</w:t>
            </w:r>
          </w:p>
        </w:tc>
      </w:tr>
    </w:tbl>
    <w:p w14:paraId="14617381" w14:textId="77777777" w:rsidR="00300947" w:rsidRPr="0069569E" w:rsidRDefault="00300947" w:rsidP="0069559E">
      <w:pPr>
        <w:tabs>
          <w:tab w:val="left" w:pos="567"/>
        </w:tabs>
        <w:rPr>
          <w:sz w:val="22"/>
          <w:szCs w:val="22"/>
          <w:lang w:val="lt-LT"/>
        </w:rPr>
      </w:pPr>
    </w:p>
    <w:p w14:paraId="7998D0D6" w14:textId="77777777" w:rsidR="00300947" w:rsidRPr="0069569E" w:rsidRDefault="00300947" w:rsidP="0069559E">
      <w:pPr>
        <w:rPr>
          <w:bCs/>
          <w:sz w:val="22"/>
          <w:szCs w:val="22"/>
          <w:lang w:val="lt-LT"/>
        </w:rPr>
      </w:pPr>
      <w:r w:rsidRPr="0069569E">
        <w:rPr>
          <w:sz w:val="22"/>
          <w:szCs w:val="22"/>
          <w:lang w:val="lt-LT"/>
        </w:rPr>
        <w:t xml:space="preserve">Pastaba: </w:t>
      </w:r>
      <w:r w:rsidR="00005292" w:rsidRPr="0069569E">
        <w:rPr>
          <w:sz w:val="22"/>
          <w:szCs w:val="22"/>
          <w:lang w:val="lt-LT"/>
        </w:rPr>
        <w:t>150 TV švirkštiklio didžia</w:t>
      </w:r>
      <w:r w:rsidR="00203B7E" w:rsidRPr="0069569E">
        <w:rPr>
          <w:sz w:val="22"/>
          <w:szCs w:val="22"/>
          <w:lang w:val="lt-LT"/>
        </w:rPr>
        <w:t>u</w:t>
      </w:r>
      <w:r w:rsidR="00005292" w:rsidRPr="0069569E">
        <w:rPr>
          <w:sz w:val="22"/>
          <w:szCs w:val="22"/>
          <w:lang w:val="lt-LT"/>
        </w:rPr>
        <w:t xml:space="preserve">sia vienos dozės nuostata yra 150 TV; </w:t>
      </w:r>
      <w:r w:rsidRPr="0069569E">
        <w:rPr>
          <w:sz w:val="22"/>
          <w:szCs w:val="22"/>
          <w:lang w:val="lt-LT"/>
        </w:rPr>
        <w:t>300 TV švirkštiklio didžiausia vienos dozės nuostata yra 300 TV; 450 TV švirkštiklio didžiausia vienos dozės nuostata yra 450 TV; 900 TV švirkštiklio didžiausia vienos dozės nuostata yra 450 TV.</w:t>
      </w:r>
    </w:p>
    <w:p w14:paraId="76908BB0" w14:textId="77777777" w:rsidR="00300947" w:rsidRPr="0069569E" w:rsidRDefault="00300947" w:rsidP="0069559E">
      <w:pPr>
        <w:ind w:left="567" w:hanging="567"/>
        <w:rPr>
          <w:sz w:val="22"/>
          <w:szCs w:val="22"/>
          <w:lang w:val="lt-LT"/>
        </w:rPr>
      </w:pPr>
    </w:p>
    <w:p w14:paraId="224BD926" w14:textId="77777777" w:rsidR="00300947" w:rsidRPr="0069569E" w:rsidRDefault="00300947" w:rsidP="0069559E">
      <w:pPr>
        <w:rPr>
          <w:sz w:val="22"/>
          <w:szCs w:val="22"/>
          <w:lang w:val="lt-LT"/>
        </w:rPr>
      </w:pPr>
    </w:p>
    <w:p w14:paraId="52D6442C" w14:textId="4E37F016" w:rsidR="00300947" w:rsidRPr="0069569E" w:rsidRDefault="00005292" w:rsidP="0069559E">
      <w:pPr>
        <w:rPr>
          <w:b/>
          <w:sz w:val="22"/>
          <w:szCs w:val="22"/>
          <w:lang w:val="lt-LT"/>
        </w:rPr>
      </w:pPr>
      <w:r w:rsidRPr="0069569E">
        <w:rPr>
          <w:b/>
          <w:sz w:val="22"/>
          <w:szCs w:val="22"/>
          <w:lang w:val="lt-LT"/>
        </w:rPr>
        <w:t>Ši n</w:t>
      </w:r>
      <w:r w:rsidR="00300947" w:rsidRPr="0069569E">
        <w:rPr>
          <w:b/>
          <w:sz w:val="22"/>
          <w:szCs w:val="22"/>
          <w:lang w:val="lt-LT"/>
        </w:rPr>
        <w:t>audojimo instrukcija paskutinį kartą peržiūrėta</w:t>
      </w:r>
      <w:r w:rsidRPr="0069569E">
        <w:rPr>
          <w:b/>
          <w:sz w:val="22"/>
          <w:szCs w:val="22"/>
          <w:lang w:val="lt-LT"/>
        </w:rPr>
        <w:t xml:space="preserve"> </w:t>
      </w:r>
      <w:r w:rsidR="00115AB8" w:rsidRPr="0069569E">
        <w:rPr>
          <w:b/>
          <w:noProof/>
          <w:sz w:val="22"/>
          <w:szCs w:val="22"/>
          <w:lang w:val="lt-LT"/>
        </w:rPr>
        <w:t>{MMMM m.-{mėnesio} mėn.}</w:t>
      </w:r>
      <w:r w:rsidRPr="0069569E">
        <w:rPr>
          <w:b/>
          <w:sz w:val="22"/>
          <w:szCs w:val="22"/>
          <w:lang w:val="lt-LT"/>
        </w:rPr>
        <w:t>.</w:t>
      </w:r>
    </w:p>
    <w:p w14:paraId="01021CC3" w14:textId="77777777" w:rsidR="00300947" w:rsidRPr="0069569E" w:rsidRDefault="00300947" w:rsidP="0069559E">
      <w:pPr>
        <w:rPr>
          <w:color w:val="000000"/>
          <w:sz w:val="22"/>
          <w:szCs w:val="22"/>
          <w:lang w:val="lt-LT"/>
        </w:rPr>
      </w:pPr>
    </w:p>
    <w:sectPr w:rsidR="00300947" w:rsidRPr="0069569E">
      <w:footerReference w:type="even" r:id="rId60"/>
      <w:footerReference w:type="default" r:id="rId61"/>
      <w:pgSz w:w="11906" w:h="16838" w:code="9"/>
      <w:pgMar w:top="1134" w:right="1418" w:bottom="1134" w:left="1418" w:header="737" w:footer="737" w:gutter="0"/>
      <w:cols w:space="1296"/>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D72B6" w14:textId="77777777" w:rsidR="00E544DC" w:rsidRDefault="00E544DC">
      <w:r>
        <w:separator/>
      </w:r>
    </w:p>
  </w:endnote>
  <w:endnote w:type="continuationSeparator" w:id="0">
    <w:p w14:paraId="14528CD9" w14:textId="77777777" w:rsidR="00E544DC" w:rsidRDefault="00E54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4FF6D" w14:textId="77777777" w:rsidR="00B13E89" w:rsidRDefault="00B13E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57D795E5" w14:textId="77777777" w:rsidR="00B13E89" w:rsidRDefault="00B13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4D8B" w14:textId="222FCCE1" w:rsidR="00B13E89" w:rsidRDefault="00B13E89">
    <w:pPr>
      <w:pStyle w:val="Footer"/>
      <w:framePr w:wrap="around" w:vAnchor="text" w:hAnchor="margin" w:xAlign="center" w:y="1"/>
      <w:numPr>
        <w:ins w:id="4" w:author="Unknown"/>
      </w:numPr>
      <w:rPr>
        <w:rStyle w:val="PageNumber"/>
        <w:rFonts w:ascii="Arial" w:hAnsi="Arial"/>
        <w:sz w:val="16"/>
      </w:rPr>
    </w:pP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Pr>
        <w:rStyle w:val="PageNumber"/>
        <w:rFonts w:ascii="Arial" w:hAnsi="Arial"/>
        <w:noProof/>
        <w:sz w:val="16"/>
      </w:rPr>
      <w:t>78</w:t>
    </w:r>
    <w:r>
      <w:rPr>
        <w:rStyle w:val="PageNumber"/>
        <w:rFonts w:ascii="Arial" w:hAnsi="Arial"/>
        <w:sz w:val="16"/>
      </w:rPr>
      <w:fldChar w:fldCharType="end"/>
    </w:r>
  </w:p>
  <w:p w14:paraId="75669B1E" w14:textId="77777777" w:rsidR="00B13E89" w:rsidRPr="003219BD" w:rsidRDefault="00B13E89">
    <w:pPr>
      <w:pStyle w:val="Footer"/>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789C2" w14:textId="77777777" w:rsidR="00E544DC" w:rsidRDefault="00E544DC">
      <w:r>
        <w:separator/>
      </w:r>
    </w:p>
  </w:footnote>
  <w:footnote w:type="continuationSeparator" w:id="0">
    <w:p w14:paraId="3A00646E" w14:textId="77777777" w:rsidR="00E544DC" w:rsidRDefault="00E54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BEDC0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756FE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80ABC7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01292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D444F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B89CF8"/>
    <w:lvl w:ilvl="0">
      <w:start w:val="1"/>
      <w:numFmt w:val="bullet"/>
      <w:pStyle w:val="Heading9"/>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007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1A5E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DA894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4C404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21AF4FC"/>
    <w:lvl w:ilvl="0">
      <w:numFmt w:val="decimal"/>
      <w:lvlText w:val="*"/>
      <w:lvlJc w:val="left"/>
      <w:rPr>
        <w:rFonts w:cs="Times New Roman"/>
      </w:rPr>
    </w:lvl>
  </w:abstractNum>
  <w:abstractNum w:abstractNumId="11" w15:restartNumberingAfterBreak="0">
    <w:nsid w:val="00DC34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815A8F"/>
    <w:multiLevelType w:val="hybridMultilevel"/>
    <w:tmpl w:val="EC38B0B8"/>
    <w:lvl w:ilvl="0" w:tplc="79787FEE">
      <w:start w:val="1"/>
      <w:numFmt w:val="bullet"/>
      <w:pStyle w:val="ListBullet3"/>
      <w:lvlText w:val=""/>
      <w:lvlJc w:val="left"/>
      <w:pPr>
        <w:tabs>
          <w:tab w:val="num" w:pos="360"/>
        </w:tabs>
        <w:ind w:left="360"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676DA1"/>
    <w:multiLevelType w:val="hybridMultilevel"/>
    <w:tmpl w:val="4B346B7E"/>
    <w:lvl w:ilvl="0" w:tplc="04090001">
      <w:start w:val="1"/>
      <w:numFmt w:val="bullet"/>
      <w:lvlText w:val=""/>
      <w:lvlJc w:val="left"/>
      <w:pPr>
        <w:tabs>
          <w:tab w:val="num" w:pos="1572"/>
        </w:tabs>
        <w:ind w:left="1572" w:hanging="360"/>
      </w:pPr>
      <w:rPr>
        <w:rFonts w:ascii="Symbol" w:hAnsi="Symbol" w:hint="default"/>
      </w:rPr>
    </w:lvl>
    <w:lvl w:ilvl="1" w:tplc="ABC4E80E">
      <w:start w:val="1"/>
      <w:numFmt w:val="bullet"/>
      <w:lvlText w:val="-"/>
      <w:lvlJc w:val="left"/>
      <w:pPr>
        <w:tabs>
          <w:tab w:val="num" w:pos="2499"/>
        </w:tabs>
        <w:ind w:left="2499" w:hanging="567"/>
      </w:pPr>
      <w:rPr>
        <w:rFonts w:ascii="Times New Roman" w:hAnsi="Times New Roman" w:hint="default"/>
      </w:rPr>
    </w:lvl>
    <w:lvl w:ilvl="2" w:tplc="04090005">
      <w:start w:val="1"/>
      <w:numFmt w:val="bullet"/>
      <w:lvlText w:val=""/>
      <w:lvlJc w:val="left"/>
      <w:pPr>
        <w:tabs>
          <w:tab w:val="num" w:pos="3012"/>
        </w:tabs>
        <w:ind w:left="3012" w:hanging="360"/>
      </w:pPr>
      <w:rPr>
        <w:rFonts w:ascii="Wingdings" w:hAnsi="Wingdings" w:hint="default"/>
      </w:rPr>
    </w:lvl>
    <w:lvl w:ilvl="3" w:tplc="04090001" w:tentative="1">
      <w:start w:val="1"/>
      <w:numFmt w:val="bullet"/>
      <w:lvlText w:val=""/>
      <w:lvlJc w:val="left"/>
      <w:pPr>
        <w:tabs>
          <w:tab w:val="num" w:pos="3732"/>
        </w:tabs>
        <w:ind w:left="3732" w:hanging="360"/>
      </w:pPr>
      <w:rPr>
        <w:rFonts w:ascii="Symbol" w:hAnsi="Symbol" w:hint="default"/>
      </w:rPr>
    </w:lvl>
    <w:lvl w:ilvl="4" w:tplc="04090003" w:tentative="1">
      <w:start w:val="1"/>
      <w:numFmt w:val="bullet"/>
      <w:lvlText w:val="o"/>
      <w:lvlJc w:val="left"/>
      <w:pPr>
        <w:tabs>
          <w:tab w:val="num" w:pos="4452"/>
        </w:tabs>
        <w:ind w:left="4452" w:hanging="360"/>
      </w:pPr>
      <w:rPr>
        <w:rFonts w:ascii="Courier New" w:hAnsi="Courier New" w:hint="default"/>
      </w:rPr>
    </w:lvl>
    <w:lvl w:ilvl="5" w:tplc="04090005" w:tentative="1">
      <w:start w:val="1"/>
      <w:numFmt w:val="bullet"/>
      <w:lvlText w:val=""/>
      <w:lvlJc w:val="left"/>
      <w:pPr>
        <w:tabs>
          <w:tab w:val="num" w:pos="5172"/>
        </w:tabs>
        <w:ind w:left="5172" w:hanging="360"/>
      </w:pPr>
      <w:rPr>
        <w:rFonts w:ascii="Wingdings" w:hAnsi="Wingdings" w:hint="default"/>
      </w:rPr>
    </w:lvl>
    <w:lvl w:ilvl="6" w:tplc="04090001" w:tentative="1">
      <w:start w:val="1"/>
      <w:numFmt w:val="bullet"/>
      <w:lvlText w:val=""/>
      <w:lvlJc w:val="left"/>
      <w:pPr>
        <w:tabs>
          <w:tab w:val="num" w:pos="5892"/>
        </w:tabs>
        <w:ind w:left="5892" w:hanging="360"/>
      </w:pPr>
      <w:rPr>
        <w:rFonts w:ascii="Symbol" w:hAnsi="Symbol" w:hint="default"/>
      </w:rPr>
    </w:lvl>
    <w:lvl w:ilvl="7" w:tplc="04090003" w:tentative="1">
      <w:start w:val="1"/>
      <w:numFmt w:val="bullet"/>
      <w:lvlText w:val="o"/>
      <w:lvlJc w:val="left"/>
      <w:pPr>
        <w:tabs>
          <w:tab w:val="num" w:pos="6612"/>
        </w:tabs>
        <w:ind w:left="6612" w:hanging="360"/>
      </w:pPr>
      <w:rPr>
        <w:rFonts w:ascii="Courier New" w:hAnsi="Courier New" w:hint="default"/>
      </w:rPr>
    </w:lvl>
    <w:lvl w:ilvl="8" w:tplc="04090005" w:tentative="1">
      <w:start w:val="1"/>
      <w:numFmt w:val="bullet"/>
      <w:lvlText w:val=""/>
      <w:lvlJc w:val="left"/>
      <w:pPr>
        <w:tabs>
          <w:tab w:val="num" w:pos="7332"/>
        </w:tabs>
        <w:ind w:left="7332" w:hanging="360"/>
      </w:pPr>
      <w:rPr>
        <w:rFonts w:ascii="Wingdings" w:hAnsi="Wingdings" w:hint="default"/>
      </w:rPr>
    </w:lvl>
  </w:abstractNum>
  <w:abstractNum w:abstractNumId="14" w15:restartNumberingAfterBreak="0">
    <w:nsid w:val="06343275"/>
    <w:multiLevelType w:val="hybridMultilevel"/>
    <w:tmpl w:val="FEB05A6A"/>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5"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752137C"/>
    <w:multiLevelType w:val="hybridMultilevel"/>
    <w:tmpl w:val="822A12F0"/>
    <w:lvl w:ilvl="0" w:tplc="FA7CF4EC">
      <w:start w:val="1"/>
      <w:numFmt w:val="bullet"/>
      <w:lvlText w:val=""/>
      <w:lvlJc w:val="left"/>
      <w:pPr>
        <w:tabs>
          <w:tab w:val="num" w:pos="927"/>
        </w:tabs>
        <w:ind w:left="927" w:hanging="360"/>
      </w:pPr>
      <w:rPr>
        <w:rFonts w:ascii="Symbol" w:hAnsi="Symbol" w:hint="default"/>
      </w:rPr>
    </w:lvl>
    <w:lvl w:ilvl="1" w:tplc="F580C3DA">
      <w:start w:val="1"/>
      <w:numFmt w:val="bullet"/>
      <w:lvlText w:val=""/>
      <w:lvlJc w:val="left"/>
      <w:pPr>
        <w:tabs>
          <w:tab w:val="num" w:pos="2214"/>
        </w:tabs>
        <w:ind w:left="2214" w:hanging="567"/>
      </w:pPr>
      <w:rPr>
        <w:rFonts w:ascii="Symbol" w:hAnsi="Symbol" w:hint="default"/>
      </w:rPr>
    </w:lvl>
    <w:lvl w:ilvl="2" w:tplc="24568390">
      <w:start w:val="1"/>
      <w:numFmt w:val="decimal"/>
      <w:lvlText w:val="%3."/>
      <w:lvlJc w:val="left"/>
      <w:pPr>
        <w:tabs>
          <w:tab w:val="num" w:pos="2934"/>
        </w:tabs>
        <w:ind w:left="2934" w:hanging="567"/>
      </w:pPr>
      <w:rPr>
        <w:rFonts w:cs="Times New Roman"/>
      </w:rPr>
    </w:lvl>
    <w:lvl w:ilvl="3" w:tplc="0409000F">
      <w:start w:val="1"/>
      <w:numFmt w:val="decimal"/>
      <w:lvlText w:val="%4."/>
      <w:lvlJc w:val="left"/>
      <w:pPr>
        <w:tabs>
          <w:tab w:val="num" w:pos="3447"/>
        </w:tabs>
        <w:ind w:left="3447" w:hanging="360"/>
      </w:pPr>
      <w:rPr>
        <w:rFonts w:cs="Times New Roman"/>
      </w:rPr>
    </w:lvl>
    <w:lvl w:ilvl="4" w:tplc="040C0003">
      <w:start w:val="1"/>
      <w:numFmt w:val="decimal"/>
      <w:lvlText w:val="%5."/>
      <w:lvlJc w:val="left"/>
      <w:pPr>
        <w:tabs>
          <w:tab w:val="num" w:pos="4167"/>
        </w:tabs>
        <w:ind w:left="4167" w:hanging="360"/>
      </w:pPr>
      <w:rPr>
        <w:rFonts w:cs="Times New Roman"/>
      </w:rPr>
    </w:lvl>
    <w:lvl w:ilvl="5" w:tplc="040C0005">
      <w:start w:val="1"/>
      <w:numFmt w:val="decimal"/>
      <w:lvlText w:val="%6."/>
      <w:lvlJc w:val="left"/>
      <w:pPr>
        <w:tabs>
          <w:tab w:val="num" w:pos="4887"/>
        </w:tabs>
        <w:ind w:left="4887" w:hanging="360"/>
      </w:pPr>
      <w:rPr>
        <w:rFonts w:cs="Times New Roman"/>
      </w:rPr>
    </w:lvl>
    <w:lvl w:ilvl="6" w:tplc="040C0001">
      <w:start w:val="1"/>
      <w:numFmt w:val="decimal"/>
      <w:lvlText w:val="%7."/>
      <w:lvlJc w:val="left"/>
      <w:pPr>
        <w:tabs>
          <w:tab w:val="num" w:pos="5607"/>
        </w:tabs>
        <w:ind w:left="5607" w:hanging="360"/>
      </w:pPr>
      <w:rPr>
        <w:rFonts w:cs="Times New Roman"/>
      </w:rPr>
    </w:lvl>
    <w:lvl w:ilvl="7" w:tplc="040C0003">
      <w:start w:val="1"/>
      <w:numFmt w:val="decimal"/>
      <w:lvlText w:val="%8."/>
      <w:lvlJc w:val="left"/>
      <w:pPr>
        <w:tabs>
          <w:tab w:val="num" w:pos="6327"/>
        </w:tabs>
        <w:ind w:left="6327" w:hanging="360"/>
      </w:pPr>
      <w:rPr>
        <w:rFonts w:cs="Times New Roman"/>
      </w:rPr>
    </w:lvl>
    <w:lvl w:ilvl="8" w:tplc="040C0005">
      <w:start w:val="1"/>
      <w:numFmt w:val="decimal"/>
      <w:lvlText w:val="%9."/>
      <w:lvlJc w:val="left"/>
      <w:pPr>
        <w:tabs>
          <w:tab w:val="num" w:pos="7047"/>
        </w:tabs>
        <w:ind w:left="7047" w:hanging="360"/>
      </w:pPr>
      <w:rPr>
        <w:rFonts w:cs="Times New Roman"/>
      </w:rPr>
    </w:lvl>
  </w:abstractNum>
  <w:abstractNum w:abstractNumId="17"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C320BBA"/>
    <w:multiLevelType w:val="hybridMultilevel"/>
    <w:tmpl w:val="E3467160"/>
    <w:lvl w:ilvl="0" w:tplc="04270001">
      <w:start w:val="1"/>
      <w:numFmt w:val="bullet"/>
      <w:pStyle w:val="ListNumber4"/>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DEE20D3"/>
    <w:multiLevelType w:val="hybridMultilevel"/>
    <w:tmpl w:val="0B42488A"/>
    <w:lvl w:ilvl="0" w:tplc="79787FEE">
      <w:start w:val="1"/>
      <w:numFmt w:val="bullet"/>
      <w:pStyle w:val="ListNumber2"/>
      <w:lvlText w:val=""/>
      <w:lvlJc w:val="left"/>
      <w:pPr>
        <w:tabs>
          <w:tab w:val="num" w:pos="360"/>
        </w:tabs>
        <w:ind w:left="360"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2F44B79"/>
    <w:multiLevelType w:val="hybridMultilevel"/>
    <w:tmpl w:val="3DD47BC2"/>
    <w:lvl w:ilvl="0" w:tplc="79787FEE">
      <w:start w:val="1"/>
      <w:numFmt w:val="bullet"/>
      <w:pStyle w:val="ListNumber"/>
      <w:lvlText w:val=""/>
      <w:lvlJc w:val="left"/>
      <w:pPr>
        <w:tabs>
          <w:tab w:val="num" w:pos="360"/>
        </w:tabs>
        <w:ind w:left="360"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22"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18565BF7"/>
    <w:multiLevelType w:val="multilevel"/>
    <w:tmpl w:val="D9BA6FB8"/>
    <w:lvl w:ilvl="0">
      <w:start w:val="1"/>
      <w:numFmt w:val="decimal"/>
      <w:lvlText w:val="%1."/>
      <w:lvlJc w:val="left"/>
      <w:pPr>
        <w:tabs>
          <w:tab w:val="num" w:pos="227"/>
        </w:tabs>
        <w:ind w:left="227" w:hanging="227"/>
      </w:pPr>
      <w:rPr>
        <w:rFonts w:cs="Times New Roman"/>
        <w:b/>
        <w:bCs w:val="0"/>
        <w:i w:val="0"/>
        <w:iCs w:val="0"/>
        <w:color w:val="auto"/>
      </w:rPr>
    </w:lvl>
    <w:lvl w:ilvl="1">
      <w:start w:val="1"/>
      <w:numFmt w:val="bullet"/>
      <w:lvlText w:val=""/>
      <w:lvlJc w:val="left"/>
      <w:pPr>
        <w:tabs>
          <w:tab w:val="num" w:pos="794"/>
        </w:tabs>
        <w:ind w:left="794" w:hanging="227"/>
      </w:pPr>
      <w:rPr>
        <w:rFonts w:ascii="Symbol" w:hAnsi="Symbol" w:hint="default"/>
      </w:rPr>
    </w:lvl>
    <w:lvl w:ilvl="2">
      <w:start w:val="1"/>
      <w:numFmt w:val="lowerRoman"/>
      <w:lvlText w:val="%3."/>
      <w:lvlJc w:val="lef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lef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left"/>
      <w:pPr>
        <w:tabs>
          <w:tab w:val="num" w:pos="6120"/>
        </w:tabs>
        <w:ind w:left="6120" w:hanging="180"/>
      </w:pPr>
      <w:rPr>
        <w:rFonts w:cs="Times New Roman"/>
      </w:rPr>
    </w:lvl>
  </w:abstractNum>
  <w:abstractNum w:abstractNumId="24" w15:restartNumberingAfterBreak="0">
    <w:nsid w:val="1B4A16AE"/>
    <w:multiLevelType w:val="hybridMultilevel"/>
    <w:tmpl w:val="6D026B4E"/>
    <w:lvl w:ilvl="0" w:tplc="5EECE06E">
      <w:start w:val="1"/>
      <w:numFmt w:val="bullet"/>
      <w:lvlText w:val=""/>
      <w:lvlJc w:val="left"/>
      <w:pPr>
        <w:tabs>
          <w:tab w:val="num" w:pos="567"/>
        </w:tabs>
        <w:ind w:left="567" w:hanging="567"/>
      </w:pPr>
      <w:rPr>
        <w:rFonts w:ascii="Symbol" w:hAnsi="Symbol" w:hint="default"/>
      </w:rPr>
    </w:lvl>
    <w:lvl w:ilvl="1" w:tplc="6882DA98">
      <w:start w:val="1"/>
      <w:numFmt w:val="bullet"/>
      <w:lvlText w:val="-"/>
      <w:lvlJc w:val="left"/>
      <w:pPr>
        <w:tabs>
          <w:tab w:val="num" w:pos="360"/>
        </w:tabs>
        <w:ind w:left="360" w:hanging="360"/>
      </w:pPr>
      <w:rPr>
        <w:rFonts w:ascii="Times New Roman" w:hAnsi="Times New Roman" w:hint="default"/>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5"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6" w15:restartNumberingAfterBreak="0">
    <w:nsid w:val="21CB0F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1D8238B"/>
    <w:multiLevelType w:val="hybridMultilevel"/>
    <w:tmpl w:val="645A5E7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8" w15:restartNumberingAfterBreak="0">
    <w:nsid w:val="26460644"/>
    <w:multiLevelType w:val="hybridMultilevel"/>
    <w:tmpl w:val="FBC0B15E"/>
    <w:lvl w:ilvl="0" w:tplc="FA7CF4EC">
      <w:start w:val="1"/>
      <w:numFmt w:val="bullet"/>
      <w:lvlText w:val=""/>
      <w:lvlJc w:val="left"/>
      <w:pPr>
        <w:tabs>
          <w:tab w:val="num" w:pos="720"/>
        </w:tabs>
        <w:ind w:left="720" w:hanging="360"/>
      </w:pPr>
      <w:rPr>
        <w:rFonts w:ascii="Symbol" w:hAnsi="Symbol" w:hint="default"/>
      </w:rPr>
    </w:lvl>
    <w:lvl w:ilvl="1" w:tplc="04270003">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6512D85"/>
    <w:multiLevelType w:val="hybridMultilevel"/>
    <w:tmpl w:val="F418D106"/>
    <w:lvl w:ilvl="0" w:tplc="6164B9E6">
      <w:start w:val="1"/>
      <w:numFmt w:val="bullet"/>
      <w:lvlText w:val="-"/>
      <w:lvlJc w:val="left"/>
      <w:pPr>
        <w:tabs>
          <w:tab w:val="num" w:pos="1114"/>
        </w:tabs>
        <w:ind w:left="927" w:hanging="360"/>
      </w:pPr>
      <w:rPr>
        <w:rFonts w:ascii="Arial" w:hAnsi="Arial" w:hint="default"/>
      </w:rPr>
    </w:lvl>
    <w:lvl w:ilvl="1" w:tplc="ABC4E80E">
      <w:start w:val="1"/>
      <w:numFmt w:val="bullet"/>
      <w:lvlText w:val="-"/>
      <w:lvlJc w:val="left"/>
      <w:pPr>
        <w:tabs>
          <w:tab w:val="num" w:pos="1854"/>
        </w:tabs>
        <w:ind w:left="1854" w:hanging="567"/>
      </w:pPr>
      <w:rPr>
        <w:rFonts w:ascii="Times New Roman" w:hAnsi="Times New Roman"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0" w15:restartNumberingAfterBreak="0">
    <w:nsid w:val="293C2BF5"/>
    <w:multiLevelType w:val="multilevel"/>
    <w:tmpl w:val="2EFE31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D060713"/>
    <w:multiLevelType w:val="hybridMultilevel"/>
    <w:tmpl w:val="A8AC3E82"/>
    <w:lvl w:ilvl="0" w:tplc="5EC04E74">
      <w:start w:val="1"/>
      <w:numFmt w:val="decimal"/>
      <w:lvlText w:val="%1."/>
      <w:lvlJc w:val="left"/>
      <w:pPr>
        <w:tabs>
          <w:tab w:val="num" w:pos="360"/>
        </w:tabs>
        <w:ind w:left="360" w:hanging="360"/>
      </w:pPr>
      <w:rPr>
        <w:rFonts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2D8D31C3"/>
    <w:multiLevelType w:val="hybridMultilevel"/>
    <w:tmpl w:val="7A9C2912"/>
    <w:lvl w:ilvl="0" w:tplc="B23AFB4E">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E98414C"/>
    <w:multiLevelType w:val="hybridMultilevel"/>
    <w:tmpl w:val="62C0D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36ED6E77"/>
    <w:multiLevelType w:val="hybridMultilevel"/>
    <w:tmpl w:val="F97CC99C"/>
    <w:lvl w:ilvl="0" w:tplc="8FCC2EA6">
      <w:start w:val="1"/>
      <w:numFmt w:val="upperLetter"/>
      <w:lvlText w:val="%1."/>
      <w:lvlJc w:val="left"/>
      <w:pPr>
        <w:tabs>
          <w:tab w:val="num" w:pos="1494"/>
        </w:tabs>
        <w:ind w:left="1494" w:hanging="360"/>
      </w:pPr>
      <w:rPr>
        <w:rFonts w:cs="Times New Roman" w:hint="default"/>
      </w:rPr>
    </w:lvl>
    <w:lvl w:ilvl="1" w:tplc="04090019" w:tentative="1">
      <w:start w:val="1"/>
      <w:numFmt w:val="lowerLetter"/>
      <w:lvlText w:val="%2."/>
      <w:lvlJc w:val="left"/>
      <w:pPr>
        <w:tabs>
          <w:tab w:val="num" w:pos="2214"/>
        </w:tabs>
        <w:ind w:left="2214" w:hanging="360"/>
      </w:pPr>
      <w:rPr>
        <w:rFonts w:cs="Times New Roman"/>
      </w:rPr>
    </w:lvl>
    <w:lvl w:ilvl="2" w:tplc="0409001B">
      <w:start w:val="1"/>
      <w:numFmt w:val="lowerRoman"/>
      <w:lvlText w:val="%3."/>
      <w:lvlJc w:val="right"/>
      <w:pPr>
        <w:tabs>
          <w:tab w:val="num" w:pos="2934"/>
        </w:tabs>
        <w:ind w:left="2934" w:hanging="180"/>
      </w:pPr>
      <w:rPr>
        <w:rFonts w:cs="Times New Roman"/>
      </w:rPr>
    </w:lvl>
    <w:lvl w:ilvl="3" w:tplc="0409000F" w:tentative="1">
      <w:start w:val="1"/>
      <w:numFmt w:val="decimal"/>
      <w:lvlText w:val="%4."/>
      <w:lvlJc w:val="left"/>
      <w:pPr>
        <w:tabs>
          <w:tab w:val="num" w:pos="3654"/>
        </w:tabs>
        <w:ind w:left="3654" w:hanging="360"/>
      </w:pPr>
      <w:rPr>
        <w:rFonts w:cs="Times New Roman"/>
      </w:rPr>
    </w:lvl>
    <w:lvl w:ilvl="4" w:tplc="04090019" w:tentative="1">
      <w:start w:val="1"/>
      <w:numFmt w:val="lowerLetter"/>
      <w:lvlText w:val="%5."/>
      <w:lvlJc w:val="left"/>
      <w:pPr>
        <w:tabs>
          <w:tab w:val="num" w:pos="4374"/>
        </w:tabs>
        <w:ind w:left="4374" w:hanging="360"/>
      </w:pPr>
      <w:rPr>
        <w:rFonts w:cs="Times New Roman"/>
      </w:rPr>
    </w:lvl>
    <w:lvl w:ilvl="5" w:tplc="0409001B" w:tentative="1">
      <w:start w:val="1"/>
      <w:numFmt w:val="lowerRoman"/>
      <w:lvlText w:val="%6."/>
      <w:lvlJc w:val="right"/>
      <w:pPr>
        <w:tabs>
          <w:tab w:val="num" w:pos="5094"/>
        </w:tabs>
        <w:ind w:left="5094" w:hanging="180"/>
      </w:pPr>
      <w:rPr>
        <w:rFonts w:cs="Times New Roman"/>
      </w:rPr>
    </w:lvl>
    <w:lvl w:ilvl="6" w:tplc="0409000F" w:tentative="1">
      <w:start w:val="1"/>
      <w:numFmt w:val="decimal"/>
      <w:lvlText w:val="%7."/>
      <w:lvlJc w:val="left"/>
      <w:pPr>
        <w:tabs>
          <w:tab w:val="num" w:pos="5814"/>
        </w:tabs>
        <w:ind w:left="5814" w:hanging="360"/>
      </w:pPr>
      <w:rPr>
        <w:rFonts w:cs="Times New Roman"/>
      </w:rPr>
    </w:lvl>
    <w:lvl w:ilvl="7" w:tplc="04090019" w:tentative="1">
      <w:start w:val="1"/>
      <w:numFmt w:val="lowerLetter"/>
      <w:lvlText w:val="%8."/>
      <w:lvlJc w:val="left"/>
      <w:pPr>
        <w:tabs>
          <w:tab w:val="num" w:pos="6534"/>
        </w:tabs>
        <w:ind w:left="6534" w:hanging="360"/>
      </w:pPr>
      <w:rPr>
        <w:rFonts w:cs="Times New Roman"/>
      </w:rPr>
    </w:lvl>
    <w:lvl w:ilvl="8" w:tplc="0409001B" w:tentative="1">
      <w:start w:val="1"/>
      <w:numFmt w:val="lowerRoman"/>
      <w:lvlText w:val="%9."/>
      <w:lvlJc w:val="right"/>
      <w:pPr>
        <w:tabs>
          <w:tab w:val="num" w:pos="7254"/>
        </w:tabs>
        <w:ind w:left="7254" w:hanging="180"/>
      </w:pPr>
      <w:rPr>
        <w:rFonts w:cs="Times New Roman"/>
      </w:rPr>
    </w:lvl>
  </w:abstractNum>
  <w:abstractNum w:abstractNumId="36" w15:restartNumberingAfterBreak="0">
    <w:nsid w:val="37561DAD"/>
    <w:multiLevelType w:val="hybridMultilevel"/>
    <w:tmpl w:val="3D426380"/>
    <w:lvl w:ilvl="0" w:tplc="9A7ACBEC">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8"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9" w15:restartNumberingAfterBreak="0">
    <w:nsid w:val="3C280118"/>
    <w:multiLevelType w:val="hybridMultilevel"/>
    <w:tmpl w:val="B5D66BDA"/>
    <w:lvl w:ilvl="0" w:tplc="21D65868">
      <w:start w:val="1"/>
      <w:numFmt w:val="bullet"/>
      <w:pStyle w:val="ListBullet2"/>
      <w:lvlText w:val=""/>
      <w:lvlJc w:val="left"/>
      <w:pPr>
        <w:tabs>
          <w:tab w:val="num" w:pos="360"/>
        </w:tabs>
        <w:ind w:left="360" w:hanging="360"/>
      </w:pPr>
      <w:rPr>
        <w:rFonts w:ascii="Symbol" w:hAnsi="Symbol" w:hint="default"/>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0" w15:restartNumberingAfterBreak="0">
    <w:nsid w:val="3D181016"/>
    <w:multiLevelType w:val="hybridMultilevel"/>
    <w:tmpl w:val="7FC066F6"/>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F8A64F7"/>
    <w:multiLevelType w:val="hybridMultilevel"/>
    <w:tmpl w:val="2E74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7C1C2B"/>
    <w:multiLevelType w:val="hybridMultilevel"/>
    <w:tmpl w:val="ADBC8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4" w15:restartNumberingAfterBreak="0">
    <w:nsid w:val="45B73DD7"/>
    <w:multiLevelType w:val="hybridMultilevel"/>
    <w:tmpl w:val="480C5790"/>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5" w15:restartNumberingAfterBreak="0">
    <w:nsid w:val="49404E14"/>
    <w:multiLevelType w:val="hybridMultilevel"/>
    <w:tmpl w:val="15F601EA"/>
    <w:lvl w:ilvl="0" w:tplc="FA7CF4EC">
      <w:start w:val="1"/>
      <w:numFmt w:val="bullet"/>
      <w:pStyle w:val="List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6"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7" w15:restartNumberingAfterBreak="0">
    <w:nsid w:val="4C995346"/>
    <w:multiLevelType w:val="hybridMultilevel"/>
    <w:tmpl w:val="7F7AFD94"/>
    <w:lvl w:ilvl="0" w:tplc="8598C0B6">
      <w:start w:val="1"/>
      <w:numFmt w:val="decimal"/>
      <w:pStyle w:val="StyleHeading1Allcaps"/>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8" w15:restartNumberingAfterBreak="0">
    <w:nsid w:val="4EB6676C"/>
    <w:multiLevelType w:val="hybridMultilevel"/>
    <w:tmpl w:val="B3D0D706"/>
    <w:lvl w:ilvl="0" w:tplc="0C4C2DAE">
      <w:start w:val="8"/>
      <w:numFmt w:val="decimal"/>
      <w:lvlText w:val="%1."/>
      <w:lvlJc w:val="left"/>
      <w:pPr>
        <w:tabs>
          <w:tab w:val="num" w:pos="1065"/>
        </w:tabs>
        <w:ind w:left="1065" w:hanging="705"/>
      </w:pPr>
      <w:rPr>
        <w:rFonts w:cs="Times New Roman" w:hint="default"/>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49" w15:restartNumberingAfterBreak="0">
    <w:nsid w:val="4ED469DD"/>
    <w:multiLevelType w:val="hybridMultilevel"/>
    <w:tmpl w:val="0AAA67C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0" w15:restartNumberingAfterBreak="0">
    <w:nsid w:val="4F3F58C2"/>
    <w:multiLevelType w:val="hybridMultilevel"/>
    <w:tmpl w:val="9524084C"/>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15:restartNumberingAfterBreak="0">
    <w:nsid w:val="545575D8"/>
    <w:multiLevelType w:val="hybridMultilevel"/>
    <w:tmpl w:val="87F89F54"/>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2" w15:restartNumberingAfterBreak="0">
    <w:nsid w:val="58322BAC"/>
    <w:multiLevelType w:val="hybridMultilevel"/>
    <w:tmpl w:val="61C66D5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3" w15:restartNumberingAfterBreak="0">
    <w:nsid w:val="59817DB4"/>
    <w:multiLevelType w:val="hybridMultilevel"/>
    <w:tmpl w:val="482061C0"/>
    <w:lvl w:ilvl="0" w:tplc="79787FEE">
      <w:start w:val="1"/>
      <w:numFmt w:val="bullet"/>
      <w:pStyle w:val="ListBullet4"/>
      <w:lvlText w:val=""/>
      <w:lvlJc w:val="left"/>
      <w:pPr>
        <w:tabs>
          <w:tab w:val="num" w:pos="360"/>
        </w:tabs>
        <w:ind w:left="360"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B562984"/>
    <w:multiLevelType w:val="multilevel"/>
    <w:tmpl w:val="C5889FDA"/>
    <w:lvl w:ilvl="0">
      <w:start w:val="1"/>
      <w:numFmt w:val="decimal"/>
      <w:lvlText w:val="%1."/>
      <w:lvlJc w:val="left"/>
      <w:pPr>
        <w:tabs>
          <w:tab w:val="num" w:pos="1065"/>
        </w:tabs>
        <w:ind w:left="1065" w:hanging="705"/>
      </w:pPr>
      <w:rPr>
        <w:rFonts w:ascii="Times New Roman" w:eastAsia="Times New Roman" w:hAnsi="Times New Roman" w:cs="Times New Roman"/>
        <w:color w:val="000000"/>
        <w:u w:val="none"/>
      </w:rPr>
    </w:lvl>
    <w:lvl w:ilvl="1">
      <w:start w:val="2"/>
      <w:numFmt w:val="decimal"/>
      <w:isLgl/>
      <w:lvlText w:val="%1.%2"/>
      <w:lvlJc w:val="left"/>
      <w:pPr>
        <w:tabs>
          <w:tab w:val="num" w:pos="720"/>
        </w:tabs>
        <w:ind w:left="720" w:hanging="360"/>
      </w:pPr>
      <w:rPr>
        <w:rFonts w:cs="Times New Roman" w:hint="default"/>
        <w:b/>
        <w:color w:val="000000"/>
        <w:sz w:val="22"/>
        <w:szCs w:val="22"/>
      </w:rPr>
    </w:lvl>
    <w:lvl w:ilvl="2">
      <w:start w:val="1"/>
      <w:numFmt w:val="decimal"/>
      <w:isLgl/>
      <w:lvlText w:val="%1.%2.%3"/>
      <w:lvlJc w:val="left"/>
      <w:pPr>
        <w:tabs>
          <w:tab w:val="num" w:pos="1080"/>
        </w:tabs>
        <w:ind w:left="1080" w:hanging="720"/>
      </w:pPr>
      <w:rPr>
        <w:rFonts w:cs="Times New Roman" w:hint="default"/>
        <w:color w:val="000000"/>
        <w:sz w:val="24"/>
      </w:rPr>
    </w:lvl>
    <w:lvl w:ilvl="3">
      <w:start w:val="1"/>
      <w:numFmt w:val="decimal"/>
      <w:isLgl/>
      <w:lvlText w:val="%1.%2.%3.%4"/>
      <w:lvlJc w:val="left"/>
      <w:pPr>
        <w:tabs>
          <w:tab w:val="num" w:pos="1080"/>
        </w:tabs>
        <w:ind w:left="1080" w:hanging="720"/>
      </w:pPr>
      <w:rPr>
        <w:rFonts w:cs="Times New Roman" w:hint="default"/>
        <w:color w:val="000000"/>
        <w:sz w:val="24"/>
      </w:rPr>
    </w:lvl>
    <w:lvl w:ilvl="4">
      <w:start w:val="1"/>
      <w:numFmt w:val="decimal"/>
      <w:isLgl/>
      <w:lvlText w:val="%1.%2.%3.%4.%5"/>
      <w:lvlJc w:val="left"/>
      <w:pPr>
        <w:tabs>
          <w:tab w:val="num" w:pos="1440"/>
        </w:tabs>
        <w:ind w:left="1440" w:hanging="1080"/>
      </w:pPr>
      <w:rPr>
        <w:rFonts w:cs="Times New Roman" w:hint="default"/>
        <w:color w:val="000000"/>
        <w:sz w:val="24"/>
      </w:rPr>
    </w:lvl>
    <w:lvl w:ilvl="5">
      <w:start w:val="1"/>
      <w:numFmt w:val="decimal"/>
      <w:isLgl/>
      <w:lvlText w:val="%1.%2.%3.%4.%5.%6"/>
      <w:lvlJc w:val="left"/>
      <w:pPr>
        <w:tabs>
          <w:tab w:val="num" w:pos="1440"/>
        </w:tabs>
        <w:ind w:left="1440" w:hanging="1080"/>
      </w:pPr>
      <w:rPr>
        <w:rFonts w:cs="Times New Roman" w:hint="default"/>
        <w:color w:val="000000"/>
        <w:sz w:val="24"/>
      </w:rPr>
    </w:lvl>
    <w:lvl w:ilvl="6">
      <w:start w:val="1"/>
      <w:numFmt w:val="decimal"/>
      <w:isLgl/>
      <w:lvlText w:val="%1.%2.%3.%4.%5.%6.%7"/>
      <w:lvlJc w:val="left"/>
      <w:pPr>
        <w:tabs>
          <w:tab w:val="num" w:pos="1800"/>
        </w:tabs>
        <w:ind w:left="1800" w:hanging="1440"/>
      </w:pPr>
      <w:rPr>
        <w:rFonts w:cs="Times New Roman" w:hint="default"/>
        <w:color w:val="000000"/>
        <w:sz w:val="24"/>
      </w:rPr>
    </w:lvl>
    <w:lvl w:ilvl="7">
      <w:start w:val="1"/>
      <w:numFmt w:val="decimal"/>
      <w:isLgl/>
      <w:lvlText w:val="%1.%2.%3.%4.%5.%6.%7.%8"/>
      <w:lvlJc w:val="left"/>
      <w:pPr>
        <w:tabs>
          <w:tab w:val="num" w:pos="1800"/>
        </w:tabs>
        <w:ind w:left="1800" w:hanging="1440"/>
      </w:pPr>
      <w:rPr>
        <w:rFonts w:cs="Times New Roman" w:hint="default"/>
        <w:color w:val="000000"/>
        <w:sz w:val="24"/>
      </w:rPr>
    </w:lvl>
    <w:lvl w:ilvl="8">
      <w:start w:val="1"/>
      <w:numFmt w:val="decimal"/>
      <w:isLgl/>
      <w:lvlText w:val="%1.%2.%3.%4.%5.%6.%7.%8.%9"/>
      <w:lvlJc w:val="left"/>
      <w:pPr>
        <w:tabs>
          <w:tab w:val="num" w:pos="2160"/>
        </w:tabs>
        <w:ind w:left="2160" w:hanging="1800"/>
      </w:pPr>
      <w:rPr>
        <w:rFonts w:cs="Times New Roman" w:hint="default"/>
        <w:color w:val="000000"/>
        <w:sz w:val="24"/>
      </w:rPr>
    </w:lvl>
  </w:abstractNum>
  <w:abstractNum w:abstractNumId="55" w15:restartNumberingAfterBreak="0">
    <w:nsid w:val="5BEE741C"/>
    <w:multiLevelType w:val="hybridMultilevel"/>
    <w:tmpl w:val="614AAB38"/>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6" w15:restartNumberingAfterBreak="0">
    <w:nsid w:val="615C5654"/>
    <w:multiLevelType w:val="hybridMultilevel"/>
    <w:tmpl w:val="2DBCF700"/>
    <w:lvl w:ilvl="0" w:tplc="ED58E784">
      <w:start w:val="1"/>
      <w:numFmt w:val="bullet"/>
      <w:pStyle w:val="ListNumber5"/>
      <w:lvlText w:val=""/>
      <w:lvlJc w:val="left"/>
      <w:pPr>
        <w:tabs>
          <w:tab w:val="num" w:pos="567"/>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1A655A4"/>
    <w:multiLevelType w:val="hybridMultilevel"/>
    <w:tmpl w:val="629ECEDC"/>
    <w:lvl w:ilvl="0" w:tplc="D8608500">
      <w:start w:val="1"/>
      <w:numFmt w:val="bullet"/>
      <w:pStyle w:val="ListNumber3"/>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64E0504"/>
    <w:multiLevelType w:val="hybridMultilevel"/>
    <w:tmpl w:val="0F4E62FC"/>
    <w:lvl w:ilvl="0" w:tplc="5EECE06E">
      <w:start w:val="1"/>
      <w:numFmt w:val="bullet"/>
      <w:lvlText w:val=""/>
      <w:lvlJc w:val="left"/>
      <w:pPr>
        <w:tabs>
          <w:tab w:val="num" w:pos="567"/>
        </w:tabs>
        <w:ind w:left="567" w:hanging="567"/>
      </w:pPr>
      <w:rPr>
        <w:rFonts w:ascii="Symbol" w:hAnsi="Symbol" w:hint="default"/>
      </w:rPr>
    </w:lvl>
    <w:lvl w:ilvl="1" w:tplc="04070001">
      <w:start w:val="1"/>
      <w:numFmt w:val="bullet"/>
      <w:lvlText w:val=""/>
      <w:lvlJc w:val="left"/>
      <w:pPr>
        <w:tabs>
          <w:tab w:val="num" w:pos="360"/>
        </w:tabs>
        <w:ind w:left="360" w:hanging="360"/>
      </w:pPr>
      <w:rPr>
        <w:rFonts w:ascii="Symbol" w:hAnsi="Symbol" w:hint="default"/>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9"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0"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6EB5551D"/>
    <w:multiLevelType w:val="hybridMultilevel"/>
    <w:tmpl w:val="F35E0B82"/>
    <w:lvl w:ilvl="0" w:tplc="040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07637DF"/>
    <w:multiLevelType w:val="hybridMultilevel"/>
    <w:tmpl w:val="2EFE318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4" w15:restartNumberingAfterBreak="0">
    <w:nsid w:val="71081B6E"/>
    <w:multiLevelType w:val="multilevel"/>
    <w:tmpl w:val="FB8825C4"/>
    <w:lvl w:ilvl="0">
      <w:start w:val="5"/>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5" w15:restartNumberingAfterBreak="0">
    <w:nsid w:val="711A3E70"/>
    <w:multiLevelType w:val="hybridMultilevel"/>
    <w:tmpl w:val="8EB66802"/>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66" w15:restartNumberingAfterBreak="0">
    <w:nsid w:val="72283CED"/>
    <w:multiLevelType w:val="hybridMultilevel"/>
    <w:tmpl w:val="1A7C6AA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7"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8" w15:restartNumberingAfterBreak="0">
    <w:nsid w:val="747B6812"/>
    <w:multiLevelType w:val="multilevel"/>
    <w:tmpl w:val="5AB2C06C"/>
    <w:lvl w:ilvl="0">
      <w:start w:val="1"/>
      <w:numFmt w:val="decimal"/>
      <w:lvlText w:val="%1"/>
      <w:lvlJc w:val="left"/>
      <w:pPr>
        <w:tabs>
          <w:tab w:val="num" w:pos="432"/>
        </w:tabs>
        <w:ind w:left="432" w:hanging="432"/>
      </w:pPr>
      <w:rPr>
        <w:rFonts w:cs="Times New Roman" w:hint="default"/>
      </w:rPr>
    </w:lvl>
    <w:lvl w:ilvl="1">
      <w:start w:val="1"/>
      <w:numFmt w:val="none"/>
      <w:lvlText w:val="4.1"/>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9" w15:restartNumberingAfterBreak="0">
    <w:nsid w:val="76851F7D"/>
    <w:multiLevelType w:val="hybridMultilevel"/>
    <w:tmpl w:val="CDC2442A"/>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70" w15:restartNumberingAfterBreak="0">
    <w:nsid w:val="7A100D28"/>
    <w:multiLevelType w:val="hybridMultilevel"/>
    <w:tmpl w:val="2F94C0BA"/>
    <w:lvl w:ilvl="0" w:tplc="FD788292">
      <w:start w:val="1"/>
      <w:numFmt w:val="upperLetter"/>
      <w:lvlText w:val="%1."/>
      <w:lvlJc w:val="left"/>
      <w:pPr>
        <w:ind w:left="5670" w:hanging="5670"/>
      </w:pPr>
      <w:rPr>
        <w:rFonts w:cs="Times New Roman" w:hint="default"/>
        <w:b/>
      </w:rPr>
    </w:lvl>
    <w:lvl w:ilvl="1" w:tplc="6A92C8E4">
      <w:start w:val="1"/>
      <w:numFmt w:val="decimal"/>
      <w:lvlText w:val="%2."/>
      <w:lvlJc w:val="left"/>
      <w:pPr>
        <w:ind w:left="1650" w:hanging="570"/>
      </w:pPr>
      <w:rPr>
        <w:rFonts w:cs="Times New Roman" w:hint="default"/>
        <w:b/>
        <w:i w:val="0"/>
      </w:rPr>
    </w:lvl>
    <w:lvl w:ilvl="2" w:tplc="140C001B" w:tentative="1">
      <w:start w:val="1"/>
      <w:numFmt w:val="lowerRoman"/>
      <w:lvlText w:val="%3."/>
      <w:lvlJc w:val="right"/>
      <w:pPr>
        <w:ind w:left="2160" w:hanging="180"/>
      </w:pPr>
      <w:rPr>
        <w:rFonts w:cs="Times New Roman"/>
      </w:rPr>
    </w:lvl>
    <w:lvl w:ilvl="3" w:tplc="140C000F" w:tentative="1">
      <w:start w:val="1"/>
      <w:numFmt w:val="decimal"/>
      <w:lvlText w:val="%4."/>
      <w:lvlJc w:val="left"/>
      <w:pPr>
        <w:ind w:left="2880" w:hanging="360"/>
      </w:pPr>
      <w:rPr>
        <w:rFonts w:cs="Times New Roman"/>
      </w:rPr>
    </w:lvl>
    <w:lvl w:ilvl="4" w:tplc="140C0019" w:tentative="1">
      <w:start w:val="1"/>
      <w:numFmt w:val="lowerLetter"/>
      <w:lvlText w:val="%5."/>
      <w:lvlJc w:val="left"/>
      <w:pPr>
        <w:ind w:left="3600" w:hanging="360"/>
      </w:pPr>
      <w:rPr>
        <w:rFonts w:cs="Times New Roman"/>
      </w:rPr>
    </w:lvl>
    <w:lvl w:ilvl="5" w:tplc="140C001B" w:tentative="1">
      <w:start w:val="1"/>
      <w:numFmt w:val="lowerRoman"/>
      <w:lvlText w:val="%6."/>
      <w:lvlJc w:val="right"/>
      <w:pPr>
        <w:ind w:left="4320" w:hanging="180"/>
      </w:pPr>
      <w:rPr>
        <w:rFonts w:cs="Times New Roman"/>
      </w:rPr>
    </w:lvl>
    <w:lvl w:ilvl="6" w:tplc="140C000F" w:tentative="1">
      <w:start w:val="1"/>
      <w:numFmt w:val="decimal"/>
      <w:lvlText w:val="%7."/>
      <w:lvlJc w:val="left"/>
      <w:pPr>
        <w:ind w:left="5040" w:hanging="360"/>
      </w:pPr>
      <w:rPr>
        <w:rFonts w:cs="Times New Roman"/>
      </w:rPr>
    </w:lvl>
    <w:lvl w:ilvl="7" w:tplc="140C0019" w:tentative="1">
      <w:start w:val="1"/>
      <w:numFmt w:val="lowerLetter"/>
      <w:lvlText w:val="%8."/>
      <w:lvlJc w:val="left"/>
      <w:pPr>
        <w:ind w:left="5760" w:hanging="360"/>
      </w:pPr>
      <w:rPr>
        <w:rFonts w:cs="Times New Roman"/>
      </w:rPr>
    </w:lvl>
    <w:lvl w:ilvl="8" w:tplc="140C001B" w:tentative="1">
      <w:start w:val="1"/>
      <w:numFmt w:val="lowerRoman"/>
      <w:lvlText w:val="%9."/>
      <w:lvlJc w:val="right"/>
      <w:pPr>
        <w:ind w:left="6480" w:hanging="180"/>
      </w:pPr>
      <w:rPr>
        <w:rFonts w:cs="Times New Roman"/>
      </w:rPr>
    </w:lvl>
  </w:abstractNum>
  <w:abstractNum w:abstractNumId="71" w15:restartNumberingAfterBreak="0">
    <w:nsid w:val="7BDB4811"/>
    <w:multiLevelType w:val="hybridMultilevel"/>
    <w:tmpl w:val="1488FA8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2"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3" w15:restartNumberingAfterBreak="0">
    <w:nsid w:val="7DA20D4D"/>
    <w:multiLevelType w:val="hybridMultilevel"/>
    <w:tmpl w:val="06BCB40A"/>
    <w:lvl w:ilvl="0" w:tplc="79787FEE">
      <w:start w:val="1"/>
      <w:numFmt w:val="bullet"/>
      <w:pStyle w:val="ListBullet5"/>
      <w:lvlText w:val=""/>
      <w:lvlJc w:val="left"/>
      <w:pPr>
        <w:tabs>
          <w:tab w:val="num" w:pos="360"/>
        </w:tabs>
        <w:ind w:left="360"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tplc="04270003">
      <w:start w:val="1"/>
      <w:numFmt w:val="bullet"/>
      <w:lvlText w:val="o"/>
      <w:lvlJc w:val="left"/>
      <w:pPr>
        <w:tabs>
          <w:tab w:val="num" w:pos="1440"/>
        </w:tabs>
        <w:ind w:left="1440" w:hanging="360"/>
      </w:pPr>
      <w:rPr>
        <w:rFonts w:ascii="Courier New" w:hAnsi="Courier New" w:hint="default"/>
      </w:rPr>
    </w:lvl>
    <w:lvl w:ilvl="2" w:tplc="04270005">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EA130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5"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1"/>
  </w:num>
  <w:num w:numId="23">
    <w:abstractNumId w:val="74"/>
  </w:num>
  <w:num w:numId="24">
    <w:abstractNumId w:val="68"/>
  </w:num>
  <w:num w:numId="25">
    <w:abstractNumId w:val="13"/>
  </w:num>
  <w:num w:numId="26">
    <w:abstractNumId w:val="47"/>
  </w:num>
  <w:num w:numId="27">
    <w:abstractNumId w:val="33"/>
  </w:num>
  <w:num w:numId="2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9">
    <w:abstractNumId w:val="35"/>
  </w:num>
  <w:num w:numId="30">
    <w:abstractNumId w:val="67"/>
  </w:num>
  <w:num w:numId="31">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4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num>
  <w:num w:numId="48">
    <w:abstractNumId w:val="16"/>
  </w:num>
  <w:num w:numId="49">
    <w:abstractNumId w:val="45"/>
  </w:num>
  <w:num w:numId="50">
    <w:abstractNumId w:val="39"/>
  </w:num>
  <w:num w:numId="51">
    <w:abstractNumId w:val="12"/>
  </w:num>
  <w:num w:numId="52">
    <w:abstractNumId w:val="53"/>
  </w:num>
  <w:num w:numId="53">
    <w:abstractNumId w:val="73"/>
  </w:num>
  <w:num w:numId="54">
    <w:abstractNumId w:val="20"/>
  </w:num>
  <w:num w:numId="55">
    <w:abstractNumId w:val="19"/>
  </w:num>
  <w:num w:numId="56">
    <w:abstractNumId w:val="57"/>
  </w:num>
  <w:num w:numId="57">
    <w:abstractNumId w:val="18"/>
  </w:num>
  <w:num w:numId="58">
    <w:abstractNumId w:val="56"/>
  </w:num>
  <w:num w:numId="59">
    <w:abstractNumId w:val="9"/>
  </w:num>
  <w:num w:numId="60">
    <w:abstractNumId w:val="7"/>
  </w:num>
  <w:num w:numId="61">
    <w:abstractNumId w:val="6"/>
  </w:num>
  <w:num w:numId="62">
    <w:abstractNumId w:val="5"/>
  </w:num>
  <w:num w:numId="63">
    <w:abstractNumId w:val="4"/>
  </w:num>
  <w:num w:numId="64">
    <w:abstractNumId w:val="8"/>
  </w:num>
  <w:num w:numId="65">
    <w:abstractNumId w:val="3"/>
  </w:num>
  <w:num w:numId="66">
    <w:abstractNumId w:val="2"/>
  </w:num>
  <w:num w:numId="67">
    <w:abstractNumId w:val="1"/>
  </w:num>
  <w:num w:numId="68">
    <w:abstractNumId w:val="0"/>
  </w:num>
  <w:num w:numId="69">
    <w:abstractNumId w:val="32"/>
  </w:num>
  <w:num w:numId="70">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4"/>
  </w:num>
  <w:num w:numId="76">
    <w:abstractNumId w:val="48"/>
  </w:num>
  <w:num w:numId="77">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1"/>
  </w:num>
  <w:num w:numId="79">
    <w:abstractNumId w:val="24"/>
  </w:num>
  <w:num w:numId="80">
    <w:abstractNumId w:val="58"/>
  </w:num>
  <w:num w:numId="81">
    <w:abstractNumId w:val="62"/>
  </w:num>
  <w:num w:numId="82">
    <w:abstractNumId w:val="17"/>
  </w:num>
  <w:num w:numId="83">
    <w:abstractNumId w:val="63"/>
  </w:num>
  <w:num w:numId="84">
    <w:abstractNumId w:val="10"/>
    <w:lvlOverride w:ilvl="0">
      <w:lvl w:ilvl="0">
        <w:start w:val="1"/>
        <w:numFmt w:val="bullet"/>
        <w:lvlText w:val="-"/>
        <w:lvlJc w:val="left"/>
        <w:pPr>
          <w:ind w:left="360" w:hanging="360"/>
        </w:pPr>
      </w:lvl>
    </w:lvlOverride>
  </w:num>
  <w:num w:numId="85">
    <w:abstractNumId w:val="30"/>
  </w:num>
  <w:num w:numId="86">
    <w:abstractNumId w:val="68"/>
  </w:num>
  <w:num w:numId="87">
    <w:abstractNumId w:val="68"/>
  </w:num>
  <w:num w:numId="88">
    <w:abstractNumId w:val="68"/>
  </w:num>
  <w:num w:numId="89">
    <w:abstractNumId w:val="68"/>
  </w:num>
  <w:num w:numId="90">
    <w:abstractNumId w:val="64"/>
  </w:num>
  <w:num w:numId="91">
    <w:abstractNumId w:val="68"/>
  </w:num>
  <w:num w:numId="92">
    <w:abstractNumId w:val="10"/>
    <w:lvlOverride w:ilvl="0">
      <w:lvl w:ilvl="0">
        <w:start w:val="1"/>
        <w:numFmt w:val="bullet"/>
        <w:lvlText w:val=""/>
        <w:lvlJc w:val="left"/>
        <w:pPr>
          <w:ind w:left="360" w:hanging="360"/>
        </w:pPr>
        <w:rPr>
          <w:rFonts w:ascii="Symbol" w:hAnsi="Symbol" w:hint="default"/>
        </w:rPr>
      </w:lvl>
    </w:lvlOverride>
  </w:num>
  <w:num w:numId="9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2"/>
  </w:num>
  <w:num w:numId="95">
    <w:abstractNumId w:val="15"/>
  </w:num>
  <w:num w:numId="96">
    <w:abstractNumId w:val="31"/>
  </w:num>
  <w:num w:numId="97">
    <w:abstractNumId w:val="41"/>
  </w:num>
  <w:num w:numId="98">
    <w:abstractNumId w:val="60"/>
  </w:num>
  <w:num w:numId="99">
    <w:abstractNumId w:val="75"/>
  </w:num>
  <w:num w:numId="100">
    <w:abstractNumId w:val="34"/>
  </w:num>
  <w:num w:numId="101">
    <w:abstractNumId w:val="70"/>
  </w:num>
  <w:num w:numId="102">
    <w:abstractNumId w:val="42"/>
  </w:num>
  <w:num w:numId="103">
    <w:abstractNumId w:val="52"/>
  </w:num>
  <w:num w:numId="104">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ocumentProtection w:edit="trackedChanges" w:enforcement="0"/>
  <w:defaultTabStop w:val="567"/>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B22C42"/>
    <w:rsid w:val="00000B26"/>
    <w:rsid w:val="00002ED9"/>
    <w:rsid w:val="000042B8"/>
    <w:rsid w:val="00005292"/>
    <w:rsid w:val="00006C9D"/>
    <w:rsid w:val="00014CFC"/>
    <w:rsid w:val="00014D47"/>
    <w:rsid w:val="00015626"/>
    <w:rsid w:val="00017499"/>
    <w:rsid w:val="000204AC"/>
    <w:rsid w:val="00020DE8"/>
    <w:rsid w:val="00021251"/>
    <w:rsid w:val="000212E9"/>
    <w:rsid w:val="000241B8"/>
    <w:rsid w:val="0002451A"/>
    <w:rsid w:val="0002616E"/>
    <w:rsid w:val="00027CCD"/>
    <w:rsid w:val="00030280"/>
    <w:rsid w:val="00030CF3"/>
    <w:rsid w:val="00030D12"/>
    <w:rsid w:val="00032514"/>
    <w:rsid w:val="00033CD7"/>
    <w:rsid w:val="00034FB0"/>
    <w:rsid w:val="00035130"/>
    <w:rsid w:val="0003549D"/>
    <w:rsid w:val="000355BE"/>
    <w:rsid w:val="000379AC"/>
    <w:rsid w:val="00044E79"/>
    <w:rsid w:val="00047B9D"/>
    <w:rsid w:val="00053945"/>
    <w:rsid w:val="00054672"/>
    <w:rsid w:val="000548DE"/>
    <w:rsid w:val="000556E3"/>
    <w:rsid w:val="00057458"/>
    <w:rsid w:val="00060D6D"/>
    <w:rsid w:val="00061755"/>
    <w:rsid w:val="000661F9"/>
    <w:rsid w:val="00067340"/>
    <w:rsid w:val="000716F6"/>
    <w:rsid w:val="0007325D"/>
    <w:rsid w:val="00073B5F"/>
    <w:rsid w:val="000744CA"/>
    <w:rsid w:val="0007476E"/>
    <w:rsid w:val="000755F7"/>
    <w:rsid w:val="00076A97"/>
    <w:rsid w:val="00080043"/>
    <w:rsid w:val="00081496"/>
    <w:rsid w:val="000822C1"/>
    <w:rsid w:val="00083852"/>
    <w:rsid w:val="00083F91"/>
    <w:rsid w:val="000840C1"/>
    <w:rsid w:val="00090B20"/>
    <w:rsid w:val="00096B46"/>
    <w:rsid w:val="000A0989"/>
    <w:rsid w:val="000A19AC"/>
    <w:rsid w:val="000A3056"/>
    <w:rsid w:val="000A62C3"/>
    <w:rsid w:val="000B3122"/>
    <w:rsid w:val="000B4255"/>
    <w:rsid w:val="000B44A2"/>
    <w:rsid w:val="000B5C22"/>
    <w:rsid w:val="000B7E5D"/>
    <w:rsid w:val="000C2CCF"/>
    <w:rsid w:val="000C2E0C"/>
    <w:rsid w:val="000C3C99"/>
    <w:rsid w:val="000C5021"/>
    <w:rsid w:val="000C7B2B"/>
    <w:rsid w:val="000D3A18"/>
    <w:rsid w:val="000D3DB4"/>
    <w:rsid w:val="000D4970"/>
    <w:rsid w:val="000D5A29"/>
    <w:rsid w:val="000D6994"/>
    <w:rsid w:val="000E0052"/>
    <w:rsid w:val="000E1668"/>
    <w:rsid w:val="000E292F"/>
    <w:rsid w:val="000F1A4F"/>
    <w:rsid w:val="000F2259"/>
    <w:rsid w:val="000F25D5"/>
    <w:rsid w:val="000F29D6"/>
    <w:rsid w:val="000F366A"/>
    <w:rsid w:val="000F65E7"/>
    <w:rsid w:val="000F752E"/>
    <w:rsid w:val="00102A22"/>
    <w:rsid w:val="00103850"/>
    <w:rsid w:val="0010405F"/>
    <w:rsid w:val="00105600"/>
    <w:rsid w:val="00110653"/>
    <w:rsid w:val="0011396C"/>
    <w:rsid w:val="00115AB8"/>
    <w:rsid w:val="00115B21"/>
    <w:rsid w:val="00117AD5"/>
    <w:rsid w:val="00121CD2"/>
    <w:rsid w:val="0012271D"/>
    <w:rsid w:val="001236D5"/>
    <w:rsid w:val="00126AA1"/>
    <w:rsid w:val="00131840"/>
    <w:rsid w:val="001325BF"/>
    <w:rsid w:val="00134607"/>
    <w:rsid w:val="00134E73"/>
    <w:rsid w:val="00134EAF"/>
    <w:rsid w:val="001354F3"/>
    <w:rsid w:val="00135F3E"/>
    <w:rsid w:val="00137CDD"/>
    <w:rsid w:val="00145B25"/>
    <w:rsid w:val="00146763"/>
    <w:rsid w:val="001468AC"/>
    <w:rsid w:val="001474DC"/>
    <w:rsid w:val="00151409"/>
    <w:rsid w:val="00151FF4"/>
    <w:rsid w:val="00153743"/>
    <w:rsid w:val="00161C9B"/>
    <w:rsid w:val="001620A1"/>
    <w:rsid w:val="00165FA0"/>
    <w:rsid w:val="0017119B"/>
    <w:rsid w:val="0017221B"/>
    <w:rsid w:val="00172B48"/>
    <w:rsid w:val="001764C5"/>
    <w:rsid w:val="00176506"/>
    <w:rsid w:val="00176846"/>
    <w:rsid w:val="00176E72"/>
    <w:rsid w:val="0018362C"/>
    <w:rsid w:val="0018484A"/>
    <w:rsid w:val="00184BD8"/>
    <w:rsid w:val="00185B2E"/>
    <w:rsid w:val="00185BE2"/>
    <w:rsid w:val="0018711E"/>
    <w:rsid w:val="0019010B"/>
    <w:rsid w:val="0019025E"/>
    <w:rsid w:val="00191013"/>
    <w:rsid w:val="00192A40"/>
    <w:rsid w:val="0019422D"/>
    <w:rsid w:val="00197405"/>
    <w:rsid w:val="001A0B94"/>
    <w:rsid w:val="001A2450"/>
    <w:rsid w:val="001A5830"/>
    <w:rsid w:val="001A65D6"/>
    <w:rsid w:val="001A71FD"/>
    <w:rsid w:val="001B1392"/>
    <w:rsid w:val="001B18D5"/>
    <w:rsid w:val="001B58BB"/>
    <w:rsid w:val="001C03A3"/>
    <w:rsid w:val="001C0E1A"/>
    <w:rsid w:val="001C3E61"/>
    <w:rsid w:val="001C78CA"/>
    <w:rsid w:val="001C7CDC"/>
    <w:rsid w:val="001D0774"/>
    <w:rsid w:val="001D1D69"/>
    <w:rsid w:val="001D243A"/>
    <w:rsid w:val="001D34FC"/>
    <w:rsid w:val="001E45D1"/>
    <w:rsid w:val="001E5792"/>
    <w:rsid w:val="001E59D2"/>
    <w:rsid w:val="001E6AA4"/>
    <w:rsid w:val="001F097A"/>
    <w:rsid w:val="001F0F05"/>
    <w:rsid w:val="001F239C"/>
    <w:rsid w:val="001F3B6C"/>
    <w:rsid w:val="001F5257"/>
    <w:rsid w:val="001F7CF0"/>
    <w:rsid w:val="00200554"/>
    <w:rsid w:val="00200F6D"/>
    <w:rsid w:val="00200FB5"/>
    <w:rsid w:val="00203B7E"/>
    <w:rsid w:val="00204ACC"/>
    <w:rsid w:val="00204ED8"/>
    <w:rsid w:val="00205985"/>
    <w:rsid w:val="0020599C"/>
    <w:rsid w:val="002070C6"/>
    <w:rsid w:val="00210F40"/>
    <w:rsid w:val="002157B0"/>
    <w:rsid w:val="002166CA"/>
    <w:rsid w:val="0022283E"/>
    <w:rsid w:val="00223BE0"/>
    <w:rsid w:val="0022712C"/>
    <w:rsid w:val="00232E92"/>
    <w:rsid w:val="0023336E"/>
    <w:rsid w:val="0023589D"/>
    <w:rsid w:val="00236619"/>
    <w:rsid w:val="002408BF"/>
    <w:rsid w:val="00246535"/>
    <w:rsid w:val="00251442"/>
    <w:rsid w:val="002528C6"/>
    <w:rsid w:val="00253C8C"/>
    <w:rsid w:val="00255AE8"/>
    <w:rsid w:val="002572E4"/>
    <w:rsid w:val="00261827"/>
    <w:rsid w:val="00263F17"/>
    <w:rsid w:val="002707E1"/>
    <w:rsid w:val="00271829"/>
    <w:rsid w:val="00276B99"/>
    <w:rsid w:val="00276EB8"/>
    <w:rsid w:val="00277C01"/>
    <w:rsid w:val="00282E4C"/>
    <w:rsid w:val="00286345"/>
    <w:rsid w:val="00287BB6"/>
    <w:rsid w:val="00291AFB"/>
    <w:rsid w:val="0029294A"/>
    <w:rsid w:val="0029527E"/>
    <w:rsid w:val="002A0157"/>
    <w:rsid w:val="002A0443"/>
    <w:rsid w:val="002A0801"/>
    <w:rsid w:val="002A2602"/>
    <w:rsid w:val="002A58F8"/>
    <w:rsid w:val="002B038C"/>
    <w:rsid w:val="002B10BA"/>
    <w:rsid w:val="002B1815"/>
    <w:rsid w:val="002B28AC"/>
    <w:rsid w:val="002B6638"/>
    <w:rsid w:val="002C25B2"/>
    <w:rsid w:val="002C2C9D"/>
    <w:rsid w:val="002C2FDE"/>
    <w:rsid w:val="002C3E80"/>
    <w:rsid w:val="002C3F4F"/>
    <w:rsid w:val="002C4711"/>
    <w:rsid w:val="002D2C02"/>
    <w:rsid w:val="002D2D4F"/>
    <w:rsid w:val="002D314E"/>
    <w:rsid w:val="002D3260"/>
    <w:rsid w:val="002D55AF"/>
    <w:rsid w:val="002D6205"/>
    <w:rsid w:val="002E0046"/>
    <w:rsid w:val="002E01EE"/>
    <w:rsid w:val="002E1278"/>
    <w:rsid w:val="002E23BC"/>
    <w:rsid w:val="002E34C5"/>
    <w:rsid w:val="002E40C2"/>
    <w:rsid w:val="002E4845"/>
    <w:rsid w:val="002E5BAB"/>
    <w:rsid w:val="002E767E"/>
    <w:rsid w:val="002F0B5C"/>
    <w:rsid w:val="002F2978"/>
    <w:rsid w:val="002F2C36"/>
    <w:rsid w:val="002F4F73"/>
    <w:rsid w:val="002F555B"/>
    <w:rsid w:val="002F5C0B"/>
    <w:rsid w:val="002F7E83"/>
    <w:rsid w:val="00300947"/>
    <w:rsid w:val="00313F19"/>
    <w:rsid w:val="00316525"/>
    <w:rsid w:val="0032065B"/>
    <w:rsid w:val="00320974"/>
    <w:rsid w:val="0032110D"/>
    <w:rsid w:val="0032136A"/>
    <w:rsid w:val="003219BD"/>
    <w:rsid w:val="00331FDE"/>
    <w:rsid w:val="003342A5"/>
    <w:rsid w:val="00336224"/>
    <w:rsid w:val="003423E9"/>
    <w:rsid w:val="00342BF5"/>
    <w:rsid w:val="003430B2"/>
    <w:rsid w:val="0034319B"/>
    <w:rsid w:val="00343E57"/>
    <w:rsid w:val="00346174"/>
    <w:rsid w:val="00346555"/>
    <w:rsid w:val="00350C32"/>
    <w:rsid w:val="0035271B"/>
    <w:rsid w:val="00352F33"/>
    <w:rsid w:val="003577AE"/>
    <w:rsid w:val="00361918"/>
    <w:rsid w:val="00361DBE"/>
    <w:rsid w:val="00362659"/>
    <w:rsid w:val="00362A6F"/>
    <w:rsid w:val="00365308"/>
    <w:rsid w:val="0037081B"/>
    <w:rsid w:val="003723FB"/>
    <w:rsid w:val="00372852"/>
    <w:rsid w:val="00372C84"/>
    <w:rsid w:val="003732B8"/>
    <w:rsid w:val="00377BB1"/>
    <w:rsid w:val="00380FD8"/>
    <w:rsid w:val="0038118E"/>
    <w:rsid w:val="0038494B"/>
    <w:rsid w:val="00384A20"/>
    <w:rsid w:val="00387B2C"/>
    <w:rsid w:val="003903F1"/>
    <w:rsid w:val="00391BF7"/>
    <w:rsid w:val="00393F68"/>
    <w:rsid w:val="0039520E"/>
    <w:rsid w:val="003954D5"/>
    <w:rsid w:val="0039632F"/>
    <w:rsid w:val="00396A01"/>
    <w:rsid w:val="0039745B"/>
    <w:rsid w:val="003A03D2"/>
    <w:rsid w:val="003A22B5"/>
    <w:rsid w:val="003A5BDA"/>
    <w:rsid w:val="003A6BD9"/>
    <w:rsid w:val="003A7A93"/>
    <w:rsid w:val="003B08E5"/>
    <w:rsid w:val="003B1FE0"/>
    <w:rsid w:val="003B236B"/>
    <w:rsid w:val="003B3033"/>
    <w:rsid w:val="003B36EC"/>
    <w:rsid w:val="003B48E8"/>
    <w:rsid w:val="003B4C6F"/>
    <w:rsid w:val="003B6000"/>
    <w:rsid w:val="003C17D1"/>
    <w:rsid w:val="003C54DF"/>
    <w:rsid w:val="003C5CC1"/>
    <w:rsid w:val="003C5D00"/>
    <w:rsid w:val="003C6BC2"/>
    <w:rsid w:val="003C7E1C"/>
    <w:rsid w:val="003D122F"/>
    <w:rsid w:val="003D183F"/>
    <w:rsid w:val="003D19E4"/>
    <w:rsid w:val="003D2601"/>
    <w:rsid w:val="003E10F1"/>
    <w:rsid w:val="003E1688"/>
    <w:rsid w:val="003E5CAA"/>
    <w:rsid w:val="003E7182"/>
    <w:rsid w:val="003F1938"/>
    <w:rsid w:val="003F2CA8"/>
    <w:rsid w:val="003F47AF"/>
    <w:rsid w:val="003F4DD5"/>
    <w:rsid w:val="003F6163"/>
    <w:rsid w:val="003F78B1"/>
    <w:rsid w:val="00400AD7"/>
    <w:rsid w:val="00400C6F"/>
    <w:rsid w:val="004015A3"/>
    <w:rsid w:val="004029C3"/>
    <w:rsid w:val="00402BA6"/>
    <w:rsid w:val="00412A20"/>
    <w:rsid w:val="004131C1"/>
    <w:rsid w:val="00413ADD"/>
    <w:rsid w:val="00414132"/>
    <w:rsid w:val="00414139"/>
    <w:rsid w:val="00414A8C"/>
    <w:rsid w:val="00417934"/>
    <w:rsid w:val="004201B6"/>
    <w:rsid w:val="00421748"/>
    <w:rsid w:val="00423664"/>
    <w:rsid w:val="00423BEA"/>
    <w:rsid w:val="00424A79"/>
    <w:rsid w:val="004256D7"/>
    <w:rsid w:val="00431954"/>
    <w:rsid w:val="00432CFA"/>
    <w:rsid w:val="00433350"/>
    <w:rsid w:val="00444F1F"/>
    <w:rsid w:val="00453480"/>
    <w:rsid w:val="004572CE"/>
    <w:rsid w:val="00460B18"/>
    <w:rsid w:val="00461173"/>
    <w:rsid w:val="0046353E"/>
    <w:rsid w:val="00463C9C"/>
    <w:rsid w:val="0046489F"/>
    <w:rsid w:val="00467926"/>
    <w:rsid w:val="00467C9A"/>
    <w:rsid w:val="00472949"/>
    <w:rsid w:val="00472BCE"/>
    <w:rsid w:val="00477CFF"/>
    <w:rsid w:val="00483185"/>
    <w:rsid w:val="00484A5D"/>
    <w:rsid w:val="004857D6"/>
    <w:rsid w:val="0048642B"/>
    <w:rsid w:val="00492CD5"/>
    <w:rsid w:val="004973AE"/>
    <w:rsid w:val="004A0B5D"/>
    <w:rsid w:val="004A7475"/>
    <w:rsid w:val="004A7A23"/>
    <w:rsid w:val="004B32C4"/>
    <w:rsid w:val="004B3369"/>
    <w:rsid w:val="004B569F"/>
    <w:rsid w:val="004B70EB"/>
    <w:rsid w:val="004B7F6F"/>
    <w:rsid w:val="004C068F"/>
    <w:rsid w:val="004C0C1A"/>
    <w:rsid w:val="004C1179"/>
    <w:rsid w:val="004C22D5"/>
    <w:rsid w:val="004C3F05"/>
    <w:rsid w:val="004C449D"/>
    <w:rsid w:val="004C5ED5"/>
    <w:rsid w:val="004C6702"/>
    <w:rsid w:val="004D1884"/>
    <w:rsid w:val="004D270C"/>
    <w:rsid w:val="004D278A"/>
    <w:rsid w:val="004D2E68"/>
    <w:rsid w:val="004D3ECC"/>
    <w:rsid w:val="004D3F5F"/>
    <w:rsid w:val="004E1521"/>
    <w:rsid w:val="004E2A93"/>
    <w:rsid w:val="004E3430"/>
    <w:rsid w:val="004E3FA5"/>
    <w:rsid w:val="004E5742"/>
    <w:rsid w:val="004E7AE8"/>
    <w:rsid w:val="004F0059"/>
    <w:rsid w:val="004F0E7E"/>
    <w:rsid w:val="004F7066"/>
    <w:rsid w:val="00500C24"/>
    <w:rsid w:val="005016CA"/>
    <w:rsid w:val="00503B2C"/>
    <w:rsid w:val="005057EB"/>
    <w:rsid w:val="00505E89"/>
    <w:rsid w:val="00506CE1"/>
    <w:rsid w:val="00506DA6"/>
    <w:rsid w:val="005112E3"/>
    <w:rsid w:val="005122B5"/>
    <w:rsid w:val="005128F4"/>
    <w:rsid w:val="005160BF"/>
    <w:rsid w:val="0051749D"/>
    <w:rsid w:val="005226D2"/>
    <w:rsid w:val="00522E45"/>
    <w:rsid w:val="00524205"/>
    <w:rsid w:val="00525295"/>
    <w:rsid w:val="0052664F"/>
    <w:rsid w:val="00527D9A"/>
    <w:rsid w:val="0053045D"/>
    <w:rsid w:val="00530E45"/>
    <w:rsid w:val="005373BC"/>
    <w:rsid w:val="005464BD"/>
    <w:rsid w:val="00550F29"/>
    <w:rsid w:val="005524D7"/>
    <w:rsid w:val="00552AB2"/>
    <w:rsid w:val="0055363E"/>
    <w:rsid w:val="00554651"/>
    <w:rsid w:val="00555394"/>
    <w:rsid w:val="00556088"/>
    <w:rsid w:val="00557B6F"/>
    <w:rsid w:val="005614D5"/>
    <w:rsid w:val="005642BD"/>
    <w:rsid w:val="005716B3"/>
    <w:rsid w:val="005720E3"/>
    <w:rsid w:val="005734CE"/>
    <w:rsid w:val="00574359"/>
    <w:rsid w:val="00575AC0"/>
    <w:rsid w:val="00576516"/>
    <w:rsid w:val="00577658"/>
    <w:rsid w:val="005819DA"/>
    <w:rsid w:val="0058419A"/>
    <w:rsid w:val="00591680"/>
    <w:rsid w:val="00591E74"/>
    <w:rsid w:val="00592E2A"/>
    <w:rsid w:val="005939FB"/>
    <w:rsid w:val="005960B1"/>
    <w:rsid w:val="0059620A"/>
    <w:rsid w:val="005A0E37"/>
    <w:rsid w:val="005A12B6"/>
    <w:rsid w:val="005A3858"/>
    <w:rsid w:val="005A47BF"/>
    <w:rsid w:val="005A47F4"/>
    <w:rsid w:val="005A50AF"/>
    <w:rsid w:val="005A62A1"/>
    <w:rsid w:val="005A7C9D"/>
    <w:rsid w:val="005A7DF6"/>
    <w:rsid w:val="005B2530"/>
    <w:rsid w:val="005B2E1D"/>
    <w:rsid w:val="005B3BFA"/>
    <w:rsid w:val="005B43C0"/>
    <w:rsid w:val="005B4A06"/>
    <w:rsid w:val="005B5F56"/>
    <w:rsid w:val="005B619A"/>
    <w:rsid w:val="005B79F4"/>
    <w:rsid w:val="005C3739"/>
    <w:rsid w:val="005C53F6"/>
    <w:rsid w:val="005C7DA4"/>
    <w:rsid w:val="005D6149"/>
    <w:rsid w:val="005D7AE6"/>
    <w:rsid w:val="005E19DE"/>
    <w:rsid w:val="005E4400"/>
    <w:rsid w:val="005E487E"/>
    <w:rsid w:val="005E4D8B"/>
    <w:rsid w:val="005F04BE"/>
    <w:rsid w:val="005F05F7"/>
    <w:rsid w:val="005F55D0"/>
    <w:rsid w:val="005F5BA8"/>
    <w:rsid w:val="00601311"/>
    <w:rsid w:val="00605652"/>
    <w:rsid w:val="00610B09"/>
    <w:rsid w:val="00610CEA"/>
    <w:rsid w:val="00611151"/>
    <w:rsid w:val="00612871"/>
    <w:rsid w:val="00612D28"/>
    <w:rsid w:val="00613EC5"/>
    <w:rsid w:val="006227F1"/>
    <w:rsid w:val="0062372D"/>
    <w:rsid w:val="00626F76"/>
    <w:rsid w:val="00627B58"/>
    <w:rsid w:val="0063194F"/>
    <w:rsid w:val="006323F3"/>
    <w:rsid w:val="00634366"/>
    <w:rsid w:val="00634C02"/>
    <w:rsid w:val="00634E04"/>
    <w:rsid w:val="00635CF5"/>
    <w:rsid w:val="00636648"/>
    <w:rsid w:val="0063764D"/>
    <w:rsid w:val="00640824"/>
    <w:rsid w:val="0064158B"/>
    <w:rsid w:val="00642506"/>
    <w:rsid w:val="006429F7"/>
    <w:rsid w:val="00646CEA"/>
    <w:rsid w:val="00647074"/>
    <w:rsid w:val="00650803"/>
    <w:rsid w:val="00651A39"/>
    <w:rsid w:val="00651B58"/>
    <w:rsid w:val="00653C29"/>
    <w:rsid w:val="00660405"/>
    <w:rsid w:val="00662CD4"/>
    <w:rsid w:val="00664DD9"/>
    <w:rsid w:val="006668BF"/>
    <w:rsid w:val="0067099D"/>
    <w:rsid w:val="006720A2"/>
    <w:rsid w:val="0067408D"/>
    <w:rsid w:val="0067614F"/>
    <w:rsid w:val="0067763C"/>
    <w:rsid w:val="00687B56"/>
    <w:rsid w:val="0069559E"/>
    <w:rsid w:val="0069569E"/>
    <w:rsid w:val="00696FDD"/>
    <w:rsid w:val="006A0142"/>
    <w:rsid w:val="006A2755"/>
    <w:rsid w:val="006A315F"/>
    <w:rsid w:val="006A40FC"/>
    <w:rsid w:val="006A4AA4"/>
    <w:rsid w:val="006A4B6B"/>
    <w:rsid w:val="006A4B85"/>
    <w:rsid w:val="006A5BE7"/>
    <w:rsid w:val="006A7680"/>
    <w:rsid w:val="006B042E"/>
    <w:rsid w:val="006B0B86"/>
    <w:rsid w:val="006B10BC"/>
    <w:rsid w:val="006B1BAB"/>
    <w:rsid w:val="006B381C"/>
    <w:rsid w:val="006B4E66"/>
    <w:rsid w:val="006B5308"/>
    <w:rsid w:val="006B5582"/>
    <w:rsid w:val="006B740C"/>
    <w:rsid w:val="006B7AE8"/>
    <w:rsid w:val="006C3C3A"/>
    <w:rsid w:val="006C40A1"/>
    <w:rsid w:val="006C4B8C"/>
    <w:rsid w:val="006C6E8F"/>
    <w:rsid w:val="006C707E"/>
    <w:rsid w:val="006C7F44"/>
    <w:rsid w:val="006D0355"/>
    <w:rsid w:val="006D251C"/>
    <w:rsid w:val="006D5086"/>
    <w:rsid w:val="006D559E"/>
    <w:rsid w:val="006D61E9"/>
    <w:rsid w:val="006D645B"/>
    <w:rsid w:val="006E274B"/>
    <w:rsid w:val="006E38AF"/>
    <w:rsid w:val="006E4989"/>
    <w:rsid w:val="006F16FE"/>
    <w:rsid w:val="006F1E88"/>
    <w:rsid w:val="006F218E"/>
    <w:rsid w:val="006F358D"/>
    <w:rsid w:val="006F480C"/>
    <w:rsid w:val="006F6DC1"/>
    <w:rsid w:val="006F76ED"/>
    <w:rsid w:val="00700BA4"/>
    <w:rsid w:val="00702EAB"/>
    <w:rsid w:val="0070503B"/>
    <w:rsid w:val="00714D46"/>
    <w:rsid w:val="007205C5"/>
    <w:rsid w:val="00721D31"/>
    <w:rsid w:val="00723307"/>
    <w:rsid w:val="00725EFD"/>
    <w:rsid w:val="00732A1F"/>
    <w:rsid w:val="00734ED2"/>
    <w:rsid w:val="007351D6"/>
    <w:rsid w:val="00737964"/>
    <w:rsid w:val="007403AC"/>
    <w:rsid w:val="00740A1A"/>
    <w:rsid w:val="00740AA6"/>
    <w:rsid w:val="0074462C"/>
    <w:rsid w:val="00747DF3"/>
    <w:rsid w:val="00747EE9"/>
    <w:rsid w:val="007507A9"/>
    <w:rsid w:val="00750A10"/>
    <w:rsid w:val="00755A98"/>
    <w:rsid w:val="007576A9"/>
    <w:rsid w:val="007609F5"/>
    <w:rsid w:val="0076330F"/>
    <w:rsid w:val="007649E4"/>
    <w:rsid w:val="007663A8"/>
    <w:rsid w:val="00766555"/>
    <w:rsid w:val="0077137A"/>
    <w:rsid w:val="00772EAF"/>
    <w:rsid w:val="00782467"/>
    <w:rsid w:val="00783F37"/>
    <w:rsid w:val="007841DA"/>
    <w:rsid w:val="00786B3C"/>
    <w:rsid w:val="00790961"/>
    <w:rsid w:val="0079443C"/>
    <w:rsid w:val="007965E7"/>
    <w:rsid w:val="00796A3F"/>
    <w:rsid w:val="007A0D55"/>
    <w:rsid w:val="007A0DA5"/>
    <w:rsid w:val="007A1A58"/>
    <w:rsid w:val="007A2F8B"/>
    <w:rsid w:val="007A4BD7"/>
    <w:rsid w:val="007A6461"/>
    <w:rsid w:val="007A651A"/>
    <w:rsid w:val="007A661D"/>
    <w:rsid w:val="007A7C03"/>
    <w:rsid w:val="007B38A9"/>
    <w:rsid w:val="007B4E91"/>
    <w:rsid w:val="007B53E8"/>
    <w:rsid w:val="007B6EA2"/>
    <w:rsid w:val="007B7180"/>
    <w:rsid w:val="007B7452"/>
    <w:rsid w:val="007B7C9B"/>
    <w:rsid w:val="007C0BAA"/>
    <w:rsid w:val="007C2871"/>
    <w:rsid w:val="007C7F34"/>
    <w:rsid w:val="007D30FD"/>
    <w:rsid w:val="007D56EC"/>
    <w:rsid w:val="007D5CAA"/>
    <w:rsid w:val="007E0058"/>
    <w:rsid w:val="007E3CE3"/>
    <w:rsid w:val="007E4A27"/>
    <w:rsid w:val="007E4B57"/>
    <w:rsid w:val="007E4E9B"/>
    <w:rsid w:val="007E64D4"/>
    <w:rsid w:val="007E7496"/>
    <w:rsid w:val="007E7BF6"/>
    <w:rsid w:val="007F3253"/>
    <w:rsid w:val="007F57A8"/>
    <w:rsid w:val="00800114"/>
    <w:rsid w:val="008004BD"/>
    <w:rsid w:val="00800E57"/>
    <w:rsid w:val="008073ED"/>
    <w:rsid w:val="00810271"/>
    <w:rsid w:val="0081030F"/>
    <w:rsid w:val="00812B52"/>
    <w:rsid w:val="00813FE0"/>
    <w:rsid w:val="008178BE"/>
    <w:rsid w:val="00820B46"/>
    <w:rsid w:val="008211A4"/>
    <w:rsid w:val="008247F2"/>
    <w:rsid w:val="00830DB8"/>
    <w:rsid w:val="0083467C"/>
    <w:rsid w:val="00844333"/>
    <w:rsid w:val="00845ABB"/>
    <w:rsid w:val="00847531"/>
    <w:rsid w:val="00847BF6"/>
    <w:rsid w:val="008514DE"/>
    <w:rsid w:val="008529CF"/>
    <w:rsid w:val="008539EF"/>
    <w:rsid w:val="008547ED"/>
    <w:rsid w:val="008608C4"/>
    <w:rsid w:val="00860DA3"/>
    <w:rsid w:val="00861046"/>
    <w:rsid w:val="0086224A"/>
    <w:rsid w:val="00863DF4"/>
    <w:rsid w:val="0087091F"/>
    <w:rsid w:val="00870DCF"/>
    <w:rsid w:val="00872C24"/>
    <w:rsid w:val="008745B2"/>
    <w:rsid w:val="00876527"/>
    <w:rsid w:val="00880339"/>
    <w:rsid w:val="00880CCC"/>
    <w:rsid w:val="00881D0E"/>
    <w:rsid w:val="00881E32"/>
    <w:rsid w:val="00884ACB"/>
    <w:rsid w:val="00885285"/>
    <w:rsid w:val="00885B40"/>
    <w:rsid w:val="00890790"/>
    <w:rsid w:val="00891569"/>
    <w:rsid w:val="00894E23"/>
    <w:rsid w:val="008A0DF0"/>
    <w:rsid w:val="008A1BD2"/>
    <w:rsid w:val="008A58EC"/>
    <w:rsid w:val="008A6B98"/>
    <w:rsid w:val="008A75AA"/>
    <w:rsid w:val="008A78AC"/>
    <w:rsid w:val="008A79F4"/>
    <w:rsid w:val="008B1F0F"/>
    <w:rsid w:val="008B3A8D"/>
    <w:rsid w:val="008B461D"/>
    <w:rsid w:val="008B609E"/>
    <w:rsid w:val="008B7F3A"/>
    <w:rsid w:val="008C26A4"/>
    <w:rsid w:val="008C340C"/>
    <w:rsid w:val="008C3848"/>
    <w:rsid w:val="008C4CFC"/>
    <w:rsid w:val="008C6C6B"/>
    <w:rsid w:val="008D2DAB"/>
    <w:rsid w:val="008D3C58"/>
    <w:rsid w:val="008D4C88"/>
    <w:rsid w:val="008E029A"/>
    <w:rsid w:val="008E12F0"/>
    <w:rsid w:val="008E3670"/>
    <w:rsid w:val="008F130A"/>
    <w:rsid w:val="008F28FA"/>
    <w:rsid w:val="008F500B"/>
    <w:rsid w:val="008F5594"/>
    <w:rsid w:val="009006C0"/>
    <w:rsid w:val="00904233"/>
    <w:rsid w:val="00906BFB"/>
    <w:rsid w:val="0091288E"/>
    <w:rsid w:val="009140ED"/>
    <w:rsid w:val="00914F8F"/>
    <w:rsid w:val="00915390"/>
    <w:rsid w:val="009159B9"/>
    <w:rsid w:val="00915F89"/>
    <w:rsid w:val="00921B6C"/>
    <w:rsid w:val="00923307"/>
    <w:rsid w:val="00926529"/>
    <w:rsid w:val="0093067F"/>
    <w:rsid w:val="00932BC5"/>
    <w:rsid w:val="00933471"/>
    <w:rsid w:val="00936612"/>
    <w:rsid w:val="00940514"/>
    <w:rsid w:val="00941C22"/>
    <w:rsid w:val="0094407C"/>
    <w:rsid w:val="00945D1B"/>
    <w:rsid w:val="00951D80"/>
    <w:rsid w:val="00952624"/>
    <w:rsid w:val="00952A85"/>
    <w:rsid w:val="0095563B"/>
    <w:rsid w:val="00957A9E"/>
    <w:rsid w:val="00957C1D"/>
    <w:rsid w:val="00961F6D"/>
    <w:rsid w:val="009631F6"/>
    <w:rsid w:val="009657D2"/>
    <w:rsid w:val="00965C67"/>
    <w:rsid w:val="009706E2"/>
    <w:rsid w:val="0097131A"/>
    <w:rsid w:val="00972302"/>
    <w:rsid w:val="009760A5"/>
    <w:rsid w:val="0098056A"/>
    <w:rsid w:val="00980B2B"/>
    <w:rsid w:val="00982C77"/>
    <w:rsid w:val="00982D01"/>
    <w:rsid w:val="00982E4D"/>
    <w:rsid w:val="009831D4"/>
    <w:rsid w:val="0098328D"/>
    <w:rsid w:val="009836ED"/>
    <w:rsid w:val="00983CBD"/>
    <w:rsid w:val="00983ED8"/>
    <w:rsid w:val="00984ADE"/>
    <w:rsid w:val="00985F86"/>
    <w:rsid w:val="00986AF1"/>
    <w:rsid w:val="00986E2E"/>
    <w:rsid w:val="009941FC"/>
    <w:rsid w:val="009A1AD8"/>
    <w:rsid w:val="009A2380"/>
    <w:rsid w:val="009A268E"/>
    <w:rsid w:val="009A28B3"/>
    <w:rsid w:val="009A29E3"/>
    <w:rsid w:val="009A3EA6"/>
    <w:rsid w:val="009B39DC"/>
    <w:rsid w:val="009B5B06"/>
    <w:rsid w:val="009C0827"/>
    <w:rsid w:val="009C60D4"/>
    <w:rsid w:val="009C7D65"/>
    <w:rsid w:val="009C7F4B"/>
    <w:rsid w:val="009D17F6"/>
    <w:rsid w:val="009D317E"/>
    <w:rsid w:val="009D3296"/>
    <w:rsid w:val="009D49AF"/>
    <w:rsid w:val="009D4EB1"/>
    <w:rsid w:val="009D7973"/>
    <w:rsid w:val="009D7F81"/>
    <w:rsid w:val="009E1F65"/>
    <w:rsid w:val="009E2FE4"/>
    <w:rsid w:val="009E44BC"/>
    <w:rsid w:val="009E50BE"/>
    <w:rsid w:val="009E6F45"/>
    <w:rsid w:val="009F13F6"/>
    <w:rsid w:val="009F1C47"/>
    <w:rsid w:val="009F3FDA"/>
    <w:rsid w:val="009F55C1"/>
    <w:rsid w:val="009F65E6"/>
    <w:rsid w:val="009F7BE1"/>
    <w:rsid w:val="00A017EA"/>
    <w:rsid w:val="00A02BE5"/>
    <w:rsid w:val="00A04A74"/>
    <w:rsid w:val="00A06C6C"/>
    <w:rsid w:val="00A0775C"/>
    <w:rsid w:val="00A07B71"/>
    <w:rsid w:val="00A103E3"/>
    <w:rsid w:val="00A105C6"/>
    <w:rsid w:val="00A10719"/>
    <w:rsid w:val="00A112EF"/>
    <w:rsid w:val="00A12147"/>
    <w:rsid w:val="00A131F3"/>
    <w:rsid w:val="00A13DD1"/>
    <w:rsid w:val="00A14C32"/>
    <w:rsid w:val="00A14DD0"/>
    <w:rsid w:val="00A1663C"/>
    <w:rsid w:val="00A23A2F"/>
    <w:rsid w:val="00A251B8"/>
    <w:rsid w:val="00A25728"/>
    <w:rsid w:val="00A269C3"/>
    <w:rsid w:val="00A27FA7"/>
    <w:rsid w:val="00A30E8A"/>
    <w:rsid w:val="00A31007"/>
    <w:rsid w:val="00A31B74"/>
    <w:rsid w:val="00A3505E"/>
    <w:rsid w:val="00A37308"/>
    <w:rsid w:val="00A3735B"/>
    <w:rsid w:val="00A3776A"/>
    <w:rsid w:val="00A435D1"/>
    <w:rsid w:val="00A44C0B"/>
    <w:rsid w:val="00A514A9"/>
    <w:rsid w:val="00A51A4B"/>
    <w:rsid w:val="00A56969"/>
    <w:rsid w:val="00A615F9"/>
    <w:rsid w:val="00A62822"/>
    <w:rsid w:val="00A658FF"/>
    <w:rsid w:val="00A664C2"/>
    <w:rsid w:val="00A673DA"/>
    <w:rsid w:val="00A8005A"/>
    <w:rsid w:val="00A8596F"/>
    <w:rsid w:val="00A945C6"/>
    <w:rsid w:val="00A9590E"/>
    <w:rsid w:val="00AA13DF"/>
    <w:rsid w:val="00AA1F0C"/>
    <w:rsid w:val="00AA2CF7"/>
    <w:rsid w:val="00AA5069"/>
    <w:rsid w:val="00AA5120"/>
    <w:rsid w:val="00AA73DE"/>
    <w:rsid w:val="00AB05F1"/>
    <w:rsid w:val="00AB0803"/>
    <w:rsid w:val="00AB16D8"/>
    <w:rsid w:val="00AB2599"/>
    <w:rsid w:val="00AB33F1"/>
    <w:rsid w:val="00AB4141"/>
    <w:rsid w:val="00AB5DE7"/>
    <w:rsid w:val="00AC0E34"/>
    <w:rsid w:val="00AC33E5"/>
    <w:rsid w:val="00AC3E8C"/>
    <w:rsid w:val="00AC6EA8"/>
    <w:rsid w:val="00AD07D4"/>
    <w:rsid w:val="00AD14E8"/>
    <w:rsid w:val="00AD184F"/>
    <w:rsid w:val="00AD3AF8"/>
    <w:rsid w:val="00AD6224"/>
    <w:rsid w:val="00AD70B5"/>
    <w:rsid w:val="00AD7B5D"/>
    <w:rsid w:val="00AE078D"/>
    <w:rsid w:val="00AE1967"/>
    <w:rsid w:val="00AE20D0"/>
    <w:rsid w:val="00AE3568"/>
    <w:rsid w:val="00AE36AF"/>
    <w:rsid w:val="00AE4F8A"/>
    <w:rsid w:val="00AE6DCB"/>
    <w:rsid w:val="00AF0213"/>
    <w:rsid w:val="00AF2311"/>
    <w:rsid w:val="00AF2650"/>
    <w:rsid w:val="00AF37E8"/>
    <w:rsid w:val="00AF38F9"/>
    <w:rsid w:val="00AF5824"/>
    <w:rsid w:val="00AF5EFE"/>
    <w:rsid w:val="00AF64B5"/>
    <w:rsid w:val="00AF6F40"/>
    <w:rsid w:val="00AF777D"/>
    <w:rsid w:val="00AF7B08"/>
    <w:rsid w:val="00B00242"/>
    <w:rsid w:val="00B026F5"/>
    <w:rsid w:val="00B03889"/>
    <w:rsid w:val="00B111D8"/>
    <w:rsid w:val="00B12EB4"/>
    <w:rsid w:val="00B13E89"/>
    <w:rsid w:val="00B16349"/>
    <w:rsid w:val="00B169BF"/>
    <w:rsid w:val="00B20077"/>
    <w:rsid w:val="00B2019F"/>
    <w:rsid w:val="00B224E6"/>
    <w:rsid w:val="00B22C42"/>
    <w:rsid w:val="00B233E7"/>
    <w:rsid w:val="00B26DE3"/>
    <w:rsid w:val="00B3017E"/>
    <w:rsid w:val="00B335A1"/>
    <w:rsid w:val="00B33ECB"/>
    <w:rsid w:val="00B37BF6"/>
    <w:rsid w:val="00B42DEA"/>
    <w:rsid w:val="00B439C5"/>
    <w:rsid w:val="00B4772C"/>
    <w:rsid w:val="00B51962"/>
    <w:rsid w:val="00B520FA"/>
    <w:rsid w:val="00B5476F"/>
    <w:rsid w:val="00B54E13"/>
    <w:rsid w:val="00B553D6"/>
    <w:rsid w:val="00B569D6"/>
    <w:rsid w:val="00B56C6F"/>
    <w:rsid w:val="00B60201"/>
    <w:rsid w:val="00B60367"/>
    <w:rsid w:val="00B629EE"/>
    <w:rsid w:val="00B62AB4"/>
    <w:rsid w:val="00B66359"/>
    <w:rsid w:val="00B67D76"/>
    <w:rsid w:val="00B740F7"/>
    <w:rsid w:val="00B80405"/>
    <w:rsid w:val="00B82999"/>
    <w:rsid w:val="00B82D11"/>
    <w:rsid w:val="00B836E2"/>
    <w:rsid w:val="00B83FC7"/>
    <w:rsid w:val="00B84400"/>
    <w:rsid w:val="00B8704B"/>
    <w:rsid w:val="00B87BC8"/>
    <w:rsid w:val="00B904B1"/>
    <w:rsid w:val="00B92170"/>
    <w:rsid w:val="00B92C52"/>
    <w:rsid w:val="00B96DA0"/>
    <w:rsid w:val="00BA2112"/>
    <w:rsid w:val="00BA3FC1"/>
    <w:rsid w:val="00BA6BF0"/>
    <w:rsid w:val="00BA7A03"/>
    <w:rsid w:val="00BB1206"/>
    <w:rsid w:val="00BB6414"/>
    <w:rsid w:val="00BC0ED3"/>
    <w:rsid w:val="00BC2F3D"/>
    <w:rsid w:val="00BC361E"/>
    <w:rsid w:val="00BC48A4"/>
    <w:rsid w:val="00BC4E8B"/>
    <w:rsid w:val="00BD157F"/>
    <w:rsid w:val="00BD2A72"/>
    <w:rsid w:val="00BD4B19"/>
    <w:rsid w:val="00BD52EF"/>
    <w:rsid w:val="00BE163A"/>
    <w:rsid w:val="00BE1DC8"/>
    <w:rsid w:val="00BE61DF"/>
    <w:rsid w:val="00BF1CD9"/>
    <w:rsid w:val="00BF2392"/>
    <w:rsid w:val="00BF3C2A"/>
    <w:rsid w:val="00BF3E1D"/>
    <w:rsid w:val="00BF47B9"/>
    <w:rsid w:val="00C00CA8"/>
    <w:rsid w:val="00C02B66"/>
    <w:rsid w:val="00C040CC"/>
    <w:rsid w:val="00C04B77"/>
    <w:rsid w:val="00C076D7"/>
    <w:rsid w:val="00C077CA"/>
    <w:rsid w:val="00C07CFC"/>
    <w:rsid w:val="00C07F45"/>
    <w:rsid w:val="00C10219"/>
    <w:rsid w:val="00C10D1A"/>
    <w:rsid w:val="00C14C7F"/>
    <w:rsid w:val="00C17661"/>
    <w:rsid w:val="00C17B35"/>
    <w:rsid w:val="00C216D0"/>
    <w:rsid w:val="00C2292A"/>
    <w:rsid w:val="00C241AA"/>
    <w:rsid w:val="00C24B9C"/>
    <w:rsid w:val="00C268D9"/>
    <w:rsid w:val="00C27BC9"/>
    <w:rsid w:val="00C35821"/>
    <w:rsid w:val="00C3605D"/>
    <w:rsid w:val="00C3611F"/>
    <w:rsid w:val="00C36B83"/>
    <w:rsid w:val="00C41F7C"/>
    <w:rsid w:val="00C436E2"/>
    <w:rsid w:val="00C4495D"/>
    <w:rsid w:val="00C45C67"/>
    <w:rsid w:val="00C54BB8"/>
    <w:rsid w:val="00C551A5"/>
    <w:rsid w:val="00C55413"/>
    <w:rsid w:val="00C554BC"/>
    <w:rsid w:val="00C556CE"/>
    <w:rsid w:val="00C60BFA"/>
    <w:rsid w:val="00C62811"/>
    <w:rsid w:val="00C63E9D"/>
    <w:rsid w:val="00C6554F"/>
    <w:rsid w:val="00C67541"/>
    <w:rsid w:val="00C7141A"/>
    <w:rsid w:val="00C726A4"/>
    <w:rsid w:val="00C73ECD"/>
    <w:rsid w:val="00C742BE"/>
    <w:rsid w:val="00C76243"/>
    <w:rsid w:val="00C7630E"/>
    <w:rsid w:val="00C825F2"/>
    <w:rsid w:val="00C82DA7"/>
    <w:rsid w:val="00C86CD4"/>
    <w:rsid w:val="00C877B1"/>
    <w:rsid w:val="00C90163"/>
    <w:rsid w:val="00C92773"/>
    <w:rsid w:val="00CA067D"/>
    <w:rsid w:val="00CA3D13"/>
    <w:rsid w:val="00CA5320"/>
    <w:rsid w:val="00CB24C3"/>
    <w:rsid w:val="00CB2A48"/>
    <w:rsid w:val="00CB2A6E"/>
    <w:rsid w:val="00CB63A3"/>
    <w:rsid w:val="00CB71C8"/>
    <w:rsid w:val="00CC2890"/>
    <w:rsid w:val="00CC3F5B"/>
    <w:rsid w:val="00CC44B2"/>
    <w:rsid w:val="00CC52F4"/>
    <w:rsid w:val="00CC6523"/>
    <w:rsid w:val="00CD09B9"/>
    <w:rsid w:val="00CD1938"/>
    <w:rsid w:val="00CD2391"/>
    <w:rsid w:val="00CD2BC7"/>
    <w:rsid w:val="00CD3336"/>
    <w:rsid w:val="00CD3983"/>
    <w:rsid w:val="00CD552F"/>
    <w:rsid w:val="00CD580A"/>
    <w:rsid w:val="00CE040A"/>
    <w:rsid w:val="00CE2103"/>
    <w:rsid w:val="00CE5131"/>
    <w:rsid w:val="00CE5602"/>
    <w:rsid w:val="00CE5CD2"/>
    <w:rsid w:val="00CF0DC0"/>
    <w:rsid w:val="00CF345F"/>
    <w:rsid w:val="00D019C6"/>
    <w:rsid w:val="00D02793"/>
    <w:rsid w:val="00D02E46"/>
    <w:rsid w:val="00D06E4D"/>
    <w:rsid w:val="00D1310E"/>
    <w:rsid w:val="00D14434"/>
    <w:rsid w:val="00D1443C"/>
    <w:rsid w:val="00D149A9"/>
    <w:rsid w:val="00D150CF"/>
    <w:rsid w:val="00D2079A"/>
    <w:rsid w:val="00D2091E"/>
    <w:rsid w:val="00D20CAE"/>
    <w:rsid w:val="00D260B6"/>
    <w:rsid w:val="00D3006F"/>
    <w:rsid w:val="00D3035F"/>
    <w:rsid w:val="00D30F04"/>
    <w:rsid w:val="00D320A1"/>
    <w:rsid w:val="00D32DCB"/>
    <w:rsid w:val="00D37276"/>
    <w:rsid w:val="00D45BF0"/>
    <w:rsid w:val="00D51868"/>
    <w:rsid w:val="00D5215C"/>
    <w:rsid w:val="00D53EDC"/>
    <w:rsid w:val="00D5488D"/>
    <w:rsid w:val="00D630E2"/>
    <w:rsid w:val="00D64101"/>
    <w:rsid w:val="00D642BA"/>
    <w:rsid w:val="00D6460D"/>
    <w:rsid w:val="00D66BB9"/>
    <w:rsid w:val="00D71977"/>
    <w:rsid w:val="00D74168"/>
    <w:rsid w:val="00D7770F"/>
    <w:rsid w:val="00D77C75"/>
    <w:rsid w:val="00D77FD6"/>
    <w:rsid w:val="00D80E19"/>
    <w:rsid w:val="00D80FF7"/>
    <w:rsid w:val="00D9131A"/>
    <w:rsid w:val="00D92336"/>
    <w:rsid w:val="00D9767E"/>
    <w:rsid w:val="00DA43A1"/>
    <w:rsid w:val="00DA5080"/>
    <w:rsid w:val="00DA527A"/>
    <w:rsid w:val="00DA6767"/>
    <w:rsid w:val="00DB0494"/>
    <w:rsid w:val="00DB0CFB"/>
    <w:rsid w:val="00DB4F4A"/>
    <w:rsid w:val="00DB514C"/>
    <w:rsid w:val="00DC582D"/>
    <w:rsid w:val="00DC6C6F"/>
    <w:rsid w:val="00DC74A3"/>
    <w:rsid w:val="00DD1F4A"/>
    <w:rsid w:val="00DD2133"/>
    <w:rsid w:val="00DD214D"/>
    <w:rsid w:val="00DD22A4"/>
    <w:rsid w:val="00DD319D"/>
    <w:rsid w:val="00DD3C9E"/>
    <w:rsid w:val="00DD4C8A"/>
    <w:rsid w:val="00DD5276"/>
    <w:rsid w:val="00DD53DF"/>
    <w:rsid w:val="00DD6124"/>
    <w:rsid w:val="00DE11F0"/>
    <w:rsid w:val="00DE1C52"/>
    <w:rsid w:val="00DE1CD0"/>
    <w:rsid w:val="00DE2D8B"/>
    <w:rsid w:val="00DE51AC"/>
    <w:rsid w:val="00DE5DA8"/>
    <w:rsid w:val="00DE71D0"/>
    <w:rsid w:val="00DF0080"/>
    <w:rsid w:val="00DF08AC"/>
    <w:rsid w:val="00DF0A49"/>
    <w:rsid w:val="00DF163E"/>
    <w:rsid w:val="00DF55E7"/>
    <w:rsid w:val="00E007FB"/>
    <w:rsid w:val="00E0306C"/>
    <w:rsid w:val="00E052C0"/>
    <w:rsid w:val="00E0660B"/>
    <w:rsid w:val="00E06AC5"/>
    <w:rsid w:val="00E12373"/>
    <w:rsid w:val="00E13A2B"/>
    <w:rsid w:val="00E144CC"/>
    <w:rsid w:val="00E161CD"/>
    <w:rsid w:val="00E16255"/>
    <w:rsid w:val="00E16884"/>
    <w:rsid w:val="00E23BB6"/>
    <w:rsid w:val="00E27AFB"/>
    <w:rsid w:val="00E30752"/>
    <w:rsid w:val="00E318BC"/>
    <w:rsid w:val="00E33139"/>
    <w:rsid w:val="00E36B52"/>
    <w:rsid w:val="00E37558"/>
    <w:rsid w:val="00E41025"/>
    <w:rsid w:val="00E424DD"/>
    <w:rsid w:val="00E44326"/>
    <w:rsid w:val="00E444B0"/>
    <w:rsid w:val="00E46BB0"/>
    <w:rsid w:val="00E509AC"/>
    <w:rsid w:val="00E544DC"/>
    <w:rsid w:val="00E54807"/>
    <w:rsid w:val="00E565DB"/>
    <w:rsid w:val="00E57611"/>
    <w:rsid w:val="00E602E6"/>
    <w:rsid w:val="00E61C99"/>
    <w:rsid w:val="00E62060"/>
    <w:rsid w:val="00E645AA"/>
    <w:rsid w:val="00E64D5E"/>
    <w:rsid w:val="00E658B2"/>
    <w:rsid w:val="00E67B41"/>
    <w:rsid w:val="00E708A4"/>
    <w:rsid w:val="00E71147"/>
    <w:rsid w:val="00E824E7"/>
    <w:rsid w:val="00E82AB4"/>
    <w:rsid w:val="00E82E1B"/>
    <w:rsid w:val="00E83578"/>
    <w:rsid w:val="00E8375F"/>
    <w:rsid w:val="00E85C81"/>
    <w:rsid w:val="00E91CF8"/>
    <w:rsid w:val="00E926DF"/>
    <w:rsid w:val="00E94C5A"/>
    <w:rsid w:val="00E95D6A"/>
    <w:rsid w:val="00E972E1"/>
    <w:rsid w:val="00EA4CF6"/>
    <w:rsid w:val="00EA60CD"/>
    <w:rsid w:val="00EB0F01"/>
    <w:rsid w:val="00EB1C2A"/>
    <w:rsid w:val="00EB1F8C"/>
    <w:rsid w:val="00EB3D60"/>
    <w:rsid w:val="00EB433A"/>
    <w:rsid w:val="00EB6A20"/>
    <w:rsid w:val="00EC298B"/>
    <w:rsid w:val="00EC37F8"/>
    <w:rsid w:val="00ED3365"/>
    <w:rsid w:val="00EE09FE"/>
    <w:rsid w:val="00EE2BF0"/>
    <w:rsid w:val="00EE66AE"/>
    <w:rsid w:val="00EE6717"/>
    <w:rsid w:val="00EE68F1"/>
    <w:rsid w:val="00EE7B83"/>
    <w:rsid w:val="00EF1DCC"/>
    <w:rsid w:val="00EF2A31"/>
    <w:rsid w:val="00EF3ECC"/>
    <w:rsid w:val="00EF51BF"/>
    <w:rsid w:val="00EF585F"/>
    <w:rsid w:val="00EF5A11"/>
    <w:rsid w:val="00EF5DC3"/>
    <w:rsid w:val="00EF6247"/>
    <w:rsid w:val="00F034E9"/>
    <w:rsid w:val="00F0490C"/>
    <w:rsid w:val="00F06CA6"/>
    <w:rsid w:val="00F10564"/>
    <w:rsid w:val="00F1305B"/>
    <w:rsid w:val="00F13C44"/>
    <w:rsid w:val="00F13DCC"/>
    <w:rsid w:val="00F20434"/>
    <w:rsid w:val="00F204BB"/>
    <w:rsid w:val="00F2091F"/>
    <w:rsid w:val="00F21C61"/>
    <w:rsid w:val="00F2275B"/>
    <w:rsid w:val="00F30D08"/>
    <w:rsid w:val="00F30F0A"/>
    <w:rsid w:val="00F30FBE"/>
    <w:rsid w:val="00F31BFA"/>
    <w:rsid w:val="00F32B4D"/>
    <w:rsid w:val="00F349CD"/>
    <w:rsid w:val="00F41159"/>
    <w:rsid w:val="00F4318E"/>
    <w:rsid w:val="00F432E1"/>
    <w:rsid w:val="00F4348C"/>
    <w:rsid w:val="00F43861"/>
    <w:rsid w:val="00F44186"/>
    <w:rsid w:val="00F4494E"/>
    <w:rsid w:val="00F525F8"/>
    <w:rsid w:val="00F5304C"/>
    <w:rsid w:val="00F541A7"/>
    <w:rsid w:val="00F609D5"/>
    <w:rsid w:val="00F60F57"/>
    <w:rsid w:val="00F6228C"/>
    <w:rsid w:val="00F6230C"/>
    <w:rsid w:val="00F67A43"/>
    <w:rsid w:val="00F71135"/>
    <w:rsid w:val="00F71D43"/>
    <w:rsid w:val="00F73427"/>
    <w:rsid w:val="00F7356F"/>
    <w:rsid w:val="00F74400"/>
    <w:rsid w:val="00F7441D"/>
    <w:rsid w:val="00F77E8F"/>
    <w:rsid w:val="00F81575"/>
    <w:rsid w:val="00F82345"/>
    <w:rsid w:val="00F83522"/>
    <w:rsid w:val="00F8426E"/>
    <w:rsid w:val="00F85265"/>
    <w:rsid w:val="00F85B61"/>
    <w:rsid w:val="00F91205"/>
    <w:rsid w:val="00F9180B"/>
    <w:rsid w:val="00F91BCA"/>
    <w:rsid w:val="00FA1A6C"/>
    <w:rsid w:val="00FA2614"/>
    <w:rsid w:val="00FA4921"/>
    <w:rsid w:val="00FA5CBF"/>
    <w:rsid w:val="00FA5E2B"/>
    <w:rsid w:val="00FB07C3"/>
    <w:rsid w:val="00FB08C6"/>
    <w:rsid w:val="00FB1A40"/>
    <w:rsid w:val="00FB2B12"/>
    <w:rsid w:val="00FB5922"/>
    <w:rsid w:val="00FC14CB"/>
    <w:rsid w:val="00FC32FC"/>
    <w:rsid w:val="00FC3351"/>
    <w:rsid w:val="00FC3F1F"/>
    <w:rsid w:val="00FC4774"/>
    <w:rsid w:val="00FC68BB"/>
    <w:rsid w:val="00FC7719"/>
    <w:rsid w:val="00FC7A74"/>
    <w:rsid w:val="00FC7EC0"/>
    <w:rsid w:val="00FD1DEB"/>
    <w:rsid w:val="00FD2258"/>
    <w:rsid w:val="00FD2AC3"/>
    <w:rsid w:val="00FD3C2D"/>
    <w:rsid w:val="00FD6C09"/>
    <w:rsid w:val="00FE07E5"/>
    <w:rsid w:val="00FE2312"/>
    <w:rsid w:val="00FE3404"/>
    <w:rsid w:val="00FE5461"/>
    <w:rsid w:val="00FE6C72"/>
    <w:rsid w:val="00FF070F"/>
    <w:rsid w:val="00FF24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schemas-tilde-lv/tildestengine" w:name="metric2"/>
  <w:shapeDefaults>
    <o:shapedefaults v:ext="edit" spidmax="2049"/>
    <o:shapelayout v:ext="edit">
      <o:idmap v:ext="edit" data="1"/>
    </o:shapelayout>
  </w:shapeDefaults>
  <w:decimalSymbol w:val=","/>
  <w:listSeparator w:val=","/>
  <w14:docId w14:val="375F75D5"/>
  <w14:defaultImageDpi w14:val="96"/>
  <w15:docId w15:val="{F79D7B8F-1523-48C3-85B5-205F262E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lsdException w:name="footnote text" w:uiPriority="99"/>
    <w:lsdException w:name="annotation text" w:uiPriority="99"/>
    <w:lsdException w:name="caption" w:qFormat="1"/>
    <w:lsdException w:name="annotation reference" w:uiPriority="99"/>
    <w:lsdException w:name="Title" w:qFormat="1"/>
    <w:lsdException w:name="Body Text" w:uiPriority="99"/>
    <w:lsdException w:name="Subtitle" w:qFormat="1"/>
    <w:lsdException w:name="Body Text 2"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33E7"/>
    <w:pPr>
      <w:overflowPunct w:val="0"/>
      <w:autoSpaceDE w:val="0"/>
      <w:autoSpaceDN w:val="0"/>
      <w:adjustRightInd w:val="0"/>
      <w:textAlignment w:val="baseline"/>
    </w:pPr>
    <w:rPr>
      <w:sz w:val="24"/>
      <w:lang w:val="sv-SE" w:eastAsia="en-US"/>
    </w:rPr>
  </w:style>
  <w:style w:type="paragraph" w:styleId="Heading1">
    <w:name w:val="heading 1"/>
    <w:basedOn w:val="Normal"/>
    <w:next w:val="Normal"/>
    <w:link w:val="Heading1Char"/>
    <w:uiPriority w:val="9"/>
    <w:qFormat/>
    <w:rsid w:val="00D642BA"/>
    <w:pPr>
      <w:keepLines/>
      <w:ind w:left="567" w:hanging="567"/>
      <w:jc w:val="center"/>
      <w:outlineLvl w:val="0"/>
    </w:pPr>
    <w:rPr>
      <w:rFonts w:ascii="Times New Roman Bold" w:hAnsi="Times New Roman Bold"/>
      <w:b/>
      <w:caps/>
      <w:color w:val="000000"/>
      <w:sz w:val="22"/>
      <w:szCs w:val="22"/>
      <w:lang w:val="lt-LT"/>
    </w:rPr>
  </w:style>
  <w:style w:type="paragraph" w:styleId="Heading2">
    <w:name w:val="heading 2"/>
    <w:basedOn w:val="Normal"/>
    <w:next w:val="Normal"/>
    <w:link w:val="Heading2Char"/>
    <w:uiPriority w:val="9"/>
    <w:qFormat/>
    <w:pPr>
      <w:keepNext/>
      <w:numPr>
        <w:ilvl w:val="1"/>
        <w:numId w:val="14"/>
      </w:numPr>
      <w:tabs>
        <w:tab w:val="num" w:pos="576"/>
      </w:tabs>
      <w:ind w:left="576" w:hanging="576"/>
      <w:outlineLvl w:val="1"/>
    </w:pPr>
    <w:rPr>
      <w:rFonts w:ascii="Times New Roman Bold" w:hAnsi="Times New Roman Bold"/>
      <w:b/>
      <w:sz w:val="22"/>
      <w:szCs w:val="22"/>
    </w:rPr>
  </w:style>
  <w:style w:type="paragraph" w:styleId="Heading3">
    <w:name w:val="heading 3"/>
    <w:basedOn w:val="Normal"/>
    <w:next w:val="Normal"/>
    <w:link w:val="Heading3Char"/>
    <w:uiPriority w:val="9"/>
    <w:qFormat/>
    <w:pPr>
      <w:keepNext/>
      <w:numPr>
        <w:ilvl w:val="2"/>
        <w:numId w:val="14"/>
      </w:numPr>
      <w:tabs>
        <w:tab w:val="num" w:pos="720"/>
      </w:tabs>
      <w:spacing w:before="240" w:after="60"/>
      <w:ind w:left="720" w:hanging="720"/>
      <w:outlineLvl w:val="2"/>
    </w:pPr>
    <w:rPr>
      <w:rFonts w:ascii="Arial" w:hAnsi="Arial" w:cs="Arial"/>
      <w:b/>
      <w:bCs/>
      <w:sz w:val="26"/>
      <w:szCs w:val="26"/>
    </w:rPr>
  </w:style>
  <w:style w:type="paragraph" w:styleId="Heading4">
    <w:name w:val="heading 4"/>
    <w:aliases w:val="D70AR4,titel 4"/>
    <w:basedOn w:val="Normal"/>
    <w:next w:val="Normal"/>
    <w:link w:val="Heading4Char"/>
    <w:uiPriority w:val="9"/>
    <w:qFormat/>
    <w:pPr>
      <w:keepNext/>
      <w:numPr>
        <w:ilvl w:val="3"/>
        <w:numId w:val="14"/>
      </w:numPr>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uiPriority w:val="9"/>
    <w:qFormat/>
    <w:pPr>
      <w:numPr>
        <w:ilvl w:val="4"/>
        <w:numId w:val="14"/>
      </w:num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
    <w:qFormat/>
    <w:pPr>
      <w:numPr>
        <w:ilvl w:val="5"/>
        <w:numId w:val="14"/>
      </w:num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
    <w:qFormat/>
    <w:pPr>
      <w:numPr>
        <w:ilvl w:val="6"/>
        <w:numId w:val="14"/>
      </w:numPr>
      <w:tabs>
        <w:tab w:val="num" w:pos="1296"/>
      </w:tabs>
      <w:spacing w:before="240" w:after="60"/>
      <w:ind w:left="1296" w:hanging="1296"/>
      <w:outlineLvl w:val="6"/>
    </w:pPr>
    <w:rPr>
      <w:szCs w:val="24"/>
    </w:rPr>
  </w:style>
  <w:style w:type="paragraph" w:styleId="Heading8">
    <w:name w:val="heading 8"/>
    <w:basedOn w:val="Normal"/>
    <w:next w:val="Normal"/>
    <w:link w:val="Heading8Char"/>
    <w:uiPriority w:val="9"/>
    <w:qFormat/>
    <w:pPr>
      <w:numPr>
        <w:ilvl w:val="7"/>
        <w:numId w:val="14"/>
      </w:numPr>
      <w:tabs>
        <w:tab w:val="num" w:pos="1440"/>
      </w:tabs>
      <w:spacing w:before="240" w:after="60"/>
      <w:ind w:left="1440" w:hanging="1440"/>
      <w:outlineLvl w:val="7"/>
    </w:pPr>
    <w:rPr>
      <w:i/>
      <w:iCs/>
      <w:szCs w:val="24"/>
    </w:rPr>
  </w:style>
  <w:style w:type="paragraph" w:styleId="Heading9">
    <w:name w:val="heading 9"/>
    <w:basedOn w:val="Normal"/>
    <w:next w:val="Normal"/>
    <w:link w:val="Heading9Char"/>
    <w:uiPriority w:val="9"/>
    <w:qFormat/>
    <w:pPr>
      <w:numPr>
        <w:ilvl w:val="8"/>
        <w:numId w:val="14"/>
      </w:num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642BA"/>
    <w:rPr>
      <w:rFonts w:ascii="Times New Roman Bold" w:hAnsi="Times New Roman Bold"/>
      <w:b/>
      <w:caps/>
      <w:color w:val="000000"/>
      <w:sz w:val="22"/>
      <w:lang w:val="lt-LT" w:eastAsia="x-none"/>
    </w:rPr>
  </w:style>
  <w:style w:type="character" w:customStyle="1" w:styleId="Heading2Char">
    <w:name w:val="Heading 2 Char"/>
    <w:link w:val="Heading2"/>
    <w:uiPriority w:val="9"/>
    <w:locked/>
    <w:rsid w:val="00EB1F8C"/>
    <w:rPr>
      <w:rFonts w:ascii="Times New Roman Bold" w:hAnsi="Times New Roman Bold"/>
      <w:b/>
      <w:sz w:val="22"/>
      <w:lang w:val="sv-SE" w:eastAsia="x-none"/>
    </w:rPr>
  </w:style>
  <w:style w:type="character" w:customStyle="1" w:styleId="Heading3Char">
    <w:name w:val="Heading 3 Char"/>
    <w:link w:val="Heading3"/>
    <w:uiPriority w:val="9"/>
    <w:locked/>
    <w:rPr>
      <w:rFonts w:ascii="Arial" w:hAnsi="Arial"/>
      <w:b/>
      <w:sz w:val="26"/>
      <w:lang w:val="sv-SE" w:eastAsia="x-none"/>
    </w:rPr>
  </w:style>
  <w:style w:type="character" w:customStyle="1" w:styleId="Heading4Char">
    <w:name w:val="Heading 4 Char"/>
    <w:aliases w:val="D70AR4 Char,titel 4 Char"/>
    <w:link w:val="Heading4"/>
    <w:uiPriority w:val="9"/>
    <w:locked/>
    <w:rPr>
      <w:b/>
      <w:sz w:val="28"/>
      <w:lang w:val="sv-SE" w:eastAsia="x-none"/>
    </w:rPr>
  </w:style>
  <w:style w:type="character" w:customStyle="1" w:styleId="Heading5Char">
    <w:name w:val="Heading 5 Char"/>
    <w:link w:val="Heading5"/>
    <w:uiPriority w:val="9"/>
    <w:locked/>
    <w:rPr>
      <w:b/>
      <w:i/>
      <w:sz w:val="26"/>
      <w:lang w:val="sv-SE" w:eastAsia="x-none"/>
    </w:rPr>
  </w:style>
  <w:style w:type="character" w:customStyle="1" w:styleId="Heading6Char">
    <w:name w:val="Heading 6 Char"/>
    <w:link w:val="Heading6"/>
    <w:uiPriority w:val="9"/>
    <w:locked/>
    <w:rPr>
      <w:b/>
      <w:sz w:val="22"/>
      <w:lang w:val="sv-SE" w:eastAsia="x-none"/>
    </w:rPr>
  </w:style>
  <w:style w:type="character" w:customStyle="1" w:styleId="Heading7Char">
    <w:name w:val="Heading 7 Char"/>
    <w:link w:val="Heading7"/>
    <w:uiPriority w:val="9"/>
    <w:locked/>
    <w:rPr>
      <w:sz w:val="24"/>
      <w:lang w:val="sv-SE" w:eastAsia="x-none"/>
    </w:rPr>
  </w:style>
  <w:style w:type="character" w:customStyle="1" w:styleId="Heading8Char">
    <w:name w:val="Heading 8 Char"/>
    <w:link w:val="Heading8"/>
    <w:uiPriority w:val="9"/>
    <w:locked/>
    <w:rPr>
      <w:i/>
      <w:sz w:val="24"/>
      <w:lang w:val="sv-SE" w:eastAsia="x-none"/>
    </w:rPr>
  </w:style>
  <w:style w:type="character" w:customStyle="1" w:styleId="Heading9Char">
    <w:name w:val="Heading 9 Char"/>
    <w:link w:val="Heading9"/>
    <w:uiPriority w:val="9"/>
    <w:locked/>
    <w:rPr>
      <w:rFonts w:ascii="Arial" w:hAnsi="Arial"/>
      <w:sz w:val="22"/>
      <w:lang w:val="sv-SE" w:eastAsia="x-none"/>
    </w:rPr>
  </w:style>
  <w:style w:type="paragraph" w:styleId="BodyText">
    <w:name w:val="Body Text"/>
    <w:basedOn w:val="Normal"/>
    <w:link w:val="BodyTextChar"/>
    <w:uiPriority w:val="99"/>
    <w:semiHidden/>
    <w:pPr>
      <w:tabs>
        <w:tab w:val="left" w:pos="567"/>
      </w:tabs>
    </w:pPr>
    <w:rPr>
      <w:sz w:val="22"/>
    </w:rPr>
  </w:style>
  <w:style w:type="character" w:customStyle="1" w:styleId="BodyTextChar">
    <w:name w:val="Body Text Char"/>
    <w:link w:val="BodyText"/>
    <w:uiPriority w:val="99"/>
    <w:semiHidden/>
    <w:locked/>
    <w:rPr>
      <w:sz w:val="24"/>
      <w:lang w:val="sv-SE" w:eastAsia="x-none"/>
    </w:rPr>
  </w:style>
  <w:style w:type="paragraph" w:styleId="BodyText2">
    <w:name w:val="Body Text 2"/>
    <w:basedOn w:val="Normal"/>
    <w:link w:val="BodyText2Char"/>
    <w:uiPriority w:val="99"/>
    <w:semiHidden/>
    <w:pPr>
      <w:tabs>
        <w:tab w:val="left" w:pos="567"/>
      </w:tabs>
      <w:jc w:val="both"/>
    </w:pPr>
    <w:rPr>
      <w:sz w:val="22"/>
    </w:rPr>
  </w:style>
  <w:style w:type="character" w:customStyle="1" w:styleId="BodyText2Char">
    <w:name w:val="Body Text 2 Char"/>
    <w:link w:val="BodyText2"/>
    <w:uiPriority w:val="99"/>
    <w:semiHidden/>
    <w:locked/>
    <w:rPr>
      <w:sz w:val="24"/>
      <w:lang w:val="sv-SE" w:eastAsia="x-none"/>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locked/>
    <w:rPr>
      <w:sz w:val="24"/>
      <w:lang w:val="sv-SE" w:eastAsia="x-none"/>
    </w:rPr>
  </w:style>
  <w:style w:type="character" w:styleId="PageNumber">
    <w:name w:val="page number"/>
    <w:basedOn w:val="DefaultParagraphFont"/>
    <w:uiPriority w:val="99"/>
    <w:semiHidden/>
  </w:style>
  <w:style w:type="paragraph" w:styleId="Title">
    <w:name w:val="Title"/>
    <w:basedOn w:val="Normal"/>
    <w:link w:val="TitleChar"/>
    <w:uiPriority w:val="10"/>
    <w:qFormat/>
    <w:pPr>
      <w:jc w:val="center"/>
    </w:pPr>
    <w:rPr>
      <w:lang w:val="lt-LT"/>
    </w:rPr>
  </w:style>
  <w:style w:type="character" w:customStyle="1" w:styleId="TitleChar">
    <w:name w:val="Title Char"/>
    <w:link w:val="Title"/>
    <w:uiPriority w:val="10"/>
    <w:locked/>
    <w:rsid w:val="000F1A4F"/>
    <w:rPr>
      <w:sz w:val="24"/>
      <w:lang w:val="lt-LT" w:eastAsia="en-US"/>
    </w:rPr>
  </w:style>
  <w:style w:type="paragraph" w:styleId="NormalIndent">
    <w:name w:val="Normal Indent"/>
    <w:basedOn w:val="Normal"/>
    <w:uiPriority w:val="99"/>
    <w:semiHidden/>
    <w:pPr>
      <w:overflowPunct/>
      <w:autoSpaceDE/>
      <w:autoSpaceDN/>
      <w:adjustRightInd/>
      <w:spacing w:before="120"/>
      <w:ind w:left="1134"/>
      <w:textAlignment w:val="auto"/>
    </w:pPr>
    <w:rPr>
      <w:lang w:val="en-GB"/>
    </w:rPr>
  </w:style>
  <w:style w:type="paragraph" w:customStyle="1" w:styleId="StyleTitle11ptBoldAllcapsLeft127cm">
    <w:name w:val="Style Title + 11 pt Bold All caps Left:  1.27 cm"/>
    <w:basedOn w:val="Title"/>
    <w:pPr>
      <w:ind w:left="720"/>
    </w:pPr>
    <w:rPr>
      <w:b/>
      <w:bCs/>
      <w:caps/>
      <w:sz w:val="22"/>
    </w:rPr>
  </w:style>
  <w:style w:type="paragraph" w:styleId="Header">
    <w:name w:val="header"/>
    <w:basedOn w:val="Normal"/>
    <w:link w:val="HeaderChar"/>
    <w:uiPriority w:val="99"/>
    <w:semiHidden/>
    <w:pPr>
      <w:tabs>
        <w:tab w:val="center" w:pos="4153"/>
        <w:tab w:val="right" w:pos="8306"/>
      </w:tabs>
    </w:pPr>
  </w:style>
  <w:style w:type="character" w:customStyle="1" w:styleId="HeaderChar">
    <w:name w:val="Header Char"/>
    <w:link w:val="Header"/>
    <w:uiPriority w:val="99"/>
    <w:semiHidden/>
    <w:locked/>
    <w:rPr>
      <w:sz w:val="24"/>
      <w:lang w:val="sv-SE" w:eastAsia="x-none"/>
    </w:rPr>
  </w:style>
  <w:style w:type="paragraph" w:styleId="BodyTextIndent">
    <w:name w:val="Body Text Indent"/>
    <w:basedOn w:val="Normal"/>
    <w:link w:val="BodyTextIndentChar"/>
    <w:uiPriority w:val="99"/>
    <w:semiHidden/>
    <w:pPr>
      <w:tabs>
        <w:tab w:val="left" w:pos="567"/>
      </w:tabs>
      <w:overflowPunct/>
      <w:autoSpaceDE/>
      <w:autoSpaceDN/>
      <w:adjustRightInd/>
      <w:ind w:left="567" w:hanging="567"/>
      <w:textAlignment w:val="auto"/>
    </w:pPr>
    <w:rPr>
      <w:sz w:val="22"/>
      <w:lang w:val="en-GB"/>
    </w:rPr>
  </w:style>
  <w:style w:type="character" w:customStyle="1" w:styleId="BodyTextIndentChar">
    <w:name w:val="Body Text Indent Char"/>
    <w:link w:val="BodyTextIndent"/>
    <w:uiPriority w:val="99"/>
    <w:semiHidden/>
    <w:locked/>
    <w:rPr>
      <w:sz w:val="24"/>
      <w:lang w:val="sv-SE" w:eastAsia="x-none"/>
    </w:rPr>
  </w:style>
  <w:style w:type="paragraph" w:customStyle="1" w:styleId="BalloonText1">
    <w:name w:val="Balloon Text1"/>
    <w:basedOn w:val="Normal"/>
    <w:semiHidden/>
    <w:pPr>
      <w:overflowPunct/>
      <w:autoSpaceDE/>
      <w:autoSpaceDN/>
      <w:adjustRightInd/>
      <w:textAlignment w:val="auto"/>
    </w:pPr>
    <w:rPr>
      <w:rFonts w:ascii="Tahoma" w:hAnsi="Tahoma" w:cs="Tahoma"/>
      <w:sz w:val="16"/>
      <w:szCs w:val="16"/>
    </w:rPr>
  </w:style>
  <w:style w:type="paragraph" w:customStyle="1" w:styleId="StyleHeading1Allcaps">
    <w:name w:val="Style Heading 1 + All caps"/>
    <w:basedOn w:val="Heading1"/>
    <w:pPr>
      <w:numPr>
        <w:numId w:val="26"/>
      </w:numPr>
      <w:overflowPunct/>
      <w:autoSpaceDE/>
      <w:autoSpaceDN/>
      <w:adjustRightInd/>
      <w:textAlignment w:val="auto"/>
    </w:pPr>
    <w:rPr>
      <w:bCs/>
      <w:caps w:val="0"/>
      <w:lang w:val="sv-SE"/>
    </w:rPr>
  </w:style>
  <w:style w:type="character" w:customStyle="1" w:styleId="StyleHeading1AllcapsChar">
    <w:name w:val="Style Heading 1 + All caps Char"/>
    <w:rPr>
      <w:rFonts w:ascii="Times New Roman Bold" w:hAnsi="Times New Roman Bold"/>
      <w:b/>
      <w:caps/>
      <w:sz w:val="22"/>
      <w:lang w:val="sv-SE" w:eastAsia="en-US"/>
    </w:rPr>
  </w:style>
  <w:style w:type="paragraph" w:styleId="BodyTextIndent2">
    <w:name w:val="Body Text Indent 2"/>
    <w:basedOn w:val="Normal"/>
    <w:link w:val="BodyTextIndent2Char"/>
    <w:uiPriority w:val="99"/>
    <w:semiHidden/>
    <w:pPr>
      <w:ind w:left="284" w:hanging="284"/>
      <w:jc w:val="both"/>
    </w:pPr>
    <w:rPr>
      <w:sz w:val="22"/>
      <w:szCs w:val="22"/>
      <w:lang w:val="lt-LT"/>
    </w:rPr>
  </w:style>
  <w:style w:type="character" w:customStyle="1" w:styleId="BodyTextIndent2Char">
    <w:name w:val="Body Text Indent 2 Char"/>
    <w:link w:val="BodyTextIndent2"/>
    <w:uiPriority w:val="99"/>
    <w:semiHidden/>
    <w:locked/>
    <w:rPr>
      <w:sz w:val="24"/>
      <w:lang w:val="sv-SE" w:eastAsia="x-none"/>
    </w:rPr>
  </w:style>
  <w:style w:type="paragraph" w:styleId="BodyTextIndent3">
    <w:name w:val="Body Text Indent 3"/>
    <w:basedOn w:val="Normal"/>
    <w:link w:val="BodyTextIndent3Char"/>
    <w:uiPriority w:val="99"/>
    <w:semiHidden/>
    <w:pPr>
      <w:ind w:left="709" w:hanging="709"/>
    </w:pPr>
    <w:rPr>
      <w:sz w:val="22"/>
      <w:szCs w:val="22"/>
      <w:lang w:val="lt-LT"/>
    </w:rPr>
  </w:style>
  <w:style w:type="character" w:customStyle="1" w:styleId="BodyTextIndent3Char">
    <w:name w:val="Body Text Indent 3 Char"/>
    <w:link w:val="BodyTextIndent3"/>
    <w:uiPriority w:val="99"/>
    <w:semiHidden/>
    <w:locked/>
    <w:rPr>
      <w:sz w:val="16"/>
      <w:lang w:val="sv-SE" w:eastAsia="x-none"/>
    </w:rPr>
  </w:style>
  <w:style w:type="character" w:styleId="CommentReference">
    <w:name w:val="annotation reference"/>
    <w:uiPriority w:val="99"/>
    <w:rPr>
      <w:sz w:val="16"/>
    </w:rPr>
  </w:style>
  <w:style w:type="paragraph" w:styleId="CommentText">
    <w:name w:val="annotation text"/>
    <w:basedOn w:val="Normal"/>
    <w:link w:val="CommentTextChar"/>
    <w:uiPriority w:val="99"/>
    <w:rPr>
      <w:sz w:val="20"/>
    </w:rPr>
  </w:style>
  <w:style w:type="character" w:customStyle="1" w:styleId="CommentTextChar">
    <w:name w:val="Comment Text Char"/>
    <w:link w:val="CommentText"/>
    <w:uiPriority w:val="99"/>
    <w:locked/>
    <w:rsid w:val="00E8375F"/>
    <w:rPr>
      <w:lang w:val="sv-SE" w:eastAsia="en-US"/>
    </w:rPr>
  </w:style>
  <w:style w:type="paragraph" w:customStyle="1" w:styleId="CommentSubject1">
    <w:name w:val="Comment Subject1"/>
    <w:basedOn w:val="CommentText"/>
    <w:next w:val="CommentText"/>
    <w:semiHidden/>
    <w:rPr>
      <w:b/>
      <w:bCs/>
    </w:rPr>
  </w:style>
  <w:style w:type="paragraph" w:customStyle="1" w:styleId="MC">
    <w:name w:val="MC"/>
    <w:basedOn w:val="Normal"/>
    <w:pPr>
      <w:overflowPunct/>
      <w:autoSpaceDE/>
      <w:autoSpaceDN/>
      <w:adjustRightInd/>
      <w:spacing w:after="120"/>
      <w:textAlignment w:val="auto"/>
    </w:pPr>
    <w:rPr>
      <w:rFonts w:ascii="Arial" w:hAnsi="Arial"/>
      <w:szCs w:val="24"/>
      <w:lang w:val="en-US"/>
    </w:rPr>
  </w:style>
  <w:style w:type="paragraph" w:styleId="EndnoteText">
    <w:name w:val="endnote text"/>
    <w:basedOn w:val="Normal"/>
    <w:link w:val="EndnoteTextChar"/>
    <w:uiPriority w:val="99"/>
    <w:semiHidden/>
    <w:pPr>
      <w:tabs>
        <w:tab w:val="left" w:pos="567"/>
      </w:tabs>
      <w:overflowPunct/>
      <w:autoSpaceDE/>
      <w:autoSpaceDN/>
      <w:adjustRightInd/>
      <w:textAlignment w:val="auto"/>
    </w:pPr>
    <w:rPr>
      <w:sz w:val="22"/>
      <w:lang w:val="en-GB"/>
    </w:rPr>
  </w:style>
  <w:style w:type="character" w:customStyle="1" w:styleId="EndnoteTextChar">
    <w:name w:val="Endnote Text Char"/>
    <w:link w:val="EndnoteText"/>
    <w:uiPriority w:val="99"/>
    <w:semiHidden/>
    <w:locked/>
    <w:rsid w:val="00820B46"/>
    <w:rPr>
      <w:sz w:val="22"/>
      <w:lang w:val="en-GB" w:eastAsia="en-US"/>
    </w:rPr>
  </w:style>
  <w:style w:type="paragraph" w:customStyle="1" w:styleId="TitleA">
    <w:name w:val="Title A"/>
    <w:basedOn w:val="StyleTitle11ptBoldAllcapsLeft127cm"/>
    <w:rPr>
      <w:szCs w:val="22"/>
    </w:rPr>
  </w:style>
  <w:style w:type="paragraph" w:customStyle="1" w:styleId="TitleB">
    <w:name w:val="Title B"/>
    <w:basedOn w:val="Normal"/>
    <w:pPr>
      <w:ind w:left="567" w:hanging="567"/>
    </w:pPr>
    <w:rPr>
      <w:b/>
      <w:bCs/>
      <w:sz w:val="22"/>
      <w:szCs w:val="22"/>
      <w:lang w:val="lt-LT"/>
    </w:rPr>
  </w:style>
  <w:style w:type="character" w:styleId="FollowedHyperlink">
    <w:name w:val="FollowedHyperlink"/>
    <w:uiPriority w:val="99"/>
    <w:semiHidden/>
    <w:rPr>
      <w:color w:val="800080"/>
      <w:u w:val="single"/>
    </w:rPr>
  </w:style>
  <w:style w:type="paragraph" w:customStyle="1" w:styleId="Formatvorlage1">
    <w:name w:val="Formatvorlage1"/>
    <w:basedOn w:val="Normal"/>
    <w:pPr>
      <w:overflowPunct/>
      <w:autoSpaceDE/>
      <w:autoSpaceDN/>
      <w:adjustRightInd/>
      <w:textAlignment w:val="auto"/>
    </w:pPr>
    <w:rPr>
      <w:rFonts w:ascii="Arial" w:hAnsi="Arial"/>
      <w:sz w:val="22"/>
      <w:lang w:val="en-GB" w:eastAsia="de-DE"/>
    </w:rPr>
  </w:style>
  <w:style w:type="paragraph" w:customStyle="1" w:styleId="Fait">
    <w:name w:val="Fait à"/>
    <w:basedOn w:val="Normal"/>
    <w:next w:val="Institutionquisigne"/>
    <w:pPr>
      <w:keepNext/>
      <w:overflowPunct/>
      <w:autoSpaceDE/>
      <w:autoSpaceDN/>
      <w:adjustRightInd/>
      <w:jc w:val="both"/>
      <w:textAlignment w:val="auto"/>
    </w:pPr>
    <w:rPr>
      <w:lang w:val="fr-FR"/>
    </w:rPr>
  </w:style>
  <w:style w:type="paragraph" w:customStyle="1" w:styleId="Institutionquisigne">
    <w:name w:val="Institution qui signe"/>
    <w:basedOn w:val="Normal"/>
    <w:next w:val="Personnequisigne"/>
    <w:pPr>
      <w:keepNext/>
      <w:tabs>
        <w:tab w:val="left" w:pos="4253"/>
      </w:tabs>
      <w:overflowPunct/>
      <w:autoSpaceDE/>
      <w:autoSpaceDN/>
      <w:adjustRightInd/>
      <w:spacing w:before="720"/>
      <w:jc w:val="both"/>
      <w:textAlignment w:val="auto"/>
    </w:pPr>
    <w:rPr>
      <w:i/>
      <w:lang w:val="fr-FR"/>
    </w:rPr>
  </w:style>
  <w:style w:type="paragraph" w:customStyle="1" w:styleId="Personnequisigne">
    <w:name w:val="Personne qui signe"/>
    <w:basedOn w:val="Normal"/>
    <w:next w:val="Institutionquisigne"/>
    <w:pPr>
      <w:tabs>
        <w:tab w:val="left" w:pos="4253"/>
      </w:tabs>
      <w:overflowPunct/>
      <w:autoSpaceDE/>
      <w:autoSpaceDN/>
      <w:adjustRightInd/>
      <w:textAlignment w:val="auto"/>
    </w:pPr>
    <w:rPr>
      <w:i/>
      <w:lang w:val="fr-FR"/>
    </w:rPr>
  </w:style>
  <w:style w:type="paragraph" w:styleId="BodyText3">
    <w:name w:val="Body Text 3"/>
    <w:basedOn w:val="Normal"/>
    <w:link w:val="BodyText3Char"/>
    <w:uiPriority w:val="99"/>
    <w:semiHidden/>
    <w:pPr>
      <w:pBdr>
        <w:top w:val="single" w:sz="4" w:space="1" w:color="auto"/>
        <w:left w:val="single" w:sz="4" w:space="4" w:color="auto"/>
        <w:bottom w:val="single" w:sz="4" w:space="1" w:color="auto"/>
        <w:right w:val="single" w:sz="4" w:space="4" w:color="auto"/>
      </w:pBdr>
    </w:pPr>
    <w:rPr>
      <w:b/>
      <w:sz w:val="22"/>
      <w:szCs w:val="22"/>
      <w:lang w:val="lt-LT"/>
    </w:rPr>
  </w:style>
  <w:style w:type="character" w:customStyle="1" w:styleId="BodyText3Char">
    <w:name w:val="Body Text 3 Char"/>
    <w:link w:val="BodyText3"/>
    <w:uiPriority w:val="99"/>
    <w:semiHidden/>
    <w:locked/>
    <w:rPr>
      <w:sz w:val="16"/>
      <w:lang w:val="sv-SE" w:eastAsia="x-none"/>
    </w:r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link w:val="BalloonText"/>
    <w:uiPriority w:val="99"/>
    <w:semiHidden/>
    <w:locked/>
    <w:rPr>
      <w:rFonts w:ascii="Tahoma" w:hAnsi="Tahoma"/>
      <w:sz w:val="16"/>
      <w:lang w:val="sv-SE"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b/>
      <w:lang w:val="sv-SE" w:eastAsia="en-US"/>
    </w:rPr>
  </w:style>
  <w:style w:type="character" w:styleId="Strong">
    <w:name w:val="Strong"/>
    <w:uiPriority w:val="22"/>
    <w:qFormat/>
    <w:rPr>
      <w:b/>
    </w:rPr>
  </w:style>
  <w:style w:type="character" w:styleId="Emphasis">
    <w:name w:val="Emphasis"/>
    <w:uiPriority w:val="20"/>
    <w:qFormat/>
    <w:rPr>
      <w:i/>
    </w:rPr>
  </w:style>
  <w:style w:type="character" w:styleId="Hyperlink">
    <w:name w:val="Hyperlink"/>
    <w:uiPriority w:val="99"/>
    <w:rPr>
      <w:color w:val="0000FF"/>
      <w:u w:val="single"/>
    </w:rPr>
  </w:style>
  <w:style w:type="paragraph" w:styleId="BlockText">
    <w:name w:val="Block Text"/>
    <w:basedOn w:val="Normal"/>
    <w:uiPriority w:val="99"/>
    <w:rsid w:val="00F9180B"/>
    <w:pPr>
      <w:spacing w:after="120"/>
      <w:ind w:left="1440" w:right="1440"/>
    </w:pPr>
  </w:style>
  <w:style w:type="paragraph" w:styleId="BodyTextFirstIndent">
    <w:name w:val="Body Text First Indent"/>
    <w:basedOn w:val="BodyText"/>
    <w:link w:val="BodyTextFirstIndentChar"/>
    <w:uiPriority w:val="99"/>
    <w:rsid w:val="00F9180B"/>
    <w:pPr>
      <w:tabs>
        <w:tab w:val="clear" w:pos="567"/>
      </w:tabs>
      <w:spacing w:after="120"/>
      <w:ind w:firstLine="210"/>
    </w:pPr>
    <w:rPr>
      <w:sz w:val="24"/>
    </w:rPr>
  </w:style>
  <w:style w:type="character" w:customStyle="1" w:styleId="BodyTextFirstIndentChar">
    <w:name w:val="Body Text First Indent Char"/>
    <w:basedOn w:val="BodyTextChar"/>
    <w:link w:val="BodyTextFirstIndent"/>
    <w:uiPriority w:val="99"/>
    <w:semiHidden/>
    <w:locked/>
    <w:rPr>
      <w:sz w:val="24"/>
      <w:lang w:val="sv-SE" w:eastAsia="x-none"/>
    </w:rPr>
  </w:style>
  <w:style w:type="paragraph" w:styleId="BodyTextFirstIndent2">
    <w:name w:val="Body Text First Indent 2"/>
    <w:basedOn w:val="BodyTextIndent"/>
    <w:link w:val="BodyTextFirstIndent2Char"/>
    <w:uiPriority w:val="99"/>
    <w:rsid w:val="00F9180B"/>
    <w:pPr>
      <w:tabs>
        <w:tab w:val="clear" w:pos="567"/>
      </w:tabs>
      <w:overflowPunct w:val="0"/>
      <w:autoSpaceDE w:val="0"/>
      <w:autoSpaceDN w:val="0"/>
      <w:adjustRightInd w:val="0"/>
      <w:spacing w:after="120"/>
      <w:ind w:left="283" w:firstLine="210"/>
      <w:textAlignment w:val="baseline"/>
    </w:pPr>
    <w:rPr>
      <w:sz w:val="24"/>
      <w:lang w:val="sv-SE"/>
    </w:rPr>
  </w:style>
  <w:style w:type="character" w:customStyle="1" w:styleId="BodyTextFirstIndent2Char">
    <w:name w:val="Body Text First Indent 2 Char"/>
    <w:basedOn w:val="BodyTextIndentChar"/>
    <w:link w:val="BodyTextFirstIndent2"/>
    <w:uiPriority w:val="99"/>
    <w:semiHidden/>
    <w:locked/>
    <w:rPr>
      <w:sz w:val="24"/>
      <w:lang w:val="sv-SE" w:eastAsia="x-none"/>
    </w:rPr>
  </w:style>
  <w:style w:type="paragraph" w:styleId="Caption">
    <w:name w:val="caption"/>
    <w:basedOn w:val="Normal"/>
    <w:next w:val="Normal"/>
    <w:uiPriority w:val="35"/>
    <w:qFormat/>
    <w:rsid w:val="00F9180B"/>
    <w:rPr>
      <w:b/>
      <w:bCs/>
      <w:sz w:val="20"/>
    </w:rPr>
  </w:style>
  <w:style w:type="paragraph" w:styleId="Closing">
    <w:name w:val="Closing"/>
    <w:basedOn w:val="Normal"/>
    <w:link w:val="ClosingChar"/>
    <w:uiPriority w:val="99"/>
    <w:rsid w:val="00F9180B"/>
    <w:pPr>
      <w:ind w:left="4252"/>
    </w:pPr>
  </w:style>
  <w:style w:type="character" w:customStyle="1" w:styleId="ClosingChar">
    <w:name w:val="Closing Char"/>
    <w:link w:val="Closing"/>
    <w:uiPriority w:val="99"/>
    <w:semiHidden/>
    <w:locked/>
    <w:rPr>
      <w:sz w:val="24"/>
      <w:lang w:val="sv-SE" w:eastAsia="x-none"/>
    </w:rPr>
  </w:style>
  <w:style w:type="paragraph" w:styleId="Date">
    <w:name w:val="Date"/>
    <w:basedOn w:val="Normal"/>
    <w:next w:val="Normal"/>
    <w:link w:val="DateChar"/>
    <w:uiPriority w:val="99"/>
    <w:rsid w:val="00F9180B"/>
  </w:style>
  <w:style w:type="character" w:customStyle="1" w:styleId="DateChar">
    <w:name w:val="Date Char"/>
    <w:link w:val="Date"/>
    <w:uiPriority w:val="99"/>
    <w:semiHidden/>
    <w:locked/>
    <w:rPr>
      <w:sz w:val="24"/>
      <w:lang w:val="sv-SE" w:eastAsia="x-none"/>
    </w:rPr>
  </w:style>
  <w:style w:type="paragraph" w:styleId="DocumentMap">
    <w:name w:val="Document Map"/>
    <w:basedOn w:val="Normal"/>
    <w:link w:val="DocumentMapChar"/>
    <w:uiPriority w:val="99"/>
    <w:semiHidden/>
    <w:rsid w:val="00F9180B"/>
    <w:pPr>
      <w:shd w:val="clear" w:color="auto" w:fill="000080"/>
    </w:pPr>
    <w:rPr>
      <w:rFonts w:ascii="Tahoma" w:hAnsi="Tahoma" w:cs="Tahoma"/>
      <w:sz w:val="20"/>
    </w:rPr>
  </w:style>
  <w:style w:type="character" w:customStyle="1" w:styleId="DocumentMapChar">
    <w:name w:val="Document Map Char"/>
    <w:link w:val="DocumentMap"/>
    <w:uiPriority w:val="99"/>
    <w:semiHidden/>
    <w:locked/>
    <w:rPr>
      <w:rFonts w:ascii="Tahoma" w:hAnsi="Tahoma"/>
      <w:sz w:val="16"/>
      <w:lang w:val="sv-SE" w:eastAsia="x-none"/>
    </w:rPr>
  </w:style>
  <w:style w:type="paragraph" w:styleId="E-mailSignature">
    <w:name w:val="E-mail Signature"/>
    <w:basedOn w:val="Normal"/>
    <w:link w:val="E-mailSignatureChar"/>
    <w:uiPriority w:val="99"/>
    <w:rsid w:val="00F9180B"/>
  </w:style>
  <w:style w:type="character" w:customStyle="1" w:styleId="E-mailSignatureChar">
    <w:name w:val="E-mail Signature Char"/>
    <w:link w:val="E-mailSignature"/>
    <w:uiPriority w:val="99"/>
    <w:semiHidden/>
    <w:locked/>
    <w:rPr>
      <w:sz w:val="24"/>
      <w:lang w:val="sv-SE" w:eastAsia="x-none"/>
    </w:rPr>
  </w:style>
  <w:style w:type="paragraph" w:styleId="EnvelopeAddress">
    <w:name w:val="envelope address"/>
    <w:basedOn w:val="Normal"/>
    <w:uiPriority w:val="99"/>
    <w:rsid w:val="00F9180B"/>
    <w:pPr>
      <w:framePr w:w="7938" w:h="1985" w:hRule="exact" w:hSpace="141" w:wrap="auto" w:hAnchor="page" w:xAlign="center" w:yAlign="bottom"/>
      <w:ind w:left="2835"/>
    </w:pPr>
    <w:rPr>
      <w:rFonts w:ascii="Arial" w:hAnsi="Arial" w:cs="Arial"/>
      <w:szCs w:val="24"/>
    </w:rPr>
  </w:style>
  <w:style w:type="paragraph" w:styleId="EnvelopeReturn">
    <w:name w:val="envelope return"/>
    <w:basedOn w:val="Normal"/>
    <w:uiPriority w:val="99"/>
    <w:rsid w:val="00F9180B"/>
    <w:rPr>
      <w:rFonts w:ascii="Arial" w:hAnsi="Arial" w:cs="Arial"/>
      <w:sz w:val="20"/>
    </w:rPr>
  </w:style>
  <w:style w:type="paragraph" w:styleId="FootnoteText">
    <w:name w:val="footnote text"/>
    <w:basedOn w:val="Normal"/>
    <w:link w:val="FootnoteTextChar"/>
    <w:uiPriority w:val="99"/>
    <w:semiHidden/>
    <w:rsid w:val="00F9180B"/>
    <w:rPr>
      <w:sz w:val="20"/>
    </w:rPr>
  </w:style>
  <w:style w:type="character" w:customStyle="1" w:styleId="FootnoteTextChar">
    <w:name w:val="Footnote Text Char"/>
    <w:link w:val="FootnoteText"/>
    <w:uiPriority w:val="99"/>
    <w:semiHidden/>
    <w:locked/>
    <w:rPr>
      <w:lang w:val="sv-SE" w:eastAsia="x-none"/>
    </w:rPr>
  </w:style>
  <w:style w:type="paragraph" w:styleId="HTMLAddress">
    <w:name w:val="HTML Address"/>
    <w:basedOn w:val="Normal"/>
    <w:link w:val="HTMLAddressChar"/>
    <w:uiPriority w:val="99"/>
    <w:rsid w:val="00F9180B"/>
    <w:rPr>
      <w:i/>
      <w:iCs/>
    </w:rPr>
  </w:style>
  <w:style w:type="character" w:customStyle="1" w:styleId="HTMLAddressChar">
    <w:name w:val="HTML Address Char"/>
    <w:link w:val="HTMLAddress"/>
    <w:uiPriority w:val="99"/>
    <w:semiHidden/>
    <w:locked/>
    <w:rPr>
      <w:i/>
      <w:sz w:val="24"/>
      <w:lang w:val="sv-SE" w:eastAsia="x-none"/>
    </w:rPr>
  </w:style>
  <w:style w:type="paragraph" w:styleId="HTMLPreformatted">
    <w:name w:val="HTML Preformatted"/>
    <w:basedOn w:val="Normal"/>
    <w:link w:val="HTMLPreformattedChar"/>
    <w:uiPriority w:val="99"/>
    <w:rsid w:val="00F9180B"/>
    <w:rPr>
      <w:rFonts w:ascii="Courier New" w:hAnsi="Courier New" w:cs="Courier New"/>
      <w:sz w:val="20"/>
    </w:rPr>
  </w:style>
  <w:style w:type="character" w:customStyle="1" w:styleId="HTMLPreformattedChar">
    <w:name w:val="HTML Preformatted Char"/>
    <w:link w:val="HTMLPreformatted"/>
    <w:uiPriority w:val="99"/>
    <w:semiHidden/>
    <w:locked/>
    <w:rsid w:val="008073ED"/>
    <w:rPr>
      <w:rFonts w:ascii="Courier New" w:hAnsi="Courier New"/>
      <w:lang w:val="sv-SE" w:eastAsia="en-US"/>
    </w:rPr>
  </w:style>
  <w:style w:type="paragraph" w:styleId="Index1">
    <w:name w:val="index 1"/>
    <w:basedOn w:val="Normal"/>
    <w:next w:val="Normal"/>
    <w:autoRedefine/>
    <w:uiPriority w:val="99"/>
    <w:semiHidden/>
    <w:rsid w:val="00F9180B"/>
    <w:pPr>
      <w:ind w:left="240" w:hanging="240"/>
    </w:pPr>
  </w:style>
  <w:style w:type="paragraph" w:styleId="Index2">
    <w:name w:val="index 2"/>
    <w:basedOn w:val="Normal"/>
    <w:next w:val="Normal"/>
    <w:autoRedefine/>
    <w:uiPriority w:val="99"/>
    <w:semiHidden/>
    <w:rsid w:val="00F9180B"/>
    <w:pPr>
      <w:ind w:left="480" w:hanging="240"/>
    </w:pPr>
  </w:style>
  <w:style w:type="paragraph" w:styleId="Index3">
    <w:name w:val="index 3"/>
    <w:basedOn w:val="Normal"/>
    <w:next w:val="Normal"/>
    <w:autoRedefine/>
    <w:uiPriority w:val="99"/>
    <w:semiHidden/>
    <w:rsid w:val="00F9180B"/>
    <w:pPr>
      <w:ind w:left="720" w:hanging="240"/>
    </w:pPr>
  </w:style>
  <w:style w:type="paragraph" w:styleId="Index4">
    <w:name w:val="index 4"/>
    <w:basedOn w:val="Normal"/>
    <w:next w:val="Normal"/>
    <w:autoRedefine/>
    <w:uiPriority w:val="99"/>
    <w:semiHidden/>
    <w:rsid w:val="00F9180B"/>
    <w:pPr>
      <w:ind w:left="960" w:hanging="240"/>
    </w:pPr>
  </w:style>
  <w:style w:type="paragraph" w:styleId="Index5">
    <w:name w:val="index 5"/>
    <w:basedOn w:val="Normal"/>
    <w:next w:val="Normal"/>
    <w:autoRedefine/>
    <w:uiPriority w:val="99"/>
    <w:semiHidden/>
    <w:rsid w:val="00F9180B"/>
    <w:pPr>
      <w:ind w:left="1200" w:hanging="240"/>
    </w:pPr>
  </w:style>
  <w:style w:type="paragraph" w:styleId="Index6">
    <w:name w:val="index 6"/>
    <w:basedOn w:val="Normal"/>
    <w:next w:val="Normal"/>
    <w:autoRedefine/>
    <w:uiPriority w:val="99"/>
    <w:semiHidden/>
    <w:rsid w:val="00F9180B"/>
    <w:pPr>
      <w:ind w:left="1440" w:hanging="240"/>
    </w:pPr>
  </w:style>
  <w:style w:type="paragraph" w:styleId="Index7">
    <w:name w:val="index 7"/>
    <w:basedOn w:val="Normal"/>
    <w:next w:val="Normal"/>
    <w:autoRedefine/>
    <w:uiPriority w:val="99"/>
    <w:semiHidden/>
    <w:rsid w:val="00F9180B"/>
    <w:pPr>
      <w:ind w:left="1680" w:hanging="240"/>
    </w:pPr>
  </w:style>
  <w:style w:type="paragraph" w:styleId="Index8">
    <w:name w:val="index 8"/>
    <w:basedOn w:val="Normal"/>
    <w:next w:val="Normal"/>
    <w:autoRedefine/>
    <w:uiPriority w:val="99"/>
    <w:semiHidden/>
    <w:rsid w:val="00F9180B"/>
    <w:pPr>
      <w:ind w:left="1920" w:hanging="240"/>
    </w:pPr>
  </w:style>
  <w:style w:type="paragraph" w:styleId="Index9">
    <w:name w:val="index 9"/>
    <w:basedOn w:val="Normal"/>
    <w:next w:val="Normal"/>
    <w:autoRedefine/>
    <w:uiPriority w:val="99"/>
    <w:semiHidden/>
    <w:rsid w:val="00F9180B"/>
    <w:pPr>
      <w:ind w:left="2160" w:hanging="240"/>
    </w:pPr>
  </w:style>
  <w:style w:type="paragraph" w:styleId="IndexHeading">
    <w:name w:val="index heading"/>
    <w:basedOn w:val="Normal"/>
    <w:next w:val="Index1"/>
    <w:uiPriority w:val="99"/>
    <w:semiHidden/>
    <w:rsid w:val="00F9180B"/>
    <w:rPr>
      <w:rFonts w:ascii="Arial" w:hAnsi="Arial" w:cs="Arial"/>
      <w:b/>
      <w:bCs/>
    </w:rPr>
  </w:style>
  <w:style w:type="paragraph" w:styleId="List">
    <w:name w:val="List"/>
    <w:basedOn w:val="Normal"/>
    <w:uiPriority w:val="99"/>
    <w:rsid w:val="00F9180B"/>
    <w:pPr>
      <w:ind w:left="283" w:hanging="283"/>
    </w:pPr>
  </w:style>
  <w:style w:type="paragraph" w:styleId="List2">
    <w:name w:val="List 2"/>
    <w:basedOn w:val="Normal"/>
    <w:uiPriority w:val="99"/>
    <w:rsid w:val="00F9180B"/>
    <w:pPr>
      <w:ind w:left="566" w:hanging="283"/>
    </w:pPr>
  </w:style>
  <w:style w:type="paragraph" w:styleId="List3">
    <w:name w:val="List 3"/>
    <w:basedOn w:val="Normal"/>
    <w:uiPriority w:val="99"/>
    <w:rsid w:val="00F9180B"/>
    <w:pPr>
      <w:ind w:left="849" w:hanging="283"/>
    </w:pPr>
  </w:style>
  <w:style w:type="paragraph" w:styleId="List4">
    <w:name w:val="List 4"/>
    <w:basedOn w:val="Normal"/>
    <w:uiPriority w:val="99"/>
    <w:rsid w:val="00F9180B"/>
    <w:pPr>
      <w:ind w:left="1132" w:hanging="283"/>
    </w:pPr>
  </w:style>
  <w:style w:type="paragraph" w:styleId="List5">
    <w:name w:val="List 5"/>
    <w:basedOn w:val="Normal"/>
    <w:uiPriority w:val="99"/>
    <w:rsid w:val="00F9180B"/>
    <w:pPr>
      <w:ind w:left="1415" w:hanging="283"/>
    </w:pPr>
  </w:style>
  <w:style w:type="paragraph" w:styleId="ListBullet">
    <w:name w:val="List Bullet"/>
    <w:basedOn w:val="Normal"/>
    <w:uiPriority w:val="99"/>
    <w:rsid w:val="00F9180B"/>
    <w:pPr>
      <w:numPr>
        <w:numId w:val="49"/>
      </w:numPr>
    </w:pPr>
  </w:style>
  <w:style w:type="paragraph" w:styleId="ListBullet2">
    <w:name w:val="List Bullet 2"/>
    <w:basedOn w:val="Normal"/>
    <w:uiPriority w:val="99"/>
    <w:rsid w:val="00F9180B"/>
    <w:pPr>
      <w:numPr>
        <w:numId w:val="50"/>
      </w:numPr>
      <w:tabs>
        <w:tab w:val="clear" w:pos="360"/>
        <w:tab w:val="num" w:pos="643"/>
      </w:tabs>
      <w:ind w:left="643"/>
    </w:pPr>
  </w:style>
  <w:style w:type="paragraph" w:styleId="ListBullet3">
    <w:name w:val="List Bullet 3"/>
    <w:basedOn w:val="Normal"/>
    <w:uiPriority w:val="99"/>
    <w:rsid w:val="00F9180B"/>
    <w:pPr>
      <w:numPr>
        <w:numId w:val="51"/>
      </w:numPr>
      <w:tabs>
        <w:tab w:val="clear" w:pos="360"/>
        <w:tab w:val="num" w:pos="926"/>
      </w:tabs>
      <w:ind w:left="926"/>
    </w:pPr>
  </w:style>
  <w:style w:type="paragraph" w:styleId="ListBullet4">
    <w:name w:val="List Bullet 4"/>
    <w:basedOn w:val="Normal"/>
    <w:uiPriority w:val="99"/>
    <w:rsid w:val="00F9180B"/>
    <w:pPr>
      <w:numPr>
        <w:numId w:val="52"/>
      </w:numPr>
      <w:tabs>
        <w:tab w:val="clear" w:pos="360"/>
        <w:tab w:val="num" w:pos="1209"/>
      </w:tabs>
      <w:ind w:left="1209"/>
    </w:pPr>
  </w:style>
  <w:style w:type="paragraph" w:styleId="ListBullet5">
    <w:name w:val="List Bullet 5"/>
    <w:basedOn w:val="Normal"/>
    <w:uiPriority w:val="99"/>
    <w:rsid w:val="00F9180B"/>
    <w:pPr>
      <w:numPr>
        <w:numId w:val="53"/>
      </w:numPr>
      <w:tabs>
        <w:tab w:val="clear" w:pos="360"/>
        <w:tab w:val="num" w:pos="1492"/>
      </w:tabs>
      <w:ind w:left="1492"/>
    </w:pPr>
  </w:style>
  <w:style w:type="paragraph" w:styleId="ListContinue">
    <w:name w:val="List Continue"/>
    <w:basedOn w:val="Normal"/>
    <w:uiPriority w:val="99"/>
    <w:rsid w:val="00F9180B"/>
    <w:pPr>
      <w:spacing w:after="120"/>
      <w:ind w:left="283"/>
    </w:pPr>
  </w:style>
  <w:style w:type="paragraph" w:styleId="ListContinue2">
    <w:name w:val="List Continue 2"/>
    <w:basedOn w:val="Normal"/>
    <w:uiPriority w:val="99"/>
    <w:rsid w:val="00F9180B"/>
    <w:pPr>
      <w:spacing w:after="120"/>
      <w:ind w:left="566"/>
    </w:pPr>
  </w:style>
  <w:style w:type="paragraph" w:styleId="ListContinue3">
    <w:name w:val="List Continue 3"/>
    <w:basedOn w:val="Normal"/>
    <w:uiPriority w:val="99"/>
    <w:rsid w:val="00F9180B"/>
    <w:pPr>
      <w:spacing w:after="120"/>
      <w:ind w:left="849"/>
    </w:pPr>
  </w:style>
  <w:style w:type="paragraph" w:styleId="ListContinue4">
    <w:name w:val="List Continue 4"/>
    <w:basedOn w:val="Normal"/>
    <w:uiPriority w:val="99"/>
    <w:rsid w:val="00F9180B"/>
    <w:pPr>
      <w:spacing w:after="120"/>
      <w:ind w:left="1132"/>
    </w:pPr>
  </w:style>
  <w:style w:type="paragraph" w:styleId="ListContinue5">
    <w:name w:val="List Continue 5"/>
    <w:basedOn w:val="Normal"/>
    <w:uiPriority w:val="99"/>
    <w:rsid w:val="00F9180B"/>
    <w:pPr>
      <w:spacing w:after="120"/>
      <w:ind w:left="1415"/>
    </w:pPr>
  </w:style>
  <w:style w:type="paragraph" w:styleId="ListNumber">
    <w:name w:val="List Number"/>
    <w:basedOn w:val="Normal"/>
    <w:uiPriority w:val="99"/>
    <w:rsid w:val="00F9180B"/>
    <w:pPr>
      <w:numPr>
        <w:numId w:val="54"/>
      </w:numPr>
    </w:pPr>
  </w:style>
  <w:style w:type="paragraph" w:styleId="ListNumber2">
    <w:name w:val="List Number 2"/>
    <w:basedOn w:val="Normal"/>
    <w:uiPriority w:val="99"/>
    <w:rsid w:val="00F9180B"/>
    <w:pPr>
      <w:numPr>
        <w:numId w:val="55"/>
      </w:numPr>
      <w:tabs>
        <w:tab w:val="clear" w:pos="360"/>
        <w:tab w:val="num" w:pos="643"/>
      </w:tabs>
      <w:ind w:left="643"/>
    </w:pPr>
  </w:style>
  <w:style w:type="paragraph" w:styleId="ListNumber3">
    <w:name w:val="List Number 3"/>
    <w:basedOn w:val="Normal"/>
    <w:uiPriority w:val="99"/>
    <w:rsid w:val="00F9180B"/>
    <w:pPr>
      <w:numPr>
        <w:numId w:val="56"/>
      </w:numPr>
      <w:tabs>
        <w:tab w:val="clear" w:pos="360"/>
        <w:tab w:val="num" w:pos="926"/>
      </w:tabs>
      <w:ind w:left="926"/>
    </w:pPr>
  </w:style>
  <w:style w:type="paragraph" w:styleId="ListNumber4">
    <w:name w:val="List Number 4"/>
    <w:basedOn w:val="Normal"/>
    <w:uiPriority w:val="99"/>
    <w:rsid w:val="00F9180B"/>
    <w:pPr>
      <w:numPr>
        <w:numId w:val="57"/>
      </w:numPr>
      <w:tabs>
        <w:tab w:val="num" w:pos="1209"/>
      </w:tabs>
      <w:ind w:left="1209"/>
    </w:pPr>
  </w:style>
  <w:style w:type="paragraph" w:styleId="ListNumber5">
    <w:name w:val="List Number 5"/>
    <w:basedOn w:val="Normal"/>
    <w:uiPriority w:val="99"/>
    <w:rsid w:val="00F9180B"/>
    <w:pPr>
      <w:numPr>
        <w:numId w:val="58"/>
      </w:numPr>
      <w:tabs>
        <w:tab w:val="num" w:pos="1492"/>
      </w:tabs>
      <w:ind w:left="1492" w:hanging="360"/>
    </w:pPr>
  </w:style>
  <w:style w:type="paragraph" w:styleId="MacroText">
    <w:name w:val="macro"/>
    <w:link w:val="MacroTextChar"/>
    <w:uiPriority w:val="99"/>
    <w:semiHidden/>
    <w:rsid w:val="00F9180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sv-SE" w:eastAsia="en-US"/>
    </w:rPr>
  </w:style>
  <w:style w:type="character" w:customStyle="1" w:styleId="MacroTextChar">
    <w:name w:val="Macro Text Char"/>
    <w:link w:val="MacroText"/>
    <w:uiPriority w:val="99"/>
    <w:semiHidden/>
    <w:locked/>
    <w:rPr>
      <w:rFonts w:ascii="Courier New" w:hAnsi="Courier New"/>
      <w:lang w:val="sv-SE" w:eastAsia="x-none"/>
    </w:rPr>
  </w:style>
  <w:style w:type="paragraph" w:styleId="MessageHeader">
    <w:name w:val="Message Header"/>
    <w:basedOn w:val="Normal"/>
    <w:link w:val="MessageHeaderChar"/>
    <w:uiPriority w:val="99"/>
    <w:rsid w:val="00F9180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link w:val="MessageHeader"/>
    <w:uiPriority w:val="99"/>
    <w:semiHidden/>
    <w:locked/>
    <w:rPr>
      <w:rFonts w:ascii="Cambria" w:hAnsi="Cambria"/>
      <w:sz w:val="24"/>
      <w:shd w:val="pct20" w:color="auto" w:fill="auto"/>
      <w:lang w:val="sv-SE" w:eastAsia="x-none"/>
    </w:rPr>
  </w:style>
  <w:style w:type="paragraph" w:styleId="NormalWeb">
    <w:name w:val="Normal (Web)"/>
    <w:basedOn w:val="Normal"/>
    <w:uiPriority w:val="99"/>
    <w:rsid w:val="00F9180B"/>
    <w:rPr>
      <w:szCs w:val="24"/>
    </w:rPr>
  </w:style>
  <w:style w:type="paragraph" w:styleId="NoteHeading">
    <w:name w:val="Note Heading"/>
    <w:basedOn w:val="Normal"/>
    <w:next w:val="Normal"/>
    <w:link w:val="NoteHeadingChar"/>
    <w:uiPriority w:val="99"/>
    <w:rsid w:val="00F9180B"/>
  </w:style>
  <w:style w:type="character" w:customStyle="1" w:styleId="NoteHeadingChar">
    <w:name w:val="Note Heading Char"/>
    <w:link w:val="NoteHeading"/>
    <w:uiPriority w:val="99"/>
    <w:semiHidden/>
    <w:locked/>
    <w:rPr>
      <w:sz w:val="24"/>
      <w:lang w:val="sv-SE" w:eastAsia="x-none"/>
    </w:rPr>
  </w:style>
  <w:style w:type="paragraph" w:styleId="PlainText">
    <w:name w:val="Plain Text"/>
    <w:basedOn w:val="Normal"/>
    <w:link w:val="PlainTextChar"/>
    <w:uiPriority w:val="99"/>
    <w:rsid w:val="00F9180B"/>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lang w:val="sv-SE" w:eastAsia="x-none"/>
    </w:rPr>
  </w:style>
  <w:style w:type="paragraph" w:styleId="Salutation">
    <w:name w:val="Salutation"/>
    <w:basedOn w:val="Normal"/>
    <w:next w:val="Normal"/>
    <w:link w:val="SalutationChar"/>
    <w:uiPriority w:val="99"/>
    <w:rsid w:val="00F9180B"/>
  </w:style>
  <w:style w:type="character" w:customStyle="1" w:styleId="SalutationChar">
    <w:name w:val="Salutation Char"/>
    <w:link w:val="Salutation"/>
    <w:uiPriority w:val="99"/>
    <w:semiHidden/>
    <w:locked/>
    <w:rPr>
      <w:sz w:val="24"/>
      <w:lang w:val="sv-SE" w:eastAsia="x-none"/>
    </w:rPr>
  </w:style>
  <w:style w:type="paragraph" w:styleId="Signature">
    <w:name w:val="Signature"/>
    <w:basedOn w:val="Normal"/>
    <w:link w:val="SignatureChar"/>
    <w:uiPriority w:val="99"/>
    <w:rsid w:val="00F9180B"/>
    <w:pPr>
      <w:ind w:left="4252"/>
    </w:pPr>
  </w:style>
  <w:style w:type="character" w:customStyle="1" w:styleId="SignatureChar">
    <w:name w:val="Signature Char"/>
    <w:link w:val="Signature"/>
    <w:uiPriority w:val="99"/>
    <w:semiHidden/>
    <w:locked/>
    <w:rPr>
      <w:sz w:val="24"/>
      <w:lang w:val="sv-SE" w:eastAsia="x-none"/>
    </w:rPr>
  </w:style>
  <w:style w:type="paragraph" w:styleId="Subtitle">
    <w:name w:val="Subtitle"/>
    <w:basedOn w:val="Normal"/>
    <w:link w:val="SubtitleChar"/>
    <w:uiPriority w:val="11"/>
    <w:qFormat/>
    <w:rsid w:val="00F9180B"/>
    <w:pPr>
      <w:spacing w:after="60"/>
      <w:jc w:val="center"/>
      <w:outlineLvl w:val="1"/>
    </w:pPr>
    <w:rPr>
      <w:rFonts w:ascii="Arial" w:hAnsi="Arial" w:cs="Arial"/>
      <w:szCs w:val="24"/>
    </w:rPr>
  </w:style>
  <w:style w:type="character" w:customStyle="1" w:styleId="SubtitleChar">
    <w:name w:val="Subtitle Char"/>
    <w:link w:val="Subtitle"/>
    <w:uiPriority w:val="11"/>
    <w:locked/>
    <w:rPr>
      <w:rFonts w:ascii="Cambria" w:hAnsi="Cambria"/>
      <w:sz w:val="24"/>
      <w:lang w:val="sv-SE" w:eastAsia="x-none"/>
    </w:rPr>
  </w:style>
  <w:style w:type="paragraph" w:styleId="TableofAuthorities">
    <w:name w:val="table of authorities"/>
    <w:basedOn w:val="Normal"/>
    <w:next w:val="Normal"/>
    <w:uiPriority w:val="99"/>
    <w:semiHidden/>
    <w:rsid w:val="00F9180B"/>
    <w:pPr>
      <w:ind w:left="240" w:hanging="240"/>
    </w:pPr>
  </w:style>
  <w:style w:type="paragraph" w:styleId="TableofFigures">
    <w:name w:val="table of figures"/>
    <w:basedOn w:val="Normal"/>
    <w:next w:val="Normal"/>
    <w:uiPriority w:val="99"/>
    <w:semiHidden/>
    <w:rsid w:val="00F9180B"/>
  </w:style>
  <w:style w:type="paragraph" w:styleId="TOAHeading">
    <w:name w:val="toa heading"/>
    <w:basedOn w:val="Normal"/>
    <w:next w:val="Normal"/>
    <w:uiPriority w:val="99"/>
    <w:semiHidden/>
    <w:rsid w:val="00F9180B"/>
    <w:pPr>
      <w:spacing w:before="120"/>
    </w:pPr>
    <w:rPr>
      <w:rFonts w:ascii="Arial" w:hAnsi="Arial" w:cs="Arial"/>
      <w:b/>
      <w:bCs/>
      <w:szCs w:val="24"/>
    </w:rPr>
  </w:style>
  <w:style w:type="paragraph" w:styleId="TOC1">
    <w:name w:val="toc 1"/>
    <w:basedOn w:val="Normal"/>
    <w:next w:val="Normal"/>
    <w:autoRedefine/>
    <w:uiPriority w:val="39"/>
    <w:semiHidden/>
    <w:rsid w:val="00F9180B"/>
  </w:style>
  <w:style w:type="paragraph" w:styleId="TOC2">
    <w:name w:val="toc 2"/>
    <w:basedOn w:val="Normal"/>
    <w:next w:val="Normal"/>
    <w:autoRedefine/>
    <w:uiPriority w:val="39"/>
    <w:semiHidden/>
    <w:rsid w:val="00F9180B"/>
    <w:pPr>
      <w:ind w:left="240"/>
    </w:pPr>
  </w:style>
  <w:style w:type="paragraph" w:styleId="TOC3">
    <w:name w:val="toc 3"/>
    <w:basedOn w:val="Normal"/>
    <w:next w:val="Normal"/>
    <w:autoRedefine/>
    <w:uiPriority w:val="39"/>
    <w:semiHidden/>
    <w:rsid w:val="00F9180B"/>
    <w:pPr>
      <w:ind w:left="480"/>
    </w:pPr>
  </w:style>
  <w:style w:type="paragraph" w:styleId="TOC4">
    <w:name w:val="toc 4"/>
    <w:basedOn w:val="Normal"/>
    <w:next w:val="Normal"/>
    <w:autoRedefine/>
    <w:uiPriority w:val="39"/>
    <w:semiHidden/>
    <w:rsid w:val="00F9180B"/>
    <w:pPr>
      <w:ind w:left="720"/>
    </w:pPr>
  </w:style>
  <w:style w:type="paragraph" w:styleId="TOC5">
    <w:name w:val="toc 5"/>
    <w:basedOn w:val="Normal"/>
    <w:next w:val="Normal"/>
    <w:autoRedefine/>
    <w:uiPriority w:val="39"/>
    <w:semiHidden/>
    <w:rsid w:val="00F9180B"/>
    <w:pPr>
      <w:ind w:left="960"/>
    </w:pPr>
  </w:style>
  <w:style w:type="paragraph" w:styleId="TOC6">
    <w:name w:val="toc 6"/>
    <w:basedOn w:val="Normal"/>
    <w:next w:val="Normal"/>
    <w:autoRedefine/>
    <w:uiPriority w:val="39"/>
    <w:semiHidden/>
    <w:rsid w:val="00F9180B"/>
    <w:pPr>
      <w:ind w:left="1200"/>
    </w:pPr>
  </w:style>
  <w:style w:type="paragraph" w:styleId="TOC7">
    <w:name w:val="toc 7"/>
    <w:basedOn w:val="Normal"/>
    <w:next w:val="Normal"/>
    <w:autoRedefine/>
    <w:uiPriority w:val="39"/>
    <w:semiHidden/>
    <w:rsid w:val="00F9180B"/>
    <w:pPr>
      <w:ind w:left="1440"/>
    </w:pPr>
  </w:style>
  <w:style w:type="paragraph" w:styleId="TOC8">
    <w:name w:val="toc 8"/>
    <w:basedOn w:val="Normal"/>
    <w:next w:val="Normal"/>
    <w:autoRedefine/>
    <w:uiPriority w:val="39"/>
    <w:semiHidden/>
    <w:rsid w:val="00F9180B"/>
    <w:pPr>
      <w:ind w:left="1680"/>
    </w:pPr>
  </w:style>
  <w:style w:type="paragraph" w:styleId="TOC9">
    <w:name w:val="toc 9"/>
    <w:basedOn w:val="Normal"/>
    <w:next w:val="Normal"/>
    <w:autoRedefine/>
    <w:uiPriority w:val="39"/>
    <w:semiHidden/>
    <w:rsid w:val="00F9180B"/>
    <w:pPr>
      <w:ind w:left="1920"/>
    </w:pPr>
  </w:style>
  <w:style w:type="paragraph" w:customStyle="1" w:styleId="Revision1">
    <w:name w:val="Revision1"/>
    <w:hidden/>
    <w:uiPriority w:val="99"/>
    <w:semiHidden/>
    <w:rsid w:val="00A435D1"/>
    <w:rPr>
      <w:sz w:val="24"/>
      <w:lang w:val="sv-SE" w:eastAsia="en-US"/>
    </w:rPr>
  </w:style>
  <w:style w:type="paragraph" w:customStyle="1" w:styleId="Gonal-fPlainText1">
    <w:name w:val="Gonal-f Plain Text 1"/>
    <w:basedOn w:val="Normal"/>
    <w:rsid w:val="00053945"/>
    <w:pPr>
      <w:widowControl w:val="0"/>
      <w:overflowPunct/>
      <w:autoSpaceDE/>
      <w:autoSpaceDN/>
      <w:spacing w:before="120" w:after="120" w:line="360" w:lineRule="atLeast"/>
      <w:textAlignment w:val="auto"/>
    </w:pPr>
    <w:rPr>
      <w:rFonts w:eastAsia="MS Mincho"/>
      <w:sz w:val="22"/>
      <w:szCs w:val="22"/>
      <w:lang w:val="en-GB" w:eastAsia="hu-HU"/>
    </w:rPr>
  </w:style>
  <w:style w:type="paragraph" w:customStyle="1" w:styleId="berarbeitung1">
    <w:name w:val="Überarbeitung1"/>
    <w:hidden/>
    <w:uiPriority w:val="99"/>
    <w:semiHidden/>
    <w:rsid w:val="00AB33F1"/>
    <w:rPr>
      <w:sz w:val="24"/>
      <w:lang w:val="sv-SE" w:eastAsia="en-US"/>
    </w:rPr>
  </w:style>
  <w:style w:type="character" w:customStyle="1" w:styleId="CharChar19">
    <w:name w:val="Char Char19"/>
    <w:semiHidden/>
    <w:locked/>
    <w:rsid w:val="000F1A4F"/>
    <w:rPr>
      <w:sz w:val="20"/>
      <w:lang w:val="sv-SE" w:eastAsia="en-US"/>
    </w:rPr>
  </w:style>
  <w:style w:type="character" w:customStyle="1" w:styleId="ZchnZchn25">
    <w:name w:val="Zchn Zchn25"/>
    <w:locked/>
    <w:rsid w:val="00BF3C2A"/>
    <w:rPr>
      <w:lang w:val="en-GB" w:eastAsia="x-none"/>
    </w:rPr>
  </w:style>
  <w:style w:type="paragraph" w:styleId="Revision">
    <w:name w:val="Revision"/>
    <w:hidden/>
    <w:uiPriority w:val="99"/>
    <w:semiHidden/>
    <w:rsid w:val="00EC298B"/>
    <w:rPr>
      <w:sz w:val="24"/>
      <w:lang w:val="sv-SE" w:eastAsia="en-US"/>
    </w:rPr>
  </w:style>
  <w:style w:type="paragraph" w:customStyle="1" w:styleId="Gonal-fTitle2">
    <w:name w:val="Gonal-f Title 2"/>
    <w:basedOn w:val="Normal"/>
    <w:next w:val="Normal"/>
    <w:rsid w:val="00300947"/>
    <w:pPr>
      <w:widowControl w:val="0"/>
      <w:pBdr>
        <w:bottom w:val="single" w:sz="4" w:space="1" w:color="9B243E"/>
      </w:pBdr>
      <w:overflowPunct/>
      <w:autoSpaceDE/>
      <w:autoSpaceDN/>
      <w:spacing w:before="400" w:after="200" w:line="360" w:lineRule="atLeast"/>
      <w:textAlignment w:val="auto"/>
    </w:pPr>
    <w:rPr>
      <w:b/>
      <w:bCs/>
      <w:color w:val="9B243E"/>
      <w:sz w:val="22"/>
      <w:szCs w:val="22"/>
      <w:u w:color="800000"/>
      <w:lang w:val="lt-LT" w:eastAsia="lt-LT"/>
    </w:rPr>
  </w:style>
  <w:style w:type="paragraph" w:styleId="ListParagraph">
    <w:name w:val="List Paragraph"/>
    <w:basedOn w:val="Normal"/>
    <w:uiPriority w:val="34"/>
    <w:qFormat/>
    <w:rsid w:val="00365308"/>
    <w:pPr>
      <w:widowControl w:val="0"/>
      <w:overflowPunct/>
      <w:autoSpaceDE/>
      <w:autoSpaceDN/>
      <w:spacing w:before="120" w:line="360" w:lineRule="atLeast"/>
      <w:ind w:left="720"/>
      <w:jc w:val="both"/>
      <w:textAlignment w:val="auto"/>
    </w:pPr>
    <w:rPr>
      <w:lang w:val="en-GB"/>
    </w:rPr>
  </w:style>
  <w:style w:type="paragraph" w:customStyle="1" w:styleId="Gonal-fTitle1">
    <w:name w:val="Gonal-f Title 1"/>
    <w:basedOn w:val="Normal"/>
    <w:next w:val="Normal"/>
    <w:rsid w:val="00047B9D"/>
    <w:pPr>
      <w:widowControl w:val="0"/>
      <w:overflowPunct/>
      <w:autoSpaceDE/>
      <w:autoSpaceDN/>
      <w:spacing w:before="400" w:after="400" w:line="360" w:lineRule="atLeast"/>
      <w:textAlignment w:val="auto"/>
    </w:pPr>
    <w:rPr>
      <w:b/>
      <w:bCs/>
      <w:color w:val="9B243E"/>
      <w:sz w:val="22"/>
      <w:szCs w:val="22"/>
      <w:lang w:val="en-GB" w:eastAsia="hu-HU"/>
    </w:rPr>
  </w:style>
  <w:style w:type="character" w:customStyle="1" w:styleId="tlid-translation">
    <w:name w:val="tlid-translation"/>
    <w:rsid w:val="003F6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11211">
      <w:marLeft w:val="0"/>
      <w:marRight w:val="0"/>
      <w:marTop w:val="0"/>
      <w:marBottom w:val="0"/>
      <w:divBdr>
        <w:top w:val="none" w:sz="0" w:space="0" w:color="auto"/>
        <w:left w:val="none" w:sz="0" w:space="0" w:color="auto"/>
        <w:bottom w:val="none" w:sz="0" w:space="0" w:color="auto"/>
        <w:right w:val="none" w:sz="0" w:space="0" w:color="auto"/>
      </w:divBdr>
    </w:div>
    <w:div w:id="471211212">
      <w:marLeft w:val="0"/>
      <w:marRight w:val="0"/>
      <w:marTop w:val="0"/>
      <w:marBottom w:val="0"/>
      <w:divBdr>
        <w:top w:val="none" w:sz="0" w:space="0" w:color="auto"/>
        <w:left w:val="none" w:sz="0" w:space="0" w:color="auto"/>
        <w:bottom w:val="none" w:sz="0" w:space="0" w:color="auto"/>
        <w:right w:val="none" w:sz="0" w:space="0" w:color="auto"/>
      </w:divBdr>
    </w:div>
    <w:div w:id="471211213">
      <w:marLeft w:val="0"/>
      <w:marRight w:val="0"/>
      <w:marTop w:val="0"/>
      <w:marBottom w:val="0"/>
      <w:divBdr>
        <w:top w:val="none" w:sz="0" w:space="0" w:color="auto"/>
        <w:left w:val="none" w:sz="0" w:space="0" w:color="auto"/>
        <w:bottom w:val="none" w:sz="0" w:space="0" w:color="auto"/>
        <w:right w:val="none" w:sz="0" w:space="0" w:color="auto"/>
      </w:divBdr>
    </w:div>
    <w:div w:id="47121121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customXml" Target="../customXml/item4.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2.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ema.europa.eu"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1.xml"/><Relationship Id="rId65"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151A0C-788E-42C7-BDEC-8FB0DD5F4BA1}">
  <ds:schemaRefs>
    <ds:schemaRef ds:uri="http://schemas.openxmlformats.org/officeDocument/2006/bibliography"/>
  </ds:schemaRefs>
</ds:datastoreItem>
</file>

<file path=customXml/itemProps2.xml><?xml version="1.0" encoding="utf-8"?>
<ds:datastoreItem xmlns:ds="http://schemas.openxmlformats.org/officeDocument/2006/customXml" ds:itemID="{25D23AF1-D1E9-4C5F-836D-7EAACBC680DA}"/>
</file>

<file path=customXml/itemProps3.xml><?xml version="1.0" encoding="utf-8"?>
<ds:datastoreItem xmlns:ds="http://schemas.openxmlformats.org/officeDocument/2006/customXml" ds:itemID="{B6710D19-4B4C-4A84-9EE8-61F8D0960A68}"/>
</file>

<file path=customXml/itemProps4.xml><?xml version="1.0" encoding="utf-8"?>
<ds:datastoreItem xmlns:ds="http://schemas.openxmlformats.org/officeDocument/2006/customXml" ds:itemID="{9266D91B-F819-4468-B15B-B85924429D4D}"/>
</file>

<file path=docProps/app.xml><?xml version="1.0" encoding="utf-8"?>
<Properties xmlns="http://schemas.openxmlformats.org/officeDocument/2006/extended-properties" xmlns:vt="http://schemas.openxmlformats.org/officeDocument/2006/docPropsVTypes">
  <Template>Normal</Template>
  <TotalTime>0</TotalTime>
  <Pages>95</Pages>
  <Words>20394</Words>
  <Characters>138452</Characters>
  <Application>Microsoft Office Word</Application>
  <DocSecurity>0</DocSecurity>
  <Lines>1153</Lines>
  <Paragraphs>317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GONAL-f, INN-follitropin alfa</vt:lpstr>
      <vt:lpstr>GONAL-f, INN-follitropin alfa</vt:lpstr>
    </vt:vector>
  </TitlesOfParts>
  <Company/>
  <LinksUpToDate>false</LinksUpToDate>
  <CharactersWithSpaces>158529</CharactersWithSpaces>
  <SharedDoc>false</SharedDoc>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19</cp:revision>
  <cp:lastPrinted>2011-05-06T08:47:00Z</cp:lastPrinted>
  <dcterms:created xsi:type="dcterms:W3CDTF">2019-11-18T16:04:00Z</dcterms:created>
  <dcterms:modified xsi:type="dcterms:W3CDTF">2021-05-18T07:02:00Z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EMEA/12288/04/lt</vt:lpwstr>
  </property>
  <property fmtid="{D5CDD505-2E9C-101B-9397-08002B2CF9AE}" pid="7" name="EMEADocRefPart0">
    <vt:lpwstr>EMEA</vt:lpwstr>
  </property>
  <property fmtid="{D5CDD505-2E9C-101B-9397-08002B2CF9AE}" pid="8" name="EMEADocRefPart1">
    <vt:lpwstr/>
  </property>
  <property fmtid="{D5CDD505-2E9C-101B-9397-08002B2CF9AE}" pid="9" name="EMEADocRefPart2">
    <vt:lpwstr/>
  </property>
  <property fmtid="{D5CDD505-2E9C-101B-9397-08002B2CF9AE}" pid="10" name="EMEADocRefPart3">
    <vt:lpwstr/>
  </property>
  <property fmtid="{D5CDD505-2E9C-101B-9397-08002B2CF9AE}" pid="11" name="EMEADocRefNum">
    <vt:lpwstr>12288</vt:lpwstr>
  </property>
  <property fmtid="{D5CDD505-2E9C-101B-9397-08002B2CF9AE}" pid="12" name="EMEADocRefYear">
    <vt:lpwstr>04</vt:lpwstr>
  </property>
  <property fmtid="{D5CDD505-2E9C-101B-9397-08002B2CF9AE}" pid="13" name="EMEADocRefRoot">
    <vt:lpwstr>EMEA/12288/04</vt:lpwstr>
  </property>
  <property fmtid="{D5CDD505-2E9C-101B-9397-08002B2CF9AE}" pid="14" name="EMEADocVersion">
    <vt:lpwstr/>
  </property>
  <property fmtid="{D5CDD505-2E9C-101B-9397-08002B2CF9AE}" pid="15" name="EMEADocLanguage">
    <vt:lpwstr>lt</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30</vt:lpwstr>
  </property>
  <property fmtid="{D5CDD505-2E9C-101B-9397-08002B2CF9AE}" pid="19" name="EMEADocDateMonth">
    <vt:lpwstr>April</vt:lpwstr>
  </property>
  <property fmtid="{D5CDD505-2E9C-101B-9397-08002B2CF9AE}" pid="20" name="EMEADocDateYear">
    <vt:lpwstr>2004</vt:lpwstr>
  </property>
  <property fmtid="{D5CDD505-2E9C-101B-9397-08002B2CF9AE}" pid="21" name="EMEADocDate">
    <vt:lpwstr>20040430</vt:lpwstr>
  </property>
  <property fmtid="{D5CDD505-2E9C-101B-9397-08002B2CF9AE}" pid="22" name="EMEADocTitle">
    <vt:lpwstr>Gonal-F Update April 04</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General-EMEA/163867/2005</vt:lpwstr>
  </property>
  <property fmtid="{D5CDD505-2E9C-101B-9397-08002B2CF9AE}" pid="28" name="DM_Title">
    <vt:lpwstr/>
  </property>
  <property fmtid="{D5CDD505-2E9C-101B-9397-08002B2CF9AE}" pid="29" name="DM_Language">
    <vt:lpwstr/>
  </property>
  <property fmtid="{D5CDD505-2E9C-101B-9397-08002B2CF9AE}" pid="30" name="DM_Name">
    <vt:lpwstr>LT Gonal-f RE</vt:lpwstr>
  </property>
  <property fmtid="{D5CDD505-2E9C-101B-9397-08002B2CF9AE}" pid="31" name="DM_Owner">
    <vt:lpwstr>Buch Monica</vt:lpwstr>
  </property>
  <property fmtid="{D5CDD505-2E9C-101B-9397-08002B2CF9AE}" pid="32" name="DM_Creation_Date">
    <vt:lpwstr>16/05/2005 09:32:41</vt:lpwstr>
  </property>
  <property fmtid="{D5CDD505-2E9C-101B-9397-08002B2CF9AE}" pid="33" name="DM_Creator_Name">
    <vt:lpwstr>Buch Monica</vt:lpwstr>
  </property>
  <property fmtid="{D5CDD505-2E9C-101B-9397-08002B2CF9AE}" pid="34" name="DM_Modifer_Name">
    <vt:lpwstr>Buch Monica</vt:lpwstr>
  </property>
  <property fmtid="{D5CDD505-2E9C-101B-9397-08002B2CF9AE}" pid="35" name="DM_Modified_Date">
    <vt:lpwstr>16/05/2005 09:33:45</vt:lpwstr>
  </property>
  <property fmtid="{D5CDD505-2E9C-101B-9397-08002B2CF9AE}" pid="36" name="DM_Type">
    <vt:lpwstr>emea_document</vt:lpwstr>
  </property>
  <property fmtid="{D5CDD505-2E9C-101B-9397-08002B2CF9AE}" pid="37" name="DM_Version">
    <vt:lpwstr>0.1, CURRENT</vt:lpwstr>
  </property>
  <property fmtid="{D5CDD505-2E9C-101B-9397-08002B2CF9AE}" pid="38" name="DM_emea_doc_ref_id">
    <vt:lpwstr>EMEA/163867/2005</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163867</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General</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2005</vt:lpwstr>
  </property>
  <property fmtid="{D5CDD505-2E9C-101B-9397-08002B2CF9AE}" pid="52" name="DM_emea_sent_date">
    <vt:lpwstr>nulldate</vt:lpwstr>
  </property>
  <property fmtid="{D5CDD505-2E9C-101B-9397-08002B2CF9AE}" pid="53" name="DM_emea_doc_lang">
    <vt:lpwstr/>
  </property>
  <property fmtid="{D5CDD505-2E9C-101B-9397-08002B2CF9AE}" pid="54" name="_NewReviewCycle">
    <vt:lpwstr/>
  </property>
  <property fmtid="{D5CDD505-2E9C-101B-9397-08002B2CF9AE}" pid="55" name="MSIP_Label_0eea11ca-d417-4147-80ed-01a58412c458_Enabled">
    <vt:lpwstr>true</vt:lpwstr>
  </property>
  <property fmtid="{D5CDD505-2E9C-101B-9397-08002B2CF9AE}" pid="56" name="MSIP_Label_0eea11ca-d417-4147-80ed-01a58412c458_SetDate">
    <vt:lpwstr>2021-05-18T07:02:13Z</vt:lpwstr>
  </property>
  <property fmtid="{D5CDD505-2E9C-101B-9397-08002B2CF9AE}" pid="57" name="MSIP_Label_0eea11ca-d417-4147-80ed-01a58412c458_Method">
    <vt:lpwstr>Standard</vt:lpwstr>
  </property>
  <property fmtid="{D5CDD505-2E9C-101B-9397-08002B2CF9AE}" pid="58" name="MSIP_Label_0eea11ca-d417-4147-80ed-01a58412c458_Name">
    <vt:lpwstr>0eea11ca-d417-4147-80ed-01a58412c458</vt:lpwstr>
  </property>
  <property fmtid="{D5CDD505-2E9C-101B-9397-08002B2CF9AE}" pid="59" name="MSIP_Label_0eea11ca-d417-4147-80ed-01a58412c458_SiteId">
    <vt:lpwstr>bc9dc15c-61bc-4f03-b60b-e5b6d8922839</vt:lpwstr>
  </property>
  <property fmtid="{D5CDD505-2E9C-101B-9397-08002B2CF9AE}" pid="60" name="MSIP_Label_0eea11ca-d417-4147-80ed-01a58412c458_ActionId">
    <vt:lpwstr>1638932f-a375-482e-9f1c-c794a18077b9</vt:lpwstr>
  </property>
  <property fmtid="{D5CDD505-2E9C-101B-9397-08002B2CF9AE}" pid="61" name="MSIP_Label_0eea11ca-d417-4147-80ed-01a58412c458_ContentBits">
    <vt:lpwstr>2</vt:lpwstr>
  </property>
  <property fmtid="{D5CDD505-2E9C-101B-9397-08002B2CF9AE}" pid="62" name="ContentTypeId">
    <vt:lpwstr>0x010100726F91DD1AE57B44B1BCEB7F1056F5D0</vt:lpwstr>
  </property>
</Properties>
</file>